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EBAA8" w14:textId="77777777" w:rsidR="00C71349" w:rsidRPr="003A06D0" w:rsidRDefault="00B10527" w:rsidP="008C100C">
      <w:pPr>
        <w:pStyle w:val="Kopfzeile"/>
        <w:rPr>
          <w:lang w:val="en-GB"/>
        </w:rPr>
      </w:pPr>
      <w:r w:rsidRPr="003A06D0">
        <w:rPr>
          <w:noProof/>
          <w:lang w:val="en-GB" w:eastAsia="en-GB"/>
        </w:rPr>
        <w:drawing>
          <wp:inline distT="0" distB="0" distL="0" distR="0" wp14:anchorId="63E2F52E" wp14:editId="14E4C5FF">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63EB7221" w14:textId="77777777" w:rsidR="00C71349" w:rsidRPr="003A06D0" w:rsidRDefault="004B584D" w:rsidP="008C100C">
      <w:pPr>
        <w:pStyle w:val="Titel"/>
        <w:rPr>
          <w:lang w:val="en-GB"/>
        </w:rPr>
      </w:pPr>
      <w:r w:rsidRPr="003A06D0">
        <w:rPr>
          <w:lang w:val="en-GB"/>
        </w:rPr>
        <w:t>Digital Signature Service Core Protocols, Elements, and Bindings Version 2.0</w:t>
      </w:r>
    </w:p>
    <w:p w14:paraId="5A86578B" w14:textId="52977FF5" w:rsidR="00E4299F" w:rsidRPr="003A06D0" w:rsidRDefault="00B03FBA" w:rsidP="008C100C">
      <w:pPr>
        <w:pStyle w:val="Untertitel"/>
        <w:rPr>
          <w:lang w:val="en-GB"/>
        </w:rPr>
      </w:pPr>
      <w:r w:rsidRPr="003A06D0">
        <w:rPr>
          <w:lang w:val="en-GB"/>
        </w:rPr>
        <w:t xml:space="preserve">Committee Specification </w:t>
      </w:r>
      <w:del w:id="0" w:author="Andreas Kuehne" w:date="2019-05-09T21:56:00Z">
        <w:r w:rsidRPr="003A06D0" w:rsidDel="00DC37AC">
          <w:rPr>
            <w:lang w:val="en-GB"/>
          </w:rPr>
          <w:delText xml:space="preserve">Draft </w:delText>
        </w:r>
      </w:del>
      <w:r w:rsidR="003857AC">
        <w:rPr>
          <w:lang w:val="en-GB"/>
        </w:rPr>
        <w:t>0</w:t>
      </w:r>
      <w:del w:id="1" w:author="Andreas Kuehne" w:date="2019-05-09T21:56:00Z">
        <w:r w:rsidR="003857AC" w:rsidDel="00DC37AC">
          <w:rPr>
            <w:lang w:val="en-GB"/>
          </w:rPr>
          <w:delText>3 /</w:delText>
        </w:r>
        <w:r w:rsidR="003857AC" w:rsidDel="00DC37AC">
          <w:rPr>
            <w:lang w:val="en-GB"/>
          </w:rPr>
          <w:br/>
          <w:delText>Public Review Draft 03</w:delText>
        </w:r>
      </w:del>
      <w:ins w:id="2" w:author="Andreas Kuehne" w:date="2019-05-09T21:56:00Z">
        <w:r w:rsidR="00DC37AC">
          <w:rPr>
            <w:lang w:val="en-GB"/>
          </w:rPr>
          <w:t>1</w:t>
        </w:r>
      </w:ins>
    </w:p>
    <w:p w14:paraId="6ED95D7D" w14:textId="775385DF" w:rsidR="00286EC7" w:rsidRPr="003A06D0" w:rsidRDefault="00DC37AC" w:rsidP="008C100C">
      <w:pPr>
        <w:pStyle w:val="Untertitel"/>
        <w:rPr>
          <w:lang w:val="en-GB"/>
        </w:rPr>
      </w:pPr>
      <w:ins w:id="3" w:author="Andreas Kuehne" w:date="2019-05-09T21:56:00Z">
        <w:r>
          <w:rPr>
            <w:lang w:val="en-GB"/>
          </w:rPr>
          <w:t>09</w:t>
        </w:r>
      </w:ins>
      <w:del w:id="4" w:author="Andreas Kuehne" w:date="2019-05-09T21:56:00Z">
        <w:r w:rsidR="008B5BF1" w:rsidDel="00DC37AC">
          <w:rPr>
            <w:lang w:val="en-GB"/>
          </w:rPr>
          <w:delText>13</w:delText>
        </w:r>
      </w:del>
      <w:r w:rsidR="004B584D" w:rsidRPr="003A06D0">
        <w:rPr>
          <w:lang w:val="en-GB"/>
        </w:rPr>
        <w:t xml:space="preserve"> </w:t>
      </w:r>
      <w:del w:id="5" w:author="Andreas Kuehne" w:date="2019-05-09T21:56:00Z">
        <w:r w:rsidR="003857AC" w:rsidDel="00DC37AC">
          <w:rPr>
            <w:lang w:val="en-GB"/>
          </w:rPr>
          <w:delText>Febr</w:delText>
        </w:r>
        <w:r w:rsidR="001725A5" w:rsidRPr="003A06D0" w:rsidDel="00DC37AC">
          <w:rPr>
            <w:lang w:val="en-GB"/>
          </w:rPr>
          <w:delText>uary</w:delText>
        </w:r>
        <w:r w:rsidR="00B03FBA" w:rsidRPr="003A06D0" w:rsidDel="00DC37AC">
          <w:rPr>
            <w:lang w:val="en-GB"/>
          </w:rPr>
          <w:delText xml:space="preserve"> </w:delText>
        </w:r>
      </w:del>
      <w:ins w:id="6" w:author="Andreas Kuehne" w:date="2019-05-09T21:56:00Z">
        <w:r>
          <w:rPr>
            <w:lang w:val="en-GB"/>
          </w:rPr>
          <w:t>May</w:t>
        </w:r>
        <w:r w:rsidRPr="003A06D0">
          <w:rPr>
            <w:lang w:val="en-GB"/>
          </w:rPr>
          <w:t xml:space="preserve"> </w:t>
        </w:r>
      </w:ins>
      <w:r w:rsidR="00197607" w:rsidRPr="003A06D0">
        <w:rPr>
          <w:lang w:val="en-GB"/>
        </w:rPr>
        <w:t>201</w:t>
      </w:r>
      <w:r w:rsidR="001725A5" w:rsidRPr="003A06D0">
        <w:rPr>
          <w:lang w:val="en-GB"/>
        </w:rPr>
        <w:t>9</w:t>
      </w:r>
    </w:p>
    <w:p w14:paraId="23E47721"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0EBAE410"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32CC00B2" w14:textId="68BEA402" w:rsidR="00D54431" w:rsidRPr="003A06D0" w:rsidRDefault="00DC37AC" w:rsidP="00D54431">
      <w:pPr>
        <w:pStyle w:val="Titlepageinfodescription"/>
        <w:rPr>
          <w:rStyle w:val="Hyperlink"/>
          <w:color w:val="auto"/>
          <w:lang w:val="en-GB"/>
        </w:rPr>
      </w:pPr>
      <w:ins w:id="7" w:author="Andreas Kuehne" w:date="2019-05-09T21:57:00Z">
        <w:r>
          <w:rPr>
            <w:rStyle w:val="Hyperlink"/>
            <w:lang w:val="en-GB"/>
          </w:rPr>
          <w:fldChar w:fldCharType="begin"/>
        </w:r>
        <w:r>
          <w:rPr>
            <w:rStyle w:val="Hyperlink"/>
            <w:lang w:val="en-GB"/>
          </w:rPr>
          <w:instrText xml:space="preserve"> HYPERLINK "</w:instrText>
        </w:r>
      </w:ins>
      <w:r w:rsidRPr="00DC37AC">
        <w:rPr>
          <w:rStyle w:val="Hyperlink"/>
          <w:lang w:val="en-GB"/>
        </w:rPr>
        <w:instrText>http://docs.oasis-open.org/dss-x/dss-core/v2.0/cs0</w:instrText>
      </w:r>
      <w:ins w:id="8" w:author="Andreas Kuehne" w:date="2019-05-09T21:57:00Z">
        <w:r w:rsidRPr="00DC37AC">
          <w:rPr>
            <w:rStyle w:val="Hyperlink"/>
            <w:lang w:val="en-GB"/>
          </w:rPr>
          <w:instrText>1</w:instrText>
        </w:r>
      </w:ins>
      <w:r w:rsidRPr="00DC37AC">
        <w:rPr>
          <w:rStyle w:val="Hyperlink"/>
          <w:lang w:val="en-GB"/>
        </w:rPr>
        <w:instrText>/dss-core-v2.0-cs0</w:instrText>
      </w:r>
      <w:ins w:id="9" w:author="Andreas Kuehne" w:date="2019-05-09T21:57:00Z">
        <w:r w:rsidRPr="00DC37AC">
          <w:rPr>
            <w:rStyle w:val="Hyperlink"/>
            <w:lang w:val="en-GB"/>
          </w:rPr>
          <w:instrText>1</w:instrText>
        </w:r>
      </w:ins>
      <w:r w:rsidRPr="00DC37AC">
        <w:rPr>
          <w:rStyle w:val="Hyperlink"/>
          <w:lang w:val="en-GB"/>
        </w:rPr>
        <w:instrText>.docx</w:instrText>
      </w:r>
      <w:ins w:id="10" w:author="Andreas Kuehne" w:date="2019-05-09T21:57:00Z">
        <w:r>
          <w:rPr>
            <w:rStyle w:val="Hyperlink"/>
            <w:lang w:val="en-GB"/>
          </w:rPr>
          <w:instrText xml:space="preserve">" </w:instrText>
        </w:r>
        <w:r>
          <w:rPr>
            <w:rStyle w:val="Hyperlink"/>
            <w:lang w:val="en-GB"/>
          </w:rPr>
          <w:fldChar w:fldCharType="separate"/>
        </w:r>
      </w:ins>
      <w:r w:rsidRPr="004B5A6F">
        <w:rPr>
          <w:rStyle w:val="Hyperlink"/>
          <w:lang w:val="en-GB"/>
        </w:rPr>
        <w:t>http://docs.oasis-open.org/dss-x/dss-core/v2.0/cs</w:t>
      </w:r>
      <w:del w:id="11" w:author="Andreas Kuehne" w:date="2019-05-09T21:57:00Z">
        <w:r w:rsidRPr="004B5A6F" w:rsidDel="00DC37AC">
          <w:rPr>
            <w:rStyle w:val="Hyperlink"/>
            <w:lang w:val="en-GB"/>
          </w:rPr>
          <w:delText>prd</w:delText>
        </w:r>
      </w:del>
      <w:r w:rsidRPr="004B5A6F">
        <w:rPr>
          <w:rStyle w:val="Hyperlink"/>
          <w:lang w:val="en-GB"/>
        </w:rPr>
        <w:t>0</w:t>
      </w:r>
      <w:del w:id="12" w:author="Andreas Kuehne" w:date="2019-05-09T21:57:00Z">
        <w:r w:rsidRPr="004B5A6F" w:rsidDel="00DC37AC">
          <w:rPr>
            <w:rStyle w:val="Hyperlink"/>
            <w:lang w:val="en-GB"/>
          </w:rPr>
          <w:delText>2</w:delText>
        </w:r>
      </w:del>
      <w:ins w:id="13" w:author="Andreas Kuehne" w:date="2019-05-09T21:57:00Z">
        <w:r w:rsidRPr="004B5A6F">
          <w:rPr>
            <w:rStyle w:val="Hyperlink"/>
            <w:lang w:val="en-GB"/>
          </w:rPr>
          <w:t>1</w:t>
        </w:r>
      </w:ins>
      <w:r w:rsidRPr="004B5A6F">
        <w:rPr>
          <w:rStyle w:val="Hyperlink"/>
          <w:lang w:val="en-GB"/>
        </w:rPr>
        <w:t>/dss-core-v2.0-cs</w:t>
      </w:r>
      <w:del w:id="14" w:author="Andreas Kuehne" w:date="2019-05-09T21:57:00Z">
        <w:r w:rsidRPr="004B5A6F" w:rsidDel="00DC37AC">
          <w:rPr>
            <w:rStyle w:val="Hyperlink"/>
            <w:lang w:val="en-GB"/>
          </w:rPr>
          <w:delText>prd</w:delText>
        </w:r>
      </w:del>
      <w:r w:rsidRPr="004B5A6F">
        <w:rPr>
          <w:rStyle w:val="Hyperlink"/>
          <w:lang w:val="en-GB"/>
        </w:rPr>
        <w:t>0</w:t>
      </w:r>
      <w:del w:id="15" w:author="Andreas Kuehne" w:date="2019-05-09T21:57:00Z">
        <w:r w:rsidRPr="004B5A6F" w:rsidDel="00DC37AC">
          <w:rPr>
            <w:rStyle w:val="Hyperlink"/>
            <w:lang w:val="en-GB"/>
          </w:rPr>
          <w:delText>3</w:delText>
        </w:r>
      </w:del>
      <w:ins w:id="16" w:author="Andreas Kuehne" w:date="2019-05-09T21:57:00Z">
        <w:r w:rsidRPr="004B5A6F">
          <w:rPr>
            <w:rStyle w:val="Hyperlink"/>
            <w:lang w:val="en-GB"/>
          </w:rPr>
          <w:t>1</w:t>
        </w:r>
      </w:ins>
      <w:r w:rsidRPr="004B5A6F">
        <w:rPr>
          <w:rStyle w:val="Hyperlink"/>
          <w:lang w:val="en-GB"/>
        </w:rPr>
        <w:t>.docx</w:t>
      </w:r>
      <w:ins w:id="17" w:author="Andreas Kuehne" w:date="2019-05-09T21:57:00Z">
        <w:r>
          <w:rPr>
            <w:rStyle w:val="Hyperlink"/>
            <w:lang w:val="en-GB"/>
          </w:rPr>
          <w:fldChar w:fldCharType="end"/>
        </w:r>
      </w:ins>
      <w:r w:rsidR="002659E9" w:rsidRPr="003A06D0">
        <w:rPr>
          <w:rStyle w:val="Hyperlink"/>
          <w:color w:val="auto"/>
          <w:lang w:val="en-GB"/>
        </w:rPr>
        <w:t xml:space="preserve"> (Authoritative)</w:t>
      </w:r>
    </w:p>
    <w:bookmarkStart w:id="18" w:name="_Hlk522724236"/>
    <w:p w14:paraId="5743800F" w14:textId="28CB7549" w:rsidR="00FC06F0" w:rsidRPr="003A06D0" w:rsidRDefault="00DC37AC" w:rsidP="00CF629C">
      <w:pPr>
        <w:pStyle w:val="Titlepageinfodescription"/>
        <w:rPr>
          <w:rStyle w:val="Hyperlink"/>
          <w:color w:val="auto"/>
          <w:lang w:val="en-GB"/>
        </w:rPr>
      </w:pPr>
      <w:ins w:id="19" w:author="Andreas Kuehne" w:date="2019-05-09T21:58:00Z">
        <w:r>
          <w:rPr>
            <w:rStyle w:val="Hyperlink"/>
            <w:lang w:val="en-GB"/>
          </w:rPr>
          <w:fldChar w:fldCharType="begin"/>
        </w:r>
        <w:r>
          <w:rPr>
            <w:rStyle w:val="Hyperlink"/>
            <w:lang w:val="en-GB"/>
          </w:rPr>
          <w:instrText xml:space="preserve"> HYPERLINK "</w:instrText>
        </w:r>
      </w:ins>
      <w:r w:rsidRPr="00DC37AC">
        <w:rPr>
          <w:rStyle w:val="Hyperlink"/>
          <w:lang w:val="en-GB"/>
        </w:rPr>
        <w:instrText>http://docs.oasis-open.org/dss-x/dss-core/v2.0/cs</w:instrText>
      </w:r>
      <w:ins w:id="20" w:author="Andreas Kuehne" w:date="2019-05-09T21:58:00Z">
        <w:r w:rsidRPr="00DC37AC">
          <w:rPr>
            <w:rStyle w:val="Hyperlink"/>
            <w:lang w:val="en-GB"/>
          </w:rPr>
          <w:instrText>01</w:instrText>
        </w:r>
      </w:ins>
      <w:r w:rsidRPr="00DC37AC">
        <w:rPr>
          <w:rStyle w:val="Hyperlink"/>
          <w:lang w:val="en-GB"/>
        </w:rPr>
        <w:instrText>/dss-core-v2.0-cs0</w:instrText>
      </w:r>
      <w:ins w:id="21" w:author="Andreas Kuehne" w:date="2019-05-09T21:57:00Z">
        <w:r w:rsidRPr="00DC37AC">
          <w:rPr>
            <w:rStyle w:val="Hyperlink"/>
            <w:lang w:val="en-GB"/>
          </w:rPr>
          <w:instrText>1</w:instrText>
        </w:r>
      </w:ins>
      <w:r w:rsidRPr="00DC37AC">
        <w:rPr>
          <w:rStyle w:val="Hyperlink"/>
          <w:lang w:val="en-GB"/>
        </w:rPr>
        <w:instrText>.html</w:instrText>
      </w:r>
      <w:ins w:id="22" w:author="Andreas Kuehne" w:date="2019-05-09T21:58:00Z">
        <w:r>
          <w:rPr>
            <w:rStyle w:val="Hyperlink"/>
            <w:lang w:val="en-GB"/>
          </w:rPr>
          <w:instrText xml:space="preserve">" </w:instrText>
        </w:r>
        <w:r>
          <w:rPr>
            <w:rStyle w:val="Hyperlink"/>
            <w:lang w:val="en-GB"/>
          </w:rPr>
          <w:fldChar w:fldCharType="separate"/>
        </w:r>
      </w:ins>
      <w:r w:rsidRPr="004B5A6F">
        <w:rPr>
          <w:rStyle w:val="Hyperlink"/>
          <w:lang w:val="en-GB"/>
        </w:rPr>
        <w:t>http://docs.oasis-open.org/dss-x/dss-core/v2.0/cs</w:t>
      </w:r>
      <w:ins w:id="23" w:author="Andreas Kuehne" w:date="2019-05-09T21:58:00Z">
        <w:r w:rsidRPr="004B5A6F">
          <w:rPr>
            <w:rStyle w:val="Hyperlink"/>
            <w:lang w:val="en-GB"/>
          </w:rPr>
          <w:t>0</w:t>
        </w:r>
      </w:ins>
      <w:del w:id="24" w:author="Andreas Kuehne" w:date="2019-05-09T21:58:00Z">
        <w:r w:rsidRPr="004B5A6F" w:rsidDel="00DC37AC">
          <w:rPr>
            <w:rStyle w:val="Hyperlink"/>
            <w:lang w:val="en-GB"/>
          </w:rPr>
          <w:delText>prd0</w:delText>
        </w:r>
      </w:del>
      <w:ins w:id="25" w:author="Andreas Kuehne" w:date="2019-05-09T21:58:00Z">
        <w:r w:rsidRPr="004B5A6F">
          <w:rPr>
            <w:rStyle w:val="Hyperlink"/>
            <w:lang w:val="en-GB"/>
          </w:rPr>
          <w:t>1</w:t>
        </w:r>
      </w:ins>
      <w:del w:id="26" w:author="Andreas Kuehne" w:date="2019-05-09T21:58:00Z">
        <w:r w:rsidRPr="004B5A6F" w:rsidDel="00DC37AC">
          <w:rPr>
            <w:rStyle w:val="Hyperlink"/>
            <w:lang w:val="en-GB"/>
          </w:rPr>
          <w:delText>2</w:delText>
        </w:r>
      </w:del>
      <w:r w:rsidRPr="004B5A6F">
        <w:rPr>
          <w:rStyle w:val="Hyperlink"/>
          <w:lang w:val="en-GB"/>
        </w:rPr>
        <w:t>/</w:t>
      </w:r>
      <w:bookmarkEnd w:id="18"/>
      <w:r w:rsidRPr="004B5A6F">
        <w:rPr>
          <w:rStyle w:val="Hyperlink"/>
          <w:lang w:val="en-GB"/>
        </w:rPr>
        <w:t>dss-core-v2.0-cs</w:t>
      </w:r>
      <w:del w:id="27" w:author="Andreas Kuehne" w:date="2019-05-09T21:57:00Z">
        <w:r w:rsidRPr="004B5A6F" w:rsidDel="00DC37AC">
          <w:rPr>
            <w:rStyle w:val="Hyperlink"/>
            <w:lang w:val="en-GB"/>
          </w:rPr>
          <w:delText>prd</w:delText>
        </w:r>
      </w:del>
      <w:r w:rsidRPr="004B5A6F">
        <w:rPr>
          <w:rStyle w:val="Hyperlink"/>
          <w:lang w:val="en-GB"/>
        </w:rPr>
        <w:t>0</w:t>
      </w:r>
      <w:del w:id="28" w:author="Andreas Kuehne" w:date="2019-05-09T21:57:00Z">
        <w:r w:rsidRPr="004B5A6F" w:rsidDel="00DC37AC">
          <w:rPr>
            <w:rStyle w:val="Hyperlink"/>
            <w:lang w:val="en-GB"/>
          </w:rPr>
          <w:delText>3</w:delText>
        </w:r>
      </w:del>
      <w:ins w:id="29" w:author="Andreas Kuehne" w:date="2019-05-09T21:57:00Z">
        <w:r w:rsidRPr="004B5A6F">
          <w:rPr>
            <w:rStyle w:val="Hyperlink"/>
            <w:lang w:val="en-GB"/>
          </w:rPr>
          <w:t>1</w:t>
        </w:r>
      </w:ins>
      <w:r w:rsidRPr="004B5A6F">
        <w:rPr>
          <w:rStyle w:val="Hyperlink"/>
          <w:lang w:val="en-GB"/>
        </w:rPr>
        <w:t>.html</w:t>
      </w:r>
      <w:ins w:id="30" w:author="Andreas Kuehne" w:date="2019-05-09T21:58:00Z">
        <w:r>
          <w:rPr>
            <w:rStyle w:val="Hyperlink"/>
            <w:lang w:val="en-GB"/>
          </w:rPr>
          <w:fldChar w:fldCharType="end"/>
        </w:r>
      </w:ins>
    </w:p>
    <w:p w14:paraId="53949FA8" w14:textId="1DAE017E" w:rsidR="00CF629C" w:rsidRPr="003A06D0" w:rsidRDefault="00EB1DAE" w:rsidP="00CF629C">
      <w:pPr>
        <w:pStyle w:val="Titlepageinfodescription"/>
        <w:rPr>
          <w:rStyle w:val="Hyperlink"/>
          <w:color w:val="auto"/>
          <w:lang w:val="en-GB"/>
        </w:rPr>
      </w:pPr>
      <w:ins w:id="31" w:author="Andreas Kuehne" w:date="2019-05-09T21:58:00Z">
        <w:r>
          <w:rPr>
            <w:rStyle w:val="Hyperlink"/>
            <w:lang w:val="en-GB"/>
          </w:rPr>
          <w:fldChar w:fldCharType="begin"/>
        </w:r>
        <w:r>
          <w:rPr>
            <w:rStyle w:val="Hyperlink"/>
            <w:lang w:val="en-GB"/>
          </w:rPr>
          <w:instrText xml:space="preserve"> HYPERLINK "</w:instrText>
        </w:r>
      </w:ins>
      <w:r w:rsidRPr="00EB1DAE">
        <w:rPr>
          <w:rStyle w:val="Hyperlink"/>
          <w:lang w:val="en-GB"/>
        </w:rPr>
        <w:instrText>http://docs.oasis-open.org/dss-x/dss-core/v2.0/cs0</w:instrText>
      </w:r>
      <w:ins w:id="32" w:author="Andreas Kuehne" w:date="2019-05-09T21:58:00Z">
        <w:r w:rsidRPr="00EB1DAE">
          <w:rPr>
            <w:rStyle w:val="Hyperlink"/>
            <w:lang w:val="en-GB"/>
          </w:rPr>
          <w:instrText>1</w:instrText>
        </w:r>
      </w:ins>
      <w:r w:rsidRPr="00EB1DAE">
        <w:rPr>
          <w:rStyle w:val="Hyperlink"/>
          <w:lang w:val="en-GB"/>
        </w:rPr>
        <w:instrText>/dss-core-v2.0-cs0</w:instrText>
      </w:r>
      <w:ins w:id="33" w:author="Andreas Kuehne" w:date="2019-05-09T21:57:00Z">
        <w:r w:rsidRPr="00EB1DAE">
          <w:rPr>
            <w:rStyle w:val="Hyperlink"/>
            <w:lang w:val="en-GB"/>
          </w:rPr>
          <w:instrText>1</w:instrText>
        </w:r>
      </w:ins>
      <w:r w:rsidRPr="00EB1DAE">
        <w:rPr>
          <w:rStyle w:val="Hyperlink"/>
          <w:lang w:val="en-GB"/>
        </w:rPr>
        <w:instrText>.pdf</w:instrText>
      </w:r>
      <w:ins w:id="34" w:author="Andreas Kuehne" w:date="2019-05-09T21:58:00Z">
        <w:r>
          <w:rPr>
            <w:rStyle w:val="Hyperlink"/>
            <w:lang w:val="en-GB"/>
          </w:rPr>
          <w:instrText xml:space="preserve">" </w:instrText>
        </w:r>
        <w:r>
          <w:rPr>
            <w:rStyle w:val="Hyperlink"/>
            <w:lang w:val="en-GB"/>
          </w:rPr>
          <w:fldChar w:fldCharType="separate"/>
        </w:r>
      </w:ins>
      <w:r w:rsidRPr="004B5A6F">
        <w:rPr>
          <w:rStyle w:val="Hyperlink"/>
          <w:lang w:val="en-GB"/>
        </w:rPr>
        <w:t>http://docs.oasis-open.org/dss-x/dss-core/v2.0/cs</w:t>
      </w:r>
      <w:del w:id="35" w:author="Andreas Kuehne" w:date="2019-05-09T21:58:00Z">
        <w:r w:rsidRPr="004B5A6F" w:rsidDel="00DC37AC">
          <w:rPr>
            <w:rStyle w:val="Hyperlink"/>
            <w:lang w:val="en-GB"/>
          </w:rPr>
          <w:delText>prd</w:delText>
        </w:r>
      </w:del>
      <w:r w:rsidRPr="004B5A6F">
        <w:rPr>
          <w:rStyle w:val="Hyperlink"/>
          <w:lang w:val="en-GB"/>
        </w:rPr>
        <w:t>0</w:t>
      </w:r>
      <w:ins w:id="36" w:author="Andreas Kuehne" w:date="2019-05-09T21:58:00Z">
        <w:r w:rsidRPr="004B5A6F">
          <w:rPr>
            <w:rStyle w:val="Hyperlink"/>
            <w:lang w:val="en-GB"/>
          </w:rPr>
          <w:t>1</w:t>
        </w:r>
      </w:ins>
      <w:del w:id="37" w:author="Andreas Kuehne" w:date="2019-05-09T21:58:00Z">
        <w:r w:rsidRPr="004B5A6F" w:rsidDel="00DC37AC">
          <w:rPr>
            <w:rStyle w:val="Hyperlink"/>
            <w:lang w:val="en-GB"/>
          </w:rPr>
          <w:delText>2</w:delText>
        </w:r>
      </w:del>
      <w:r w:rsidRPr="004B5A6F">
        <w:rPr>
          <w:rStyle w:val="Hyperlink"/>
          <w:lang w:val="en-GB"/>
        </w:rPr>
        <w:t>/dss-core-v2.0-cs</w:t>
      </w:r>
      <w:del w:id="38" w:author="Andreas Kuehne" w:date="2019-05-09T21:57:00Z">
        <w:r w:rsidRPr="004B5A6F" w:rsidDel="00DC37AC">
          <w:rPr>
            <w:rStyle w:val="Hyperlink"/>
            <w:lang w:val="en-GB"/>
          </w:rPr>
          <w:delText>prd</w:delText>
        </w:r>
      </w:del>
      <w:r w:rsidRPr="004B5A6F">
        <w:rPr>
          <w:rStyle w:val="Hyperlink"/>
          <w:lang w:val="en-GB"/>
        </w:rPr>
        <w:t>0</w:t>
      </w:r>
      <w:del w:id="39" w:author="Andreas Kuehne" w:date="2019-05-09T21:57:00Z">
        <w:r w:rsidRPr="004B5A6F" w:rsidDel="00DC37AC">
          <w:rPr>
            <w:rStyle w:val="Hyperlink"/>
            <w:lang w:val="en-GB"/>
          </w:rPr>
          <w:delText>3</w:delText>
        </w:r>
      </w:del>
      <w:ins w:id="40" w:author="Andreas Kuehne" w:date="2019-05-09T21:57:00Z">
        <w:r w:rsidRPr="004B5A6F">
          <w:rPr>
            <w:rStyle w:val="Hyperlink"/>
            <w:lang w:val="en-GB"/>
          </w:rPr>
          <w:t>1</w:t>
        </w:r>
      </w:ins>
      <w:r w:rsidRPr="004B5A6F">
        <w:rPr>
          <w:rStyle w:val="Hyperlink"/>
          <w:lang w:val="en-GB"/>
        </w:rPr>
        <w:t>.pdf</w:t>
      </w:r>
      <w:ins w:id="41" w:author="Andreas Kuehne" w:date="2019-05-09T21:58:00Z">
        <w:r>
          <w:rPr>
            <w:rStyle w:val="Hyperlink"/>
            <w:lang w:val="en-GB"/>
          </w:rPr>
          <w:fldChar w:fldCharType="end"/>
        </w:r>
      </w:ins>
    </w:p>
    <w:p w14:paraId="07BDD291"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1843B2AF"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782AAB47"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17F9BC7B" w14:textId="77777777" w:rsidR="00FC06F0" w:rsidRPr="003A06D0" w:rsidRDefault="00E828C7" w:rsidP="00FC06F0">
      <w:pPr>
        <w:pStyle w:val="Titlepageinfodescription"/>
        <w:rPr>
          <w:rStyle w:val="Hyperlink"/>
          <w:color w:val="auto"/>
          <w:lang w:val="en-GB"/>
        </w:rPr>
      </w:pPr>
      <w:hyperlink r:id="rId9"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14:paraId="62C06D8F" w14:textId="77777777" w:rsidR="00FC06F0" w:rsidRPr="003A06D0" w:rsidRDefault="00E828C7" w:rsidP="00FC06F0">
      <w:pPr>
        <w:pStyle w:val="Titlepageinfodescription"/>
        <w:rPr>
          <w:rStyle w:val="Hyperlink"/>
          <w:color w:val="auto"/>
          <w:lang w:val="en-GB"/>
        </w:rPr>
      </w:pPr>
      <w:hyperlink r:id="rId10" w:history="1">
        <w:r w:rsidR="004B584D" w:rsidRPr="003A06D0">
          <w:rPr>
            <w:rStyle w:val="Hyperlink"/>
            <w:lang w:val="en-GB"/>
          </w:rPr>
          <w:t>http://docs.oasis-open.org/dss-x/dss-core/v2.0/dss-core-v2.0.html</w:t>
        </w:r>
      </w:hyperlink>
    </w:p>
    <w:p w14:paraId="0B37ED9B" w14:textId="77777777" w:rsidR="00FC06F0" w:rsidRPr="003A06D0" w:rsidRDefault="00E828C7"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http://docs.oasis-open.org/dss-x/dss-core/v2.0/dss-core-v2.0.pdf</w:t>
        </w:r>
      </w:hyperlink>
    </w:p>
    <w:p w14:paraId="7BA300F0" w14:textId="77777777" w:rsidR="00024C43" w:rsidRPr="003A06D0" w:rsidRDefault="00024C43" w:rsidP="008C100C">
      <w:pPr>
        <w:pStyle w:val="Titlepageinfo"/>
        <w:rPr>
          <w:lang w:val="en-GB"/>
        </w:rPr>
      </w:pPr>
      <w:r w:rsidRPr="003A06D0">
        <w:rPr>
          <w:lang w:val="en-GB"/>
        </w:rPr>
        <w:t>Technical Committee:</w:t>
      </w:r>
    </w:p>
    <w:p w14:paraId="3767E8C8" w14:textId="77777777" w:rsidR="00024C43" w:rsidRPr="003A06D0" w:rsidRDefault="00E828C7" w:rsidP="008C100C">
      <w:pPr>
        <w:pStyle w:val="Titlepageinfodescription"/>
        <w:rPr>
          <w:lang w:val="en-GB"/>
        </w:rPr>
      </w:pPr>
      <w:hyperlink r:id="rId12" w:history="1">
        <w:r w:rsidR="007A7CF7" w:rsidRPr="003A06D0">
          <w:rPr>
            <w:rStyle w:val="Hyperlink"/>
            <w:lang w:val="en-GB"/>
          </w:rPr>
          <w:t>OASIS Digital Signature Services eXtended (DSS-X) TC</w:t>
        </w:r>
      </w:hyperlink>
    </w:p>
    <w:p w14:paraId="285A0238" w14:textId="3EC8972E" w:rsidR="009C7DCE" w:rsidRPr="003A06D0" w:rsidRDefault="00DC2EB1" w:rsidP="008C100C">
      <w:pPr>
        <w:pStyle w:val="Titlepageinfo"/>
        <w:rPr>
          <w:lang w:val="en-GB"/>
        </w:rPr>
      </w:pPr>
      <w:r w:rsidRPr="003A06D0">
        <w:rPr>
          <w:lang w:val="en-GB"/>
        </w:rPr>
        <w:t>Chair</w:t>
      </w:r>
      <w:ins w:id="42" w:author="Andreas Kuehne" w:date="2019-05-09T22:01:00Z">
        <w:r w:rsidR="00EB1DAE">
          <w:rPr>
            <w:lang w:val="en-GB"/>
          </w:rPr>
          <w:t>s</w:t>
        </w:r>
      </w:ins>
      <w:r w:rsidR="009C7DCE" w:rsidRPr="003A06D0">
        <w:rPr>
          <w:lang w:val="en-GB"/>
        </w:rPr>
        <w:t>:</w:t>
      </w:r>
    </w:p>
    <w:p w14:paraId="2013F5B6" w14:textId="2B544614" w:rsidR="007816D7" w:rsidRDefault="001725A5" w:rsidP="00B809FD">
      <w:pPr>
        <w:pStyle w:val="Contributor"/>
        <w:rPr>
          <w:ins w:id="43" w:author="Andreas Kuehne" w:date="2019-05-09T22:00:00Z"/>
          <w:lang w:val="en-GB"/>
        </w:rPr>
      </w:pPr>
      <w:r w:rsidRPr="003A06D0">
        <w:rPr>
          <w:lang w:val="en-GB"/>
        </w:rPr>
        <w:t>Andreas Kuehne (</w:t>
      </w:r>
      <w:hyperlink r:id="rId13" w:history="1">
        <w:r w:rsidRPr="003A06D0">
          <w:rPr>
            <w:rStyle w:val="Hyperlink"/>
            <w:lang w:val="en-GB"/>
          </w:rPr>
          <w:t>kuehne@trustable.de</w:t>
        </w:r>
      </w:hyperlink>
      <w:r w:rsidRPr="003A06D0">
        <w:rPr>
          <w:lang w:val="en-GB"/>
        </w:rPr>
        <w:t>), Individual</w:t>
      </w:r>
    </w:p>
    <w:p w14:paraId="18D33B37" w14:textId="2313E310" w:rsidR="00EB1DAE" w:rsidRPr="003A06D0" w:rsidRDefault="00EB1DAE" w:rsidP="00EB1DAE">
      <w:pPr>
        <w:pStyle w:val="Contributor"/>
        <w:rPr>
          <w:ins w:id="44" w:author="Andreas Kuehne" w:date="2019-05-09T22:00:00Z"/>
          <w:lang w:val="en-GB"/>
        </w:rPr>
      </w:pPr>
      <w:ins w:id="45" w:author="Andreas Kuehne" w:date="2019-05-09T22:00:00Z">
        <w:r w:rsidRPr="003A06D0">
          <w:rPr>
            <w:lang w:val="en-GB"/>
          </w:rPr>
          <w:t>Ernst Jan van Nigtevecht</w:t>
        </w:r>
      </w:ins>
      <w:ins w:id="46" w:author="Andreas Kuehne" w:date="2019-05-09T22:01:00Z">
        <w:r>
          <w:rPr>
            <w:lang w:val="en-GB"/>
          </w:rPr>
          <w:t xml:space="preserve"> </w:t>
        </w:r>
      </w:ins>
      <w:ins w:id="47" w:author="Andreas Kuehne" w:date="2019-05-09T22:02:00Z">
        <w:r>
          <w:rPr>
            <w:lang w:val="en-GB"/>
          </w:rPr>
          <w:fldChar w:fldCharType="begin"/>
        </w:r>
        <w:r>
          <w:rPr>
            <w:lang w:val="en-GB"/>
          </w:rPr>
          <w:instrText xml:space="preserve"> HYPERLINK "mailto:EJvN@Sonnenglanz.net" </w:instrText>
        </w:r>
        <w:r>
          <w:rPr>
            <w:lang w:val="en-GB"/>
          </w:rPr>
          <w:fldChar w:fldCharType="separate"/>
        </w:r>
        <w:r w:rsidRPr="00EB1DAE">
          <w:rPr>
            <w:rStyle w:val="Hyperlink"/>
            <w:lang w:val="en-GB"/>
          </w:rPr>
          <w:t>(EJvN@Sonnenglanz.net),</w:t>
        </w:r>
        <w:r>
          <w:rPr>
            <w:lang w:val="en-GB"/>
          </w:rPr>
          <w:fldChar w:fldCharType="end"/>
        </w:r>
      </w:ins>
      <w:ins w:id="48" w:author="Andreas Kuehne" w:date="2019-05-09T22:00:00Z">
        <w:r w:rsidRPr="003A06D0">
          <w:rPr>
            <w:lang w:val="en-GB"/>
          </w:rPr>
          <w:t xml:space="preserve"> Sonnenglanz Consulting</w:t>
        </w:r>
      </w:ins>
    </w:p>
    <w:p w14:paraId="5B112B4E" w14:textId="04FC84F9" w:rsidR="00EB1DAE" w:rsidRPr="003A06D0" w:rsidDel="00EB1DAE" w:rsidRDefault="00EB1DAE" w:rsidP="00B809FD">
      <w:pPr>
        <w:pStyle w:val="Contributor"/>
        <w:rPr>
          <w:del w:id="49" w:author="Andreas Kuehne" w:date="2019-05-09T22:00:00Z"/>
          <w:lang w:val="en-GB"/>
        </w:rPr>
      </w:pPr>
    </w:p>
    <w:p w14:paraId="38C61904"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22BA7663" w14:textId="77777777" w:rsidR="007A7CF7" w:rsidRPr="003A06D0" w:rsidRDefault="007A7CF7" w:rsidP="007A7CF7">
      <w:pPr>
        <w:pStyle w:val="Contributor"/>
        <w:rPr>
          <w:lang w:val="en-GB"/>
        </w:rPr>
      </w:pPr>
      <w:r w:rsidRPr="003A06D0">
        <w:rPr>
          <w:lang w:val="en-GB"/>
        </w:rPr>
        <w:t>Andreas Kuehne (</w:t>
      </w:r>
      <w:hyperlink r:id="rId14" w:history="1">
        <w:r w:rsidRPr="003A06D0">
          <w:rPr>
            <w:rStyle w:val="Hyperlink"/>
            <w:lang w:val="en-GB"/>
          </w:rPr>
          <w:t>kuehne@trustable.de</w:t>
        </w:r>
      </w:hyperlink>
      <w:r w:rsidRPr="003A06D0">
        <w:rPr>
          <w:lang w:val="en-GB"/>
        </w:rPr>
        <w:t>), Individual</w:t>
      </w:r>
    </w:p>
    <w:p w14:paraId="665C75D3" w14:textId="77777777" w:rsidR="004C4D7C" w:rsidRPr="003A06D0" w:rsidRDefault="007A7CF7" w:rsidP="007A7CF7">
      <w:pPr>
        <w:pStyle w:val="Contributor"/>
        <w:rPr>
          <w:lang w:val="en-GB"/>
        </w:rPr>
      </w:pPr>
      <w:r w:rsidRPr="003A06D0">
        <w:rPr>
          <w:lang w:val="en-GB"/>
        </w:rPr>
        <w:t>Stefan Hagen (</w:t>
      </w:r>
      <w:hyperlink r:id="rId15">
        <w:r w:rsidRPr="003A06D0">
          <w:rPr>
            <w:rStyle w:val="Hyperlink"/>
            <w:lang w:val="en-GB"/>
          </w:rPr>
          <w:t>stefan@hagen.link</w:t>
        </w:r>
      </w:hyperlink>
      <w:r w:rsidRPr="003A06D0">
        <w:rPr>
          <w:lang w:val="en-GB"/>
        </w:rPr>
        <w:t>), Individual</w:t>
      </w:r>
    </w:p>
    <w:p w14:paraId="042112E5" w14:textId="77777777" w:rsidR="00560795" w:rsidRPr="003A06D0" w:rsidRDefault="00D00DF9" w:rsidP="003B0E37">
      <w:pPr>
        <w:pStyle w:val="Titlepageinfo"/>
        <w:rPr>
          <w:lang w:val="en-GB"/>
        </w:rPr>
      </w:pPr>
      <w:bookmarkStart w:id="50" w:name="AdditionalArtifacts"/>
      <w:r w:rsidRPr="003A06D0">
        <w:rPr>
          <w:lang w:val="en-GB"/>
        </w:rPr>
        <w:t>Additional</w:t>
      </w:r>
      <w:r w:rsidR="00560795" w:rsidRPr="003A06D0">
        <w:rPr>
          <w:lang w:val="en-GB"/>
        </w:rPr>
        <w:t xml:space="preserve"> </w:t>
      </w:r>
      <w:bookmarkEnd w:id="50"/>
      <w:r w:rsidR="00602B81" w:rsidRPr="003A06D0">
        <w:rPr>
          <w:lang w:val="en-GB"/>
        </w:rPr>
        <w:t>artefacts</w:t>
      </w:r>
      <w:r w:rsidR="00560795" w:rsidRPr="003A06D0">
        <w:rPr>
          <w:lang w:val="en-GB"/>
        </w:rPr>
        <w:t>:</w:t>
      </w:r>
    </w:p>
    <w:p w14:paraId="03DE9C9C"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0E2AAFBE" w14:textId="0C5FF684"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ins w:id="51" w:author="Andreas Kuehne" w:date="2019-05-09T22:03:00Z">
        <w:r w:rsidR="00EB1DAE">
          <w:rPr>
            <w:rStyle w:val="Hyperlink"/>
            <w:lang w:val="en-GB"/>
          </w:rPr>
          <w:fldChar w:fldCharType="begin"/>
        </w:r>
        <w:r w:rsidR="00EB1DAE">
          <w:rPr>
            <w:rStyle w:val="Hyperlink"/>
            <w:lang w:val="en-GB"/>
          </w:rPr>
          <w:instrText xml:space="preserve"> HYPERLINK "</w:instrText>
        </w:r>
      </w:ins>
      <w:r w:rsidR="00EB1DAE" w:rsidRPr="00EB1DAE">
        <w:rPr>
          <w:rStyle w:val="Hyperlink"/>
          <w:lang w:val="en-GB"/>
        </w:rPr>
        <w:instrText>http://docs.oasis-open.org/dss-x/dss-core/v2.0/cs0</w:instrText>
      </w:r>
      <w:ins w:id="52" w:author="Andreas Kuehne" w:date="2019-05-09T22:02:00Z">
        <w:r w:rsidR="00EB1DAE" w:rsidRPr="00EB1DAE">
          <w:rPr>
            <w:rStyle w:val="Hyperlink"/>
            <w:lang w:val="en-GB"/>
          </w:rPr>
          <w:instrText>1</w:instrText>
        </w:r>
      </w:ins>
      <w:r w:rsidR="00EB1DAE" w:rsidRPr="00EB1DAE">
        <w:rPr>
          <w:rStyle w:val="Hyperlink"/>
          <w:lang w:val="en-GB"/>
        </w:rPr>
        <w:instrText>/schema/</w:instrText>
      </w:r>
      <w:ins w:id="53" w:author="Andreas Kuehne" w:date="2019-05-09T22:03:00Z">
        <w:r w:rsidR="00EB1DAE">
          <w:rPr>
            <w:rStyle w:val="Hyperlink"/>
            <w:lang w:val="en-GB"/>
          </w:rPr>
          <w:instrText xml:space="preserve">" </w:instrText>
        </w:r>
        <w:r w:rsidR="00EB1DAE">
          <w:rPr>
            <w:rStyle w:val="Hyperlink"/>
            <w:lang w:val="en-GB"/>
          </w:rPr>
          <w:fldChar w:fldCharType="separate"/>
        </w:r>
      </w:ins>
      <w:r w:rsidR="00EB1DAE" w:rsidRPr="004B5A6F">
        <w:rPr>
          <w:rStyle w:val="Hyperlink"/>
          <w:lang w:val="en-GB"/>
        </w:rPr>
        <w:t>http://docs.oasis-open.org/dss-x/dss-core/v2.0/cs</w:t>
      </w:r>
      <w:del w:id="54" w:author="Andreas Kuehne" w:date="2019-05-09T22:02:00Z">
        <w:r w:rsidR="00EB1DAE" w:rsidRPr="004B5A6F" w:rsidDel="00EB1DAE">
          <w:rPr>
            <w:rStyle w:val="Hyperlink"/>
            <w:lang w:val="en-GB"/>
          </w:rPr>
          <w:delText>prd</w:delText>
        </w:r>
      </w:del>
      <w:r w:rsidR="00EB1DAE" w:rsidRPr="004B5A6F">
        <w:rPr>
          <w:rStyle w:val="Hyperlink"/>
          <w:lang w:val="en-GB"/>
        </w:rPr>
        <w:t>0</w:t>
      </w:r>
      <w:del w:id="55" w:author="Andreas Kuehne" w:date="2019-05-09T22:02:00Z">
        <w:r w:rsidR="00EB1DAE" w:rsidRPr="004B5A6F" w:rsidDel="00EB1DAE">
          <w:rPr>
            <w:rStyle w:val="Hyperlink"/>
            <w:lang w:val="en-GB"/>
          </w:rPr>
          <w:delText>3</w:delText>
        </w:r>
      </w:del>
      <w:ins w:id="56" w:author="Andreas Kuehne" w:date="2019-05-09T22:02:00Z">
        <w:r w:rsidR="00EB1DAE" w:rsidRPr="004B5A6F">
          <w:rPr>
            <w:rStyle w:val="Hyperlink"/>
            <w:lang w:val="en-GB"/>
          </w:rPr>
          <w:t>1</w:t>
        </w:r>
      </w:ins>
      <w:r w:rsidR="00EB1DAE" w:rsidRPr="004B5A6F">
        <w:rPr>
          <w:rStyle w:val="Hyperlink"/>
          <w:lang w:val="en-GB"/>
        </w:rPr>
        <w:t>/schema/</w:t>
      </w:r>
      <w:ins w:id="57" w:author="Andreas Kuehne" w:date="2019-05-09T22:03:00Z">
        <w:r w:rsidR="00EB1DAE">
          <w:rPr>
            <w:rStyle w:val="Hyperlink"/>
            <w:lang w:val="en-GB"/>
          </w:rPr>
          <w:fldChar w:fldCharType="end"/>
        </w:r>
      </w:ins>
    </w:p>
    <w:p w14:paraId="16A4BFCD" w14:textId="77777777" w:rsidR="00D00DF9" w:rsidRPr="003A06D0" w:rsidRDefault="00D00DF9" w:rsidP="00D00DF9">
      <w:pPr>
        <w:pStyle w:val="Titlepageinfo"/>
        <w:rPr>
          <w:lang w:val="en-GB"/>
        </w:rPr>
      </w:pPr>
      <w:bookmarkStart w:id="58" w:name="RelatedWork"/>
      <w:r w:rsidRPr="003A06D0">
        <w:rPr>
          <w:lang w:val="en-GB"/>
        </w:rPr>
        <w:t>Related work</w:t>
      </w:r>
      <w:bookmarkEnd w:id="58"/>
      <w:r w:rsidRPr="003A06D0">
        <w:rPr>
          <w:lang w:val="en-GB"/>
        </w:rPr>
        <w:t>:</w:t>
      </w:r>
    </w:p>
    <w:p w14:paraId="495EE2A7"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14:paraId="582A0FEF" w14:textId="77777777"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6" w:history="1">
        <w:r w:rsidRPr="003A06D0">
          <w:rPr>
            <w:rStyle w:val="Hyperlink"/>
            <w:lang w:val="en-GB"/>
          </w:rPr>
          <w:t>http://docs.oasis-open.org/dss/v1.0/oasis-dss-core-spec-v1.0-os.html</w:t>
        </w:r>
      </w:hyperlink>
      <w:r w:rsidRPr="003A06D0">
        <w:rPr>
          <w:lang w:val="en-GB"/>
        </w:rPr>
        <w:t>.</w:t>
      </w:r>
    </w:p>
    <w:p w14:paraId="60B239E9" w14:textId="77777777" w:rsidR="00547E3B" w:rsidRPr="003A06D0" w:rsidRDefault="00547E3B" w:rsidP="00547E3B">
      <w:pPr>
        <w:pStyle w:val="Titlepageinfo"/>
        <w:rPr>
          <w:lang w:val="en-GB"/>
        </w:rPr>
      </w:pPr>
      <w:r w:rsidRPr="003A06D0">
        <w:rPr>
          <w:lang w:val="en-GB"/>
        </w:rPr>
        <w:t>Declared XML namespaces:</w:t>
      </w:r>
    </w:p>
    <w:p w14:paraId="306483AD" w14:textId="77777777" w:rsidR="00F342DA" w:rsidRPr="003A06D0" w:rsidRDefault="00E828C7" w:rsidP="00F342DA">
      <w:pPr>
        <w:pStyle w:val="RelatedWork"/>
        <w:tabs>
          <w:tab w:val="num" w:pos="2160"/>
        </w:tabs>
        <w:rPr>
          <w:lang w:val="en-GB"/>
        </w:rPr>
      </w:pPr>
      <w:hyperlink r:id="rId17" w:history="1">
        <w:r w:rsidR="00F342DA" w:rsidRPr="003A06D0">
          <w:rPr>
            <w:rStyle w:val="Hyperlink"/>
            <w:lang w:val="en-GB"/>
          </w:rPr>
          <w:t>http://docs.oasis-open.org/dss-x/ns/core</w:t>
        </w:r>
      </w:hyperlink>
    </w:p>
    <w:p w14:paraId="1B1C4A22" w14:textId="77777777" w:rsidR="00547E3B" w:rsidRPr="003A06D0" w:rsidRDefault="00E828C7" w:rsidP="00F342DA">
      <w:pPr>
        <w:pStyle w:val="RelatedWork"/>
        <w:rPr>
          <w:lang w:val="en-GB"/>
        </w:rPr>
      </w:pPr>
      <w:hyperlink r:id="rId18" w:history="1">
        <w:r w:rsidR="00F342DA" w:rsidRPr="003A06D0">
          <w:rPr>
            <w:rStyle w:val="Hyperlink"/>
            <w:lang w:val="en-GB"/>
          </w:rPr>
          <w:t>http://docs.oasis-open.org/dss-x/ns/base</w:t>
        </w:r>
      </w:hyperlink>
    </w:p>
    <w:p w14:paraId="2754BC5D" w14:textId="77777777" w:rsidR="009C7DCE" w:rsidRPr="003A06D0" w:rsidRDefault="009C7DCE" w:rsidP="008C100C">
      <w:pPr>
        <w:pStyle w:val="Titlepageinfo"/>
        <w:rPr>
          <w:lang w:val="en-GB"/>
        </w:rPr>
      </w:pPr>
      <w:r w:rsidRPr="003A06D0">
        <w:rPr>
          <w:lang w:val="en-GB"/>
        </w:rPr>
        <w:t>Abstract:</w:t>
      </w:r>
    </w:p>
    <w:p w14:paraId="78CB1698" w14:textId="77777777"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222ECB1E" w14:textId="77777777" w:rsidR="009C7DCE" w:rsidRPr="003A06D0" w:rsidRDefault="009C7DCE" w:rsidP="008C100C">
      <w:pPr>
        <w:pStyle w:val="Titlepageinfo"/>
        <w:rPr>
          <w:lang w:val="en-GB"/>
        </w:rPr>
      </w:pPr>
      <w:r w:rsidRPr="003A06D0">
        <w:rPr>
          <w:lang w:val="en-GB"/>
        </w:rPr>
        <w:lastRenderedPageBreak/>
        <w:t>Status:</w:t>
      </w:r>
    </w:p>
    <w:p w14:paraId="78330826"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19" w:anchor="technical" w:history="1">
        <w:r w:rsidR="00F342DA" w:rsidRPr="003A06D0">
          <w:rPr>
            <w:rStyle w:val="Hyperlink"/>
            <w:lang w:val="en-GB"/>
          </w:rPr>
          <w:t>https://www.oasis-open.org/committees/tc_home.php?wg_abbrev=dss-x#technical</w:t>
        </w:r>
      </w:hyperlink>
      <w:r w:rsidR="00316300" w:rsidRPr="003A06D0">
        <w:rPr>
          <w:lang w:val="en-GB"/>
        </w:rPr>
        <w:t>.</w:t>
      </w:r>
    </w:p>
    <w:p w14:paraId="58CC9A3B" w14:textId="77777777"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0"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1" w:history="1">
        <w:r w:rsidR="00D1002F" w:rsidRPr="003A06D0">
          <w:rPr>
            <w:rStyle w:val="Hyperlink"/>
            <w:lang w:val="en-GB"/>
          </w:rPr>
          <w:t>https://www.oasis-open.org/committees/dss-x/</w:t>
        </w:r>
      </w:hyperlink>
      <w:r w:rsidR="00B569DB" w:rsidRPr="003A06D0">
        <w:rPr>
          <w:rStyle w:val="Hyperlink"/>
          <w:color w:val="000000"/>
          <w:lang w:val="en-GB"/>
        </w:rPr>
        <w:t>.</w:t>
      </w:r>
    </w:p>
    <w:p w14:paraId="3C45B029" w14:textId="77777777" w:rsidR="009B1FA0" w:rsidRPr="003A06D0" w:rsidRDefault="00D1002F" w:rsidP="00300B86">
      <w:pPr>
        <w:pStyle w:val="Abstract"/>
        <w:rPr>
          <w:lang w:val="en-GB"/>
        </w:rPr>
      </w:pPr>
      <w:r w:rsidRPr="003A06D0">
        <w:rPr>
          <w:lang w:val="en-GB"/>
        </w:rPr>
        <w:t xml:space="preserve">This specification is provided under the </w:t>
      </w:r>
      <w:hyperlink r:id="rId22" w:anchor="RF-on-Limited-Mode" w:history="1">
        <w:r w:rsidRPr="003A06D0">
          <w:rPr>
            <w:rStyle w:val="Hyperlink"/>
            <w:lang w:val="en-GB"/>
          </w:rPr>
          <w:t>RF on Limited Terms</w:t>
        </w:r>
      </w:hyperlink>
      <w:r w:rsidRPr="003A06D0">
        <w:rPr>
          <w:lang w:val="en-GB"/>
        </w:rPr>
        <w:t xml:space="preserve"> Mode of the </w:t>
      </w:r>
      <w:hyperlink r:id="rId23"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4" w:history="1">
        <w:r w:rsidRPr="003A06D0">
          <w:rPr>
            <w:rStyle w:val="Hyperlink"/>
            <w:lang w:val="en-GB"/>
          </w:rPr>
          <w:t>https://www.oasis-open.org/committees/dss-x/ipr.php</w:t>
        </w:r>
      </w:hyperlink>
      <w:r w:rsidRPr="003A06D0">
        <w:rPr>
          <w:lang w:val="en-GB"/>
        </w:rPr>
        <w:t>).</w:t>
      </w:r>
    </w:p>
    <w:p w14:paraId="5883EFDB"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5"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58959207"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7D0FFED7"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69B07850"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14:paraId="320478CB" w14:textId="77777777"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6"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27" w:history="1">
        <w:r w:rsidRPr="003A06D0">
          <w:rPr>
            <w:rStyle w:val="Hyperlink"/>
            <w:lang w:val="en-GB"/>
          </w:rPr>
          <w:t>http://docs.oasis-open.org/dss-x/dss-core/v2.0/dss-core-v2.0.html</w:t>
        </w:r>
      </w:hyperlink>
      <w:r w:rsidR="00F316B4" w:rsidRPr="003A06D0">
        <w:rPr>
          <w:lang w:val="en-GB"/>
        </w:rPr>
        <w:t>.</w:t>
      </w:r>
    </w:p>
    <w:p w14:paraId="709AD484" w14:textId="77777777" w:rsidR="008677C6" w:rsidRPr="003A06D0" w:rsidRDefault="007E3373" w:rsidP="008C100C">
      <w:pPr>
        <w:pStyle w:val="Notices"/>
        <w:rPr>
          <w:lang w:val="en-GB"/>
        </w:rPr>
      </w:pPr>
      <w:r w:rsidRPr="003A06D0">
        <w:rPr>
          <w:lang w:val="en-GB"/>
        </w:rPr>
        <w:lastRenderedPageBreak/>
        <w:t>Notices</w:t>
      </w:r>
    </w:p>
    <w:p w14:paraId="7ED7C4CF"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36A638F4"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28"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21E3B6F1"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7EE0E46"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42A65B49"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308E0C8"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06A4034B"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5D1F1549"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0C807578"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29"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0" w:history="1">
        <w:r w:rsidR="002B261C" w:rsidRPr="003A06D0">
          <w:rPr>
            <w:rStyle w:val="Hyperlink"/>
            <w:lang w:val="en-GB"/>
          </w:rPr>
          <w:t>https://www.oasis-open.org/policies-guidelines/trademark</w:t>
        </w:r>
      </w:hyperlink>
      <w:r w:rsidR="0060033A" w:rsidRPr="003A06D0">
        <w:rPr>
          <w:lang w:val="en-GB"/>
        </w:rPr>
        <w:t xml:space="preserve"> for above guidance.</w:t>
      </w:r>
    </w:p>
    <w:p w14:paraId="37272CA0" w14:textId="77777777" w:rsidR="008677C6" w:rsidRPr="003A06D0" w:rsidRDefault="00177DED" w:rsidP="008C100C">
      <w:pPr>
        <w:pStyle w:val="Notices"/>
        <w:rPr>
          <w:lang w:val="en-GB"/>
        </w:rPr>
      </w:pPr>
      <w:r w:rsidRPr="003A06D0">
        <w:rPr>
          <w:lang w:val="en-GB"/>
        </w:rPr>
        <w:lastRenderedPageBreak/>
        <w:t>Table of Contents</w:t>
      </w:r>
    </w:p>
    <w:p w14:paraId="1ADE1370" w14:textId="2B1D1155" w:rsidR="00EB1DAE" w:rsidRDefault="00294283">
      <w:pPr>
        <w:pStyle w:val="Verzeichnis1"/>
        <w:rPr>
          <w:ins w:id="59" w:author="Andreas Kuehne" w:date="2019-05-09T22:04:00Z"/>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ins w:id="60" w:author="Andreas Kuehne" w:date="2019-05-09T22:04:00Z">
        <w:r w:rsidR="00EB1DAE" w:rsidRPr="0031235E">
          <w:rPr>
            <w:rStyle w:val="Hyperlink"/>
            <w:noProof/>
          </w:rPr>
          <w:fldChar w:fldCharType="begin"/>
        </w:r>
        <w:r w:rsidR="00EB1DAE" w:rsidRPr="0031235E">
          <w:rPr>
            <w:rStyle w:val="Hyperlink"/>
            <w:noProof/>
          </w:rPr>
          <w:instrText xml:space="preserve"> </w:instrText>
        </w:r>
        <w:r w:rsidR="00EB1DAE">
          <w:rPr>
            <w:noProof/>
          </w:rPr>
          <w:instrText>HYPERLINK \l "_Toc8331879"</w:instrText>
        </w:r>
        <w:r w:rsidR="00EB1DAE" w:rsidRPr="0031235E">
          <w:rPr>
            <w:rStyle w:val="Hyperlink"/>
            <w:noProof/>
          </w:rPr>
          <w:instrText xml:space="preserve"> </w:instrText>
        </w:r>
        <w:r w:rsidR="00EB1DAE" w:rsidRPr="0031235E">
          <w:rPr>
            <w:rStyle w:val="Hyperlink"/>
            <w:noProof/>
          </w:rPr>
          <w:fldChar w:fldCharType="separate"/>
        </w:r>
        <w:r w:rsidR="00EB1DAE" w:rsidRPr="0031235E">
          <w:rPr>
            <w:rStyle w:val="Hyperlink"/>
            <w:noProof/>
            <w:lang w:val="en-GB"/>
          </w:rPr>
          <w:t>1</w:t>
        </w:r>
        <w:r w:rsidR="00EB1DAE">
          <w:rPr>
            <w:rFonts w:asciiTheme="minorHAnsi" w:eastAsiaTheme="minorEastAsia" w:hAnsiTheme="minorHAnsi" w:cstheme="minorBidi"/>
            <w:noProof/>
            <w:sz w:val="22"/>
            <w:szCs w:val="22"/>
            <w:lang w:val="en-GB" w:eastAsia="en-GB"/>
          </w:rPr>
          <w:tab/>
        </w:r>
        <w:r w:rsidR="00EB1DAE" w:rsidRPr="0031235E">
          <w:rPr>
            <w:rStyle w:val="Hyperlink"/>
            <w:noProof/>
            <w:lang w:val="en-GB"/>
          </w:rPr>
          <w:t>Introduction</w:t>
        </w:r>
        <w:r w:rsidR="00EB1DAE">
          <w:rPr>
            <w:noProof/>
            <w:webHidden/>
          </w:rPr>
          <w:tab/>
        </w:r>
        <w:r w:rsidR="00EB1DAE">
          <w:rPr>
            <w:noProof/>
            <w:webHidden/>
          </w:rPr>
          <w:fldChar w:fldCharType="begin"/>
        </w:r>
        <w:r w:rsidR="00EB1DAE">
          <w:rPr>
            <w:noProof/>
            <w:webHidden/>
          </w:rPr>
          <w:instrText xml:space="preserve"> PAGEREF _Toc8331879 \h </w:instrText>
        </w:r>
      </w:ins>
      <w:r w:rsidR="00EB1DAE">
        <w:rPr>
          <w:noProof/>
          <w:webHidden/>
        </w:rPr>
      </w:r>
      <w:r w:rsidR="00EB1DAE">
        <w:rPr>
          <w:noProof/>
          <w:webHidden/>
        </w:rPr>
        <w:fldChar w:fldCharType="separate"/>
      </w:r>
      <w:ins w:id="61" w:author="Andreas Kuehne" w:date="2019-05-09T22:04:00Z">
        <w:r w:rsidR="00EB1DAE">
          <w:rPr>
            <w:noProof/>
            <w:webHidden/>
          </w:rPr>
          <w:t>11</w:t>
        </w:r>
        <w:r w:rsidR="00EB1DAE">
          <w:rPr>
            <w:noProof/>
            <w:webHidden/>
          </w:rPr>
          <w:fldChar w:fldCharType="end"/>
        </w:r>
        <w:r w:rsidR="00EB1DAE" w:rsidRPr="0031235E">
          <w:rPr>
            <w:rStyle w:val="Hyperlink"/>
            <w:noProof/>
          </w:rPr>
          <w:fldChar w:fldCharType="end"/>
        </w:r>
      </w:ins>
    </w:p>
    <w:p w14:paraId="549C681C" w14:textId="649EE997" w:rsidR="00EB1DAE" w:rsidRDefault="00EB1DAE">
      <w:pPr>
        <w:pStyle w:val="Verzeichnis2"/>
        <w:tabs>
          <w:tab w:val="right" w:leader="dot" w:pos="9350"/>
        </w:tabs>
        <w:rPr>
          <w:ins w:id="62" w:author="Andreas Kuehne" w:date="2019-05-09T22:04:00Z"/>
          <w:rFonts w:asciiTheme="minorHAnsi" w:eastAsiaTheme="minorEastAsia" w:hAnsiTheme="minorHAnsi" w:cstheme="minorBidi"/>
          <w:noProof/>
          <w:sz w:val="22"/>
          <w:szCs w:val="22"/>
          <w:lang w:val="en-GB" w:eastAsia="en-GB"/>
        </w:rPr>
      </w:pPr>
      <w:ins w:id="6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"_Toc8331880"</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1.1 IPR Policy</w:t>
        </w:r>
        <w:r>
          <w:rPr>
            <w:noProof/>
            <w:webHidden/>
          </w:rPr>
          <w:tab/>
        </w:r>
        <w:r>
          <w:rPr>
            <w:noProof/>
            <w:webHidden/>
          </w:rPr>
          <w:fldChar w:fldCharType="begin"/>
        </w:r>
        <w:r>
          <w:rPr>
            <w:noProof/>
            <w:webHidden/>
          </w:rPr>
          <w:instrText xml:space="preserve"> PAGEREF _Toc8331880 \h </w:instrText>
        </w:r>
      </w:ins>
      <w:r>
        <w:rPr>
          <w:noProof/>
          <w:webHidden/>
        </w:rPr>
      </w:r>
      <w:r>
        <w:rPr>
          <w:noProof/>
          <w:webHidden/>
        </w:rPr>
        <w:fldChar w:fldCharType="separate"/>
      </w:r>
      <w:ins w:id="64" w:author="Andreas Kuehne" w:date="2019-05-09T22:04:00Z">
        <w:r>
          <w:rPr>
            <w:noProof/>
            <w:webHidden/>
          </w:rPr>
          <w:t>11</w:t>
        </w:r>
        <w:r>
          <w:rPr>
            <w:noProof/>
            <w:webHidden/>
          </w:rPr>
          <w:fldChar w:fldCharType="end"/>
        </w:r>
        <w:r w:rsidRPr="0031235E">
          <w:rPr>
            <w:rStyle w:val="Hyperlink"/>
            <w:noProof/>
          </w:rPr>
          <w:fldChar w:fldCharType="end"/>
        </w:r>
      </w:ins>
    </w:p>
    <w:p w14:paraId="0F52CB66" w14:textId="4F3A3B70" w:rsidR="00EB1DAE" w:rsidRDefault="00EB1DAE">
      <w:pPr>
        <w:pStyle w:val="Verzeichnis2"/>
        <w:tabs>
          <w:tab w:val="right" w:leader="dot" w:pos="9350"/>
        </w:tabs>
        <w:rPr>
          <w:ins w:id="65" w:author="Andreas Kuehne" w:date="2019-05-09T22:04:00Z"/>
          <w:rFonts w:asciiTheme="minorHAnsi" w:eastAsiaTheme="minorEastAsia" w:hAnsiTheme="minorHAnsi" w:cstheme="minorBidi"/>
          <w:noProof/>
          <w:sz w:val="22"/>
          <w:szCs w:val="22"/>
          <w:lang w:val="en-GB" w:eastAsia="en-GB"/>
        </w:rPr>
      </w:pPr>
      <w:ins w:id="6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"_Toc8331881"</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1.2 Terminology</w:t>
        </w:r>
        <w:r>
          <w:rPr>
            <w:noProof/>
            <w:webHidden/>
          </w:rPr>
          <w:tab/>
        </w:r>
        <w:r>
          <w:rPr>
            <w:noProof/>
            <w:webHidden/>
          </w:rPr>
          <w:fldChar w:fldCharType="begin"/>
        </w:r>
        <w:r>
          <w:rPr>
            <w:noProof/>
            <w:webHidden/>
          </w:rPr>
          <w:instrText xml:space="preserve"> PAGEREF _Toc8331881 \h </w:instrText>
        </w:r>
      </w:ins>
      <w:r>
        <w:rPr>
          <w:noProof/>
          <w:webHidden/>
        </w:rPr>
      </w:r>
      <w:r>
        <w:rPr>
          <w:noProof/>
          <w:webHidden/>
        </w:rPr>
        <w:fldChar w:fldCharType="separate"/>
      </w:r>
      <w:ins w:id="67" w:author="Andreas Kuehne" w:date="2019-05-09T22:04:00Z">
        <w:r>
          <w:rPr>
            <w:noProof/>
            <w:webHidden/>
          </w:rPr>
          <w:t>11</w:t>
        </w:r>
        <w:r>
          <w:rPr>
            <w:noProof/>
            <w:webHidden/>
          </w:rPr>
          <w:fldChar w:fldCharType="end"/>
        </w:r>
        <w:r w:rsidRPr="0031235E">
          <w:rPr>
            <w:rStyle w:val="Hyperlink"/>
            <w:noProof/>
          </w:rPr>
          <w:fldChar w:fldCharType="end"/>
        </w:r>
      </w:ins>
    </w:p>
    <w:p w14:paraId="7651B7A2" w14:textId="1755442B" w:rsidR="00EB1DAE" w:rsidRDefault="00EB1DAE">
      <w:pPr>
        <w:pStyle w:val="Verzeichnis3"/>
        <w:tabs>
          <w:tab w:val="right" w:leader="dot" w:pos="9350"/>
        </w:tabs>
        <w:rPr>
          <w:ins w:id="68" w:author="Andreas Kuehne" w:date="2019-05-09T22:04:00Z"/>
          <w:rFonts w:asciiTheme="minorHAnsi" w:eastAsiaTheme="minorEastAsia" w:hAnsiTheme="minorHAnsi" w:cstheme="minorBidi"/>
          <w:noProof/>
          <w:sz w:val="22"/>
          <w:szCs w:val="22"/>
          <w:lang w:val="en-GB" w:eastAsia="en-GB"/>
        </w:rPr>
      </w:pPr>
      <w:ins w:id="6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"_Toc8331882"</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1.2.1</w:t>
        </w:r>
        <w:r w:rsidRPr="0031235E">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_Toc8331882 \h </w:instrText>
        </w:r>
      </w:ins>
      <w:r>
        <w:rPr>
          <w:noProof/>
          <w:webHidden/>
        </w:rPr>
      </w:r>
      <w:r>
        <w:rPr>
          <w:noProof/>
          <w:webHidden/>
        </w:rPr>
        <w:fldChar w:fldCharType="separate"/>
      </w:r>
      <w:ins w:id="70" w:author="Andreas Kuehne" w:date="2019-05-09T22:04:00Z">
        <w:r>
          <w:rPr>
            <w:noProof/>
            <w:webHidden/>
          </w:rPr>
          <w:t>11</w:t>
        </w:r>
        <w:r>
          <w:rPr>
            <w:noProof/>
            <w:webHidden/>
          </w:rPr>
          <w:fldChar w:fldCharType="end"/>
        </w:r>
        <w:r w:rsidRPr="0031235E">
          <w:rPr>
            <w:rStyle w:val="Hyperlink"/>
            <w:noProof/>
          </w:rPr>
          <w:fldChar w:fldCharType="end"/>
        </w:r>
      </w:ins>
    </w:p>
    <w:p w14:paraId="37FEA8CE" w14:textId="4FFF45C2" w:rsidR="00EB1DAE" w:rsidRDefault="00EB1DAE">
      <w:pPr>
        <w:pStyle w:val="Verzeichnis3"/>
        <w:tabs>
          <w:tab w:val="right" w:leader="dot" w:pos="9350"/>
        </w:tabs>
        <w:rPr>
          <w:ins w:id="71" w:author="Andreas Kuehne" w:date="2019-05-09T22:04:00Z"/>
          <w:rFonts w:asciiTheme="minorHAnsi" w:eastAsiaTheme="minorEastAsia" w:hAnsiTheme="minorHAnsi" w:cstheme="minorBidi"/>
          <w:noProof/>
          <w:sz w:val="22"/>
          <w:szCs w:val="22"/>
          <w:lang w:val="en-GB" w:eastAsia="en-GB"/>
        </w:rPr>
      </w:pPr>
      <w:ins w:id="7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"_Toc8331883"</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1.2.2</w:t>
        </w:r>
        <w:r w:rsidRPr="0031235E">
          <w:rPr>
            <w:rStyle w:val="Hyperlink"/>
            <w:noProof/>
            <w:lang w:val="en-GB"/>
          </w:rPr>
          <w:t xml:space="preserve"> Abbreviated Terms</w:t>
        </w:r>
        <w:r>
          <w:rPr>
            <w:noProof/>
            <w:webHidden/>
          </w:rPr>
          <w:tab/>
        </w:r>
        <w:r>
          <w:rPr>
            <w:noProof/>
            <w:webHidden/>
          </w:rPr>
          <w:fldChar w:fldCharType="begin"/>
        </w:r>
        <w:r>
          <w:rPr>
            <w:noProof/>
            <w:webHidden/>
          </w:rPr>
          <w:instrText xml:space="preserve"> PAGEREF _Toc8331883 \h </w:instrText>
        </w:r>
      </w:ins>
      <w:r>
        <w:rPr>
          <w:noProof/>
          <w:webHidden/>
        </w:rPr>
      </w:r>
      <w:r>
        <w:rPr>
          <w:noProof/>
          <w:webHidden/>
        </w:rPr>
        <w:fldChar w:fldCharType="separate"/>
      </w:r>
      <w:ins w:id="73" w:author="Andreas Kuehne" w:date="2019-05-09T22:04:00Z">
        <w:r>
          <w:rPr>
            <w:noProof/>
            <w:webHidden/>
          </w:rPr>
          <w:t>11</w:t>
        </w:r>
        <w:r>
          <w:rPr>
            <w:noProof/>
            <w:webHidden/>
          </w:rPr>
          <w:fldChar w:fldCharType="end"/>
        </w:r>
        <w:r w:rsidRPr="0031235E">
          <w:rPr>
            <w:rStyle w:val="Hyperlink"/>
            <w:noProof/>
          </w:rPr>
          <w:fldChar w:fldCharType="end"/>
        </w:r>
      </w:ins>
    </w:p>
    <w:p w14:paraId="3F9EB07E" w14:textId="509327BB" w:rsidR="00EB1DAE" w:rsidRDefault="00EB1DAE">
      <w:pPr>
        <w:pStyle w:val="Verzeichnis2"/>
        <w:tabs>
          <w:tab w:val="right" w:leader="dot" w:pos="9350"/>
        </w:tabs>
        <w:rPr>
          <w:ins w:id="74" w:author="Andreas Kuehne" w:date="2019-05-09T22:04:00Z"/>
          <w:rFonts w:asciiTheme="minorHAnsi" w:eastAsiaTheme="minorEastAsia" w:hAnsiTheme="minorHAnsi" w:cstheme="minorBidi"/>
          <w:noProof/>
          <w:sz w:val="22"/>
          <w:szCs w:val="22"/>
          <w:lang w:val="en-GB" w:eastAsia="en-GB"/>
        </w:rPr>
      </w:pPr>
      <w:ins w:id="7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"_Toc8331884"</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1.3 Normative References</w:t>
        </w:r>
        <w:r>
          <w:rPr>
            <w:noProof/>
            <w:webHidden/>
          </w:rPr>
          <w:tab/>
        </w:r>
        <w:r>
          <w:rPr>
            <w:noProof/>
            <w:webHidden/>
          </w:rPr>
          <w:fldChar w:fldCharType="begin"/>
        </w:r>
        <w:r>
          <w:rPr>
            <w:noProof/>
            <w:webHidden/>
          </w:rPr>
          <w:instrText xml:space="preserve"> PAGEREF _Toc8331884 \h </w:instrText>
        </w:r>
      </w:ins>
      <w:r>
        <w:rPr>
          <w:noProof/>
          <w:webHidden/>
        </w:rPr>
      </w:r>
      <w:r>
        <w:rPr>
          <w:noProof/>
          <w:webHidden/>
        </w:rPr>
        <w:fldChar w:fldCharType="separate"/>
      </w:r>
      <w:ins w:id="76" w:author="Andreas Kuehne" w:date="2019-05-09T22:04:00Z">
        <w:r>
          <w:rPr>
            <w:noProof/>
            <w:webHidden/>
          </w:rPr>
          <w:t>11</w:t>
        </w:r>
        <w:r>
          <w:rPr>
            <w:noProof/>
            <w:webHidden/>
          </w:rPr>
          <w:fldChar w:fldCharType="end"/>
        </w:r>
        <w:r w:rsidRPr="0031235E">
          <w:rPr>
            <w:rStyle w:val="Hyperlink"/>
            <w:noProof/>
          </w:rPr>
          <w:fldChar w:fldCharType="end"/>
        </w:r>
      </w:ins>
    </w:p>
    <w:p w14:paraId="45E59A74" w14:textId="47D5A4E9" w:rsidR="00EB1DAE" w:rsidRDefault="00EB1DAE">
      <w:pPr>
        <w:pStyle w:val="Verzeichnis2"/>
        <w:tabs>
          <w:tab w:val="right" w:leader="dot" w:pos="9350"/>
        </w:tabs>
        <w:rPr>
          <w:ins w:id="77" w:author="Andreas Kuehne" w:date="2019-05-09T22:04:00Z"/>
          <w:rFonts w:asciiTheme="minorHAnsi" w:eastAsiaTheme="minorEastAsia" w:hAnsiTheme="minorHAnsi" w:cstheme="minorBidi"/>
          <w:noProof/>
          <w:sz w:val="22"/>
          <w:szCs w:val="22"/>
          <w:lang w:val="en-GB" w:eastAsia="en-GB"/>
        </w:rPr>
      </w:pPr>
      <w:ins w:id="7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"_Toc8331885"</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1.4 Non-Normative References</w:t>
        </w:r>
        <w:r>
          <w:rPr>
            <w:noProof/>
            <w:webHidden/>
          </w:rPr>
          <w:tab/>
        </w:r>
        <w:r>
          <w:rPr>
            <w:noProof/>
            <w:webHidden/>
          </w:rPr>
          <w:fldChar w:fldCharType="begin"/>
        </w:r>
        <w:r>
          <w:rPr>
            <w:noProof/>
            <w:webHidden/>
          </w:rPr>
          <w:instrText xml:space="preserve"> PAGEREF _Toc8331885 \h </w:instrText>
        </w:r>
      </w:ins>
      <w:r>
        <w:rPr>
          <w:noProof/>
          <w:webHidden/>
        </w:rPr>
      </w:r>
      <w:r>
        <w:rPr>
          <w:noProof/>
          <w:webHidden/>
        </w:rPr>
        <w:fldChar w:fldCharType="separate"/>
      </w:r>
      <w:ins w:id="79" w:author="Andreas Kuehne" w:date="2019-05-09T22:04:00Z">
        <w:r>
          <w:rPr>
            <w:noProof/>
            <w:webHidden/>
          </w:rPr>
          <w:t>13</w:t>
        </w:r>
        <w:r>
          <w:rPr>
            <w:noProof/>
            <w:webHidden/>
          </w:rPr>
          <w:fldChar w:fldCharType="end"/>
        </w:r>
        <w:r w:rsidRPr="0031235E">
          <w:rPr>
            <w:rStyle w:val="Hyperlink"/>
            <w:noProof/>
          </w:rPr>
          <w:fldChar w:fldCharType="end"/>
        </w:r>
      </w:ins>
    </w:p>
    <w:p w14:paraId="14633553" w14:textId="407A480B" w:rsidR="00EB1DAE" w:rsidRDefault="00EB1DAE">
      <w:pPr>
        <w:pStyle w:val="Verzeichnis2"/>
        <w:tabs>
          <w:tab w:val="right" w:leader="dot" w:pos="9350"/>
        </w:tabs>
        <w:rPr>
          <w:ins w:id="80" w:author="Andreas Kuehne" w:date="2019-05-09T22:04:00Z"/>
          <w:rFonts w:asciiTheme="minorHAnsi" w:eastAsiaTheme="minorEastAsia" w:hAnsiTheme="minorHAnsi" w:cstheme="minorBidi"/>
          <w:noProof/>
          <w:sz w:val="22"/>
          <w:szCs w:val="22"/>
          <w:lang w:val="en-GB" w:eastAsia="en-GB"/>
        </w:rPr>
      </w:pPr>
      <w:ins w:id="8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"_Toc8331886"</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1.5 Typographical Conventions</w:t>
        </w:r>
        <w:r>
          <w:rPr>
            <w:noProof/>
            <w:webHidden/>
          </w:rPr>
          <w:tab/>
        </w:r>
        <w:r>
          <w:rPr>
            <w:noProof/>
            <w:webHidden/>
          </w:rPr>
          <w:fldChar w:fldCharType="begin"/>
        </w:r>
        <w:r>
          <w:rPr>
            <w:noProof/>
            <w:webHidden/>
          </w:rPr>
          <w:instrText xml:space="preserve"> PAGEREF _Toc8331886 \h </w:instrText>
        </w:r>
      </w:ins>
      <w:r>
        <w:rPr>
          <w:noProof/>
          <w:webHidden/>
        </w:rPr>
      </w:r>
      <w:r>
        <w:rPr>
          <w:noProof/>
          <w:webHidden/>
        </w:rPr>
        <w:fldChar w:fldCharType="separate"/>
      </w:r>
      <w:ins w:id="82" w:author="Andreas Kuehne" w:date="2019-05-09T22:04:00Z">
        <w:r>
          <w:rPr>
            <w:noProof/>
            <w:webHidden/>
          </w:rPr>
          <w:t>14</w:t>
        </w:r>
        <w:r>
          <w:rPr>
            <w:noProof/>
            <w:webHidden/>
          </w:rPr>
          <w:fldChar w:fldCharType="end"/>
        </w:r>
        <w:r w:rsidRPr="0031235E">
          <w:rPr>
            <w:rStyle w:val="Hyperlink"/>
            <w:noProof/>
          </w:rPr>
          <w:fldChar w:fldCharType="end"/>
        </w:r>
      </w:ins>
    </w:p>
    <w:p w14:paraId="3D017B2F" w14:textId="007DC2ED" w:rsidR="00EB1DAE" w:rsidRDefault="00EB1DAE">
      <w:pPr>
        <w:pStyle w:val="Verzeichnis2"/>
        <w:tabs>
          <w:tab w:val="right" w:leader="dot" w:pos="9350"/>
        </w:tabs>
        <w:rPr>
          <w:ins w:id="83" w:author="Andreas Kuehne" w:date="2019-05-09T22:04:00Z"/>
          <w:rFonts w:asciiTheme="minorHAnsi" w:eastAsiaTheme="minorEastAsia" w:hAnsiTheme="minorHAnsi" w:cstheme="minorBidi"/>
          <w:noProof/>
          <w:sz w:val="22"/>
          <w:szCs w:val="22"/>
          <w:lang w:val="en-GB" w:eastAsia="en-GB"/>
        </w:rPr>
      </w:pPr>
      <w:ins w:id="8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"_Toc8331887"</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1.6 DSS Overview (Non-normative)</w:t>
        </w:r>
        <w:r>
          <w:rPr>
            <w:noProof/>
            <w:webHidden/>
          </w:rPr>
          <w:tab/>
        </w:r>
        <w:r>
          <w:rPr>
            <w:noProof/>
            <w:webHidden/>
          </w:rPr>
          <w:fldChar w:fldCharType="begin"/>
        </w:r>
        <w:r>
          <w:rPr>
            <w:noProof/>
            <w:webHidden/>
          </w:rPr>
          <w:instrText xml:space="preserve"> PAGEREF _Toc8331887 \h </w:instrText>
        </w:r>
      </w:ins>
      <w:r>
        <w:rPr>
          <w:noProof/>
          <w:webHidden/>
        </w:rPr>
      </w:r>
      <w:r>
        <w:rPr>
          <w:noProof/>
          <w:webHidden/>
        </w:rPr>
        <w:fldChar w:fldCharType="separate"/>
      </w:r>
      <w:ins w:id="85" w:author="Andreas Kuehne" w:date="2019-05-09T22:04:00Z">
        <w:r>
          <w:rPr>
            <w:noProof/>
            <w:webHidden/>
          </w:rPr>
          <w:t>14</w:t>
        </w:r>
        <w:r>
          <w:rPr>
            <w:noProof/>
            <w:webHidden/>
          </w:rPr>
          <w:fldChar w:fldCharType="end"/>
        </w:r>
        <w:r w:rsidRPr="0031235E">
          <w:rPr>
            <w:rStyle w:val="Hyperlink"/>
            <w:noProof/>
          </w:rPr>
          <w:fldChar w:fldCharType="end"/>
        </w:r>
      </w:ins>
    </w:p>
    <w:p w14:paraId="7CDF7F3B" w14:textId="239FB963" w:rsidR="00EB1DAE" w:rsidRDefault="00EB1DAE">
      <w:pPr>
        <w:pStyle w:val="Verzeichnis1"/>
        <w:rPr>
          <w:ins w:id="86" w:author="Andreas Kuehne" w:date="2019-05-09T22:04:00Z"/>
          <w:rFonts w:asciiTheme="minorHAnsi" w:eastAsiaTheme="minorEastAsia" w:hAnsiTheme="minorHAnsi" w:cstheme="minorBidi"/>
          <w:noProof/>
          <w:sz w:val="22"/>
          <w:szCs w:val="22"/>
          <w:lang w:val="en-GB" w:eastAsia="en-GB"/>
        </w:rPr>
      </w:pPr>
      <w:ins w:id="8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"_Toc8331888"</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2</w:t>
        </w:r>
        <w:r>
          <w:rPr>
            <w:rFonts w:asciiTheme="minorHAnsi" w:eastAsiaTheme="minorEastAsia" w:hAnsiTheme="minorHAnsi" w:cstheme="minorBidi"/>
            <w:noProof/>
            <w:sz w:val="22"/>
            <w:szCs w:val="22"/>
            <w:lang w:val="en-GB" w:eastAsia="en-GB"/>
          </w:rPr>
          <w:tab/>
        </w:r>
        <w:r w:rsidRPr="0031235E">
          <w:rPr>
            <w:rStyle w:val="Hyperlink"/>
            <w:noProof/>
            <w:lang w:val="en-GB"/>
          </w:rPr>
          <w:t>Design Considerations</w:t>
        </w:r>
        <w:r>
          <w:rPr>
            <w:noProof/>
            <w:webHidden/>
          </w:rPr>
          <w:tab/>
        </w:r>
        <w:r>
          <w:rPr>
            <w:noProof/>
            <w:webHidden/>
          </w:rPr>
          <w:fldChar w:fldCharType="begin"/>
        </w:r>
        <w:r>
          <w:rPr>
            <w:noProof/>
            <w:webHidden/>
          </w:rPr>
          <w:instrText xml:space="preserve"> PAGEREF _Toc8331888 \h </w:instrText>
        </w:r>
      </w:ins>
      <w:r>
        <w:rPr>
          <w:noProof/>
          <w:webHidden/>
        </w:rPr>
      </w:r>
      <w:r>
        <w:rPr>
          <w:noProof/>
          <w:webHidden/>
        </w:rPr>
        <w:fldChar w:fldCharType="separate"/>
      </w:r>
      <w:ins w:id="88" w:author="Andreas Kuehne" w:date="2019-05-09T22:04:00Z">
        <w:r>
          <w:rPr>
            <w:noProof/>
            <w:webHidden/>
          </w:rPr>
          <w:t>16</w:t>
        </w:r>
        <w:r>
          <w:rPr>
            <w:noProof/>
            <w:webHidden/>
          </w:rPr>
          <w:fldChar w:fldCharType="end"/>
        </w:r>
        <w:r w:rsidRPr="0031235E">
          <w:rPr>
            <w:rStyle w:val="Hyperlink"/>
            <w:noProof/>
          </w:rPr>
          <w:fldChar w:fldCharType="end"/>
        </w:r>
      </w:ins>
    </w:p>
    <w:p w14:paraId="2520ED60" w14:textId="54989630" w:rsidR="00EB1DAE" w:rsidRDefault="00EB1DAE">
      <w:pPr>
        <w:pStyle w:val="Verzeichnis2"/>
        <w:tabs>
          <w:tab w:val="right" w:leader="dot" w:pos="9350"/>
        </w:tabs>
        <w:rPr>
          <w:ins w:id="89" w:author="Andreas Kuehne" w:date="2019-05-09T22:04:00Z"/>
          <w:rFonts w:asciiTheme="minorHAnsi" w:eastAsiaTheme="minorEastAsia" w:hAnsiTheme="minorHAnsi" w:cstheme="minorBidi"/>
          <w:noProof/>
          <w:sz w:val="22"/>
          <w:szCs w:val="22"/>
          <w:lang w:val="en-GB" w:eastAsia="en-GB"/>
        </w:rPr>
      </w:pPr>
      <w:ins w:id="9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"_Toc8331889"</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2.1 Version 2.0 goal [non-normative]</w:t>
        </w:r>
        <w:r>
          <w:rPr>
            <w:noProof/>
            <w:webHidden/>
          </w:rPr>
          <w:tab/>
        </w:r>
        <w:r>
          <w:rPr>
            <w:noProof/>
            <w:webHidden/>
          </w:rPr>
          <w:fldChar w:fldCharType="begin"/>
        </w:r>
        <w:r>
          <w:rPr>
            <w:noProof/>
            <w:webHidden/>
          </w:rPr>
          <w:instrText xml:space="preserve"> PAGEREF _Toc8331889 \h </w:instrText>
        </w:r>
      </w:ins>
      <w:r>
        <w:rPr>
          <w:noProof/>
          <w:webHidden/>
        </w:rPr>
      </w:r>
      <w:r>
        <w:rPr>
          <w:noProof/>
          <w:webHidden/>
        </w:rPr>
        <w:fldChar w:fldCharType="separate"/>
      </w:r>
      <w:ins w:id="91" w:author="Andreas Kuehne" w:date="2019-05-09T22:04:00Z">
        <w:r>
          <w:rPr>
            <w:noProof/>
            <w:webHidden/>
          </w:rPr>
          <w:t>16</w:t>
        </w:r>
        <w:r>
          <w:rPr>
            <w:noProof/>
            <w:webHidden/>
          </w:rPr>
          <w:fldChar w:fldCharType="end"/>
        </w:r>
        <w:r w:rsidRPr="0031235E">
          <w:rPr>
            <w:rStyle w:val="Hyperlink"/>
            <w:noProof/>
          </w:rPr>
          <w:fldChar w:fldCharType="end"/>
        </w:r>
      </w:ins>
    </w:p>
    <w:p w14:paraId="7B3F47ED" w14:textId="563CCB8B" w:rsidR="00EB1DAE" w:rsidRDefault="00EB1DAE">
      <w:pPr>
        <w:pStyle w:val="Verzeichnis2"/>
        <w:tabs>
          <w:tab w:val="right" w:leader="dot" w:pos="9350"/>
        </w:tabs>
        <w:rPr>
          <w:ins w:id="92" w:author="Andreas Kuehne" w:date="2019-05-09T22:04:00Z"/>
          <w:rFonts w:asciiTheme="minorHAnsi" w:eastAsiaTheme="minorEastAsia" w:hAnsiTheme="minorHAnsi" w:cstheme="minorBidi"/>
          <w:noProof/>
          <w:sz w:val="22"/>
          <w:szCs w:val="22"/>
          <w:lang w:val="en-GB" w:eastAsia="en-GB"/>
        </w:rPr>
      </w:pPr>
      <w:ins w:id="9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"_Toc8331890"</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2.2 Transforming DSS 1.0 into 2.0</w:t>
        </w:r>
        <w:r>
          <w:rPr>
            <w:noProof/>
            <w:webHidden/>
          </w:rPr>
          <w:tab/>
        </w:r>
        <w:r>
          <w:rPr>
            <w:noProof/>
            <w:webHidden/>
          </w:rPr>
          <w:fldChar w:fldCharType="begin"/>
        </w:r>
        <w:r>
          <w:rPr>
            <w:noProof/>
            <w:webHidden/>
          </w:rPr>
          <w:instrText xml:space="preserve"> PAGEREF _Toc8331890 \h </w:instrText>
        </w:r>
      </w:ins>
      <w:r>
        <w:rPr>
          <w:noProof/>
          <w:webHidden/>
        </w:rPr>
      </w:r>
      <w:r>
        <w:rPr>
          <w:noProof/>
          <w:webHidden/>
        </w:rPr>
        <w:fldChar w:fldCharType="separate"/>
      </w:r>
      <w:ins w:id="94" w:author="Andreas Kuehne" w:date="2019-05-09T22:04:00Z">
        <w:r>
          <w:rPr>
            <w:noProof/>
            <w:webHidden/>
          </w:rPr>
          <w:t>16</w:t>
        </w:r>
        <w:r>
          <w:rPr>
            <w:noProof/>
            <w:webHidden/>
          </w:rPr>
          <w:fldChar w:fldCharType="end"/>
        </w:r>
        <w:r w:rsidRPr="0031235E">
          <w:rPr>
            <w:rStyle w:val="Hyperlink"/>
            <w:noProof/>
          </w:rPr>
          <w:fldChar w:fldCharType="end"/>
        </w:r>
      </w:ins>
    </w:p>
    <w:p w14:paraId="45B736F3" w14:textId="40F0F1E8" w:rsidR="00EB1DAE" w:rsidRDefault="00EB1DAE">
      <w:pPr>
        <w:pStyle w:val="Verzeichnis3"/>
        <w:tabs>
          <w:tab w:val="right" w:leader="dot" w:pos="9350"/>
        </w:tabs>
        <w:rPr>
          <w:ins w:id="95" w:author="Andreas Kuehne" w:date="2019-05-09T22:04:00Z"/>
          <w:rFonts w:asciiTheme="minorHAnsi" w:eastAsiaTheme="minorEastAsia" w:hAnsiTheme="minorHAnsi" w:cstheme="minorBidi"/>
          <w:noProof/>
          <w:sz w:val="22"/>
          <w:szCs w:val="22"/>
          <w:lang w:val="en-GB" w:eastAsia="en-GB"/>
        </w:rPr>
      </w:pPr>
      <w:ins w:id="9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"_Toc8331891"</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2.2.1</w:t>
        </w:r>
        <w:r w:rsidRPr="0031235E">
          <w:rPr>
            <w:rStyle w:val="Hyperlink"/>
            <w:noProof/>
            <w:lang w:val="en-GB"/>
          </w:rPr>
          <w:t xml:space="preserve"> Circumventing xs:any</w:t>
        </w:r>
        <w:r>
          <w:rPr>
            <w:noProof/>
            <w:webHidden/>
          </w:rPr>
          <w:tab/>
        </w:r>
        <w:r>
          <w:rPr>
            <w:noProof/>
            <w:webHidden/>
          </w:rPr>
          <w:fldChar w:fldCharType="begin"/>
        </w:r>
        <w:r>
          <w:rPr>
            <w:noProof/>
            <w:webHidden/>
          </w:rPr>
          <w:instrText xml:space="preserve"> PAGEREF _Toc8331891 \h </w:instrText>
        </w:r>
      </w:ins>
      <w:r>
        <w:rPr>
          <w:noProof/>
          <w:webHidden/>
        </w:rPr>
      </w:r>
      <w:r>
        <w:rPr>
          <w:noProof/>
          <w:webHidden/>
        </w:rPr>
        <w:fldChar w:fldCharType="separate"/>
      </w:r>
      <w:ins w:id="97" w:author="Andreas Kuehne" w:date="2019-05-09T22:04:00Z">
        <w:r>
          <w:rPr>
            <w:noProof/>
            <w:webHidden/>
          </w:rPr>
          <w:t>16</w:t>
        </w:r>
        <w:r>
          <w:rPr>
            <w:noProof/>
            <w:webHidden/>
          </w:rPr>
          <w:fldChar w:fldCharType="end"/>
        </w:r>
        <w:r w:rsidRPr="0031235E">
          <w:rPr>
            <w:rStyle w:val="Hyperlink"/>
            <w:noProof/>
          </w:rPr>
          <w:fldChar w:fldCharType="end"/>
        </w:r>
      </w:ins>
    </w:p>
    <w:p w14:paraId="20C3D8D4" w14:textId="6160310D" w:rsidR="00EB1DAE" w:rsidRDefault="00EB1DAE">
      <w:pPr>
        <w:pStyle w:val="Verzeichnis3"/>
        <w:tabs>
          <w:tab w:val="right" w:leader="dot" w:pos="9350"/>
        </w:tabs>
        <w:rPr>
          <w:ins w:id="98" w:author="Andreas Kuehne" w:date="2019-05-09T22:04:00Z"/>
          <w:rFonts w:asciiTheme="minorHAnsi" w:eastAsiaTheme="minorEastAsia" w:hAnsiTheme="minorHAnsi" w:cstheme="minorBidi"/>
          <w:noProof/>
          <w:sz w:val="22"/>
          <w:szCs w:val="22"/>
          <w:lang w:val="en-GB" w:eastAsia="en-GB"/>
        </w:rPr>
      </w:pPr>
      <w:ins w:id="9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"_Toc8331892"</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2.2.2</w:t>
        </w:r>
        <w:r w:rsidRPr="0031235E">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_Toc8331892 \h </w:instrText>
        </w:r>
      </w:ins>
      <w:r>
        <w:rPr>
          <w:noProof/>
          <w:webHidden/>
        </w:rPr>
      </w:r>
      <w:r>
        <w:rPr>
          <w:noProof/>
          <w:webHidden/>
        </w:rPr>
        <w:fldChar w:fldCharType="separate"/>
      </w:r>
      <w:ins w:id="100" w:author="Andreas Kuehne" w:date="2019-05-09T22:04:00Z">
        <w:r>
          <w:rPr>
            <w:noProof/>
            <w:webHidden/>
          </w:rPr>
          <w:t>17</w:t>
        </w:r>
        <w:r>
          <w:rPr>
            <w:noProof/>
            <w:webHidden/>
          </w:rPr>
          <w:fldChar w:fldCharType="end"/>
        </w:r>
        <w:r w:rsidRPr="0031235E">
          <w:rPr>
            <w:rStyle w:val="Hyperlink"/>
            <w:noProof/>
          </w:rPr>
          <w:fldChar w:fldCharType="end"/>
        </w:r>
      </w:ins>
    </w:p>
    <w:p w14:paraId="1461FA9C" w14:textId="0B30795D" w:rsidR="00EB1DAE" w:rsidRDefault="00EB1DAE">
      <w:pPr>
        <w:pStyle w:val="Verzeichnis3"/>
        <w:tabs>
          <w:tab w:val="right" w:leader="dot" w:pos="9350"/>
        </w:tabs>
        <w:rPr>
          <w:ins w:id="101" w:author="Andreas Kuehne" w:date="2019-05-09T22:04:00Z"/>
          <w:rFonts w:asciiTheme="minorHAnsi" w:eastAsiaTheme="minorEastAsia" w:hAnsiTheme="minorHAnsi" w:cstheme="minorBidi"/>
          <w:noProof/>
          <w:sz w:val="22"/>
          <w:szCs w:val="22"/>
          <w:lang w:val="en-GB" w:eastAsia="en-GB"/>
        </w:rPr>
      </w:pPr>
      <w:ins w:id="10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"_Toc8331893"</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2.2.3</w:t>
        </w:r>
        <w:r w:rsidRPr="0031235E">
          <w:rPr>
            <w:rStyle w:val="Hyperlink"/>
            <w:noProof/>
            <w:lang w:val="en-GB"/>
          </w:rPr>
          <w:t xml:space="preserve"> Introducing the </w:t>
        </w:r>
        <w:r w:rsidRPr="0031235E">
          <w:rPr>
            <w:rStyle w:val="Hyperlink"/>
            <w:rFonts w:ascii="Courier New" w:hAnsi="Courier New"/>
            <w:noProof/>
            <w:lang w:val="en-GB"/>
          </w:rPr>
          <w:t>NsPrefixMappingType</w:t>
        </w:r>
        <w:r w:rsidRPr="0031235E">
          <w:rPr>
            <w:rStyle w:val="Hyperlink"/>
            <w:noProof/>
            <w:lang w:val="en-GB"/>
          </w:rPr>
          <w:t xml:space="preserve"> Component</w:t>
        </w:r>
        <w:r>
          <w:rPr>
            <w:noProof/>
            <w:webHidden/>
          </w:rPr>
          <w:tab/>
        </w:r>
        <w:r>
          <w:rPr>
            <w:noProof/>
            <w:webHidden/>
          </w:rPr>
          <w:fldChar w:fldCharType="begin"/>
        </w:r>
        <w:r>
          <w:rPr>
            <w:noProof/>
            <w:webHidden/>
          </w:rPr>
          <w:instrText xml:space="preserve"> PAGEREF _Toc8331893 \h </w:instrText>
        </w:r>
      </w:ins>
      <w:r>
        <w:rPr>
          <w:noProof/>
          <w:webHidden/>
        </w:rPr>
      </w:r>
      <w:r>
        <w:rPr>
          <w:noProof/>
          <w:webHidden/>
        </w:rPr>
        <w:fldChar w:fldCharType="separate"/>
      </w:r>
      <w:ins w:id="103" w:author="Andreas Kuehne" w:date="2019-05-09T22:04:00Z">
        <w:r>
          <w:rPr>
            <w:noProof/>
            <w:webHidden/>
          </w:rPr>
          <w:t>17</w:t>
        </w:r>
        <w:r>
          <w:rPr>
            <w:noProof/>
            <w:webHidden/>
          </w:rPr>
          <w:fldChar w:fldCharType="end"/>
        </w:r>
        <w:r w:rsidRPr="0031235E">
          <w:rPr>
            <w:rStyle w:val="Hyperlink"/>
            <w:noProof/>
          </w:rPr>
          <w:fldChar w:fldCharType="end"/>
        </w:r>
      </w:ins>
    </w:p>
    <w:p w14:paraId="0DD7F1FD" w14:textId="3EC66549" w:rsidR="00EB1DAE" w:rsidRDefault="00EB1DAE">
      <w:pPr>
        <w:pStyle w:val="Verzeichnis3"/>
        <w:tabs>
          <w:tab w:val="right" w:leader="dot" w:pos="9350"/>
        </w:tabs>
        <w:rPr>
          <w:ins w:id="104" w:author="Andreas Kuehne" w:date="2019-05-09T22:04:00Z"/>
          <w:rFonts w:asciiTheme="minorHAnsi" w:eastAsiaTheme="minorEastAsia" w:hAnsiTheme="minorHAnsi" w:cstheme="minorBidi"/>
          <w:noProof/>
          <w:sz w:val="22"/>
          <w:szCs w:val="22"/>
          <w:lang w:val="en-GB" w:eastAsia="en-GB"/>
        </w:rPr>
      </w:pPr>
      <w:ins w:id="10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"_Toc8331894"</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2.2.4</w:t>
        </w:r>
        <w:r w:rsidRPr="0031235E">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_Toc8331894 \h </w:instrText>
        </w:r>
      </w:ins>
      <w:r>
        <w:rPr>
          <w:noProof/>
          <w:webHidden/>
        </w:rPr>
      </w:r>
      <w:r>
        <w:rPr>
          <w:noProof/>
          <w:webHidden/>
        </w:rPr>
        <w:fldChar w:fldCharType="separate"/>
      </w:r>
      <w:ins w:id="106" w:author="Andreas Kuehne" w:date="2019-05-09T22:04:00Z">
        <w:r>
          <w:rPr>
            <w:noProof/>
            <w:webHidden/>
          </w:rPr>
          <w:t>17</w:t>
        </w:r>
        <w:r>
          <w:rPr>
            <w:noProof/>
            <w:webHidden/>
          </w:rPr>
          <w:fldChar w:fldCharType="end"/>
        </w:r>
        <w:r w:rsidRPr="0031235E">
          <w:rPr>
            <w:rStyle w:val="Hyperlink"/>
            <w:noProof/>
          </w:rPr>
          <w:fldChar w:fldCharType="end"/>
        </w:r>
      </w:ins>
    </w:p>
    <w:p w14:paraId="306B3D0B" w14:textId="34EACB00" w:rsidR="00EB1DAE" w:rsidRDefault="00EB1DAE">
      <w:pPr>
        <w:pStyle w:val="Verzeichnis3"/>
        <w:tabs>
          <w:tab w:val="right" w:leader="dot" w:pos="9350"/>
        </w:tabs>
        <w:rPr>
          <w:ins w:id="107" w:author="Andreas Kuehne" w:date="2019-05-09T22:04:00Z"/>
          <w:rFonts w:asciiTheme="minorHAnsi" w:eastAsiaTheme="minorEastAsia" w:hAnsiTheme="minorHAnsi" w:cstheme="minorBidi"/>
          <w:noProof/>
          <w:sz w:val="22"/>
          <w:szCs w:val="22"/>
          <w:lang w:val="en-GB" w:eastAsia="en-GB"/>
        </w:rPr>
      </w:pPr>
      <w:ins w:id="10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"_Toc8331895"</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2.2.5</w:t>
        </w:r>
        <w:r w:rsidRPr="0031235E">
          <w:rPr>
            <w:rStyle w:val="Hyperlink"/>
            <w:noProof/>
            <w:lang w:val="en-GB"/>
          </w:rPr>
          <w:t xml:space="preserve"> Syntax variants</w:t>
        </w:r>
        <w:r>
          <w:rPr>
            <w:noProof/>
            <w:webHidden/>
          </w:rPr>
          <w:tab/>
        </w:r>
        <w:r>
          <w:rPr>
            <w:noProof/>
            <w:webHidden/>
          </w:rPr>
          <w:fldChar w:fldCharType="begin"/>
        </w:r>
        <w:r>
          <w:rPr>
            <w:noProof/>
            <w:webHidden/>
          </w:rPr>
          <w:instrText xml:space="preserve"> PAGEREF _Toc8331895 \h </w:instrText>
        </w:r>
      </w:ins>
      <w:r>
        <w:rPr>
          <w:noProof/>
          <w:webHidden/>
        </w:rPr>
      </w:r>
      <w:r>
        <w:rPr>
          <w:noProof/>
          <w:webHidden/>
        </w:rPr>
        <w:fldChar w:fldCharType="separate"/>
      </w:r>
      <w:ins w:id="109" w:author="Andreas Kuehne" w:date="2019-05-09T22:04:00Z">
        <w:r>
          <w:rPr>
            <w:noProof/>
            <w:webHidden/>
          </w:rPr>
          <w:t>18</w:t>
        </w:r>
        <w:r>
          <w:rPr>
            <w:noProof/>
            <w:webHidden/>
          </w:rPr>
          <w:fldChar w:fldCharType="end"/>
        </w:r>
        <w:r w:rsidRPr="0031235E">
          <w:rPr>
            <w:rStyle w:val="Hyperlink"/>
            <w:noProof/>
          </w:rPr>
          <w:fldChar w:fldCharType="end"/>
        </w:r>
      </w:ins>
    </w:p>
    <w:p w14:paraId="1D11A970" w14:textId="580D447B" w:rsidR="00EB1DAE" w:rsidRDefault="00EB1DAE">
      <w:pPr>
        <w:pStyle w:val="Verzeichnis3"/>
        <w:tabs>
          <w:tab w:val="right" w:leader="dot" w:pos="9350"/>
        </w:tabs>
        <w:rPr>
          <w:ins w:id="110" w:author="Andreas Kuehne" w:date="2019-05-09T22:04:00Z"/>
          <w:rFonts w:asciiTheme="minorHAnsi" w:eastAsiaTheme="minorEastAsia" w:hAnsiTheme="minorHAnsi" w:cstheme="minorBidi"/>
          <w:noProof/>
          <w:sz w:val="22"/>
          <w:szCs w:val="22"/>
          <w:lang w:val="en-GB" w:eastAsia="en-GB"/>
        </w:rPr>
      </w:pPr>
      <w:ins w:id="11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"_Toc8331896"</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2.2.6</w:t>
        </w:r>
        <w:r w:rsidRPr="0031235E">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_Toc8331896 \h </w:instrText>
        </w:r>
      </w:ins>
      <w:r>
        <w:rPr>
          <w:noProof/>
          <w:webHidden/>
        </w:rPr>
      </w:r>
      <w:r>
        <w:rPr>
          <w:noProof/>
          <w:webHidden/>
        </w:rPr>
        <w:fldChar w:fldCharType="separate"/>
      </w:r>
      <w:ins w:id="112" w:author="Andreas Kuehne" w:date="2019-05-09T22:04:00Z">
        <w:r>
          <w:rPr>
            <w:noProof/>
            <w:webHidden/>
          </w:rPr>
          <w:t>18</w:t>
        </w:r>
        <w:r>
          <w:rPr>
            <w:noProof/>
            <w:webHidden/>
          </w:rPr>
          <w:fldChar w:fldCharType="end"/>
        </w:r>
        <w:r w:rsidRPr="0031235E">
          <w:rPr>
            <w:rStyle w:val="Hyperlink"/>
            <w:noProof/>
          </w:rPr>
          <w:fldChar w:fldCharType="end"/>
        </w:r>
      </w:ins>
    </w:p>
    <w:p w14:paraId="499DEA61" w14:textId="11634AE8" w:rsidR="00EB1DAE" w:rsidRDefault="00EB1DAE">
      <w:pPr>
        <w:pStyle w:val="Verzeichnis2"/>
        <w:tabs>
          <w:tab w:val="right" w:leader="dot" w:pos="9350"/>
        </w:tabs>
        <w:rPr>
          <w:ins w:id="113" w:author="Andreas Kuehne" w:date="2019-05-09T22:04:00Z"/>
          <w:rFonts w:asciiTheme="minorHAnsi" w:eastAsiaTheme="minorEastAsia" w:hAnsiTheme="minorHAnsi" w:cstheme="minorBidi"/>
          <w:noProof/>
          <w:sz w:val="22"/>
          <w:szCs w:val="22"/>
          <w:lang w:val="en-GB" w:eastAsia="en-GB"/>
        </w:rPr>
      </w:pPr>
      <w:ins w:id="11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"_Toc8331897"</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2.3 Construction Principles</w:t>
        </w:r>
        <w:r>
          <w:rPr>
            <w:noProof/>
            <w:webHidden/>
          </w:rPr>
          <w:tab/>
        </w:r>
        <w:r>
          <w:rPr>
            <w:noProof/>
            <w:webHidden/>
          </w:rPr>
          <w:fldChar w:fldCharType="begin"/>
        </w:r>
        <w:r>
          <w:rPr>
            <w:noProof/>
            <w:webHidden/>
          </w:rPr>
          <w:instrText xml:space="preserve"> PAGEREF _Toc8331897 \h </w:instrText>
        </w:r>
      </w:ins>
      <w:r>
        <w:rPr>
          <w:noProof/>
          <w:webHidden/>
        </w:rPr>
      </w:r>
      <w:r>
        <w:rPr>
          <w:noProof/>
          <w:webHidden/>
        </w:rPr>
        <w:fldChar w:fldCharType="separate"/>
      </w:r>
      <w:ins w:id="115" w:author="Andreas Kuehne" w:date="2019-05-09T22:04:00Z">
        <w:r>
          <w:rPr>
            <w:noProof/>
            <w:webHidden/>
          </w:rPr>
          <w:t>18</w:t>
        </w:r>
        <w:r>
          <w:rPr>
            <w:noProof/>
            <w:webHidden/>
          </w:rPr>
          <w:fldChar w:fldCharType="end"/>
        </w:r>
        <w:r w:rsidRPr="0031235E">
          <w:rPr>
            <w:rStyle w:val="Hyperlink"/>
            <w:noProof/>
          </w:rPr>
          <w:fldChar w:fldCharType="end"/>
        </w:r>
      </w:ins>
    </w:p>
    <w:p w14:paraId="4A356A06" w14:textId="6B1BE4E4" w:rsidR="00EB1DAE" w:rsidRDefault="00EB1DAE">
      <w:pPr>
        <w:pStyle w:val="Verzeichnis3"/>
        <w:tabs>
          <w:tab w:val="right" w:leader="dot" w:pos="9350"/>
        </w:tabs>
        <w:rPr>
          <w:ins w:id="116" w:author="Andreas Kuehne" w:date="2019-05-09T22:04:00Z"/>
          <w:rFonts w:asciiTheme="minorHAnsi" w:eastAsiaTheme="minorEastAsia" w:hAnsiTheme="minorHAnsi" w:cstheme="minorBidi"/>
          <w:noProof/>
          <w:sz w:val="22"/>
          <w:szCs w:val="22"/>
          <w:lang w:val="en-GB" w:eastAsia="en-GB"/>
        </w:rPr>
      </w:pPr>
      <w:ins w:id="11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"_Toc8331898"</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2.3.1</w:t>
        </w:r>
        <w:r w:rsidRPr="0031235E">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_Toc8331898 \h </w:instrText>
        </w:r>
      </w:ins>
      <w:r>
        <w:rPr>
          <w:noProof/>
          <w:webHidden/>
        </w:rPr>
      </w:r>
      <w:r>
        <w:rPr>
          <w:noProof/>
          <w:webHidden/>
        </w:rPr>
        <w:fldChar w:fldCharType="separate"/>
      </w:r>
      <w:ins w:id="118" w:author="Andreas Kuehne" w:date="2019-05-09T22:04:00Z">
        <w:r>
          <w:rPr>
            <w:noProof/>
            <w:webHidden/>
          </w:rPr>
          <w:t>18</w:t>
        </w:r>
        <w:r>
          <w:rPr>
            <w:noProof/>
            <w:webHidden/>
          </w:rPr>
          <w:fldChar w:fldCharType="end"/>
        </w:r>
        <w:r w:rsidRPr="0031235E">
          <w:rPr>
            <w:rStyle w:val="Hyperlink"/>
            <w:noProof/>
          </w:rPr>
          <w:fldChar w:fldCharType="end"/>
        </w:r>
      </w:ins>
    </w:p>
    <w:p w14:paraId="7E313966" w14:textId="5E7BF740" w:rsidR="00EB1DAE" w:rsidRDefault="00EB1DAE">
      <w:pPr>
        <w:pStyle w:val="Verzeichnis2"/>
        <w:tabs>
          <w:tab w:val="right" w:leader="dot" w:pos="9350"/>
        </w:tabs>
        <w:rPr>
          <w:ins w:id="119" w:author="Andreas Kuehne" w:date="2019-05-09T22:04:00Z"/>
          <w:rFonts w:asciiTheme="minorHAnsi" w:eastAsiaTheme="minorEastAsia" w:hAnsiTheme="minorHAnsi" w:cstheme="minorBidi"/>
          <w:noProof/>
          <w:sz w:val="22"/>
          <w:szCs w:val="22"/>
          <w:lang w:val="en-GB" w:eastAsia="en-GB"/>
        </w:rPr>
      </w:pPr>
      <w:ins w:id="12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"_Toc8331899"</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2.4 Schema Organization and Namespaces</w:t>
        </w:r>
        <w:r>
          <w:rPr>
            <w:noProof/>
            <w:webHidden/>
          </w:rPr>
          <w:tab/>
        </w:r>
        <w:r>
          <w:rPr>
            <w:noProof/>
            <w:webHidden/>
          </w:rPr>
          <w:fldChar w:fldCharType="begin"/>
        </w:r>
        <w:r>
          <w:rPr>
            <w:noProof/>
            <w:webHidden/>
          </w:rPr>
          <w:instrText xml:space="preserve"> PAGEREF _Toc8331899 \h </w:instrText>
        </w:r>
      </w:ins>
      <w:r>
        <w:rPr>
          <w:noProof/>
          <w:webHidden/>
        </w:rPr>
      </w:r>
      <w:r>
        <w:rPr>
          <w:noProof/>
          <w:webHidden/>
        </w:rPr>
        <w:fldChar w:fldCharType="separate"/>
      </w:r>
      <w:ins w:id="121" w:author="Andreas Kuehne" w:date="2019-05-09T22:04:00Z">
        <w:r>
          <w:rPr>
            <w:noProof/>
            <w:webHidden/>
          </w:rPr>
          <w:t>19</w:t>
        </w:r>
        <w:r>
          <w:rPr>
            <w:noProof/>
            <w:webHidden/>
          </w:rPr>
          <w:fldChar w:fldCharType="end"/>
        </w:r>
        <w:r w:rsidRPr="0031235E">
          <w:rPr>
            <w:rStyle w:val="Hyperlink"/>
            <w:noProof/>
          </w:rPr>
          <w:fldChar w:fldCharType="end"/>
        </w:r>
      </w:ins>
    </w:p>
    <w:p w14:paraId="4173FA5C" w14:textId="6C60C8CA" w:rsidR="00EB1DAE" w:rsidRDefault="00EB1DAE">
      <w:pPr>
        <w:pStyle w:val="Verzeichnis2"/>
        <w:tabs>
          <w:tab w:val="right" w:leader="dot" w:pos="9350"/>
        </w:tabs>
        <w:rPr>
          <w:ins w:id="122" w:author="Andreas Kuehne" w:date="2019-05-09T22:04:00Z"/>
          <w:rFonts w:asciiTheme="minorHAnsi" w:eastAsiaTheme="minorEastAsia" w:hAnsiTheme="minorHAnsi" w:cstheme="minorBidi"/>
          <w:noProof/>
          <w:sz w:val="22"/>
          <w:szCs w:val="22"/>
          <w:lang w:val="en-GB" w:eastAsia="en-GB"/>
        </w:rPr>
      </w:pPr>
      <w:ins w:id="12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"_Toc8331900"</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2.5 DSS Component Overview</w:t>
        </w:r>
        <w:r>
          <w:rPr>
            <w:noProof/>
            <w:webHidden/>
          </w:rPr>
          <w:tab/>
        </w:r>
        <w:r>
          <w:rPr>
            <w:noProof/>
            <w:webHidden/>
          </w:rPr>
          <w:fldChar w:fldCharType="begin"/>
        </w:r>
        <w:r>
          <w:rPr>
            <w:noProof/>
            <w:webHidden/>
          </w:rPr>
          <w:instrText xml:space="preserve"> PAGEREF _Toc8331900 \h </w:instrText>
        </w:r>
      </w:ins>
      <w:r>
        <w:rPr>
          <w:noProof/>
          <w:webHidden/>
        </w:rPr>
      </w:r>
      <w:r>
        <w:rPr>
          <w:noProof/>
          <w:webHidden/>
        </w:rPr>
        <w:fldChar w:fldCharType="separate"/>
      </w:r>
      <w:ins w:id="124" w:author="Andreas Kuehne" w:date="2019-05-09T22:04:00Z">
        <w:r>
          <w:rPr>
            <w:noProof/>
            <w:webHidden/>
          </w:rPr>
          <w:t>19</w:t>
        </w:r>
        <w:r>
          <w:rPr>
            <w:noProof/>
            <w:webHidden/>
          </w:rPr>
          <w:fldChar w:fldCharType="end"/>
        </w:r>
        <w:r w:rsidRPr="0031235E">
          <w:rPr>
            <w:rStyle w:val="Hyperlink"/>
            <w:noProof/>
          </w:rPr>
          <w:fldChar w:fldCharType="end"/>
        </w:r>
      </w:ins>
    </w:p>
    <w:p w14:paraId="19588273" w14:textId="1EE2E15D" w:rsidR="00EB1DAE" w:rsidRDefault="00EB1DAE">
      <w:pPr>
        <w:pStyle w:val="Verzeichnis3"/>
        <w:tabs>
          <w:tab w:val="right" w:leader="dot" w:pos="9350"/>
        </w:tabs>
        <w:rPr>
          <w:ins w:id="125" w:author="Andreas Kuehne" w:date="2019-05-09T22:04:00Z"/>
          <w:rFonts w:asciiTheme="minorHAnsi" w:eastAsiaTheme="minorEastAsia" w:hAnsiTheme="minorHAnsi" w:cstheme="minorBidi"/>
          <w:noProof/>
          <w:sz w:val="22"/>
          <w:szCs w:val="22"/>
          <w:lang w:val="en-GB" w:eastAsia="en-GB"/>
        </w:rPr>
      </w:pPr>
      <w:ins w:id="12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"_Toc8331901"</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2.5.1</w:t>
        </w:r>
        <w:r w:rsidRPr="0031235E">
          <w:rPr>
            <w:rStyle w:val="Hyperlink"/>
            <w:noProof/>
            <w:lang w:val="en-GB"/>
          </w:rPr>
          <w:t xml:space="preserve"> Schema Extensions</w:t>
        </w:r>
        <w:r>
          <w:rPr>
            <w:noProof/>
            <w:webHidden/>
          </w:rPr>
          <w:tab/>
        </w:r>
        <w:r>
          <w:rPr>
            <w:noProof/>
            <w:webHidden/>
          </w:rPr>
          <w:fldChar w:fldCharType="begin"/>
        </w:r>
        <w:r>
          <w:rPr>
            <w:noProof/>
            <w:webHidden/>
          </w:rPr>
          <w:instrText xml:space="preserve"> PAGEREF _Toc8331901 \h </w:instrText>
        </w:r>
      </w:ins>
      <w:r>
        <w:rPr>
          <w:noProof/>
          <w:webHidden/>
        </w:rPr>
      </w:r>
      <w:r>
        <w:rPr>
          <w:noProof/>
          <w:webHidden/>
        </w:rPr>
        <w:fldChar w:fldCharType="separate"/>
      </w:r>
      <w:ins w:id="127" w:author="Andreas Kuehne" w:date="2019-05-09T22:04:00Z">
        <w:r>
          <w:rPr>
            <w:noProof/>
            <w:webHidden/>
          </w:rPr>
          <w:t>20</w:t>
        </w:r>
        <w:r>
          <w:rPr>
            <w:noProof/>
            <w:webHidden/>
          </w:rPr>
          <w:fldChar w:fldCharType="end"/>
        </w:r>
        <w:r w:rsidRPr="0031235E">
          <w:rPr>
            <w:rStyle w:val="Hyperlink"/>
            <w:noProof/>
          </w:rPr>
          <w:fldChar w:fldCharType="end"/>
        </w:r>
      </w:ins>
    </w:p>
    <w:p w14:paraId="7391463F" w14:textId="266CFF1B" w:rsidR="00EB1DAE" w:rsidRDefault="00EB1DAE">
      <w:pPr>
        <w:pStyle w:val="Verzeichnis1"/>
        <w:rPr>
          <w:ins w:id="128" w:author="Andreas Kuehne" w:date="2019-05-09T22:04:00Z"/>
          <w:rFonts w:asciiTheme="minorHAnsi" w:eastAsiaTheme="minorEastAsia" w:hAnsiTheme="minorHAnsi" w:cstheme="minorBidi"/>
          <w:noProof/>
          <w:sz w:val="22"/>
          <w:szCs w:val="22"/>
          <w:lang w:val="en-GB" w:eastAsia="en-GB"/>
        </w:rPr>
      </w:pPr>
      <w:ins w:id="12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"_Toc8331902"</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3</w:t>
        </w:r>
        <w:r>
          <w:rPr>
            <w:rFonts w:asciiTheme="minorHAnsi" w:eastAsiaTheme="minorEastAsia" w:hAnsiTheme="minorHAnsi" w:cstheme="minorBidi"/>
            <w:noProof/>
            <w:sz w:val="22"/>
            <w:szCs w:val="22"/>
            <w:lang w:val="en-GB" w:eastAsia="en-GB"/>
          </w:rPr>
          <w:tab/>
        </w:r>
        <w:r w:rsidRPr="0031235E">
          <w:rPr>
            <w:rStyle w:val="Hyperlink"/>
            <w:noProof/>
            <w:lang w:val="en-GB"/>
          </w:rPr>
          <w:t>Data Type Models</w:t>
        </w:r>
        <w:r>
          <w:rPr>
            <w:noProof/>
            <w:webHidden/>
          </w:rPr>
          <w:tab/>
        </w:r>
        <w:r>
          <w:rPr>
            <w:noProof/>
            <w:webHidden/>
          </w:rPr>
          <w:fldChar w:fldCharType="begin"/>
        </w:r>
        <w:r>
          <w:rPr>
            <w:noProof/>
            <w:webHidden/>
          </w:rPr>
          <w:instrText xml:space="preserve"> PAGEREF _Toc8331902 \h </w:instrText>
        </w:r>
      </w:ins>
      <w:r>
        <w:rPr>
          <w:noProof/>
          <w:webHidden/>
        </w:rPr>
      </w:r>
      <w:r>
        <w:rPr>
          <w:noProof/>
          <w:webHidden/>
        </w:rPr>
        <w:fldChar w:fldCharType="separate"/>
      </w:r>
      <w:ins w:id="130" w:author="Andreas Kuehne" w:date="2019-05-09T22:04:00Z">
        <w:r>
          <w:rPr>
            <w:noProof/>
            <w:webHidden/>
          </w:rPr>
          <w:t>22</w:t>
        </w:r>
        <w:r>
          <w:rPr>
            <w:noProof/>
            <w:webHidden/>
          </w:rPr>
          <w:fldChar w:fldCharType="end"/>
        </w:r>
        <w:r w:rsidRPr="0031235E">
          <w:rPr>
            <w:rStyle w:val="Hyperlink"/>
            <w:noProof/>
          </w:rPr>
          <w:fldChar w:fldCharType="end"/>
        </w:r>
      </w:ins>
    </w:p>
    <w:p w14:paraId="2740E23D" w14:textId="5CF63C24" w:rsidR="00EB1DAE" w:rsidRDefault="00EB1DAE">
      <w:pPr>
        <w:pStyle w:val="Verzeichnis2"/>
        <w:tabs>
          <w:tab w:val="right" w:leader="dot" w:pos="9350"/>
        </w:tabs>
        <w:rPr>
          <w:ins w:id="131" w:author="Andreas Kuehne" w:date="2019-05-09T22:04:00Z"/>
          <w:rFonts w:asciiTheme="minorHAnsi" w:eastAsiaTheme="minorEastAsia" w:hAnsiTheme="minorHAnsi" w:cstheme="minorBidi"/>
          <w:noProof/>
          <w:sz w:val="22"/>
          <w:szCs w:val="22"/>
          <w:lang w:val="en-GB" w:eastAsia="en-GB"/>
        </w:rPr>
      </w:pPr>
      <w:ins w:id="13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"_Toc8331903"</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3.1 Boolean Model</w:t>
        </w:r>
        <w:r>
          <w:rPr>
            <w:noProof/>
            <w:webHidden/>
          </w:rPr>
          <w:tab/>
        </w:r>
        <w:r>
          <w:rPr>
            <w:noProof/>
            <w:webHidden/>
          </w:rPr>
          <w:fldChar w:fldCharType="begin"/>
        </w:r>
        <w:r>
          <w:rPr>
            <w:noProof/>
            <w:webHidden/>
          </w:rPr>
          <w:instrText xml:space="preserve"> PAGEREF _Toc8331903 \h </w:instrText>
        </w:r>
      </w:ins>
      <w:r>
        <w:rPr>
          <w:noProof/>
          <w:webHidden/>
        </w:rPr>
      </w:r>
      <w:r>
        <w:rPr>
          <w:noProof/>
          <w:webHidden/>
        </w:rPr>
        <w:fldChar w:fldCharType="separate"/>
      </w:r>
      <w:ins w:id="133" w:author="Andreas Kuehne" w:date="2019-05-09T22:04:00Z">
        <w:r>
          <w:rPr>
            <w:noProof/>
            <w:webHidden/>
          </w:rPr>
          <w:t>22</w:t>
        </w:r>
        <w:r>
          <w:rPr>
            <w:noProof/>
            <w:webHidden/>
          </w:rPr>
          <w:fldChar w:fldCharType="end"/>
        </w:r>
        <w:r w:rsidRPr="0031235E">
          <w:rPr>
            <w:rStyle w:val="Hyperlink"/>
            <w:noProof/>
          </w:rPr>
          <w:fldChar w:fldCharType="end"/>
        </w:r>
      </w:ins>
    </w:p>
    <w:p w14:paraId="7F3401AB" w14:textId="35C9BF75" w:rsidR="00EB1DAE" w:rsidRDefault="00EB1DAE">
      <w:pPr>
        <w:pStyle w:val="Verzeichnis2"/>
        <w:tabs>
          <w:tab w:val="right" w:leader="dot" w:pos="9350"/>
        </w:tabs>
        <w:rPr>
          <w:ins w:id="134" w:author="Andreas Kuehne" w:date="2019-05-09T22:04:00Z"/>
          <w:rFonts w:asciiTheme="minorHAnsi" w:eastAsiaTheme="minorEastAsia" w:hAnsiTheme="minorHAnsi" w:cstheme="minorBidi"/>
          <w:noProof/>
          <w:sz w:val="22"/>
          <w:szCs w:val="22"/>
          <w:lang w:val="en-GB" w:eastAsia="en-GB"/>
        </w:rPr>
      </w:pPr>
      <w:ins w:id="13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"_Toc8331904"</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3.2 Integer Model</w:t>
        </w:r>
        <w:r>
          <w:rPr>
            <w:noProof/>
            <w:webHidden/>
          </w:rPr>
          <w:tab/>
        </w:r>
        <w:r>
          <w:rPr>
            <w:noProof/>
            <w:webHidden/>
          </w:rPr>
          <w:fldChar w:fldCharType="begin"/>
        </w:r>
        <w:r>
          <w:rPr>
            <w:noProof/>
            <w:webHidden/>
          </w:rPr>
          <w:instrText xml:space="preserve"> PAGEREF _Toc8331904 \h </w:instrText>
        </w:r>
      </w:ins>
      <w:r>
        <w:rPr>
          <w:noProof/>
          <w:webHidden/>
        </w:rPr>
      </w:r>
      <w:r>
        <w:rPr>
          <w:noProof/>
          <w:webHidden/>
        </w:rPr>
        <w:fldChar w:fldCharType="separate"/>
      </w:r>
      <w:ins w:id="136" w:author="Andreas Kuehne" w:date="2019-05-09T22:04:00Z">
        <w:r>
          <w:rPr>
            <w:noProof/>
            <w:webHidden/>
          </w:rPr>
          <w:t>22</w:t>
        </w:r>
        <w:r>
          <w:rPr>
            <w:noProof/>
            <w:webHidden/>
          </w:rPr>
          <w:fldChar w:fldCharType="end"/>
        </w:r>
        <w:r w:rsidRPr="0031235E">
          <w:rPr>
            <w:rStyle w:val="Hyperlink"/>
            <w:noProof/>
          </w:rPr>
          <w:fldChar w:fldCharType="end"/>
        </w:r>
      </w:ins>
    </w:p>
    <w:p w14:paraId="0930F037" w14:textId="7CCDD787" w:rsidR="00EB1DAE" w:rsidRDefault="00EB1DAE">
      <w:pPr>
        <w:pStyle w:val="Verzeichnis2"/>
        <w:tabs>
          <w:tab w:val="right" w:leader="dot" w:pos="9350"/>
        </w:tabs>
        <w:rPr>
          <w:ins w:id="137" w:author="Andreas Kuehne" w:date="2019-05-09T22:04:00Z"/>
          <w:rFonts w:asciiTheme="minorHAnsi" w:eastAsiaTheme="minorEastAsia" w:hAnsiTheme="minorHAnsi" w:cstheme="minorBidi"/>
          <w:noProof/>
          <w:sz w:val="22"/>
          <w:szCs w:val="22"/>
          <w:lang w:val="en-GB" w:eastAsia="en-GB"/>
        </w:rPr>
      </w:pPr>
      <w:ins w:id="13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"_Toc8331905"</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3.3 String Model</w:t>
        </w:r>
        <w:r>
          <w:rPr>
            <w:noProof/>
            <w:webHidden/>
          </w:rPr>
          <w:tab/>
        </w:r>
        <w:r>
          <w:rPr>
            <w:noProof/>
            <w:webHidden/>
          </w:rPr>
          <w:fldChar w:fldCharType="begin"/>
        </w:r>
        <w:r>
          <w:rPr>
            <w:noProof/>
            <w:webHidden/>
          </w:rPr>
          <w:instrText xml:space="preserve"> PAGEREF _Toc8331905 \h </w:instrText>
        </w:r>
      </w:ins>
      <w:r>
        <w:rPr>
          <w:noProof/>
          <w:webHidden/>
        </w:rPr>
      </w:r>
      <w:r>
        <w:rPr>
          <w:noProof/>
          <w:webHidden/>
        </w:rPr>
        <w:fldChar w:fldCharType="separate"/>
      </w:r>
      <w:ins w:id="139" w:author="Andreas Kuehne" w:date="2019-05-09T22:04:00Z">
        <w:r>
          <w:rPr>
            <w:noProof/>
            <w:webHidden/>
          </w:rPr>
          <w:t>22</w:t>
        </w:r>
        <w:r>
          <w:rPr>
            <w:noProof/>
            <w:webHidden/>
          </w:rPr>
          <w:fldChar w:fldCharType="end"/>
        </w:r>
        <w:r w:rsidRPr="0031235E">
          <w:rPr>
            <w:rStyle w:val="Hyperlink"/>
            <w:noProof/>
          </w:rPr>
          <w:fldChar w:fldCharType="end"/>
        </w:r>
      </w:ins>
    </w:p>
    <w:p w14:paraId="357C2175" w14:textId="29492304" w:rsidR="00EB1DAE" w:rsidRDefault="00EB1DAE">
      <w:pPr>
        <w:pStyle w:val="Verzeichnis2"/>
        <w:tabs>
          <w:tab w:val="right" w:leader="dot" w:pos="9350"/>
        </w:tabs>
        <w:rPr>
          <w:ins w:id="140" w:author="Andreas Kuehne" w:date="2019-05-09T22:04:00Z"/>
          <w:rFonts w:asciiTheme="minorHAnsi" w:eastAsiaTheme="minorEastAsia" w:hAnsiTheme="minorHAnsi" w:cstheme="minorBidi"/>
          <w:noProof/>
          <w:sz w:val="22"/>
          <w:szCs w:val="22"/>
          <w:lang w:val="en-GB" w:eastAsia="en-GB"/>
        </w:rPr>
      </w:pPr>
      <w:ins w:id="14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"_Toc8331906"</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3.4 Binary Data Model</w:t>
        </w:r>
        <w:r>
          <w:rPr>
            <w:noProof/>
            <w:webHidden/>
          </w:rPr>
          <w:tab/>
        </w:r>
        <w:r>
          <w:rPr>
            <w:noProof/>
            <w:webHidden/>
          </w:rPr>
          <w:fldChar w:fldCharType="begin"/>
        </w:r>
        <w:r>
          <w:rPr>
            <w:noProof/>
            <w:webHidden/>
          </w:rPr>
          <w:instrText xml:space="preserve"> PAGEREF _Toc8331906 \h </w:instrText>
        </w:r>
      </w:ins>
      <w:r>
        <w:rPr>
          <w:noProof/>
          <w:webHidden/>
        </w:rPr>
      </w:r>
      <w:r>
        <w:rPr>
          <w:noProof/>
          <w:webHidden/>
        </w:rPr>
        <w:fldChar w:fldCharType="separate"/>
      </w:r>
      <w:ins w:id="142" w:author="Andreas Kuehne" w:date="2019-05-09T22:04:00Z">
        <w:r>
          <w:rPr>
            <w:noProof/>
            <w:webHidden/>
          </w:rPr>
          <w:t>22</w:t>
        </w:r>
        <w:r>
          <w:rPr>
            <w:noProof/>
            <w:webHidden/>
          </w:rPr>
          <w:fldChar w:fldCharType="end"/>
        </w:r>
        <w:r w:rsidRPr="0031235E">
          <w:rPr>
            <w:rStyle w:val="Hyperlink"/>
            <w:noProof/>
          </w:rPr>
          <w:fldChar w:fldCharType="end"/>
        </w:r>
      </w:ins>
    </w:p>
    <w:p w14:paraId="761C572C" w14:textId="05C7FAB1" w:rsidR="00EB1DAE" w:rsidRDefault="00EB1DAE">
      <w:pPr>
        <w:pStyle w:val="Verzeichnis2"/>
        <w:tabs>
          <w:tab w:val="right" w:leader="dot" w:pos="9350"/>
        </w:tabs>
        <w:rPr>
          <w:ins w:id="143" w:author="Andreas Kuehne" w:date="2019-05-09T22:04:00Z"/>
          <w:rFonts w:asciiTheme="minorHAnsi" w:eastAsiaTheme="minorEastAsia" w:hAnsiTheme="minorHAnsi" w:cstheme="minorBidi"/>
          <w:noProof/>
          <w:sz w:val="22"/>
          <w:szCs w:val="22"/>
          <w:lang w:val="en-GB" w:eastAsia="en-GB"/>
        </w:rPr>
      </w:pPr>
      <w:ins w:id="14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"_Toc8331907"</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3.5 URI Model</w:t>
        </w:r>
        <w:r>
          <w:rPr>
            <w:noProof/>
            <w:webHidden/>
          </w:rPr>
          <w:tab/>
        </w:r>
        <w:r>
          <w:rPr>
            <w:noProof/>
            <w:webHidden/>
          </w:rPr>
          <w:fldChar w:fldCharType="begin"/>
        </w:r>
        <w:r>
          <w:rPr>
            <w:noProof/>
            <w:webHidden/>
          </w:rPr>
          <w:instrText xml:space="preserve"> PAGEREF _Toc8331907 \h </w:instrText>
        </w:r>
      </w:ins>
      <w:r>
        <w:rPr>
          <w:noProof/>
          <w:webHidden/>
        </w:rPr>
      </w:r>
      <w:r>
        <w:rPr>
          <w:noProof/>
          <w:webHidden/>
        </w:rPr>
        <w:fldChar w:fldCharType="separate"/>
      </w:r>
      <w:ins w:id="145" w:author="Andreas Kuehne" w:date="2019-05-09T22:04:00Z">
        <w:r>
          <w:rPr>
            <w:noProof/>
            <w:webHidden/>
          </w:rPr>
          <w:t>22</w:t>
        </w:r>
        <w:r>
          <w:rPr>
            <w:noProof/>
            <w:webHidden/>
          </w:rPr>
          <w:fldChar w:fldCharType="end"/>
        </w:r>
        <w:r w:rsidRPr="0031235E">
          <w:rPr>
            <w:rStyle w:val="Hyperlink"/>
            <w:noProof/>
          </w:rPr>
          <w:fldChar w:fldCharType="end"/>
        </w:r>
      </w:ins>
    </w:p>
    <w:p w14:paraId="384932BD" w14:textId="376E7358" w:rsidR="00EB1DAE" w:rsidRDefault="00EB1DAE">
      <w:pPr>
        <w:pStyle w:val="Verzeichnis2"/>
        <w:tabs>
          <w:tab w:val="right" w:leader="dot" w:pos="9350"/>
        </w:tabs>
        <w:rPr>
          <w:ins w:id="146" w:author="Andreas Kuehne" w:date="2019-05-09T22:04:00Z"/>
          <w:rFonts w:asciiTheme="minorHAnsi" w:eastAsiaTheme="minorEastAsia" w:hAnsiTheme="minorHAnsi" w:cstheme="minorBidi"/>
          <w:noProof/>
          <w:sz w:val="22"/>
          <w:szCs w:val="22"/>
          <w:lang w:val="en-GB" w:eastAsia="en-GB"/>
        </w:rPr>
      </w:pPr>
      <w:ins w:id="14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"_Toc8331908"</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3.6 Unique Identifier Model</w:t>
        </w:r>
        <w:r>
          <w:rPr>
            <w:noProof/>
            <w:webHidden/>
          </w:rPr>
          <w:tab/>
        </w:r>
        <w:r>
          <w:rPr>
            <w:noProof/>
            <w:webHidden/>
          </w:rPr>
          <w:fldChar w:fldCharType="begin"/>
        </w:r>
        <w:r>
          <w:rPr>
            <w:noProof/>
            <w:webHidden/>
          </w:rPr>
          <w:instrText xml:space="preserve"> PAGEREF _Toc8331908 \h </w:instrText>
        </w:r>
      </w:ins>
      <w:r>
        <w:rPr>
          <w:noProof/>
          <w:webHidden/>
        </w:rPr>
      </w:r>
      <w:r>
        <w:rPr>
          <w:noProof/>
          <w:webHidden/>
        </w:rPr>
        <w:fldChar w:fldCharType="separate"/>
      </w:r>
      <w:ins w:id="148" w:author="Andreas Kuehne" w:date="2019-05-09T22:04:00Z">
        <w:r>
          <w:rPr>
            <w:noProof/>
            <w:webHidden/>
          </w:rPr>
          <w:t>22</w:t>
        </w:r>
        <w:r>
          <w:rPr>
            <w:noProof/>
            <w:webHidden/>
          </w:rPr>
          <w:fldChar w:fldCharType="end"/>
        </w:r>
        <w:r w:rsidRPr="0031235E">
          <w:rPr>
            <w:rStyle w:val="Hyperlink"/>
            <w:noProof/>
          </w:rPr>
          <w:fldChar w:fldCharType="end"/>
        </w:r>
      </w:ins>
    </w:p>
    <w:p w14:paraId="6B2C4AF5" w14:textId="1033003F" w:rsidR="00EB1DAE" w:rsidRDefault="00EB1DAE">
      <w:pPr>
        <w:pStyle w:val="Verzeichnis2"/>
        <w:tabs>
          <w:tab w:val="right" w:leader="dot" w:pos="9350"/>
        </w:tabs>
        <w:rPr>
          <w:ins w:id="149" w:author="Andreas Kuehne" w:date="2019-05-09T22:04:00Z"/>
          <w:rFonts w:asciiTheme="minorHAnsi" w:eastAsiaTheme="minorEastAsia" w:hAnsiTheme="minorHAnsi" w:cstheme="minorBidi"/>
          <w:noProof/>
          <w:sz w:val="22"/>
          <w:szCs w:val="22"/>
          <w:lang w:val="en-GB" w:eastAsia="en-GB"/>
        </w:rPr>
      </w:pPr>
      <w:ins w:id="15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"_Toc8331909"</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3.7 Date and Time Model</w:t>
        </w:r>
        <w:r>
          <w:rPr>
            <w:noProof/>
            <w:webHidden/>
          </w:rPr>
          <w:tab/>
        </w:r>
        <w:r>
          <w:rPr>
            <w:noProof/>
            <w:webHidden/>
          </w:rPr>
          <w:fldChar w:fldCharType="begin"/>
        </w:r>
        <w:r>
          <w:rPr>
            <w:noProof/>
            <w:webHidden/>
          </w:rPr>
          <w:instrText xml:space="preserve"> PAGEREF _Toc8331909 \h </w:instrText>
        </w:r>
      </w:ins>
      <w:r>
        <w:rPr>
          <w:noProof/>
          <w:webHidden/>
        </w:rPr>
      </w:r>
      <w:r>
        <w:rPr>
          <w:noProof/>
          <w:webHidden/>
        </w:rPr>
        <w:fldChar w:fldCharType="separate"/>
      </w:r>
      <w:ins w:id="151" w:author="Andreas Kuehne" w:date="2019-05-09T22:04:00Z">
        <w:r>
          <w:rPr>
            <w:noProof/>
            <w:webHidden/>
          </w:rPr>
          <w:t>22</w:t>
        </w:r>
        <w:r>
          <w:rPr>
            <w:noProof/>
            <w:webHidden/>
          </w:rPr>
          <w:fldChar w:fldCharType="end"/>
        </w:r>
        <w:r w:rsidRPr="0031235E">
          <w:rPr>
            <w:rStyle w:val="Hyperlink"/>
            <w:noProof/>
          </w:rPr>
          <w:fldChar w:fldCharType="end"/>
        </w:r>
      </w:ins>
    </w:p>
    <w:p w14:paraId="1D449217" w14:textId="1EF61980" w:rsidR="00EB1DAE" w:rsidRDefault="00EB1DAE">
      <w:pPr>
        <w:pStyle w:val="Verzeichnis2"/>
        <w:tabs>
          <w:tab w:val="right" w:leader="dot" w:pos="9350"/>
        </w:tabs>
        <w:rPr>
          <w:ins w:id="152" w:author="Andreas Kuehne" w:date="2019-05-09T22:04:00Z"/>
          <w:rFonts w:asciiTheme="minorHAnsi" w:eastAsiaTheme="minorEastAsia" w:hAnsiTheme="minorHAnsi" w:cstheme="minorBidi"/>
          <w:noProof/>
          <w:sz w:val="22"/>
          <w:szCs w:val="22"/>
          <w:lang w:val="en-GB" w:eastAsia="en-GB"/>
        </w:rPr>
      </w:pPr>
      <w:ins w:id="15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"_Toc8331910"</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3.8 Lang Model</w:t>
        </w:r>
        <w:r>
          <w:rPr>
            <w:noProof/>
            <w:webHidden/>
          </w:rPr>
          <w:tab/>
        </w:r>
        <w:r>
          <w:rPr>
            <w:noProof/>
            <w:webHidden/>
          </w:rPr>
          <w:fldChar w:fldCharType="begin"/>
        </w:r>
        <w:r>
          <w:rPr>
            <w:noProof/>
            <w:webHidden/>
          </w:rPr>
          <w:instrText xml:space="preserve"> PAGEREF _Toc8331910 \h </w:instrText>
        </w:r>
      </w:ins>
      <w:r>
        <w:rPr>
          <w:noProof/>
          <w:webHidden/>
        </w:rPr>
      </w:r>
      <w:r>
        <w:rPr>
          <w:noProof/>
          <w:webHidden/>
        </w:rPr>
        <w:fldChar w:fldCharType="separate"/>
      </w:r>
      <w:ins w:id="154" w:author="Andreas Kuehne" w:date="2019-05-09T22:04:00Z">
        <w:r>
          <w:rPr>
            <w:noProof/>
            <w:webHidden/>
          </w:rPr>
          <w:t>22</w:t>
        </w:r>
        <w:r>
          <w:rPr>
            <w:noProof/>
            <w:webHidden/>
          </w:rPr>
          <w:fldChar w:fldCharType="end"/>
        </w:r>
        <w:r w:rsidRPr="0031235E">
          <w:rPr>
            <w:rStyle w:val="Hyperlink"/>
            <w:noProof/>
          </w:rPr>
          <w:fldChar w:fldCharType="end"/>
        </w:r>
      </w:ins>
    </w:p>
    <w:p w14:paraId="6AA54436" w14:textId="3F94E2E7" w:rsidR="00EB1DAE" w:rsidRDefault="00EB1DAE">
      <w:pPr>
        <w:pStyle w:val="Verzeichnis1"/>
        <w:rPr>
          <w:ins w:id="155" w:author="Andreas Kuehne" w:date="2019-05-09T22:04:00Z"/>
          <w:rFonts w:asciiTheme="minorHAnsi" w:eastAsiaTheme="minorEastAsia" w:hAnsiTheme="minorHAnsi" w:cstheme="minorBidi"/>
          <w:noProof/>
          <w:sz w:val="22"/>
          <w:szCs w:val="22"/>
          <w:lang w:val="en-GB" w:eastAsia="en-GB"/>
        </w:rPr>
      </w:pPr>
      <w:ins w:id="15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"_Toc8331911"</w:instrText>
        </w:r>
        <w:r w:rsidRPr="0031235E">
          <w:rPr>
            <w:rStyle w:val="Hyperlink"/>
            <w:noProof/>
          </w:rPr>
          <w:instrText xml:space="preserve"> </w:instrText>
        </w:r>
        <w:r w:rsidRPr="0031235E">
          <w:rPr>
            <w:rStyle w:val="Hyperlink"/>
            <w:noProof/>
          </w:rPr>
          <w:fldChar w:fldCharType="separate"/>
        </w:r>
        <w:r w:rsidRPr="0031235E">
          <w:rPr>
            <w:rStyle w:val="Hyperlink"/>
            <w:noProof/>
          </w:rPr>
          <w:t>4</w:t>
        </w:r>
        <w:r>
          <w:rPr>
            <w:rFonts w:asciiTheme="minorHAnsi" w:eastAsiaTheme="minorEastAsia" w:hAnsiTheme="minorHAnsi" w:cstheme="minorBidi"/>
            <w:noProof/>
            <w:sz w:val="22"/>
            <w:szCs w:val="22"/>
            <w:lang w:val="en-GB" w:eastAsia="en-GB"/>
          </w:rPr>
          <w:tab/>
        </w:r>
        <w:r w:rsidRPr="0031235E">
          <w:rPr>
            <w:rStyle w:val="Hyperlink"/>
            <w:noProof/>
          </w:rPr>
          <w:t>Data Structure Models</w:t>
        </w:r>
        <w:r>
          <w:rPr>
            <w:noProof/>
            <w:webHidden/>
          </w:rPr>
          <w:tab/>
        </w:r>
        <w:r>
          <w:rPr>
            <w:noProof/>
            <w:webHidden/>
          </w:rPr>
          <w:fldChar w:fldCharType="begin"/>
        </w:r>
        <w:r>
          <w:rPr>
            <w:noProof/>
            <w:webHidden/>
          </w:rPr>
          <w:instrText xml:space="preserve"> PAGEREF _Toc8331911 \h </w:instrText>
        </w:r>
      </w:ins>
      <w:r>
        <w:rPr>
          <w:noProof/>
          <w:webHidden/>
        </w:rPr>
      </w:r>
      <w:r>
        <w:rPr>
          <w:noProof/>
          <w:webHidden/>
        </w:rPr>
        <w:fldChar w:fldCharType="separate"/>
      </w:r>
      <w:ins w:id="157" w:author="Andreas Kuehne" w:date="2019-05-09T22:04:00Z">
        <w:r>
          <w:rPr>
            <w:noProof/>
            <w:webHidden/>
          </w:rPr>
          <w:t>23</w:t>
        </w:r>
        <w:r>
          <w:rPr>
            <w:noProof/>
            <w:webHidden/>
          </w:rPr>
          <w:fldChar w:fldCharType="end"/>
        </w:r>
        <w:r w:rsidRPr="0031235E">
          <w:rPr>
            <w:rStyle w:val="Hyperlink"/>
            <w:noProof/>
          </w:rPr>
          <w:fldChar w:fldCharType="end"/>
        </w:r>
      </w:ins>
    </w:p>
    <w:p w14:paraId="6136ACDF" w14:textId="647B50AA" w:rsidR="00EB1DAE" w:rsidRDefault="00EB1DAE">
      <w:pPr>
        <w:pStyle w:val="Verzeichnis2"/>
        <w:tabs>
          <w:tab w:val="right" w:leader="dot" w:pos="9350"/>
        </w:tabs>
        <w:rPr>
          <w:ins w:id="158" w:author="Andreas Kuehne" w:date="2019-05-09T22:04:00Z"/>
          <w:rFonts w:asciiTheme="minorHAnsi" w:eastAsiaTheme="minorEastAsia" w:hAnsiTheme="minorHAnsi" w:cstheme="minorBidi"/>
          <w:noProof/>
          <w:sz w:val="22"/>
          <w:szCs w:val="22"/>
          <w:lang w:val="en-GB" w:eastAsia="en-GB"/>
        </w:rPr>
      </w:pPr>
      <w:ins w:id="15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"_Toc8331912"</w:instrText>
        </w:r>
        <w:r w:rsidRPr="0031235E">
          <w:rPr>
            <w:rStyle w:val="Hyperlink"/>
            <w:noProof/>
          </w:rPr>
          <w:instrText xml:space="preserve"> </w:instrText>
        </w:r>
        <w:r w:rsidRPr="0031235E">
          <w:rPr>
            <w:rStyle w:val="Hyperlink"/>
            <w:noProof/>
          </w:rPr>
          <w:fldChar w:fldCharType="separate"/>
        </w:r>
        <w:r w:rsidRPr="0031235E">
          <w:rPr>
            <w:rStyle w:val="Hyperlink"/>
            <w:noProof/>
          </w:rPr>
          <w:t>4.1 Data Structure Models defined in this document</w:t>
        </w:r>
        <w:r>
          <w:rPr>
            <w:noProof/>
            <w:webHidden/>
          </w:rPr>
          <w:tab/>
        </w:r>
        <w:r>
          <w:rPr>
            <w:noProof/>
            <w:webHidden/>
          </w:rPr>
          <w:fldChar w:fldCharType="begin"/>
        </w:r>
        <w:r>
          <w:rPr>
            <w:noProof/>
            <w:webHidden/>
          </w:rPr>
          <w:instrText xml:space="preserve"> PAGEREF _Toc8331912 \h </w:instrText>
        </w:r>
      </w:ins>
      <w:r>
        <w:rPr>
          <w:noProof/>
          <w:webHidden/>
        </w:rPr>
      </w:r>
      <w:r>
        <w:rPr>
          <w:noProof/>
          <w:webHidden/>
        </w:rPr>
        <w:fldChar w:fldCharType="separate"/>
      </w:r>
      <w:ins w:id="160" w:author="Andreas Kuehne" w:date="2019-05-09T22:04:00Z">
        <w:r>
          <w:rPr>
            <w:noProof/>
            <w:webHidden/>
          </w:rPr>
          <w:t>23</w:t>
        </w:r>
        <w:r>
          <w:rPr>
            <w:noProof/>
            <w:webHidden/>
          </w:rPr>
          <w:fldChar w:fldCharType="end"/>
        </w:r>
        <w:r w:rsidRPr="0031235E">
          <w:rPr>
            <w:rStyle w:val="Hyperlink"/>
            <w:noProof/>
          </w:rPr>
          <w:fldChar w:fldCharType="end"/>
        </w:r>
      </w:ins>
    </w:p>
    <w:p w14:paraId="0992DE60" w14:textId="0C482F18" w:rsidR="00EB1DAE" w:rsidRDefault="00EB1DAE">
      <w:pPr>
        <w:pStyle w:val="Verzeichnis3"/>
        <w:tabs>
          <w:tab w:val="right" w:leader="dot" w:pos="9350"/>
        </w:tabs>
        <w:rPr>
          <w:ins w:id="161" w:author="Andreas Kuehne" w:date="2019-05-09T22:04:00Z"/>
          <w:rFonts w:asciiTheme="minorHAnsi" w:eastAsiaTheme="minorEastAsia" w:hAnsiTheme="minorHAnsi" w:cstheme="minorBidi"/>
          <w:noProof/>
          <w:sz w:val="22"/>
          <w:szCs w:val="22"/>
          <w:lang w:val="en-GB" w:eastAsia="en-GB"/>
        </w:rPr>
      </w:pPr>
      <w:ins w:id="16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"_Toc8331913"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w:t>
        </w:r>
        <w:r w:rsidRPr="0031235E">
          <w:rPr>
            <w:rStyle w:val="Hyperlink"/>
            <w:noProof/>
          </w:rPr>
          <w:t xml:space="preserve"> Component NsPrefixMapping</w:t>
        </w:r>
        <w:r>
          <w:rPr>
            <w:noProof/>
            <w:webHidden/>
          </w:rPr>
          <w:tab/>
        </w:r>
        <w:r>
          <w:rPr>
            <w:noProof/>
            <w:webHidden/>
          </w:rPr>
          <w:fldChar w:fldCharType="begin"/>
        </w:r>
        <w:r>
          <w:rPr>
            <w:noProof/>
            <w:webHidden/>
          </w:rPr>
          <w:instrText xml:space="preserve"> PAGEREF _Toc8331913 \h </w:instrText>
        </w:r>
      </w:ins>
      <w:r>
        <w:rPr>
          <w:noProof/>
          <w:webHidden/>
        </w:rPr>
      </w:r>
      <w:r>
        <w:rPr>
          <w:noProof/>
          <w:webHidden/>
        </w:rPr>
        <w:fldChar w:fldCharType="separate"/>
      </w:r>
      <w:ins w:id="163" w:author="Andreas Kuehne" w:date="2019-05-09T22:04:00Z">
        <w:r>
          <w:rPr>
            <w:noProof/>
            <w:webHidden/>
          </w:rPr>
          <w:t>23</w:t>
        </w:r>
        <w:r>
          <w:rPr>
            <w:noProof/>
            <w:webHidden/>
          </w:rPr>
          <w:fldChar w:fldCharType="end"/>
        </w:r>
        <w:r w:rsidRPr="0031235E">
          <w:rPr>
            <w:rStyle w:val="Hyperlink"/>
            <w:noProof/>
          </w:rPr>
          <w:fldChar w:fldCharType="end"/>
        </w:r>
      </w:ins>
    </w:p>
    <w:p w14:paraId="6269C9E9" w14:textId="42DABA17" w:rsidR="00EB1DAE" w:rsidRDefault="00EB1DAE">
      <w:pPr>
        <w:pStyle w:val="Verzeichnis4"/>
        <w:tabs>
          <w:tab w:val="right" w:leader="dot" w:pos="9350"/>
        </w:tabs>
        <w:rPr>
          <w:ins w:id="164" w:author="Andreas Kuehne" w:date="2019-05-09T22:04:00Z"/>
          <w:rFonts w:asciiTheme="minorHAnsi" w:eastAsiaTheme="minorEastAsia" w:hAnsiTheme="minorHAnsi" w:cstheme="minorBidi"/>
          <w:noProof/>
          <w:sz w:val="22"/>
          <w:szCs w:val="22"/>
          <w:lang w:val="en-GB" w:eastAsia="en-GB"/>
        </w:rPr>
      </w:pPr>
      <w:ins w:id="16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"_Toc8331914"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4.1.1.1</w:t>
        </w:r>
        <w:r w:rsidRPr="0031235E">
          <w:rPr>
            <w:rStyle w:val="Hyperlink"/>
            <w:noProof/>
          </w:rPr>
          <w:t xml:space="preserve"> NsPrefixMapping – JSON Syntax</w:t>
        </w:r>
        <w:r>
          <w:rPr>
            <w:noProof/>
            <w:webHidden/>
          </w:rPr>
          <w:tab/>
        </w:r>
        <w:r>
          <w:rPr>
            <w:noProof/>
            <w:webHidden/>
          </w:rPr>
          <w:fldChar w:fldCharType="begin"/>
        </w:r>
        <w:r>
          <w:rPr>
            <w:noProof/>
            <w:webHidden/>
          </w:rPr>
          <w:instrText xml:space="preserve"> PAGEREF _Toc8331914 \h </w:instrText>
        </w:r>
      </w:ins>
      <w:r>
        <w:rPr>
          <w:noProof/>
          <w:webHidden/>
        </w:rPr>
      </w:r>
      <w:r>
        <w:rPr>
          <w:noProof/>
          <w:webHidden/>
        </w:rPr>
        <w:fldChar w:fldCharType="separate"/>
      </w:r>
      <w:ins w:id="166" w:author="Andreas Kuehne" w:date="2019-05-09T22:04:00Z">
        <w:r>
          <w:rPr>
            <w:noProof/>
            <w:webHidden/>
          </w:rPr>
          <w:t>23</w:t>
        </w:r>
        <w:r>
          <w:rPr>
            <w:noProof/>
            <w:webHidden/>
          </w:rPr>
          <w:fldChar w:fldCharType="end"/>
        </w:r>
        <w:r w:rsidRPr="0031235E">
          <w:rPr>
            <w:rStyle w:val="Hyperlink"/>
            <w:noProof/>
          </w:rPr>
          <w:fldChar w:fldCharType="end"/>
        </w:r>
      </w:ins>
    </w:p>
    <w:p w14:paraId="0F73E2F6" w14:textId="36538D7C" w:rsidR="00EB1DAE" w:rsidRDefault="00EB1DAE">
      <w:pPr>
        <w:pStyle w:val="Verzeichnis4"/>
        <w:tabs>
          <w:tab w:val="right" w:leader="dot" w:pos="9350"/>
        </w:tabs>
        <w:rPr>
          <w:ins w:id="167" w:author="Andreas Kuehne" w:date="2019-05-09T22:04:00Z"/>
          <w:rFonts w:asciiTheme="minorHAnsi" w:eastAsiaTheme="minorEastAsia" w:hAnsiTheme="minorHAnsi" w:cstheme="minorBidi"/>
          <w:noProof/>
          <w:sz w:val="22"/>
          <w:szCs w:val="22"/>
          <w:lang w:val="en-GB" w:eastAsia="en-GB"/>
        </w:rPr>
      </w:pPr>
      <w:ins w:id="16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"_Toc8331915"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4.1.1.2</w:t>
        </w:r>
        <w:r w:rsidRPr="0031235E">
          <w:rPr>
            <w:rStyle w:val="Hyperlink"/>
            <w:noProof/>
          </w:rPr>
          <w:t xml:space="preserve"> NsPrefixMapping – XML Syntax</w:t>
        </w:r>
        <w:r>
          <w:rPr>
            <w:noProof/>
            <w:webHidden/>
          </w:rPr>
          <w:tab/>
        </w:r>
        <w:r>
          <w:rPr>
            <w:noProof/>
            <w:webHidden/>
          </w:rPr>
          <w:fldChar w:fldCharType="begin"/>
        </w:r>
        <w:r>
          <w:rPr>
            <w:noProof/>
            <w:webHidden/>
          </w:rPr>
          <w:instrText xml:space="preserve"> PAGEREF _Toc8331915 \h </w:instrText>
        </w:r>
      </w:ins>
      <w:r>
        <w:rPr>
          <w:noProof/>
          <w:webHidden/>
        </w:rPr>
      </w:r>
      <w:r>
        <w:rPr>
          <w:noProof/>
          <w:webHidden/>
        </w:rPr>
        <w:fldChar w:fldCharType="separate"/>
      </w:r>
      <w:ins w:id="169" w:author="Andreas Kuehne" w:date="2019-05-09T22:04:00Z">
        <w:r>
          <w:rPr>
            <w:noProof/>
            <w:webHidden/>
          </w:rPr>
          <w:t>23</w:t>
        </w:r>
        <w:r>
          <w:rPr>
            <w:noProof/>
            <w:webHidden/>
          </w:rPr>
          <w:fldChar w:fldCharType="end"/>
        </w:r>
        <w:r w:rsidRPr="0031235E">
          <w:rPr>
            <w:rStyle w:val="Hyperlink"/>
            <w:noProof/>
          </w:rPr>
          <w:fldChar w:fldCharType="end"/>
        </w:r>
      </w:ins>
    </w:p>
    <w:p w14:paraId="6BD6BFBF" w14:textId="735D7675" w:rsidR="00EB1DAE" w:rsidRDefault="00EB1DAE">
      <w:pPr>
        <w:pStyle w:val="Verzeichnis3"/>
        <w:tabs>
          <w:tab w:val="right" w:leader="dot" w:pos="9350"/>
        </w:tabs>
        <w:rPr>
          <w:ins w:id="170" w:author="Andreas Kuehne" w:date="2019-05-09T22:04:00Z"/>
          <w:rFonts w:asciiTheme="minorHAnsi" w:eastAsiaTheme="minorEastAsia" w:hAnsiTheme="minorHAnsi" w:cstheme="minorBidi"/>
          <w:noProof/>
          <w:sz w:val="22"/>
          <w:szCs w:val="22"/>
          <w:lang w:val="en-GB" w:eastAsia="en-GB"/>
        </w:rPr>
      </w:pPr>
      <w:ins w:id="17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"_Toc8331916"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4.1.2</w:t>
        </w:r>
        <w:r w:rsidRPr="0031235E">
          <w:rPr>
            <w:rStyle w:val="Hyperlink"/>
            <w:noProof/>
          </w:rPr>
          <w:t xml:space="preserve"> Component Any</w:t>
        </w:r>
        <w:r>
          <w:rPr>
            <w:noProof/>
            <w:webHidden/>
          </w:rPr>
          <w:tab/>
        </w:r>
        <w:r>
          <w:rPr>
            <w:noProof/>
            <w:webHidden/>
          </w:rPr>
          <w:fldChar w:fldCharType="begin"/>
        </w:r>
        <w:r>
          <w:rPr>
            <w:noProof/>
            <w:webHidden/>
          </w:rPr>
          <w:instrText xml:space="preserve"> PAGEREF _Toc8331916 \h </w:instrText>
        </w:r>
      </w:ins>
      <w:r>
        <w:rPr>
          <w:noProof/>
          <w:webHidden/>
        </w:rPr>
      </w:r>
      <w:r>
        <w:rPr>
          <w:noProof/>
          <w:webHidden/>
        </w:rPr>
        <w:fldChar w:fldCharType="separate"/>
      </w:r>
      <w:ins w:id="172" w:author="Andreas Kuehne" w:date="2019-05-09T22:04:00Z">
        <w:r>
          <w:rPr>
            <w:noProof/>
            <w:webHidden/>
          </w:rPr>
          <w:t>24</w:t>
        </w:r>
        <w:r>
          <w:rPr>
            <w:noProof/>
            <w:webHidden/>
          </w:rPr>
          <w:fldChar w:fldCharType="end"/>
        </w:r>
        <w:r w:rsidRPr="0031235E">
          <w:rPr>
            <w:rStyle w:val="Hyperlink"/>
            <w:noProof/>
          </w:rPr>
          <w:fldChar w:fldCharType="end"/>
        </w:r>
      </w:ins>
    </w:p>
    <w:p w14:paraId="2886EE0F" w14:textId="0B131CC3" w:rsidR="00EB1DAE" w:rsidRDefault="00EB1DAE">
      <w:pPr>
        <w:pStyle w:val="Verzeichnis4"/>
        <w:tabs>
          <w:tab w:val="right" w:leader="dot" w:pos="9350"/>
        </w:tabs>
        <w:rPr>
          <w:ins w:id="173" w:author="Andreas Kuehne" w:date="2019-05-09T22:04:00Z"/>
          <w:rFonts w:asciiTheme="minorHAnsi" w:eastAsiaTheme="minorEastAsia" w:hAnsiTheme="minorHAnsi" w:cstheme="minorBidi"/>
          <w:noProof/>
          <w:sz w:val="22"/>
          <w:szCs w:val="22"/>
          <w:lang w:val="en-GB" w:eastAsia="en-GB"/>
        </w:rPr>
      </w:pPr>
      <w:ins w:id="17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"_Toc8331917"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4.1.2.1</w:t>
        </w:r>
        <w:r w:rsidRPr="0031235E">
          <w:rPr>
            <w:rStyle w:val="Hyperlink"/>
            <w:noProof/>
          </w:rPr>
          <w:t xml:space="preserve"> Any – JSON Syntax</w:t>
        </w:r>
        <w:r>
          <w:rPr>
            <w:noProof/>
            <w:webHidden/>
          </w:rPr>
          <w:tab/>
        </w:r>
        <w:r>
          <w:rPr>
            <w:noProof/>
            <w:webHidden/>
          </w:rPr>
          <w:fldChar w:fldCharType="begin"/>
        </w:r>
        <w:r>
          <w:rPr>
            <w:noProof/>
            <w:webHidden/>
          </w:rPr>
          <w:instrText xml:space="preserve"> PAGEREF _Toc8331917 \h </w:instrText>
        </w:r>
      </w:ins>
      <w:r>
        <w:rPr>
          <w:noProof/>
          <w:webHidden/>
        </w:rPr>
      </w:r>
      <w:r>
        <w:rPr>
          <w:noProof/>
          <w:webHidden/>
        </w:rPr>
        <w:fldChar w:fldCharType="separate"/>
      </w:r>
      <w:ins w:id="175" w:author="Andreas Kuehne" w:date="2019-05-09T22:04:00Z">
        <w:r>
          <w:rPr>
            <w:noProof/>
            <w:webHidden/>
          </w:rPr>
          <w:t>24</w:t>
        </w:r>
        <w:r>
          <w:rPr>
            <w:noProof/>
            <w:webHidden/>
          </w:rPr>
          <w:fldChar w:fldCharType="end"/>
        </w:r>
        <w:r w:rsidRPr="0031235E">
          <w:rPr>
            <w:rStyle w:val="Hyperlink"/>
            <w:noProof/>
          </w:rPr>
          <w:fldChar w:fldCharType="end"/>
        </w:r>
      </w:ins>
    </w:p>
    <w:p w14:paraId="5B679009" w14:textId="69405DC2" w:rsidR="00EB1DAE" w:rsidRDefault="00EB1DAE">
      <w:pPr>
        <w:pStyle w:val="Verzeichnis4"/>
        <w:tabs>
          <w:tab w:val="right" w:leader="dot" w:pos="9350"/>
        </w:tabs>
        <w:rPr>
          <w:ins w:id="176" w:author="Andreas Kuehne" w:date="2019-05-09T22:04:00Z"/>
          <w:rFonts w:asciiTheme="minorHAnsi" w:eastAsiaTheme="minorEastAsia" w:hAnsiTheme="minorHAnsi" w:cstheme="minorBidi"/>
          <w:noProof/>
          <w:sz w:val="22"/>
          <w:szCs w:val="22"/>
          <w:lang w:val="en-GB" w:eastAsia="en-GB"/>
        </w:rPr>
      </w:pPr>
      <w:ins w:id="17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"_Toc8331918"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4.1.2.2</w:t>
        </w:r>
        <w:r w:rsidRPr="0031235E">
          <w:rPr>
            <w:rStyle w:val="Hyperlink"/>
            <w:noProof/>
          </w:rPr>
          <w:t xml:space="preserve"> Any – XML Syntax</w:t>
        </w:r>
        <w:r>
          <w:rPr>
            <w:noProof/>
            <w:webHidden/>
          </w:rPr>
          <w:tab/>
        </w:r>
        <w:r>
          <w:rPr>
            <w:noProof/>
            <w:webHidden/>
          </w:rPr>
          <w:fldChar w:fldCharType="begin"/>
        </w:r>
        <w:r>
          <w:rPr>
            <w:noProof/>
            <w:webHidden/>
          </w:rPr>
          <w:instrText xml:space="preserve"> PAGEREF _Toc8331918 \h </w:instrText>
        </w:r>
      </w:ins>
      <w:r>
        <w:rPr>
          <w:noProof/>
          <w:webHidden/>
        </w:rPr>
      </w:r>
      <w:r>
        <w:rPr>
          <w:noProof/>
          <w:webHidden/>
        </w:rPr>
        <w:fldChar w:fldCharType="separate"/>
      </w:r>
      <w:ins w:id="178" w:author="Andreas Kuehne" w:date="2019-05-09T22:04:00Z">
        <w:r>
          <w:rPr>
            <w:noProof/>
            <w:webHidden/>
          </w:rPr>
          <w:t>25</w:t>
        </w:r>
        <w:r>
          <w:rPr>
            <w:noProof/>
            <w:webHidden/>
          </w:rPr>
          <w:fldChar w:fldCharType="end"/>
        </w:r>
        <w:r w:rsidRPr="0031235E">
          <w:rPr>
            <w:rStyle w:val="Hyperlink"/>
            <w:noProof/>
          </w:rPr>
          <w:fldChar w:fldCharType="end"/>
        </w:r>
      </w:ins>
    </w:p>
    <w:p w14:paraId="2F0D9A43" w14:textId="37E49D0C" w:rsidR="00EB1DAE" w:rsidRDefault="00EB1DAE">
      <w:pPr>
        <w:pStyle w:val="Verzeichnis3"/>
        <w:tabs>
          <w:tab w:val="right" w:leader="dot" w:pos="9350"/>
        </w:tabs>
        <w:rPr>
          <w:ins w:id="179" w:author="Andreas Kuehne" w:date="2019-05-09T22:04:00Z"/>
          <w:rFonts w:asciiTheme="minorHAnsi" w:eastAsiaTheme="minorEastAsia" w:hAnsiTheme="minorHAnsi" w:cstheme="minorBidi"/>
          <w:noProof/>
          <w:sz w:val="22"/>
          <w:szCs w:val="22"/>
          <w:lang w:val="en-GB" w:eastAsia="en-GB"/>
        </w:rPr>
      </w:pPr>
      <w:ins w:id="18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"_Toc8331919"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4.1.3</w:t>
        </w:r>
        <w:r w:rsidRPr="0031235E">
          <w:rPr>
            <w:rStyle w:val="Hyperlink"/>
            <w:noProof/>
          </w:rPr>
          <w:t xml:space="preserve"> Component InternationalString</w:t>
        </w:r>
        <w:r>
          <w:rPr>
            <w:noProof/>
            <w:webHidden/>
          </w:rPr>
          <w:tab/>
        </w:r>
        <w:r>
          <w:rPr>
            <w:noProof/>
            <w:webHidden/>
          </w:rPr>
          <w:fldChar w:fldCharType="begin"/>
        </w:r>
        <w:r>
          <w:rPr>
            <w:noProof/>
            <w:webHidden/>
          </w:rPr>
          <w:instrText xml:space="preserve"> PAGEREF _Toc8331919 \h </w:instrText>
        </w:r>
      </w:ins>
      <w:r>
        <w:rPr>
          <w:noProof/>
          <w:webHidden/>
        </w:rPr>
      </w:r>
      <w:r>
        <w:rPr>
          <w:noProof/>
          <w:webHidden/>
        </w:rPr>
        <w:fldChar w:fldCharType="separate"/>
      </w:r>
      <w:ins w:id="181" w:author="Andreas Kuehne" w:date="2019-05-09T22:04:00Z">
        <w:r>
          <w:rPr>
            <w:noProof/>
            <w:webHidden/>
          </w:rPr>
          <w:t>25</w:t>
        </w:r>
        <w:r>
          <w:rPr>
            <w:noProof/>
            <w:webHidden/>
          </w:rPr>
          <w:fldChar w:fldCharType="end"/>
        </w:r>
        <w:r w:rsidRPr="0031235E">
          <w:rPr>
            <w:rStyle w:val="Hyperlink"/>
            <w:noProof/>
          </w:rPr>
          <w:fldChar w:fldCharType="end"/>
        </w:r>
      </w:ins>
    </w:p>
    <w:p w14:paraId="37E3D2E2" w14:textId="791279E1" w:rsidR="00EB1DAE" w:rsidRDefault="00EB1DAE">
      <w:pPr>
        <w:pStyle w:val="Verzeichnis4"/>
        <w:tabs>
          <w:tab w:val="right" w:leader="dot" w:pos="9350"/>
        </w:tabs>
        <w:rPr>
          <w:ins w:id="182" w:author="Andreas Kuehne" w:date="2019-05-09T22:04:00Z"/>
          <w:rFonts w:asciiTheme="minorHAnsi" w:eastAsiaTheme="minorEastAsia" w:hAnsiTheme="minorHAnsi" w:cstheme="minorBidi"/>
          <w:noProof/>
          <w:sz w:val="22"/>
          <w:szCs w:val="22"/>
          <w:lang w:val="en-GB" w:eastAsia="en-GB"/>
        </w:rPr>
      </w:pPr>
      <w:ins w:id="18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"_Toc8331920"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4.1.3.1</w:t>
        </w:r>
        <w:r w:rsidRPr="0031235E">
          <w:rPr>
            <w:rStyle w:val="Hyperlink"/>
            <w:noProof/>
          </w:rPr>
          <w:t xml:space="preserve"> InternationalString – JSON Syntax</w:t>
        </w:r>
        <w:r>
          <w:rPr>
            <w:noProof/>
            <w:webHidden/>
          </w:rPr>
          <w:tab/>
        </w:r>
        <w:r>
          <w:rPr>
            <w:noProof/>
            <w:webHidden/>
          </w:rPr>
          <w:fldChar w:fldCharType="begin"/>
        </w:r>
        <w:r>
          <w:rPr>
            <w:noProof/>
            <w:webHidden/>
          </w:rPr>
          <w:instrText xml:space="preserve"> PAGEREF _Toc8331920 \h </w:instrText>
        </w:r>
      </w:ins>
      <w:r>
        <w:rPr>
          <w:noProof/>
          <w:webHidden/>
        </w:rPr>
      </w:r>
      <w:r>
        <w:rPr>
          <w:noProof/>
          <w:webHidden/>
        </w:rPr>
        <w:fldChar w:fldCharType="separate"/>
      </w:r>
      <w:ins w:id="184" w:author="Andreas Kuehne" w:date="2019-05-09T22:04:00Z">
        <w:r>
          <w:rPr>
            <w:noProof/>
            <w:webHidden/>
          </w:rPr>
          <w:t>25</w:t>
        </w:r>
        <w:r>
          <w:rPr>
            <w:noProof/>
            <w:webHidden/>
          </w:rPr>
          <w:fldChar w:fldCharType="end"/>
        </w:r>
        <w:r w:rsidRPr="0031235E">
          <w:rPr>
            <w:rStyle w:val="Hyperlink"/>
            <w:noProof/>
          </w:rPr>
          <w:fldChar w:fldCharType="end"/>
        </w:r>
      </w:ins>
    </w:p>
    <w:p w14:paraId="3A1DFA13" w14:textId="33002C2F" w:rsidR="00EB1DAE" w:rsidRDefault="00EB1DAE">
      <w:pPr>
        <w:pStyle w:val="Verzeichnis4"/>
        <w:tabs>
          <w:tab w:val="right" w:leader="dot" w:pos="9350"/>
        </w:tabs>
        <w:rPr>
          <w:ins w:id="185" w:author="Andreas Kuehne" w:date="2019-05-09T22:04:00Z"/>
          <w:rFonts w:asciiTheme="minorHAnsi" w:eastAsiaTheme="minorEastAsia" w:hAnsiTheme="minorHAnsi" w:cstheme="minorBidi"/>
          <w:noProof/>
          <w:sz w:val="22"/>
          <w:szCs w:val="22"/>
          <w:lang w:val="en-GB" w:eastAsia="en-GB"/>
        </w:rPr>
      </w:pPr>
      <w:ins w:id="18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"_Toc8331921"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4.1.3.2</w:t>
        </w:r>
        <w:r w:rsidRPr="0031235E">
          <w:rPr>
            <w:rStyle w:val="Hyperlink"/>
            <w:noProof/>
          </w:rPr>
          <w:t xml:space="preserve"> InternationalString – XML Syntax</w:t>
        </w:r>
        <w:r>
          <w:rPr>
            <w:noProof/>
            <w:webHidden/>
          </w:rPr>
          <w:tab/>
        </w:r>
        <w:r>
          <w:rPr>
            <w:noProof/>
            <w:webHidden/>
          </w:rPr>
          <w:fldChar w:fldCharType="begin"/>
        </w:r>
        <w:r>
          <w:rPr>
            <w:noProof/>
            <w:webHidden/>
          </w:rPr>
          <w:instrText xml:space="preserve"> PAGEREF _Toc8331921 \h </w:instrText>
        </w:r>
      </w:ins>
      <w:r>
        <w:rPr>
          <w:noProof/>
          <w:webHidden/>
        </w:rPr>
      </w:r>
      <w:r>
        <w:rPr>
          <w:noProof/>
          <w:webHidden/>
        </w:rPr>
        <w:fldChar w:fldCharType="separate"/>
      </w:r>
      <w:ins w:id="187" w:author="Andreas Kuehne" w:date="2019-05-09T22:04:00Z">
        <w:r>
          <w:rPr>
            <w:noProof/>
            <w:webHidden/>
          </w:rPr>
          <w:t>26</w:t>
        </w:r>
        <w:r>
          <w:rPr>
            <w:noProof/>
            <w:webHidden/>
          </w:rPr>
          <w:fldChar w:fldCharType="end"/>
        </w:r>
        <w:r w:rsidRPr="0031235E">
          <w:rPr>
            <w:rStyle w:val="Hyperlink"/>
            <w:noProof/>
          </w:rPr>
          <w:fldChar w:fldCharType="end"/>
        </w:r>
      </w:ins>
    </w:p>
    <w:p w14:paraId="2B0F79CE" w14:textId="5D40DEE4" w:rsidR="00EB1DAE" w:rsidRDefault="00EB1DAE">
      <w:pPr>
        <w:pStyle w:val="Verzeichnis3"/>
        <w:tabs>
          <w:tab w:val="right" w:leader="dot" w:pos="9350"/>
        </w:tabs>
        <w:rPr>
          <w:ins w:id="188" w:author="Andreas Kuehne" w:date="2019-05-09T22:04:00Z"/>
          <w:rFonts w:asciiTheme="minorHAnsi" w:eastAsiaTheme="minorEastAsia" w:hAnsiTheme="minorHAnsi" w:cstheme="minorBidi"/>
          <w:noProof/>
          <w:sz w:val="22"/>
          <w:szCs w:val="22"/>
          <w:lang w:val="en-GB" w:eastAsia="en-GB"/>
        </w:rPr>
      </w:pPr>
      <w:ins w:id="189" w:author="Andreas Kuehne" w:date="2019-05-09T22:04:00Z">
        <w:r w:rsidRPr="0031235E">
          <w:rPr>
            <w:rStyle w:val="Hyperlink"/>
            <w:noProof/>
          </w:rPr>
          <w:lastRenderedPageBreak/>
          <w:fldChar w:fldCharType="begin"/>
        </w:r>
        <w:r w:rsidRPr="0031235E">
          <w:rPr>
            <w:rStyle w:val="Hyperlink"/>
            <w:noProof/>
          </w:rPr>
          <w:instrText xml:space="preserve"> </w:instrText>
        </w:r>
        <w:r>
          <w:rPr>
            <w:noProof/>
          </w:rPr>
          <w:instrText>HYPERLINK \l "_Toc8331922"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4.1.4</w:t>
        </w:r>
        <w:r w:rsidRPr="0031235E">
          <w:rPr>
            <w:rStyle w:val="Hyperlink"/>
            <w:noProof/>
          </w:rPr>
          <w:t xml:space="preserve"> Component DigestInfo</w:t>
        </w:r>
        <w:r>
          <w:rPr>
            <w:noProof/>
            <w:webHidden/>
          </w:rPr>
          <w:tab/>
        </w:r>
        <w:r>
          <w:rPr>
            <w:noProof/>
            <w:webHidden/>
          </w:rPr>
          <w:fldChar w:fldCharType="begin"/>
        </w:r>
        <w:r>
          <w:rPr>
            <w:noProof/>
            <w:webHidden/>
          </w:rPr>
          <w:instrText xml:space="preserve"> PAGEREF _Toc8331922 \h </w:instrText>
        </w:r>
      </w:ins>
      <w:r>
        <w:rPr>
          <w:noProof/>
          <w:webHidden/>
        </w:rPr>
      </w:r>
      <w:r>
        <w:rPr>
          <w:noProof/>
          <w:webHidden/>
        </w:rPr>
        <w:fldChar w:fldCharType="separate"/>
      </w:r>
      <w:ins w:id="190" w:author="Andreas Kuehne" w:date="2019-05-09T22:04:00Z">
        <w:r>
          <w:rPr>
            <w:noProof/>
            <w:webHidden/>
          </w:rPr>
          <w:t>26</w:t>
        </w:r>
        <w:r>
          <w:rPr>
            <w:noProof/>
            <w:webHidden/>
          </w:rPr>
          <w:fldChar w:fldCharType="end"/>
        </w:r>
        <w:r w:rsidRPr="0031235E">
          <w:rPr>
            <w:rStyle w:val="Hyperlink"/>
            <w:noProof/>
          </w:rPr>
          <w:fldChar w:fldCharType="end"/>
        </w:r>
      </w:ins>
    </w:p>
    <w:p w14:paraId="0BC09195" w14:textId="57D9188E" w:rsidR="00EB1DAE" w:rsidRDefault="00EB1DAE">
      <w:pPr>
        <w:pStyle w:val="Verzeichnis4"/>
        <w:tabs>
          <w:tab w:val="right" w:leader="dot" w:pos="9350"/>
        </w:tabs>
        <w:rPr>
          <w:ins w:id="191" w:author="Andreas Kuehne" w:date="2019-05-09T22:04:00Z"/>
          <w:rFonts w:asciiTheme="minorHAnsi" w:eastAsiaTheme="minorEastAsia" w:hAnsiTheme="minorHAnsi" w:cstheme="minorBidi"/>
          <w:noProof/>
          <w:sz w:val="22"/>
          <w:szCs w:val="22"/>
          <w:lang w:val="en-GB" w:eastAsia="en-GB"/>
        </w:rPr>
      </w:pPr>
      <w:ins w:id="19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"_Toc8331923"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4.1.4.1</w:t>
        </w:r>
        <w:r w:rsidRPr="0031235E">
          <w:rPr>
            <w:rStyle w:val="Hyperlink"/>
            <w:noProof/>
          </w:rPr>
          <w:t xml:space="preserve"> DigestInfo – JSON Syntax</w:t>
        </w:r>
        <w:r>
          <w:rPr>
            <w:noProof/>
            <w:webHidden/>
          </w:rPr>
          <w:tab/>
        </w:r>
        <w:r>
          <w:rPr>
            <w:noProof/>
            <w:webHidden/>
          </w:rPr>
          <w:fldChar w:fldCharType="begin"/>
        </w:r>
        <w:r>
          <w:rPr>
            <w:noProof/>
            <w:webHidden/>
          </w:rPr>
          <w:instrText xml:space="preserve"> PAGEREF _Toc8331923 \h </w:instrText>
        </w:r>
      </w:ins>
      <w:r>
        <w:rPr>
          <w:noProof/>
          <w:webHidden/>
        </w:rPr>
      </w:r>
      <w:r>
        <w:rPr>
          <w:noProof/>
          <w:webHidden/>
        </w:rPr>
        <w:fldChar w:fldCharType="separate"/>
      </w:r>
      <w:ins w:id="193" w:author="Andreas Kuehne" w:date="2019-05-09T22:04:00Z">
        <w:r>
          <w:rPr>
            <w:noProof/>
            <w:webHidden/>
          </w:rPr>
          <w:t>26</w:t>
        </w:r>
        <w:r>
          <w:rPr>
            <w:noProof/>
            <w:webHidden/>
          </w:rPr>
          <w:fldChar w:fldCharType="end"/>
        </w:r>
        <w:r w:rsidRPr="0031235E">
          <w:rPr>
            <w:rStyle w:val="Hyperlink"/>
            <w:noProof/>
          </w:rPr>
          <w:fldChar w:fldCharType="end"/>
        </w:r>
      </w:ins>
    </w:p>
    <w:p w14:paraId="759DA804" w14:textId="084DC918" w:rsidR="00EB1DAE" w:rsidRDefault="00EB1DAE">
      <w:pPr>
        <w:pStyle w:val="Verzeichnis4"/>
        <w:tabs>
          <w:tab w:val="right" w:leader="dot" w:pos="9350"/>
        </w:tabs>
        <w:rPr>
          <w:ins w:id="194" w:author="Andreas Kuehne" w:date="2019-05-09T22:04:00Z"/>
          <w:rFonts w:asciiTheme="minorHAnsi" w:eastAsiaTheme="minorEastAsia" w:hAnsiTheme="minorHAnsi" w:cstheme="minorBidi"/>
          <w:noProof/>
          <w:sz w:val="22"/>
          <w:szCs w:val="22"/>
          <w:lang w:val="en-GB" w:eastAsia="en-GB"/>
        </w:rPr>
      </w:pPr>
      <w:ins w:id="19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"_Toc8331924"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4.1.4.2</w:t>
        </w:r>
        <w:r w:rsidRPr="0031235E">
          <w:rPr>
            <w:rStyle w:val="Hyperlink"/>
            <w:noProof/>
          </w:rPr>
          <w:t xml:space="preserve"> DigestInfo – XML Syntax</w:t>
        </w:r>
        <w:r>
          <w:rPr>
            <w:noProof/>
            <w:webHidden/>
          </w:rPr>
          <w:tab/>
        </w:r>
        <w:r>
          <w:rPr>
            <w:noProof/>
            <w:webHidden/>
          </w:rPr>
          <w:fldChar w:fldCharType="begin"/>
        </w:r>
        <w:r>
          <w:rPr>
            <w:noProof/>
            <w:webHidden/>
          </w:rPr>
          <w:instrText xml:space="preserve"> PAGEREF _Toc8331924 \h </w:instrText>
        </w:r>
      </w:ins>
      <w:r>
        <w:rPr>
          <w:noProof/>
          <w:webHidden/>
        </w:rPr>
      </w:r>
      <w:r>
        <w:rPr>
          <w:noProof/>
          <w:webHidden/>
        </w:rPr>
        <w:fldChar w:fldCharType="separate"/>
      </w:r>
      <w:ins w:id="196" w:author="Andreas Kuehne" w:date="2019-05-09T22:04:00Z">
        <w:r>
          <w:rPr>
            <w:noProof/>
            <w:webHidden/>
          </w:rPr>
          <w:t>27</w:t>
        </w:r>
        <w:r>
          <w:rPr>
            <w:noProof/>
            <w:webHidden/>
          </w:rPr>
          <w:fldChar w:fldCharType="end"/>
        </w:r>
        <w:r w:rsidRPr="0031235E">
          <w:rPr>
            <w:rStyle w:val="Hyperlink"/>
            <w:noProof/>
          </w:rPr>
          <w:fldChar w:fldCharType="end"/>
        </w:r>
      </w:ins>
    </w:p>
    <w:p w14:paraId="3C4385B5" w14:textId="233DE760" w:rsidR="00EB1DAE" w:rsidRDefault="00EB1DAE">
      <w:pPr>
        <w:pStyle w:val="Verzeichnis3"/>
        <w:tabs>
          <w:tab w:val="right" w:leader="dot" w:pos="9350"/>
        </w:tabs>
        <w:rPr>
          <w:ins w:id="197" w:author="Andreas Kuehne" w:date="2019-05-09T22:04:00Z"/>
          <w:rFonts w:asciiTheme="minorHAnsi" w:eastAsiaTheme="minorEastAsia" w:hAnsiTheme="minorHAnsi" w:cstheme="minorBidi"/>
          <w:noProof/>
          <w:sz w:val="22"/>
          <w:szCs w:val="22"/>
          <w:lang w:val="en-GB" w:eastAsia="en-GB"/>
        </w:rPr>
      </w:pPr>
      <w:ins w:id="19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"_Toc8331925"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4.1.5</w:t>
        </w:r>
        <w:r w:rsidRPr="0031235E">
          <w:rPr>
            <w:rStyle w:val="Hyperlink"/>
            <w:noProof/>
          </w:rPr>
          <w:t xml:space="preserve"> Component AttachmentReference</w:t>
        </w:r>
        <w:r>
          <w:rPr>
            <w:noProof/>
            <w:webHidden/>
          </w:rPr>
          <w:tab/>
        </w:r>
        <w:r>
          <w:rPr>
            <w:noProof/>
            <w:webHidden/>
          </w:rPr>
          <w:fldChar w:fldCharType="begin"/>
        </w:r>
        <w:r>
          <w:rPr>
            <w:noProof/>
            <w:webHidden/>
          </w:rPr>
          <w:instrText xml:space="preserve"> PAGEREF _Toc8331925 \h </w:instrText>
        </w:r>
      </w:ins>
      <w:r>
        <w:rPr>
          <w:noProof/>
          <w:webHidden/>
        </w:rPr>
      </w:r>
      <w:r>
        <w:rPr>
          <w:noProof/>
          <w:webHidden/>
        </w:rPr>
        <w:fldChar w:fldCharType="separate"/>
      </w:r>
      <w:ins w:id="199" w:author="Andreas Kuehne" w:date="2019-05-09T22:04:00Z">
        <w:r>
          <w:rPr>
            <w:noProof/>
            <w:webHidden/>
          </w:rPr>
          <w:t>27</w:t>
        </w:r>
        <w:r>
          <w:rPr>
            <w:noProof/>
            <w:webHidden/>
          </w:rPr>
          <w:fldChar w:fldCharType="end"/>
        </w:r>
        <w:r w:rsidRPr="0031235E">
          <w:rPr>
            <w:rStyle w:val="Hyperlink"/>
            <w:noProof/>
          </w:rPr>
          <w:fldChar w:fldCharType="end"/>
        </w:r>
      </w:ins>
    </w:p>
    <w:p w14:paraId="056D4C18" w14:textId="1244D594" w:rsidR="00EB1DAE" w:rsidRDefault="00EB1DAE">
      <w:pPr>
        <w:pStyle w:val="Verzeichnis4"/>
        <w:tabs>
          <w:tab w:val="right" w:leader="dot" w:pos="9350"/>
        </w:tabs>
        <w:rPr>
          <w:ins w:id="200" w:author="Andreas Kuehne" w:date="2019-05-09T22:04:00Z"/>
          <w:rFonts w:asciiTheme="minorHAnsi" w:eastAsiaTheme="minorEastAsia" w:hAnsiTheme="minorHAnsi" w:cstheme="minorBidi"/>
          <w:noProof/>
          <w:sz w:val="22"/>
          <w:szCs w:val="22"/>
          <w:lang w:val="en-GB" w:eastAsia="en-GB"/>
        </w:rPr>
      </w:pPr>
      <w:ins w:id="20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"_Toc8331926"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4.1.5.1</w:t>
        </w:r>
        <w:r w:rsidRPr="0031235E">
          <w:rPr>
            <w:rStyle w:val="Hyperlink"/>
            <w:noProof/>
          </w:rPr>
          <w:t xml:space="preserve"> AttachmentReference – JSON Syntax</w:t>
        </w:r>
        <w:r>
          <w:rPr>
            <w:noProof/>
            <w:webHidden/>
          </w:rPr>
          <w:tab/>
        </w:r>
        <w:r>
          <w:rPr>
            <w:noProof/>
            <w:webHidden/>
          </w:rPr>
          <w:fldChar w:fldCharType="begin"/>
        </w:r>
        <w:r>
          <w:rPr>
            <w:noProof/>
            <w:webHidden/>
          </w:rPr>
          <w:instrText xml:space="preserve"> PAGEREF _Toc8331926 \h </w:instrText>
        </w:r>
      </w:ins>
      <w:r>
        <w:rPr>
          <w:noProof/>
          <w:webHidden/>
        </w:rPr>
      </w:r>
      <w:r>
        <w:rPr>
          <w:noProof/>
          <w:webHidden/>
        </w:rPr>
        <w:fldChar w:fldCharType="separate"/>
      </w:r>
      <w:ins w:id="202" w:author="Andreas Kuehne" w:date="2019-05-09T22:04:00Z">
        <w:r>
          <w:rPr>
            <w:noProof/>
            <w:webHidden/>
          </w:rPr>
          <w:t>27</w:t>
        </w:r>
        <w:r>
          <w:rPr>
            <w:noProof/>
            <w:webHidden/>
          </w:rPr>
          <w:fldChar w:fldCharType="end"/>
        </w:r>
        <w:r w:rsidRPr="0031235E">
          <w:rPr>
            <w:rStyle w:val="Hyperlink"/>
            <w:noProof/>
          </w:rPr>
          <w:fldChar w:fldCharType="end"/>
        </w:r>
      </w:ins>
    </w:p>
    <w:p w14:paraId="4D0CF84E" w14:textId="7E28047F" w:rsidR="00EB1DAE" w:rsidRDefault="00EB1DAE">
      <w:pPr>
        <w:pStyle w:val="Verzeichnis4"/>
        <w:tabs>
          <w:tab w:val="right" w:leader="dot" w:pos="9350"/>
        </w:tabs>
        <w:rPr>
          <w:ins w:id="203" w:author="Andreas Kuehne" w:date="2019-05-09T22:04:00Z"/>
          <w:rFonts w:asciiTheme="minorHAnsi" w:eastAsiaTheme="minorEastAsia" w:hAnsiTheme="minorHAnsi" w:cstheme="minorBidi"/>
          <w:noProof/>
          <w:sz w:val="22"/>
          <w:szCs w:val="22"/>
          <w:lang w:val="en-GB" w:eastAsia="en-GB"/>
        </w:rPr>
      </w:pPr>
      <w:ins w:id="20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"_Toc8331927"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4.1.5.2</w:t>
        </w:r>
        <w:r w:rsidRPr="0031235E">
          <w:rPr>
            <w:rStyle w:val="Hyperlink"/>
            <w:noProof/>
          </w:rPr>
          <w:t xml:space="preserve"> AttachmentReference – XML Syntax</w:t>
        </w:r>
        <w:r>
          <w:rPr>
            <w:noProof/>
            <w:webHidden/>
          </w:rPr>
          <w:tab/>
        </w:r>
        <w:r>
          <w:rPr>
            <w:noProof/>
            <w:webHidden/>
          </w:rPr>
          <w:fldChar w:fldCharType="begin"/>
        </w:r>
        <w:r>
          <w:rPr>
            <w:noProof/>
            <w:webHidden/>
          </w:rPr>
          <w:instrText xml:space="preserve"> PAGEREF _Toc8331927 \h </w:instrText>
        </w:r>
      </w:ins>
      <w:r>
        <w:rPr>
          <w:noProof/>
          <w:webHidden/>
        </w:rPr>
      </w:r>
      <w:r>
        <w:rPr>
          <w:noProof/>
          <w:webHidden/>
        </w:rPr>
        <w:fldChar w:fldCharType="separate"/>
      </w:r>
      <w:ins w:id="205" w:author="Andreas Kuehne" w:date="2019-05-09T22:04:00Z">
        <w:r>
          <w:rPr>
            <w:noProof/>
            <w:webHidden/>
          </w:rPr>
          <w:t>28</w:t>
        </w:r>
        <w:r>
          <w:rPr>
            <w:noProof/>
            <w:webHidden/>
          </w:rPr>
          <w:fldChar w:fldCharType="end"/>
        </w:r>
        <w:r w:rsidRPr="0031235E">
          <w:rPr>
            <w:rStyle w:val="Hyperlink"/>
            <w:noProof/>
          </w:rPr>
          <w:fldChar w:fldCharType="end"/>
        </w:r>
      </w:ins>
    </w:p>
    <w:p w14:paraId="059E9C09" w14:textId="6058B880" w:rsidR="00EB1DAE" w:rsidRDefault="00EB1DAE">
      <w:pPr>
        <w:pStyle w:val="Verzeichnis3"/>
        <w:tabs>
          <w:tab w:val="right" w:leader="dot" w:pos="9350"/>
        </w:tabs>
        <w:rPr>
          <w:ins w:id="206" w:author="Andreas Kuehne" w:date="2019-05-09T22:04:00Z"/>
          <w:rFonts w:asciiTheme="minorHAnsi" w:eastAsiaTheme="minorEastAsia" w:hAnsiTheme="minorHAnsi" w:cstheme="minorBidi"/>
          <w:noProof/>
          <w:sz w:val="22"/>
          <w:szCs w:val="22"/>
          <w:lang w:val="en-GB" w:eastAsia="en-GB"/>
        </w:rPr>
      </w:pPr>
      <w:ins w:id="20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"_Toc8331928"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4.1.6</w:t>
        </w:r>
        <w:r w:rsidRPr="0031235E">
          <w:rPr>
            <w:rStyle w:val="Hyperlink"/>
            <w:noProof/>
          </w:rPr>
          <w:t xml:space="preserve"> Component Base64Data</w:t>
        </w:r>
        <w:r>
          <w:rPr>
            <w:noProof/>
            <w:webHidden/>
          </w:rPr>
          <w:tab/>
        </w:r>
        <w:r>
          <w:rPr>
            <w:noProof/>
            <w:webHidden/>
          </w:rPr>
          <w:fldChar w:fldCharType="begin"/>
        </w:r>
        <w:r>
          <w:rPr>
            <w:noProof/>
            <w:webHidden/>
          </w:rPr>
          <w:instrText xml:space="preserve"> PAGEREF _Toc8331928 \h </w:instrText>
        </w:r>
      </w:ins>
      <w:r>
        <w:rPr>
          <w:noProof/>
          <w:webHidden/>
        </w:rPr>
      </w:r>
      <w:r>
        <w:rPr>
          <w:noProof/>
          <w:webHidden/>
        </w:rPr>
        <w:fldChar w:fldCharType="separate"/>
      </w:r>
      <w:ins w:id="208" w:author="Andreas Kuehne" w:date="2019-05-09T22:04:00Z">
        <w:r>
          <w:rPr>
            <w:noProof/>
            <w:webHidden/>
          </w:rPr>
          <w:t>28</w:t>
        </w:r>
        <w:r>
          <w:rPr>
            <w:noProof/>
            <w:webHidden/>
          </w:rPr>
          <w:fldChar w:fldCharType="end"/>
        </w:r>
        <w:r w:rsidRPr="0031235E">
          <w:rPr>
            <w:rStyle w:val="Hyperlink"/>
            <w:noProof/>
          </w:rPr>
          <w:fldChar w:fldCharType="end"/>
        </w:r>
      </w:ins>
    </w:p>
    <w:p w14:paraId="30D4B4A0" w14:textId="29C5DE0F" w:rsidR="00EB1DAE" w:rsidRDefault="00EB1DAE">
      <w:pPr>
        <w:pStyle w:val="Verzeichnis4"/>
        <w:tabs>
          <w:tab w:val="right" w:leader="dot" w:pos="9350"/>
        </w:tabs>
        <w:rPr>
          <w:ins w:id="209" w:author="Andreas Kuehne" w:date="2019-05-09T22:04:00Z"/>
          <w:rFonts w:asciiTheme="minorHAnsi" w:eastAsiaTheme="minorEastAsia" w:hAnsiTheme="minorHAnsi" w:cstheme="minorBidi"/>
          <w:noProof/>
          <w:sz w:val="22"/>
          <w:szCs w:val="22"/>
          <w:lang w:val="en-GB" w:eastAsia="en-GB"/>
        </w:rPr>
      </w:pPr>
      <w:ins w:id="21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"_Toc8331929"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4.1.6.1</w:t>
        </w:r>
        <w:r w:rsidRPr="0031235E">
          <w:rPr>
            <w:rStyle w:val="Hyperlink"/>
            <w:noProof/>
          </w:rPr>
          <w:t xml:space="preserve"> Base64Data – JSON Syntax</w:t>
        </w:r>
        <w:r>
          <w:rPr>
            <w:noProof/>
            <w:webHidden/>
          </w:rPr>
          <w:tab/>
        </w:r>
        <w:r>
          <w:rPr>
            <w:noProof/>
            <w:webHidden/>
          </w:rPr>
          <w:fldChar w:fldCharType="begin"/>
        </w:r>
        <w:r>
          <w:rPr>
            <w:noProof/>
            <w:webHidden/>
          </w:rPr>
          <w:instrText xml:space="preserve"> PAGEREF _Toc8331929 \h </w:instrText>
        </w:r>
      </w:ins>
      <w:r>
        <w:rPr>
          <w:noProof/>
          <w:webHidden/>
        </w:rPr>
      </w:r>
      <w:r>
        <w:rPr>
          <w:noProof/>
          <w:webHidden/>
        </w:rPr>
        <w:fldChar w:fldCharType="separate"/>
      </w:r>
      <w:ins w:id="211" w:author="Andreas Kuehne" w:date="2019-05-09T22:04:00Z">
        <w:r>
          <w:rPr>
            <w:noProof/>
            <w:webHidden/>
          </w:rPr>
          <w:t>29</w:t>
        </w:r>
        <w:r>
          <w:rPr>
            <w:noProof/>
            <w:webHidden/>
          </w:rPr>
          <w:fldChar w:fldCharType="end"/>
        </w:r>
        <w:r w:rsidRPr="0031235E">
          <w:rPr>
            <w:rStyle w:val="Hyperlink"/>
            <w:noProof/>
          </w:rPr>
          <w:fldChar w:fldCharType="end"/>
        </w:r>
      </w:ins>
    </w:p>
    <w:p w14:paraId="6B22302B" w14:textId="7D383E75" w:rsidR="00EB1DAE" w:rsidRDefault="00EB1DAE">
      <w:pPr>
        <w:pStyle w:val="Verzeichnis4"/>
        <w:tabs>
          <w:tab w:val="right" w:leader="dot" w:pos="9350"/>
        </w:tabs>
        <w:rPr>
          <w:ins w:id="212" w:author="Andreas Kuehne" w:date="2019-05-09T22:04:00Z"/>
          <w:rFonts w:asciiTheme="minorHAnsi" w:eastAsiaTheme="minorEastAsia" w:hAnsiTheme="minorHAnsi" w:cstheme="minorBidi"/>
          <w:noProof/>
          <w:sz w:val="22"/>
          <w:szCs w:val="22"/>
          <w:lang w:val="en-GB" w:eastAsia="en-GB"/>
        </w:rPr>
      </w:pPr>
      <w:ins w:id="21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"_Toc8331930"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4.1.6.2</w:t>
        </w:r>
        <w:r w:rsidRPr="0031235E">
          <w:rPr>
            <w:rStyle w:val="Hyperlink"/>
            <w:noProof/>
          </w:rPr>
          <w:t xml:space="preserve"> Base64Data – XML Syntax</w:t>
        </w:r>
        <w:r>
          <w:rPr>
            <w:noProof/>
            <w:webHidden/>
          </w:rPr>
          <w:tab/>
        </w:r>
        <w:r>
          <w:rPr>
            <w:noProof/>
            <w:webHidden/>
          </w:rPr>
          <w:fldChar w:fldCharType="begin"/>
        </w:r>
        <w:r>
          <w:rPr>
            <w:noProof/>
            <w:webHidden/>
          </w:rPr>
          <w:instrText xml:space="preserve"> PAGEREF _Toc8331930 \h </w:instrText>
        </w:r>
      </w:ins>
      <w:r>
        <w:rPr>
          <w:noProof/>
          <w:webHidden/>
        </w:rPr>
      </w:r>
      <w:r>
        <w:rPr>
          <w:noProof/>
          <w:webHidden/>
        </w:rPr>
        <w:fldChar w:fldCharType="separate"/>
      </w:r>
      <w:ins w:id="214" w:author="Andreas Kuehne" w:date="2019-05-09T22:04:00Z">
        <w:r>
          <w:rPr>
            <w:noProof/>
            <w:webHidden/>
          </w:rPr>
          <w:t>30</w:t>
        </w:r>
        <w:r>
          <w:rPr>
            <w:noProof/>
            <w:webHidden/>
          </w:rPr>
          <w:fldChar w:fldCharType="end"/>
        </w:r>
        <w:r w:rsidRPr="0031235E">
          <w:rPr>
            <w:rStyle w:val="Hyperlink"/>
            <w:noProof/>
          </w:rPr>
          <w:fldChar w:fldCharType="end"/>
        </w:r>
      </w:ins>
    </w:p>
    <w:p w14:paraId="199EDDDB" w14:textId="1EB3BB5C" w:rsidR="00EB1DAE" w:rsidRDefault="00EB1DAE">
      <w:pPr>
        <w:pStyle w:val="Verzeichnis3"/>
        <w:tabs>
          <w:tab w:val="right" w:leader="dot" w:pos="9350"/>
        </w:tabs>
        <w:rPr>
          <w:ins w:id="215" w:author="Andreas Kuehne" w:date="2019-05-09T22:04:00Z"/>
          <w:rFonts w:asciiTheme="minorHAnsi" w:eastAsiaTheme="minorEastAsia" w:hAnsiTheme="minorHAnsi" w:cstheme="minorBidi"/>
          <w:noProof/>
          <w:sz w:val="22"/>
          <w:szCs w:val="22"/>
          <w:lang w:val="en-GB" w:eastAsia="en-GB"/>
        </w:rPr>
      </w:pPr>
      <w:ins w:id="21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"_Toc8331931"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4.1.7</w:t>
        </w:r>
        <w:r w:rsidRPr="0031235E">
          <w:rPr>
            <w:rStyle w:val="Hyperlink"/>
            <w:noProof/>
          </w:rPr>
          <w:t xml:space="preserve"> Component SignaturePtr</w:t>
        </w:r>
        <w:r>
          <w:rPr>
            <w:noProof/>
            <w:webHidden/>
          </w:rPr>
          <w:tab/>
        </w:r>
        <w:r>
          <w:rPr>
            <w:noProof/>
            <w:webHidden/>
          </w:rPr>
          <w:fldChar w:fldCharType="begin"/>
        </w:r>
        <w:r>
          <w:rPr>
            <w:noProof/>
            <w:webHidden/>
          </w:rPr>
          <w:instrText xml:space="preserve"> PAGEREF _Toc8331931 \h </w:instrText>
        </w:r>
      </w:ins>
      <w:r>
        <w:rPr>
          <w:noProof/>
          <w:webHidden/>
        </w:rPr>
      </w:r>
      <w:r>
        <w:rPr>
          <w:noProof/>
          <w:webHidden/>
        </w:rPr>
        <w:fldChar w:fldCharType="separate"/>
      </w:r>
      <w:ins w:id="217" w:author="Andreas Kuehne" w:date="2019-05-09T22:04:00Z">
        <w:r>
          <w:rPr>
            <w:noProof/>
            <w:webHidden/>
          </w:rPr>
          <w:t>31</w:t>
        </w:r>
        <w:r>
          <w:rPr>
            <w:noProof/>
            <w:webHidden/>
          </w:rPr>
          <w:fldChar w:fldCharType="end"/>
        </w:r>
        <w:r w:rsidRPr="0031235E">
          <w:rPr>
            <w:rStyle w:val="Hyperlink"/>
            <w:noProof/>
          </w:rPr>
          <w:fldChar w:fldCharType="end"/>
        </w:r>
      </w:ins>
    </w:p>
    <w:p w14:paraId="7EB1D453" w14:textId="2D7944ED" w:rsidR="00EB1DAE" w:rsidRDefault="00EB1DAE">
      <w:pPr>
        <w:pStyle w:val="Verzeichnis4"/>
        <w:tabs>
          <w:tab w:val="right" w:leader="dot" w:pos="9350"/>
        </w:tabs>
        <w:rPr>
          <w:ins w:id="218" w:author="Andreas Kuehne" w:date="2019-05-09T22:04:00Z"/>
          <w:rFonts w:asciiTheme="minorHAnsi" w:eastAsiaTheme="minorEastAsia" w:hAnsiTheme="minorHAnsi" w:cstheme="minorBidi"/>
          <w:noProof/>
          <w:sz w:val="22"/>
          <w:szCs w:val="22"/>
          <w:lang w:val="en-GB" w:eastAsia="en-GB"/>
        </w:rPr>
      </w:pPr>
      <w:ins w:id="21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"_Toc8331932"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4.1.7.1</w:t>
        </w:r>
        <w:r w:rsidRPr="0031235E">
          <w:rPr>
            <w:rStyle w:val="Hyperlink"/>
            <w:noProof/>
          </w:rPr>
          <w:t xml:space="preserve"> SignaturePtr – JSON Syntax</w:t>
        </w:r>
        <w:r>
          <w:rPr>
            <w:noProof/>
            <w:webHidden/>
          </w:rPr>
          <w:tab/>
        </w:r>
        <w:r>
          <w:rPr>
            <w:noProof/>
            <w:webHidden/>
          </w:rPr>
          <w:fldChar w:fldCharType="begin"/>
        </w:r>
        <w:r>
          <w:rPr>
            <w:noProof/>
            <w:webHidden/>
          </w:rPr>
          <w:instrText xml:space="preserve"> PAGEREF _Toc8331932 \h </w:instrText>
        </w:r>
      </w:ins>
      <w:r>
        <w:rPr>
          <w:noProof/>
          <w:webHidden/>
        </w:rPr>
      </w:r>
      <w:r>
        <w:rPr>
          <w:noProof/>
          <w:webHidden/>
        </w:rPr>
        <w:fldChar w:fldCharType="separate"/>
      </w:r>
      <w:ins w:id="220" w:author="Andreas Kuehne" w:date="2019-05-09T22:04:00Z">
        <w:r>
          <w:rPr>
            <w:noProof/>
            <w:webHidden/>
          </w:rPr>
          <w:t>31</w:t>
        </w:r>
        <w:r>
          <w:rPr>
            <w:noProof/>
            <w:webHidden/>
          </w:rPr>
          <w:fldChar w:fldCharType="end"/>
        </w:r>
        <w:r w:rsidRPr="0031235E">
          <w:rPr>
            <w:rStyle w:val="Hyperlink"/>
            <w:noProof/>
          </w:rPr>
          <w:fldChar w:fldCharType="end"/>
        </w:r>
      </w:ins>
    </w:p>
    <w:p w14:paraId="072B7615" w14:textId="12427E2B" w:rsidR="00EB1DAE" w:rsidRDefault="00EB1DAE">
      <w:pPr>
        <w:pStyle w:val="Verzeichnis4"/>
        <w:tabs>
          <w:tab w:val="right" w:leader="dot" w:pos="9350"/>
        </w:tabs>
        <w:rPr>
          <w:ins w:id="221" w:author="Andreas Kuehne" w:date="2019-05-09T22:04:00Z"/>
          <w:rFonts w:asciiTheme="minorHAnsi" w:eastAsiaTheme="minorEastAsia" w:hAnsiTheme="minorHAnsi" w:cstheme="minorBidi"/>
          <w:noProof/>
          <w:sz w:val="22"/>
          <w:szCs w:val="22"/>
          <w:lang w:val="en-GB" w:eastAsia="en-GB"/>
        </w:rPr>
      </w:pPr>
      <w:ins w:id="22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"_Toc8331933"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4.1.7.2</w:t>
        </w:r>
        <w:r w:rsidRPr="0031235E">
          <w:rPr>
            <w:rStyle w:val="Hyperlink"/>
            <w:noProof/>
          </w:rPr>
          <w:t xml:space="preserve"> SignaturePtr – XML Syntax</w:t>
        </w:r>
        <w:r>
          <w:rPr>
            <w:noProof/>
            <w:webHidden/>
          </w:rPr>
          <w:tab/>
        </w:r>
        <w:r>
          <w:rPr>
            <w:noProof/>
            <w:webHidden/>
          </w:rPr>
          <w:fldChar w:fldCharType="begin"/>
        </w:r>
        <w:r>
          <w:rPr>
            <w:noProof/>
            <w:webHidden/>
          </w:rPr>
          <w:instrText xml:space="preserve"> PAGEREF _Toc8331933 \h </w:instrText>
        </w:r>
      </w:ins>
      <w:r>
        <w:rPr>
          <w:noProof/>
          <w:webHidden/>
        </w:rPr>
      </w:r>
      <w:r>
        <w:rPr>
          <w:noProof/>
          <w:webHidden/>
        </w:rPr>
        <w:fldChar w:fldCharType="separate"/>
      </w:r>
      <w:ins w:id="223" w:author="Andreas Kuehne" w:date="2019-05-09T22:04:00Z">
        <w:r>
          <w:rPr>
            <w:noProof/>
            <w:webHidden/>
          </w:rPr>
          <w:t>32</w:t>
        </w:r>
        <w:r>
          <w:rPr>
            <w:noProof/>
            <w:webHidden/>
          </w:rPr>
          <w:fldChar w:fldCharType="end"/>
        </w:r>
        <w:r w:rsidRPr="0031235E">
          <w:rPr>
            <w:rStyle w:val="Hyperlink"/>
            <w:noProof/>
          </w:rPr>
          <w:fldChar w:fldCharType="end"/>
        </w:r>
      </w:ins>
    </w:p>
    <w:p w14:paraId="295DB5E8" w14:textId="72DFD830" w:rsidR="00EB1DAE" w:rsidRDefault="00EB1DAE">
      <w:pPr>
        <w:pStyle w:val="Verzeichnis3"/>
        <w:tabs>
          <w:tab w:val="right" w:leader="dot" w:pos="9350"/>
        </w:tabs>
        <w:rPr>
          <w:ins w:id="224" w:author="Andreas Kuehne" w:date="2019-05-09T22:04:00Z"/>
          <w:rFonts w:asciiTheme="minorHAnsi" w:eastAsiaTheme="minorEastAsia" w:hAnsiTheme="minorHAnsi" w:cstheme="minorBidi"/>
          <w:noProof/>
          <w:sz w:val="22"/>
          <w:szCs w:val="22"/>
          <w:lang w:val="en-GB" w:eastAsia="en-GB"/>
        </w:rPr>
      </w:pPr>
      <w:ins w:id="22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"_Toc8331934"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4.1.8</w:t>
        </w:r>
        <w:r w:rsidRPr="0031235E">
          <w:rPr>
            <w:rStyle w:val="Hyperlink"/>
            <w:noProof/>
          </w:rPr>
          <w:t xml:space="preserve"> Component Result</w:t>
        </w:r>
        <w:r>
          <w:rPr>
            <w:noProof/>
            <w:webHidden/>
          </w:rPr>
          <w:tab/>
        </w:r>
        <w:r>
          <w:rPr>
            <w:noProof/>
            <w:webHidden/>
          </w:rPr>
          <w:fldChar w:fldCharType="begin"/>
        </w:r>
        <w:r>
          <w:rPr>
            <w:noProof/>
            <w:webHidden/>
          </w:rPr>
          <w:instrText xml:space="preserve"> PAGEREF _Toc8331934 \h </w:instrText>
        </w:r>
      </w:ins>
      <w:r>
        <w:rPr>
          <w:noProof/>
          <w:webHidden/>
        </w:rPr>
      </w:r>
      <w:r>
        <w:rPr>
          <w:noProof/>
          <w:webHidden/>
        </w:rPr>
        <w:fldChar w:fldCharType="separate"/>
      </w:r>
      <w:ins w:id="226" w:author="Andreas Kuehne" w:date="2019-05-09T22:04:00Z">
        <w:r>
          <w:rPr>
            <w:noProof/>
            <w:webHidden/>
          </w:rPr>
          <w:t>33</w:t>
        </w:r>
        <w:r>
          <w:rPr>
            <w:noProof/>
            <w:webHidden/>
          </w:rPr>
          <w:fldChar w:fldCharType="end"/>
        </w:r>
        <w:r w:rsidRPr="0031235E">
          <w:rPr>
            <w:rStyle w:val="Hyperlink"/>
            <w:noProof/>
          </w:rPr>
          <w:fldChar w:fldCharType="end"/>
        </w:r>
      </w:ins>
    </w:p>
    <w:p w14:paraId="0B185A8E" w14:textId="406A187C" w:rsidR="00EB1DAE" w:rsidRDefault="00EB1DAE">
      <w:pPr>
        <w:pStyle w:val="Verzeichnis4"/>
        <w:tabs>
          <w:tab w:val="right" w:leader="dot" w:pos="9350"/>
        </w:tabs>
        <w:rPr>
          <w:ins w:id="227" w:author="Andreas Kuehne" w:date="2019-05-09T22:04:00Z"/>
          <w:rFonts w:asciiTheme="minorHAnsi" w:eastAsiaTheme="minorEastAsia" w:hAnsiTheme="minorHAnsi" w:cstheme="minorBidi"/>
          <w:noProof/>
          <w:sz w:val="22"/>
          <w:szCs w:val="22"/>
          <w:lang w:val="en-GB" w:eastAsia="en-GB"/>
        </w:rPr>
      </w:pPr>
      <w:ins w:id="22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"_Toc8331935"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4.1.8.1</w:t>
        </w:r>
        <w:r w:rsidRPr="0031235E">
          <w:rPr>
            <w:rStyle w:val="Hyperlink"/>
            <w:noProof/>
          </w:rPr>
          <w:t xml:space="preserve"> Result – JSON Syntax</w:t>
        </w:r>
        <w:r>
          <w:rPr>
            <w:noProof/>
            <w:webHidden/>
          </w:rPr>
          <w:tab/>
        </w:r>
        <w:r>
          <w:rPr>
            <w:noProof/>
            <w:webHidden/>
          </w:rPr>
          <w:fldChar w:fldCharType="begin"/>
        </w:r>
        <w:r>
          <w:rPr>
            <w:noProof/>
            <w:webHidden/>
          </w:rPr>
          <w:instrText xml:space="preserve"> PAGEREF _Toc8331935 \h </w:instrText>
        </w:r>
      </w:ins>
      <w:r>
        <w:rPr>
          <w:noProof/>
          <w:webHidden/>
        </w:rPr>
      </w:r>
      <w:r>
        <w:rPr>
          <w:noProof/>
          <w:webHidden/>
        </w:rPr>
        <w:fldChar w:fldCharType="separate"/>
      </w:r>
      <w:ins w:id="229" w:author="Andreas Kuehne" w:date="2019-05-09T22:04:00Z">
        <w:r>
          <w:rPr>
            <w:noProof/>
            <w:webHidden/>
          </w:rPr>
          <w:t>33</w:t>
        </w:r>
        <w:r>
          <w:rPr>
            <w:noProof/>
            <w:webHidden/>
          </w:rPr>
          <w:fldChar w:fldCharType="end"/>
        </w:r>
        <w:r w:rsidRPr="0031235E">
          <w:rPr>
            <w:rStyle w:val="Hyperlink"/>
            <w:noProof/>
          </w:rPr>
          <w:fldChar w:fldCharType="end"/>
        </w:r>
      </w:ins>
    </w:p>
    <w:p w14:paraId="4056A1D3" w14:textId="42B47C38" w:rsidR="00EB1DAE" w:rsidRDefault="00EB1DAE">
      <w:pPr>
        <w:pStyle w:val="Verzeichnis4"/>
        <w:tabs>
          <w:tab w:val="right" w:leader="dot" w:pos="9350"/>
        </w:tabs>
        <w:rPr>
          <w:ins w:id="230" w:author="Andreas Kuehne" w:date="2019-05-09T22:04:00Z"/>
          <w:rFonts w:asciiTheme="minorHAnsi" w:eastAsiaTheme="minorEastAsia" w:hAnsiTheme="minorHAnsi" w:cstheme="minorBidi"/>
          <w:noProof/>
          <w:sz w:val="22"/>
          <w:szCs w:val="22"/>
          <w:lang w:val="en-GB" w:eastAsia="en-GB"/>
        </w:rPr>
      </w:pPr>
      <w:ins w:id="23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"_Toc8331936"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4.1.8.2</w:t>
        </w:r>
        <w:r w:rsidRPr="0031235E">
          <w:rPr>
            <w:rStyle w:val="Hyperlink"/>
            <w:noProof/>
          </w:rPr>
          <w:t xml:space="preserve"> Result – XML Syntax</w:t>
        </w:r>
        <w:r>
          <w:rPr>
            <w:noProof/>
            <w:webHidden/>
          </w:rPr>
          <w:tab/>
        </w:r>
        <w:r>
          <w:rPr>
            <w:noProof/>
            <w:webHidden/>
          </w:rPr>
          <w:fldChar w:fldCharType="begin"/>
        </w:r>
        <w:r>
          <w:rPr>
            <w:noProof/>
            <w:webHidden/>
          </w:rPr>
          <w:instrText xml:space="preserve"> PAGEREF _Toc8331936 \h </w:instrText>
        </w:r>
      </w:ins>
      <w:r>
        <w:rPr>
          <w:noProof/>
          <w:webHidden/>
        </w:rPr>
      </w:r>
      <w:r>
        <w:rPr>
          <w:noProof/>
          <w:webHidden/>
        </w:rPr>
        <w:fldChar w:fldCharType="separate"/>
      </w:r>
      <w:ins w:id="232" w:author="Andreas Kuehne" w:date="2019-05-09T22:04:00Z">
        <w:r>
          <w:rPr>
            <w:noProof/>
            <w:webHidden/>
          </w:rPr>
          <w:t>34</w:t>
        </w:r>
        <w:r>
          <w:rPr>
            <w:noProof/>
            <w:webHidden/>
          </w:rPr>
          <w:fldChar w:fldCharType="end"/>
        </w:r>
        <w:r w:rsidRPr="0031235E">
          <w:rPr>
            <w:rStyle w:val="Hyperlink"/>
            <w:noProof/>
          </w:rPr>
          <w:fldChar w:fldCharType="end"/>
        </w:r>
      </w:ins>
    </w:p>
    <w:p w14:paraId="568AE3E2" w14:textId="1AD94EEB" w:rsidR="00EB1DAE" w:rsidRDefault="00EB1DAE">
      <w:pPr>
        <w:pStyle w:val="Verzeichnis3"/>
        <w:tabs>
          <w:tab w:val="right" w:leader="dot" w:pos="9350"/>
        </w:tabs>
        <w:rPr>
          <w:ins w:id="233" w:author="Andreas Kuehne" w:date="2019-05-09T22:04:00Z"/>
          <w:rFonts w:asciiTheme="minorHAnsi" w:eastAsiaTheme="minorEastAsia" w:hAnsiTheme="minorHAnsi" w:cstheme="minorBidi"/>
          <w:noProof/>
          <w:sz w:val="22"/>
          <w:szCs w:val="22"/>
          <w:lang w:val="en-GB" w:eastAsia="en-GB"/>
        </w:rPr>
      </w:pPr>
      <w:ins w:id="23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"_Toc8331937"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4.1.9</w:t>
        </w:r>
        <w:r w:rsidRPr="0031235E">
          <w:rPr>
            <w:rStyle w:val="Hyperlink"/>
            <w:noProof/>
          </w:rPr>
          <w:t xml:space="preserve"> Component OptionalInputs</w:t>
        </w:r>
        <w:r>
          <w:rPr>
            <w:noProof/>
            <w:webHidden/>
          </w:rPr>
          <w:tab/>
        </w:r>
        <w:r>
          <w:rPr>
            <w:noProof/>
            <w:webHidden/>
          </w:rPr>
          <w:fldChar w:fldCharType="begin"/>
        </w:r>
        <w:r>
          <w:rPr>
            <w:noProof/>
            <w:webHidden/>
          </w:rPr>
          <w:instrText xml:space="preserve"> PAGEREF _Toc8331937 \h </w:instrText>
        </w:r>
      </w:ins>
      <w:r>
        <w:rPr>
          <w:noProof/>
          <w:webHidden/>
        </w:rPr>
      </w:r>
      <w:r>
        <w:rPr>
          <w:noProof/>
          <w:webHidden/>
        </w:rPr>
        <w:fldChar w:fldCharType="separate"/>
      </w:r>
      <w:ins w:id="235" w:author="Andreas Kuehne" w:date="2019-05-09T22:04:00Z">
        <w:r>
          <w:rPr>
            <w:noProof/>
            <w:webHidden/>
          </w:rPr>
          <w:t>34</w:t>
        </w:r>
        <w:r>
          <w:rPr>
            <w:noProof/>
            <w:webHidden/>
          </w:rPr>
          <w:fldChar w:fldCharType="end"/>
        </w:r>
        <w:r w:rsidRPr="0031235E">
          <w:rPr>
            <w:rStyle w:val="Hyperlink"/>
            <w:noProof/>
          </w:rPr>
          <w:fldChar w:fldCharType="end"/>
        </w:r>
      </w:ins>
    </w:p>
    <w:p w14:paraId="295532D7" w14:textId="03E3A847" w:rsidR="00EB1DAE" w:rsidRDefault="00EB1DAE">
      <w:pPr>
        <w:pStyle w:val="Verzeichnis4"/>
        <w:tabs>
          <w:tab w:val="right" w:leader="dot" w:pos="9350"/>
        </w:tabs>
        <w:rPr>
          <w:ins w:id="236" w:author="Andreas Kuehne" w:date="2019-05-09T22:04:00Z"/>
          <w:rFonts w:asciiTheme="minorHAnsi" w:eastAsiaTheme="minorEastAsia" w:hAnsiTheme="minorHAnsi" w:cstheme="minorBidi"/>
          <w:noProof/>
          <w:sz w:val="22"/>
          <w:szCs w:val="22"/>
          <w:lang w:val="en-GB" w:eastAsia="en-GB"/>
        </w:rPr>
      </w:pPr>
      <w:ins w:id="23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"_Toc8331938"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4.1.9.1</w:t>
        </w:r>
        <w:r w:rsidRPr="0031235E">
          <w:rPr>
            <w:rStyle w:val="Hyperlink"/>
            <w:noProof/>
          </w:rPr>
          <w:t xml:space="preserve"> OptionalInputs – JSON Syntax</w:t>
        </w:r>
        <w:r>
          <w:rPr>
            <w:noProof/>
            <w:webHidden/>
          </w:rPr>
          <w:tab/>
        </w:r>
        <w:r>
          <w:rPr>
            <w:noProof/>
            <w:webHidden/>
          </w:rPr>
          <w:fldChar w:fldCharType="begin"/>
        </w:r>
        <w:r>
          <w:rPr>
            <w:noProof/>
            <w:webHidden/>
          </w:rPr>
          <w:instrText xml:space="preserve"> PAGEREF _Toc8331938 \h </w:instrText>
        </w:r>
      </w:ins>
      <w:r>
        <w:rPr>
          <w:noProof/>
          <w:webHidden/>
        </w:rPr>
      </w:r>
      <w:r>
        <w:rPr>
          <w:noProof/>
          <w:webHidden/>
        </w:rPr>
        <w:fldChar w:fldCharType="separate"/>
      </w:r>
      <w:ins w:id="238" w:author="Andreas Kuehne" w:date="2019-05-09T22:04:00Z">
        <w:r>
          <w:rPr>
            <w:noProof/>
            <w:webHidden/>
          </w:rPr>
          <w:t>35</w:t>
        </w:r>
        <w:r>
          <w:rPr>
            <w:noProof/>
            <w:webHidden/>
          </w:rPr>
          <w:fldChar w:fldCharType="end"/>
        </w:r>
        <w:r w:rsidRPr="0031235E">
          <w:rPr>
            <w:rStyle w:val="Hyperlink"/>
            <w:noProof/>
          </w:rPr>
          <w:fldChar w:fldCharType="end"/>
        </w:r>
      </w:ins>
    </w:p>
    <w:p w14:paraId="448C1E7F" w14:textId="05DDB425" w:rsidR="00EB1DAE" w:rsidRDefault="00EB1DAE">
      <w:pPr>
        <w:pStyle w:val="Verzeichnis4"/>
        <w:tabs>
          <w:tab w:val="right" w:leader="dot" w:pos="9350"/>
        </w:tabs>
        <w:rPr>
          <w:ins w:id="239" w:author="Andreas Kuehne" w:date="2019-05-09T22:04:00Z"/>
          <w:rFonts w:asciiTheme="minorHAnsi" w:eastAsiaTheme="minorEastAsia" w:hAnsiTheme="minorHAnsi" w:cstheme="minorBidi"/>
          <w:noProof/>
          <w:sz w:val="22"/>
          <w:szCs w:val="22"/>
          <w:lang w:val="en-GB" w:eastAsia="en-GB"/>
        </w:rPr>
      </w:pPr>
      <w:ins w:id="24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"_Toc8331939"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4.1.9.2</w:t>
        </w:r>
        <w:r w:rsidRPr="0031235E">
          <w:rPr>
            <w:rStyle w:val="Hyperlink"/>
            <w:noProof/>
          </w:rPr>
          <w:t xml:space="preserve"> OptionalInputs – XML Syntax</w:t>
        </w:r>
        <w:r>
          <w:rPr>
            <w:noProof/>
            <w:webHidden/>
          </w:rPr>
          <w:tab/>
        </w:r>
        <w:r>
          <w:rPr>
            <w:noProof/>
            <w:webHidden/>
          </w:rPr>
          <w:fldChar w:fldCharType="begin"/>
        </w:r>
        <w:r>
          <w:rPr>
            <w:noProof/>
            <w:webHidden/>
          </w:rPr>
          <w:instrText xml:space="preserve"> PAGEREF _Toc8331939 \h </w:instrText>
        </w:r>
      </w:ins>
      <w:r>
        <w:rPr>
          <w:noProof/>
          <w:webHidden/>
        </w:rPr>
      </w:r>
      <w:r>
        <w:rPr>
          <w:noProof/>
          <w:webHidden/>
        </w:rPr>
        <w:fldChar w:fldCharType="separate"/>
      </w:r>
      <w:ins w:id="241" w:author="Andreas Kuehne" w:date="2019-05-09T22:04:00Z">
        <w:r>
          <w:rPr>
            <w:noProof/>
            <w:webHidden/>
          </w:rPr>
          <w:t>35</w:t>
        </w:r>
        <w:r>
          <w:rPr>
            <w:noProof/>
            <w:webHidden/>
          </w:rPr>
          <w:fldChar w:fldCharType="end"/>
        </w:r>
        <w:r w:rsidRPr="0031235E">
          <w:rPr>
            <w:rStyle w:val="Hyperlink"/>
            <w:noProof/>
          </w:rPr>
          <w:fldChar w:fldCharType="end"/>
        </w:r>
      </w:ins>
    </w:p>
    <w:p w14:paraId="4E7AD769" w14:textId="7A99CD99" w:rsidR="00EB1DAE" w:rsidRDefault="00EB1DAE">
      <w:pPr>
        <w:pStyle w:val="Verzeichnis3"/>
        <w:tabs>
          <w:tab w:val="right" w:leader="dot" w:pos="9350"/>
        </w:tabs>
        <w:rPr>
          <w:ins w:id="242" w:author="Andreas Kuehne" w:date="2019-05-09T22:04:00Z"/>
          <w:rFonts w:asciiTheme="minorHAnsi" w:eastAsiaTheme="minorEastAsia" w:hAnsiTheme="minorHAnsi" w:cstheme="minorBidi"/>
          <w:noProof/>
          <w:sz w:val="22"/>
          <w:szCs w:val="22"/>
          <w:lang w:val="en-GB" w:eastAsia="en-GB"/>
        </w:rPr>
      </w:pPr>
      <w:ins w:id="24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"_Toc8331940"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4.1.10</w:t>
        </w:r>
        <w:r w:rsidRPr="0031235E">
          <w:rPr>
            <w:rStyle w:val="Hyperlink"/>
            <w:noProof/>
          </w:rPr>
          <w:t xml:space="preserve"> Component OptionalOutputs</w:t>
        </w:r>
        <w:r>
          <w:rPr>
            <w:noProof/>
            <w:webHidden/>
          </w:rPr>
          <w:tab/>
        </w:r>
        <w:r>
          <w:rPr>
            <w:noProof/>
            <w:webHidden/>
          </w:rPr>
          <w:fldChar w:fldCharType="begin"/>
        </w:r>
        <w:r>
          <w:rPr>
            <w:noProof/>
            <w:webHidden/>
          </w:rPr>
          <w:instrText xml:space="preserve"> PAGEREF _Toc8331940 \h </w:instrText>
        </w:r>
      </w:ins>
      <w:r>
        <w:rPr>
          <w:noProof/>
          <w:webHidden/>
        </w:rPr>
      </w:r>
      <w:r>
        <w:rPr>
          <w:noProof/>
          <w:webHidden/>
        </w:rPr>
        <w:fldChar w:fldCharType="separate"/>
      </w:r>
      <w:ins w:id="244" w:author="Andreas Kuehne" w:date="2019-05-09T22:04:00Z">
        <w:r>
          <w:rPr>
            <w:noProof/>
            <w:webHidden/>
          </w:rPr>
          <w:t>35</w:t>
        </w:r>
        <w:r>
          <w:rPr>
            <w:noProof/>
            <w:webHidden/>
          </w:rPr>
          <w:fldChar w:fldCharType="end"/>
        </w:r>
        <w:r w:rsidRPr="0031235E">
          <w:rPr>
            <w:rStyle w:val="Hyperlink"/>
            <w:noProof/>
          </w:rPr>
          <w:fldChar w:fldCharType="end"/>
        </w:r>
      </w:ins>
    </w:p>
    <w:p w14:paraId="59A6B8DA" w14:textId="363C1DEE" w:rsidR="00EB1DAE" w:rsidRDefault="00EB1DAE">
      <w:pPr>
        <w:pStyle w:val="Verzeichnis4"/>
        <w:tabs>
          <w:tab w:val="right" w:leader="dot" w:pos="9350"/>
        </w:tabs>
        <w:rPr>
          <w:ins w:id="245" w:author="Andreas Kuehne" w:date="2019-05-09T22:04:00Z"/>
          <w:rFonts w:asciiTheme="minorHAnsi" w:eastAsiaTheme="minorEastAsia" w:hAnsiTheme="minorHAnsi" w:cstheme="minorBidi"/>
          <w:noProof/>
          <w:sz w:val="22"/>
          <w:szCs w:val="22"/>
          <w:lang w:val="en-GB" w:eastAsia="en-GB"/>
        </w:rPr>
      </w:pPr>
      <w:ins w:id="24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"_Toc8331941"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4.1.10.1</w:t>
        </w:r>
        <w:r w:rsidRPr="0031235E">
          <w:rPr>
            <w:rStyle w:val="Hyperlink"/>
            <w:noProof/>
          </w:rPr>
          <w:t xml:space="preserve"> OptionalOutputs – JSON Syntax</w:t>
        </w:r>
        <w:r>
          <w:rPr>
            <w:noProof/>
            <w:webHidden/>
          </w:rPr>
          <w:tab/>
        </w:r>
        <w:r>
          <w:rPr>
            <w:noProof/>
            <w:webHidden/>
          </w:rPr>
          <w:fldChar w:fldCharType="begin"/>
        </w:r>
        <w:r>
          <w:rPr>
            <w:noProof/>
            <w:webHidden/>
          </w:rPr>
          <w:instrText xml:space="preserve"> PAGEREF _Toc8331941 \h </w:instrText>
        </w:r>
      </w:ins>
      <w:r>
        <w:rPr>
          <w:noProof/>
          <w:webHidden/>
        </w:rPr>
      </w:r>
      <w:r>
        <w:rPr>
          <w:noProof/>
          <w:webHidden/>
        </w:rPr>
        <w:fldChar w:fldCharType="separate"/>
      </w:r>
      <w:ins w:id="247" w:author="Andreas Kuehne" w:date="2019-05-09T22:04:00Z">
        <w:r>
          <w:rPr>
            <w:noProof/>
            <w:webHidden/>
          </w:rPr>
          <w:t>35</w:t>
        </w:r>
        <w:r>
          <w:rPr>
            <w:noProof/>
            <w:webHidden/>
          </w:rPr>
          <w:fldChar w:fldCharType="end"/>
        </w:r>
        <w:r w:rsidRPr="0031235E">
          <w:rPr>
            <w:rStyle w:val="Hyperlink"/>
            <w:noProof/>
          </w:rPr>
          <w:fldChar w:fldCharType="end"/>
        </w:r>
      </w:ins>
    </w:p>
    <w:p w14:paraId="6C0E57A3" w14:textId="377869DF" w:rsidR="00EB1DAE" w:rsidRDefault="00EB1DAE">
      <w:pPr>
        <w:pStyle w:val="Verzeichnis4"/>
        <w:tabs>
          <w:tab w:val="right" w:leader="dot" w:pos="9350"/>
        </w:tabs>
        <w:rPr>
          <w:ins w:id="248" w:author="Andreas Kuehne" w:date="2019-05-09T22:04:00Z"/>
          <w:rFonts w:asciiTheme="minorHAnsi" w:eastAsiaTheme="minorEastAsia" w:hAnsiTheme="minorHAnsi" w:cstheme="minorBidi"/>
          <w:noProof/>
          <w:sz w:val="22"/>
          <w:szCs w:val="22"/>
          <w:lang w:val="en-GB" w:eastAsia="en-GB"/>
        </w:rPr>
      </w:pPr>
      <w:ins w:id="24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"_Toc8331942"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4.1.10.2</w:t>
        </w:r>
        <w:r w:rsidRPr="0031235E">
          <w:rPr>
            <w:rStyle w:val="Hyperlink"/>
            <w:noProof/>
          </w:rPr>
          <w:t xml:space="preserve"> OptionalOutputs – XML Syntax</w:t>
        </w:r>
        <w:r>
          <w:rPr>
            <w:noProof/>
            <w:webHidden/>
          </w:rPr>
          <w:tab/>
        </w:r>
        <w:r>
          <w:rPr>
            <w:noProof/>
            <w:webHidden/>
          </w:rPr>
          <w:fldChar w:fldCharType="begin"/>
        </w:r>
        <w:r>
          <w:rPr>
            <w:noProof/>
            <w:webHidden/>
          </w:rPr>
          <w:instrText xml:space="preserve"> PAGEREF _Toc8331942 \h </w:instrText>
        </w:r>
      </w:ins>
      <w:r>
        <w:rPr>
          <w:noProof/>
          <w:webHidden/>
        </w:rPr>
      </w:r>
      <w:r>
        <w:rPr>
          <w:noProof/>
          <w:webHidden/>
        </w:rPr>
        <w:fldChar w:fldCharType="separate"/>
      </w:r>
      <w:ins w:id="250" w:author="Andreas Kuehne" w:date="2019-05-09T22:04:00Z">
        <w:r>
          <w:rPr>
            <w:noProof/>
            <w:webHidden/>
          </w:rPr>
          <w:t>36</w:t>
        </w:r>
        <w:r>
          <w:rPr>
            <w:noProof/>
            <w:webHidden/>
          </w:rPr>
          <w:fldChar w:fldCharType="end"/>
        </w:r>
        <w:r w:rsidRPr="0031235E">
          <w:rPr>
            <w:rStyle w:val="Hyperlink"/>
            <w:noProof/>
          </w:rPr>
          <w:fldChar w:fldCharType="end"/>
        </w:r>
      </w:ins>
    </w:p>
    <w:p w14:paraId="7D44FD40" w14:textId="4CB7E05B" w:rsidR="00EB1DAE" w:rsidRDefault="00EB1DAE">
      <w:pPr>
        <w:pStyle w:val="Verzeichnis3"/>
        <w:tabs>
          <w:tab w:val="right" w:leader="dot" w:pos="9350"/>
        </w:tabs>
        <w:rPr>
          <w:ins w:id="251" w:author="Andreas Kuehne" w:date="2019-05-09T22:04:00Z"/>
          <w:rFonts w:asciiTheme="minorHAnsi" w:eastAsiaTheme="minorEastAsia" w:hAnsiTheme="minorHAnsi" w:cstheme="minorBidi"/>
          <w:noProof/>
          <w:sz w:val="22"/>
          <w:szCs w:val="22"/>
          <w:lang w:val="en-GB" w:eastAsia="en-GB"/>
        </w:rPr>
      </w:pPr>
      <w:ins w:id="25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"_Toc8331943"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4.1.11</w:t>
        </w:r>
        <w:r w:rsidRPr="0031235E">
          <w:rPr>
            <w:rStyle w:val="Hyperlink"/>
            <w:noProof/>
          </w:rPr>
          <w:t xml:space="preserve"> Component RequestBase</w:t>
        </w:r>
        <w:r>
          <w:rPr>
            <w:noProof/>
            <w:webHidden/>
          </w:rPr>
          <w:tab/>
        </w:r>
        <w:r>
          <w:rPr>
            <w:noProof/>
            <w:webHidden/>
          </w:rPr>
          <w:fldChar w:fldCharType="begin"/>
        </w:r>
        <w:r>
          <w:rPr>
            <w:noProof/>
            <w:webHidden/>
          </w:rPr>
          <w:instrText xml:space="preserve"> PAGEREF _Toc8331943 \h </w:instrText>
        </w:r>
      </w:ins>
      <w:r>
        <w:rPr>
          <w:noProof/>
          <w:webHidden/>
        </w:rPr>
      </w:r>
      <w:r>
        <w:rPr>
          <w:noProof/>
          <w:webHidden/>
        </w:rPr>
        <w:fldChar w:fldCharType="separate"/>
      </w:r>
      <w:ins w:id="253" w:author="Andreas Kuehne" w:date="2019-05-09T22:04:00Z">
        <w:r>
          <w:rPr>
            <w:noProof/>
            <w:webHidden/>
          </w:rPr>
          <w:t>36</w:t>
        </w:r>
        <w:r>
          <w:rPr>
            <w:noProof/>
            <w:webHidden/>
          </w:rPr>
          <w:fldChar w:fldCharType="end"/>
        </w:r>
        <w:r w:rsidRPr="0031235E">
          <w:rPr>
            <w:rStyle w:val="Hyperlink"/>
            <w:noProof/>
          </w:rPr>
          <w:fldChar w:fldCharType="end"/>
        </w:r>
      </w:ins>
    </w:p>
    <w:p w14:paraId="5AB475F6" w14:textId="3B1BCF02" w:rsidR="00EB1DAE" w:rsidRDefault="00EB1DAE">
      <w:pPr>
        <w:pStyle w:val="Verzeichnis4"/>
        <w:tabs>
          <w:tab w:val="right" w:leader="dot" w:pos="9350"/>
        </w:tabs>
        <w:rPr>
          <w:ins w:id="254" w:author="Andreas Kuehne" w:date="2019-05-09T22:04:00Z"/>
          <w:rFonts w:asciiTheme="minorHAnsi" w:eastAsiaTheme="minorEastAsia" w:hAnsiTheme="minorHAnsi" w:cstheme="minorBidi"/>
          <w:noProof/>
          <w:sz w:val="22"/>
          <w:szCs w:val="22"/>
          <w:lang w:val="en-GB" w:eastAsia="en-GB"/>
        </w:rPr>
      </w:pPr>
      <w:ins w:id="25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"_Toc8331944"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4.1.11.1</w:t>
        </w:r>
        <w:r w:rsidRPr="0031235E">
          <w:rPr>
            <w:rStyle w:val="Hyperlink"/>
            <w:noProof/>
          </w:rPr>
          <w:t xml:space="preserve"> RequestBase – JSON Syntax</w:t>
        </w:r>
        <w:r>
          <w:rPr>
            <w:noProof/>
            <w:webHidden/>
          </w:rPr>
          <w:tab/>
        </w:r>
        <w:r>
          <w:rPr>
            <w:noProof/>
            <w:webHidden/>
          </w:rPr>
          <w:fldChar w:fldCharType="begin"/>
        </w:r>
        <w:r>
          <w:rPr>
            <w:noProof/>
            <w:webHidden/>
          </w:rPr>
          <w:instrText xml:space="preserve"> PAGEREF _Toc8331944 \h </w:instrText>
        </w:r>
      </w:ins>
      <w:r>
        <w:rPr>
          <w:noProof/>
          <w:webHidden/>
        </w:rPr>
      </w:r>
      <w:r>
        <w:rPr>
          <w:noProof/>
          <w:webHidden/>
        </w:rPr>
        <w:fldChar w:fldCharType="separate"/>
      </w:r>
      <w:ins w:id="256" w:author="Andreas Kuehne" w:date="2019-05-09T22:04:00Z">
        <w:r>
          <w:rPr>
            <w:noProof/>
            <w:webHidden/>
          </w:rPr>
          <w:t>36</w:t>
        </w:r>
        <w:r>
          <w:rPr>
            <w:noProof/>
            <w:webHidden/>
          </w:rPr>
          <w:fldChar w:fldCharType="end"/>
        </w:r>
        <w:r w:rsidRPr="0031235E">
          <w:rPr>
            <w:rStyle w:val="Hyperlink"/>
            <w:noProof/>
          </w:rPr>
          <w:fldChar w:fldCharType="end"/>
        </w:r>
      </w:ins>
    </w:p>
    <w:p w14:paraId="581E45FE" w14:textId="7F83BC1C" w:rsidR="00EB1DAE" w:rsidRDefault="00EB1DAE">
      <w:pPr>
        <w:pStyle w:val="Verzeichnis4"/>
        <w:tabs>
          <w:tab w:val="right" w:leader="dot" w:pos="9350"/>
        </w:tabs>
        <w:rPr>
          <w:ins w:id="257" w:author="Andreas Kuehne" w:date="2019-05-09T22:04:00Z"/>
          <w:rFonts w:asciiTheme="minorHAnsi" w:eastAsiaTheme="minorEastAsia" w:hAnsiTheme="minorHAnsi" w:cstheme="minorBidi"/>
          <w:noProof/>
          <w:sz w:val="22"/>
          <w:szCs w:val="22"/>
          <w:lang w:val="en-GB" w:eastAsia="en-GB"/>
        </w:rPr>
      </w:pPr>
      <w:ins w:id="25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"_Toc8331945"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4.1.11.2</w:t>
        </w:r>
        <w:r w:rsidRPr="0031235E">
          <w:rPr>
            <w:rStyle w:val="Hyperlink"/>
            <w:noProof/>
          </w:rPr>
          <w:t xml:space="preserve"> RequestBase – XML Syntax</w:t>
        </w:r>
        <w:r>
          <w:rPr>
            <w:noProof/>
            <w:webHidden/>
          </w:rPr>
          <w:tab/>
        </w:r>
        <w:r>
          <w:rPr>
            <w:noProof/>
            <w:webHidden/>
          </w:rPr>
          <w:fldChar w:fldCharType="begin"/>
        </w:r>
        <w:r>
          <w:rPr>
            <w:noProof/>
            <w:webHidden/>
          </w:rPr>
          <w:instrText xml:space="preserve"> PAGEREF _Toc8331945 \h </w:instrText>
        </w:r>
      </w:ins>
      <w:r>
        <w:rPr>
          <w:noProof/>
          <w:webHidden/>
        </w:rPr>
      </w:r>
      <w:r>
        <w:rPr>
          <w:noProof/>
          <w:webHidden/>
        </w:rPr>
        <w:fldChar w:fldCharType="separate"/>
      </w:r>
      <w:ins w:id="259" w:author="Andreas Kuehne" w:date="2019-05-09T22:04:00Z">
        <w:r>
          <w:rPr>
            <w:noProof/>
            <w:webHidden/>
          </w:rPr>
          <w:t>36</w:t>
        </w:r>
        <w:r>
          <w:rPr>
            <w:noProof/>
            <w:webHidden/>
          </w:rPr>
          <w:fldChar w:fldCharType="end"/>
        </w:r>
        <w:r w:rsidRPr="0031235E">
          <w:rPr>
            <w:rStyle w:val="Hyperlink"/>
            <w:noProof/>
          </w:rPr>
          <w:fldChar w:fldCharType="end"/>
        </w:r>
      </w:ins>
    </w:p>
    <w:p w14:paraId="1C700322" w14:textId="10D9A4C8" w:rsidR="00EB1DAE" w:rsidRDefault="00EB1DAE">
      <w:pPr>
        <w:pStyle w:val="Verzeichnis3"/>
        <w:tabs>
          <w:tab w:val="right" w:leader="dot" w:pos="9350"/>
        </w:tabs>
        <w:rPr>
          <w:ins w:id="260" w:author="Andreas Kuehne" w:date="2019-05-09T22:04:00Z"/>
          <w:rFonts w:asciiTheme="minorHAnsi" w:eastAsiaTheme="minorEastAsia" w:hAnsiTheme="minorHAnsi" w:cstheme="minorBidi"/>
          <w:noProof/>
          <w:sz w:val="22"/>
          <w:szCs w:val="22"/>
          <w:lang w:val="en-GB" w:eastAsia="en-GB"/>
        </w:rPr>
      </w:pPr>
      <w:ins w:id="26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"_Toc8331946"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4.1.12</w:t>
        </w:r>
        <w:r w:rsidRPr="0031235E">
          <w:rPr>
            <w:rStyle w:val="Hyperlink"/>
            <w:noProof/>
          </w:rPr>
          <w:t xml:space="preserve"> Component ResponseBase</w:t>
        </w:r>
        <w:r>
          <w:rPr>
            <w:noProof/>
            <w:webHidden/>
          </w:rPr>
          <w:tab/>
        </w:r>
        <w:r>
          <w:rPr>
            <w:noProof/>
            <w:webHidden/>
          </w:rPr>
          <w:fldChar w:fldCharType="begin"/>
        </w:r>
        <w:r>
          <w:rPr>
            <w:noProof/>
            <w:webHidden/>
          </w:rPr>
          <w:instrText xml:space="preserve"> PAGEREF _Toc8331946 \h </w:instrText>
        </w:r>
      </w:ins>
      <w:r>
        <w:rPr>
          <w:noProof/>
          <w:webHidden/>
        </w:rPr>
      </w:r>
      <w:r>
        <w:rPr>
          <w:noProof/>
          <w:webHidden/>
        </w:rPr>
        <w:fldChar w:fldCharType="separate"/>
      </w:r>
      <w:ins w:id="262" w:author="Andreas Kuehne" w:date="2019-05-09T22:04:00Z">
        <w:r>
          <w:rPr>
            <w:noProof/>
            <w:webHidden/>
          </w:rPr>
          <w:t>37</w:t>
        </w:r>
        <w:r>
          <w:rPr>
            <w:noProof/>
            <w:webHidden/>
          </w:rPr>
          <w:fldChar w:fldCharType="end"/>
        </w:r>
        <w:r w:rsidRPr="0031235E">
          <w:rPr>
            <w:rStyle w:val="Hyperlink"/>
            <w:noProof/>
          </w:rPr>
          <w:fldChar w:fldCharType="end"/>
        </w:r>
      </w:ins>
    </w:p>
    <w:p w14:paraId="1034EB5F" w14:textId="244C8213" w:rsidR="00EB1DAE" w:rsidRDefault="00EB1DAE">
      <w:pPr>
        <w:pStyle w:val="Verzeichnis4"/>
        <w:tabs>
          <w:tab w:val="right" w:leader="dot" w:pos="9350"/>
        </w:tabs>
        <w:rPr>
          <w:ins w:id="263" w:author="Andreas Kuehne" w:date="2019-05-09T22:04:00Z"/>
          <w:rFonts w:asciiTheme="minorHAnsi" w:eastAsiaTheme="minorEastAsia" w:hAnsiTheme="minorHAnsi" w:cstheme="minorBidi"/>
          <w:noProof/>
          <w:sz w:val="22"/>
          <w:szCs w:val="22"/>
          <w:lang w:val="en-GB" w:eastAsia="en-GB"/>
        </w:rPr>
      </w:pPr>
      <w:ins w:id="26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"_Toc8331947"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4.1.12.1</w:t>
        </w:r>
        <w:r w:rsidRPr="0031235E">
          <w:rPr>
            <w:rStyle w:val="Hyperlink"/>
            <w:noProof/>
          </w:rPr>
          <w:t xml:space="preserve"> ResponseBase – JSON Syntax</w:t>
        </w:r>
        <w:r>
          <w:rPr>
            <w:noProof/>
            <w:webHidden/>
          </w:rPr>
          <w:tab/>
        </w:r>
        <w:r>
          <w:rPr>
            <w:noProof/>
            <w:webHidden/>
          </w:rPr>
          <w:fldChar w:fldCharType="begin"/>
        </w:r>
        <w:r>
          <w:rPr>
            <w:noProof/>
            <w:webHidden/>
          </w:rPr>
          <w:instrText xml:space="preserve"> PAGEREF _Toc8331947 \h </w:instrText>
        </w:r>
      </w:ins>
      <w:r>
        <w:rPr>
          <w:noProof/>
          <w:webHidden/>
        </w:rPr>
      </w:r>
      <w:r>
        <w:rPr>
          <w:noProof/>
          <w:webHidden/>
        </w:rPr>
        <w:fldChar w:fldCharType="separate"/>
      </w:r>
      <w:ins w:id="265" w:author="Andreas Kuehne" w:date="2019-05-09T22:04:00Z">
        <w:r>
          <w:rPr>
            <w:noProof/>
            <w:webHidden/>
          </w:rPr>
          <w:t>37</w:t>
        </w:r>
        <w:r>
          <w:rPr>
            <w:noProof/>
            <w:webHidden/>
          </w:rPr>
          <w:fldChar w:fldCharType="end"/>
        </w:r>
        <w:r w:rsidRPr="0031235E">
          <w:rPr>
            <w:rStyle w:val="Hyperlink"/>
            <w:noProof/>
          </w:rPr>
          <w:fldChar w:fldCharType="end"/>
        </w:r>
      </w:ins>
    </w:p>
    <w:p w14:paraId="593661F1" w14:textId="6190509B" w:rsidR="00EB1DAE" w:rsidRDefault="00EB1DAE">
      <w:pPr>
        <w:pStyle w:val="Verzeichnis4"/>
        <w:tabs>
          <w:tab w:val="right" w:leader="dot" w:pos="9350"/>
        </w:tabs>
        <w:rPr>
          <w:ins w:id="266" w:author="Andreas Kuehne" w:date="2019-05-09T22:04:00Z"/>
          <w:rFonts w:asciiTheme="minorHAnsi" w:eastAsiaTheme="minorEastAsia" w:hAnsiTheme="minorHAnsi" w:cstheme="minorBidi"/>
          <w:noProof/>
          <w:sz w:val="22"/>
          <w:szCs w:val="22"/>
          <w:lang w:val="en-GB" w:eastAsia="en-GB"/>
        </w:rPr>
      </w:pPr>
      <w:ins w:id="26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"_Toc8331948"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4.1.12.2</w:t>
        </w:r>
        <w:r w:rsidRPr="0031235E">
          <w:rPr>
            <w:rStyle w:val="Hyperlink"/>
            <w:noProof/>
          </w:rPr>
          <w:t xml:space="preserve"> ResponseBase – XML Syntax</w:t>
        </w:r>
        <w:r>
          <w:rPr>
            <w:noProof/>
            <w:webHidden/>
          </w:rPr>
          <w:tab/>
        </w:r>
        <w:r>
          <w:rPr>
            <w:noProof/>
            <w:webHidden/>
          </w:rPr>
          <w:fldChar w:fldCharType="begin"/>
        </w:r>
        <w:r>
          <w:rPr>
            <w:noProof/>
            <w:webHidden/>
          </w:rPr>
          <w:instrText xml:space="preserve"> PAGEREF _Toc8331948 \h </w:instrText>
        </w:r>
      </w:ins>
      <w:r>
        <w:rPr>
          <w:noProof/>
          <w:webHidden/>
        </w:rPr>
      </w:r>
      <w:r>
        <w:rPr>
          <w:noProof/>
          <w:webHidden/>
        </w:rPr>
        <w:fldChar w:fldCharType="separate"/>
      </w:r>
      <w:ins w:id="268" w:author="Andreas Kuehne" w:date="2019-05-09T22:04:00Z">
        <w:r>
          <w:rPr>
            <w:noProof/>
            <w:webHidden/>
          </w:rPr>
          <w:t>38</w:t>
        </w:r>
        <w:r>
          <w:rPr>
            <w:noProof/>
            <w:webHidden/>
          </w:rPr>
          <w:fldChar w:fldCharType="end"/>
        </w:r>
        <w:r w:rsidRPr="0031235E">
          <w:rPr>
            <w:rStyle w:val="Hyperlink"/>
            <w:noProof/>
          </w:rPr>
          <w:fldChar w:fldCharType="end"/>
        </w:r>
      </w:ins>
    </w:p>
    <w:p w14:paraId="165850DE" w14:textId="475B448E" w:rsidR="00EB1DAE" w:rsidRDefault="00EB1DAE">
      <w:pPr>
        <w:pStyle w:val="Verzeichnis2"/>
        <w:tabs>
          <w:tab w:val="right" w:leader="dot" w:pos="9350"/>
        </w:tabs>
        <w:rPr>
          <w:ins w:id="269" w:author="Andreas Kuehne" w:date="2019-05-09T22:04:00Z"/>
          <w:rFonts w:asciiTheme="minorHAnsi" w:eastAsiaTheme="minorEastAsia" w:hAnsiTheme="minorHAnsi" w:cstheme="minorBidi"/>
          <w:noProof/>
          <w:sz w:val="22"/>
          <w:szCs w:val="22"/>
          <w:lang w:val="en-GB" w:eastAsia="en-GB"/>
        </w:rPr>
      </w:pPr>
      <w:ins w:id="27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"_Toc8331949"</w:instrText>
        </w:r>
        <w:r w:rsidRPr="0031235E">
          <w:rPr>
            <w:rStyle w:val="Hyperlink"/>
            <w:noProof/>
          </w:rPr>
          <w:instrText xml:space="preserve"> </w:instrText>
        </w:r>
        <w:r w:rsidRPr="0031235E">
          <w:rPr>
            <w:rStyle w:val="Hyperlink"/>
            <w:noProof/>
          </w:rPr>
          <w:fldChar w:fldCharType="separate"/>
        </w:r>
        <w:r w:rsidRPr="0031235E">
          <w:rPr>
            <w:rStyle w:val="Hyperlink"/>
            <w:noProof/>
          </w:rPr>
          <w:t>4.2 Operation requests and responses</w:t>
        </w:r>
        <w:r>
          <w:rPr>
            <w:noProof/>
            <w:webHidden/>
          </w:rPr>
          <w:tab/>
        </w:r>
        <w:r>
          <w:rPr>
            <w:noProof/>
            <w:webHidden/>
          </w:rPr>
          <w:fldChar w:fldCharType="begin"/>
        </w:r>
        <w:r>
          <w:rPr>
            <w:noProof/>
            <w:webHidden/>
          </w:rPr>
          <w:instrText xml:space="preserve"> PAGEREF _Toc8331949 \h </w:instrText>
        </w:r>
      </w:ins>
      <w:r>
        <w:rPr>
          <w:noProof/>
          <w:webHidden/>
        </w:rPr>
      </w:r>
      <w:r>
        <w:rPr>
          <w:noProof/>
          <w:webHidden/>
        </w:rPr>
        <w:fldChar w:fldCharType="separate"/>
      </w:r>
      <w:ins w:id="271" w:author="Andreas Kuehne" w:date="2019-05-09T22:04:00Z">
        <w:r>
          <w:rPr>
            <w:noProof/>
            <w:webHidden/>
          </w:rPr>
          <w:t>38</w:t>
        </w:r>
        <w:r>
          <w:rPr>
            <w:noProof/>
            <w:webHidden/>
          </w:rPr>
          <w:fldChar w:fldCharType="end"/>
        </w:r>
        <w:r w:rsidRPr="0031235E">
          <w:rPr>
            <w:rStyle w:val="Hyperlink"/>
            <w:noProof/>
          </w:rPr>
          <w:fldChar w:fldCharType="end"/>
        </w:r>
      </w:ins>
    </w:p>
    <w:p w14:paraId="552300DB" w14:textId="0B936EED" w:rsidR="00EB1DAE" w:rsidRDefault="00EB1DAE">
      <w:pPr>
        <w:pStyle w:val="Verzeichnis3"/>
        <w:tabs>
          <w:tab w:val="right" w:leader="dot" w:pos="9350"/>
        </w:tabs>
        <w:rPr>
          <w:ins w:id="272" w:author="Andreas Kuehne" w:date="2019-05-09T22:04:00Z"/>
          <w:rFonts w:asciiTheme="minorHAnsi" w:eastAsiaTheme="minorEastAsia" w:hAnsiTheme="minorHAnsi" w:cstheme="minorBidi"/>
          <w:noProof/>
          <w:sz w:val="22"/>
          <w:szCs w:val="22"/>
          <w:lang w:val="en-GB" w:eastAsia="en-GB"/>
        </w:rPr>
      </w:pPr>
      <w:ins w:id="27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"_Toc8331950"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4.2.1</w:t>
        </w:r>
        <w:r w:rsidRPr="0031235E">
          <w:rPr>
            <w:rStyle w:val="Hyperlink"/>
            <w:noProof/>
          </w:rPr>
          <w:t xml:space="preserve"> Component SignRequest</w:t>
        </w:r>
        <w:r>
          <w:rPr>
            <w:noProof/>
            <w:webHidden/>
          </w:rPr>
          <w:tab/>
        </w:r>
        <w:r>
          <w:rPr>
            <w:noProof/>
            <w:webHidden/>
          </w:rPr>
          <w:fldChar w:fldCharType="begin"/>
        </w:r>
        <w:r>
          <w:rPr>
            <w:noProof/>
            <w:webHidden/>
          </w:rPr>
          <w:instrText xml:space="preserve"> PAGEREF _Toc8331950 \h </w:instrText>
        </w:r>
      </w:ins>
      <w:r>
        <w:rPr>
          <w:noProof/>
          <w:webHidden/>
        </w:rPr>
      </w:r>
      <w:r>
        <w:rPr>
          <w:noProof/>
          <w:webHidden/>
        </w:rPr>
        <w:fldChar w:fldCharType="separate"/>
      </w:r>
      <w:ins w:id="274" w:author="Andreas Kuehne" w:date="2019-05-09T22:04:00Z">
        <w:r>
          <w:rPr>
            <w:noProof/>
            <w:webHidden/>
          </w:rPr>
          <w:t>38</w:t>
        </w:r>
        <w:r>
          <w:rPr>
            <w:noProof/>
            <w:webHidden/>
          </w:rPr>
          <w:fldChar w:fldCharType="end"/>
        </w:r>
        <w:r w:rsidRPr="0031235E">
          <w:rPr>
            <w:rStyle w:val="Hyperlink"/>
            <w:noProof/>
          </w:rPr>
          <w:fldChar w:fldCharType="end"/>
        </w:r>
      </w:ins>
    </w:p>
    <w:p w14:paraId="3AE4B1D8" w14:textId="7224F2FA" w:rsidR="00EB1DAE" w:rsidRDefault="00EB1DAE">
      <w:pPr>
        <w:pStyle w:val="Verzeichnis4"/>
        <w:tabs>
          <w:tab w:val="right" w:leader="dot" w:pos="9350"/>
        </w:tabs>
        <w:rPr>
          <w:ins w:id="275" w:author="Andreas Kuehne" w:date="2019-05-09T22:04:00Z"/>
          <w:rFonts w:asciiTheme="minorHAnsi" w:eastAsiaTheme="minorEastAsia" w:hAnsiTheme="minorHAnsi" w:cstheme="minorBidi"/>
          <w:noProof/>
          <w:sz w:val="22"/>
          <w:szCs w:val="22"/>
          <w:lang w:val="en-GB" w:eastAsia="en-GB"/>
        </w:rPr>
      </w:pPr>
      <w:ins w:id="27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"_Toc8331951"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4.2.1.1</w:t>
        </w:r>
        <w:r w:rsidRPr="0031235E">
          <w:rPr>
            <w:rStyle w:val="Hyperlink"/>
            <w:noProof/>
          </w:rPr>
          <w:t xml:space="preserve"> SignRequest – JSON Syntax</w:t>
        </w:r>
        <w:r>
          <w:rPr>
            <w:noProof/>
            <w:webHidden/>
          </w:rPr>
          <w:tab/>
        </w:r>
        <w:r>
          <w:rPr>
            <w:noProof/>
            <w:webHidden/>
          </w:rPr>
          <w:fldChar w:fldCharType="begin"/>
        </w:r>
        <w:r>
          <w:rPr>
            <w:noProof/>
            <w:webHidden/>
          </w:rPr>
          <w:instrText xml:space="preserve"> PAGEREF _Toc8331951 \h </w:instrText>
        </w:r>
      </w:ins>
      <w:r>
        <w:rPr>
          <w:noProof/>
          <w:webHidden/>
        </w:rPr>
      </w:r>
      <w:r>
        <w:rPr>
          <w:noProof/>
          <w:webHidden/>
        </w:rPr>
        <w:fldChar w:fldCharType="separate"/>
      </w:r>
      <w:ins w:id="277" w:author="Andreas Kuehne" w:date="2019-05-09T22:04:00Z">
        <w:r>
          <w:rPr>
            <w:noProof/>
            <w:webHidden/>
          </w:rPr>
          <w:t>38</w:t>
        </w:r>
        <w:r>
          <w:rPr>
            <w:noProof/>
            <w:webHidden/>
          </w:rPr>
          <w:fldChar w:fldCharType="end"/>
        </w:r>
        <w:r w:rsidRPr="0031235E">
          <w:rPr>
            <w:rStyle w:val="Hyperlink"/>
            <w:noProof/>
          </w:rPr>
          <w:fldChar w:fldCharType="end"/>
        </w:r>
      </w:ins>
    </w:p>
    <w:p w14:paraId="72876E9A" w14:textId="4454CDAF" w:rsidR="00EB1DAE" w:rsidRDefault="00EB1DAE">
      <w:pPr>
        <w:pStyle w:val="Verzeichnis4"/>
        <w:tabs>
          <w:tab w:val="right" w:leader="dot" w:pos="9350"/>
        </w:tabs>
        <w:rPr>
          <w:ins w:id="278" w:author="Andreas Kuehne" w:date="2019-05-09T22:04:00Z"/>
          <w:rFonts w:asciiTheme="minorHAnsi" w:eastAsiaTheme="minorEastAsia" w:hAnsiTheme="minorHAnsi" w:cstheme="minorBidi"/>
          <w:noProof/>
          <w:sz w:val="22"/>
          <w:szCs w:val="22"/>
          <w:lang w:val="en-GB" w:eastAsia="en-GB"/>
        </w:rPr>
      </w:pPr>
      <w:ins w:id="27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"_Toc8331952"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4.2.1.2</w:t>
        </w:r>
        <w:r w:rsidRPr="0031235E">
          <w:rPr>
            <w:rStyle w:val="Hyperlink"/>
            <w:noProof/>
          </w:rPr>
          <w:t xml:space="preserve"> SignRequest – XML Syntax</w:t>
        </w:r>
        <w:r>
          <w:rPr>
            <w:noProof/>
            <w:webHidden/>
          </w:rPr>
          <w:tab/>
        </w:r>
        <w:r>
          <w:rPr>
            <w:noProof/>
            <w:webHidden/>
          </w:rPr>
          <w:fldChar w:fldCharType="begin"/>
        </w:r>
        <w:r>
          <w:rPr>
            <w:noProof/>
            <w:webHidden/>
          </w:rPr>
          <w:instrText xml:space="preserve"> PAGEREF _Toc8331952 \h </w:instrText>
        </w:r>
      </w:ins>
      <w:r>
        <w:rPr>
          <w:noProof/>
          <w:webHidden/>
        </w:rPr>
      </w:r>
      <w:r>
        <w:rPr>
          <w:noProof/>
          <w:webHidden/>
        </w:rPr>
        <w:fldChar w:fldCharType="separate"/>
      </w:r>
      <w:ins w:id="280" w:author="Andreas Kuehne" w:date="2019-05-09T22:04:00Z">
        <w:r>
          <w:rPr>
            <w:noProof/>
            <w:webHidden/>
          </w:rPr>
          <w:t>39</w:t>
        </w:r>
        <w:r>
          <w:rPr>
            <w:noProof/>
            <w:webHidden/>
          </w:rPr>
          <w:fldChar w:fldCharType="end"/>
        </w:r>
        <w:r w:rsidRPr="0031235E">
          <w:rPr>
            <w:rStyle w:val="Hyperlink"/>
            <w:noProof/>
          </w:rPr>
          <w:fldChar w:fldCharType="end"/>
        </w:r>
      </w:ins>
    </w:p>
    <w:p w14:paraId="50AB008E" w14:textId="68FB5F2C" w:rsidR="00EB1DAE" w:rsidRDefault="00EB1DAE">
      <w:pPr>
        <w:pStyle w:val="Verzeichnis3"/>
        <w:tabs>
          <w:tab w:val="right" w:leader="dot" w:pos="9350"/>
        </w:tabs>
        <w:rPr>
          <w:ins w:id="281" w:author="Andreas Kuehne" w:date="2019-05-09T22:04:00Z"/>
          <w:rFonts w:asciiTheme="minorHAnsi" w:eastAsiaTheme="minorEastAsia" w:hAnsiTheme="minorHAnsi" w:cstheme="minorBidi"/>
          <w:noProof/>
          <w:sz w:val="22"/>
          <w:szCs w:val="22"/>
          <w:lang w:val="en-GB" w:eastAsia="en-GB"/>
        </w:rPr>
      </w:pPr>
      <w:ins w:id="28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"_Toc8331953"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4.2.2</w:t>
        </w:r>
        <w:r w:rsidRPr="0031235E">
          <w:rPr>
            <w:rStyle w:val="Hyperlink"/>
            <w:noProof/>
          </w:rPr>
          <w:t xml:space="preserve"> Component SignResponse</w:t>
        </w:r>
        <w:r>
          <w:rPr>
            <w:noProof/>
            <w:webHidden/>
          </w:rPr>
          <w:tab/>
        </w:r>
        <w:r>
          <w:rPr>
            <w:noProof/>
            <w:webHidden/>
          </w:rPr>
          <w:fldChar w:fldCharType="begin"/>
        </w:r>
        <w:r>
          <w:rPr>
            <w:noProof/>
            <w:webHidden/>
          </w:rPr>
          <w:instrText xml:space="preserve"> PAGEREF _Toc8331953 \h </w:instrText>
        </w:r>
      </w:ins>
      <w:r>
        <w:rPr>
          <w:noProof/>
          <w:webHidden/>
        </w:rPr>
      </w:r>
      <w:r>
        <w:rPr>
          <w:noProof/>
          <w:webHidden/>
        </w:rPr>
        <w:fldChar w:fldCharType="separate"/>
      </w:r>
      <w:ins w:id="283" w:author="Andreas Kuehne" w:date="2019-05-09T22:04:00Z">
        <w:r>
          <w:rPr>
            <w:noProof/>
            <w:webHidden/>
          </w:rPr>
          <w:t>39</w:t>
        </w:r>
        <w:r>
          <w:rPr>
            <w:noProof/>
            <w:webHidden/>
          </w:rPr>
          <w:fldChar w:fldCharType="end"/>
        </w:r>
        <w:r w:rsidRPr="0031235E">
          <w:rPr>
            <w:rStyle w:val="Hyperlink"/>
            <w:noProof/>
          </w:rPr>
          <w:fldChar w:fldCharType="end"/>
        </w:r>
      </w:ins>
    </w:p>
    <w:p w14:paraId="4B41361B" w14:textId="531CA2C9" w:rsidR="00EB1DAE" w:rsidRDefault="00EB1DAE">
      <w:pPr>
        <w:pStyle w:val="Verzeichnis4"/>
        <w:tabs>
          <w:tab w:val="right" w:leader="dot" w:pos="9350"/>
        </w:tabs>
        <w:rPr>
          <w:ins w:id="284" w:author="Andreas Kuehne" w:date="2019-05-09T22:04:00Z"/>
          <w:rFonts w:asciiTheme="minorHAnsi" w:eastAsiaTheme="minorEastAsia" w:hAnsiTheme="minorHAnsi" w:cstheme="minorBidi"/>
          <w:noProof/>
          <w:sz w:val="22"/>
          <w:szCs w:val="22"/>
          <w:lang w:val="en-GB" w:eastAsia="en-GB"/>
        </w:rPr>
      </w:pPr>
      <w:ins w:id="28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"_Toc8331954"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4.2.2.1</w:t>
        </w:r>
        <w:r w:rsidRPr="0031235E">
          <w:rPr>
            <w:rStyle w:val="Hyperlink"/>
            <w:noProof/>
          </w:rPr>
          <w:t xml:space="preserve"> SignResponse – JSON Syntax</w:t>
        </w:r>
        <w:r>
          <w:rPr>
            <w:noProof/>
            <w:webHidden/>
          </w:rPr>
          <w:tab/>
        </w:r>
        <w:r>
          <w:rPr>
            <w:noProof/>
            <w:webHidden/>
          </w:rPr>
          <w:fldChar w:fldCharType="begin"/>
        </w:r>
        <w:r>
          <w:rPr>
            <w:noProof/>
            <w:webHidden/>
          </w:rPr>
          <w:instrText xml:space="preserve"> PAGEREF _Toc8331954 \h </w:instrText>
        </w:r>
      </w:ins>
      <w:r>
        <w:rPr>
          <w:noProof/>
          <w:webHidden/>
        </w:rPr>
      </w:r>
      <w:r>
        <w:rPr>
          <w:noProof/>
          <w:webHidden/>
        </w:rPr>
        <w:fldChar w:fldCharType="separate"/>
      </w:r>
      <w:ins w:id="286" w:author="Andreas Kuehne" w:date="2019-05-09T22:04:00Z">
        <w:r>
          <w:rPr>
            <w:noProof/>
            <w:webHidden/>
          </w:rPr>
          <w:t>40</w:t>
        </w:r>
        <w:r>
          <w:rPr>
            <w:noProof/>
            <w:webHidden/>
          </w:rPr>
          <w:fldChar w:fldCharType="end"/>
        </w:r>
        <w:r w:rsidRPr="0031235E">
          <w:rPr>
            <w:rStyle w:val="Hyperlink"/>
            <w:noProof/>
          </w:rPr>
          <w:fldChar w:fldCharType="end"/>
        </w:r>
      </w:ins>
    </w:p>
    <w:p w14:paraId="1FC58094" w14:textId="5AA40049" w:rsidR="00EB1DAE" w:rsidRDefault="00EB1DAE">
      <w:pPr>
        <w:pStyle w:val="Verzeichnis4"/>
        <w:tabs>
          <w:tab w:val="right" w:leader="dot" w:pos="9350"/>
        </w:tabs>
        <w:rPr>
          <w:ins w:id="287" w:author="Andreas Kuehne" w:date="2019-05-09T22:04:00Z"/>
          <w:rFonts w:asciiTheme="minorHAnsi" w:eastAsiaTheme="minorEastAsia" w:hAnsiTheme="minorHAnsi" w:cstheme="minorBidi"/>
          <w:noProof/>
          <w:sz w:val="22"/>
          <w:szCs w:val="22"/>
          <w:lang w:val="en-GB" w:eastAsia="en-GB"/>
        </w:rPr>
      </w:pPr>
      <w:ins w:id="28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"_Toc8331955"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4.2.2.2</w:t>
        </w:r>
        <w:r w:rsidRPr="0031235E">
          <w:rPr>
            <w:rStyle w:val="Hyperlink"/>
            <w:noProof/>
          </w:rPr>
          <w:t xml:space="preserve"> SignResponse – XML Syntax</w:t>
        </w:r>
        <w:r>
          <w:rPr>
            <w:noProof/>
            <w:webHidden/>
          </w:rPr>
          <w:tab/>
        </w:r>
        <w:r>
          <w:rPr>
            <w:noProof/>
            <w:webHidden/>
          </w:rPr>
          <w:fldChar w:fldCharType="begin"/>
        </w:r>
        <w:r>
          <w:rPr>
            <w:noProof/>
            <w:webHidden/>
          </w:rPr>
          <w:instrText xml:space="preserve"> PAGEREF _Toc8331955 \h </w:instrText>
        </w:r>
      </w:ins>
      <w:r>
        <w:rPr>
          <w:noProof/>
          <w:webHidden/>
        </w:rPr>
      </w:r>
      <w:r>
        <w:rPr>
          <w:noProof/>
          <w:webHidden/>
        </w:rPr>
        <w:fldChar w:fldCharType="separate"/>
      </w:r>
      <w:ins w:id="289" w:author="Andreas Kuehne" w:date="2019-05-09T22:04:00Z">
        <w:r>
          <w:rPr>
            <w:noProof/>
            <w:webHidden/>
          </w:rPr>
          <w:t>41</w:t>
        </w:r>
        <w:r>
          <w:rPr>
            <w:noProof/>
            <w:webHidden/>
          </w:rPr>
          <w:fldChar w:fldCharType="end"/>
        </w:r>
        <w:r w:rsidRPr="0031235E">
          <w:rPr>
            <w:rStyle w:val="Hyperlink"/>
            <w:noProof/>
          </w:rPr>
          <w:fldChar w:fldCharType="end"/>
        </w:r>
      </w:ins>
    </w:p>
    <w:p w14:paraId="76E26E47" w14:textId="5D16D650" w:rsidR="00EB1DAE" w:rsidRDefault="00EB1DAE">
      <w:pPr>
        <w:pStyle w:val="Verzeichnis3"/>
        <w:tabs>
          <w:tab w:val="right" w:leader="dot" w:pos="9350"/>
        </w:tabs>
        <w:rPr>
          <w:ins w:id="290" w:author="Andreas Kuehne" w:date="2019-05-09T22:04:00Z"/>
          <w:rFonts w:asciiTheme="minorHAnsi" w:eastAsiaTheme="minorEastAsia" w:hAnsiTheme="minorHAnsi" w:cstheme="minorBidi"/>
          <w:noProof/>
          <w:sz w:val="22"/>
          <w:szCs w:val="22"/>
          <w:lang w:val="en-GB" w:eastAsia="en-GB"/>
        </w:rPr>
      </w:pPr>
      <w:ins w:id="29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"_Toc8331956"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4.2.3</w:t>
        </w:r>
        <w:r w:rsidRPr="0031235E">
          <w:rPr>
            <w:rStyle w:val="Hyperlink"/>
            <w:noProof/>
          </w:rPr>
          <w:t xml:space="preserve"> Component VerifyRequest</w:t>
        </w:r>
        <w:r>
          <w:rPr>
            <w:noProof/>
            <w:webHidden/>
          </w:rPr>
          <w:tab/>
        </w:r>
        <w:r>
          <w:rPr>
            <w:noProof/>
            <w:webHidden/>
          </w:rPr>
          <w:fldChar w:fldCharType="begin"/>
        </w:r>
        <w:r>
          <w:rPr>
            <w:noProof/>
            <w:webHidden/>
          </w:rPr>
          <w:instrText xml:space="preserve"> PAGEREF _Toc8331956 \h </w:instrText>
        </w:r>
      </w:ins>
      <w:r>
        <w:rPr>
          <w:noProof/>
          <w:webHidden/>
        </w:rPr>
      </w:r>
      <w:r>
        <w:rPr>
          <w:noProof/>
          <w:webHidden/>
        </w:rPr>
        <w:fldChar w:fldCharType="separate"/>
      </w:r>
      <w:ins w:id="292" w:author="Andreas Kuehne" w:date="2019-05-09T22:04:00Z">
        <w:r>
          <w:rPr>
            <w:noProof/>
            <w:webHidden/>
          </w:rPr>
          <w:t>41</w:t>
        </w:r>
        <w:r>
          <w:rPr>
            <w:noProof/>
            <w:webHidden/>
          </w:rPr>
          <w:fldChar w:fldCharType="end"/>
        </w:r>
        <w:r w:rsidRPr="0031235E">
          <w:rPr>
            <w:rStyle w:val="Hyperlink"/>
            <w:noProof/>
          </w:rPr>
          <w:fldChar w:fldCharType="end"/>
        </w:r>
      </w:ins>
    </w:p>
    <w:p w14:paraId="67AD82B1" w14:textId="5627F16F" w:rsidR="00EB1DAE" w:rsidRDefault="00EB1DAE">
      <w:pPr>
        <w:pStyle w:val="Verzeichnis4"/>
        <w:tabs>
          <w:tab w:val="right" w:leader="dot" w:pos="9350"/>
        </w:tabs>
        <w:rPr>
          <w:ins w:id="293" w:author="Andreas Kuehne" w:date="2019-05-09T22:04:00Z"/>
          <w:rFonts w:asciiTheme="minorHAnsi" w:eastAsiaTheme="minorEastAsia" w:hAnsiTheme="minorHAnsi" w:cstheme="minorBidi"/>
          <w:noProof/>
          <w:sz w:val="22"/>
          <w:szCs w:val="22"/>
          <w:lang w:val="en-GB" w:eastAsia="en-GB"/>
        </w:rPr>
      </w:pPr>
      <w:ins w:id="29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"_Toc8331957"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4.2.3.1</w:t>
        </w:r>
        <w:r w:rsidRPr="0031235E">
          <w:rPr>
            <w:rStyle w:val="Hyperlink"/>
            <w:noProof/>
          </w:rPr>
          <w:t xml:space="preserve"> VerifyRequest – JSON Syntax</w:t>
        </w:r>
        <w:r>
          <w:rPr>
            <w:noProof/>
            <w:webHidden/>
          </w:rPr>
          <w:tab/>
        </w:r>
        <w:r>
          <w:rPr>
            <w:noProof/>
            <w:webHidden/>
          </w:rPr>
          <w:fldChar w:fldCharType="begin"/>
        </w:r>
        <w:r>
          <w:rPr>
            <w:noProof/>
            <w:webHidden/>
          </w:rPr>
          <w:instrText xml:space="preserve"> PAGEREF _Toc8331957 \h </w:instrText>
        </w:r>
      </w:ins>
      <w:r>
        <w:rPr>
          <w:noProof/>
          <w:webHidden/>
        </w:rPr>
      </w:r>
      <w:r>
        <w:rPr>
          <w:noProof/>
          <w:webHidden/>
        </w:rPr>
        <w:fldChar w:fldCharType="separate"/>
      </w:r>
      <w:ins w:id="295" w:author="Andreas Kuehne" w:date="2019-05-09T22:04:00Z">
        <w:r>
          <w:rPr>
            <w:noProof/>
            <w:webHidden/>
          </w:rPr>
          <w:t>41</w:t>
        </w:r>
        <w:r>
          <w:rPr>
            <w:noProof/>
            <w:webHidden/>
          </w:rPr>
          <w:fldChar w:fldCharType="end"/>
        </w:r>
        <w:r w:rsidRPr="0031235E">
          <w:rPr>
            <w:rStyle w:val="Hyperlink"/>
            <w:noProof/>
          </w:rPr>
          <w:fldChar w:fldCharType="end"/>
        </w:r>
      </w:ins>
    </w:p>
    <w:p w14:paraId="067BA588" w14:textId="417862F6" w:rsidR="00EB1DAE" w:rsidRDefault="00EB1DAE">
      <w:pPr>
        <w:pStyle w:val="Verzeichnis4"/>
        <w:tabs>
          <w:tab w:val="right" w:leader="dot" w:pos="9350"/>
        </w:tabs>
        <w:rPr>
          <w:ins w:id="296" w:author="Andreas Kuehne" w:date="2019-05-09T22:04:00Z"/>
          <w:rFonts w:asciiTheme="minorHAnsi" w:eastAsiaTheme="minorEastAsia" w:hAnsiTheme="minorHAnsi" w:cstheme="minorBidi"/>
          <w:noProof/>
          <w:sz w:val="22"/>
          <w:szCs w:val="22"/>
          <w:lang w:val="en-GB" w:eastAsia="en-GB"/>
        </w:rPr>
      </w:pPr>
      <w:ins w:id="29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"_Toc8331958"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4.2.3.2</w:t>
        </w:r>
        <w:r w:rsidRPr="0031235E">
          <w:rPr>
            <w:rStyle w:val="Hyperlink"/>
            <w:noProof/>
          </w:rPr>
          <w:t xml:space="preserve"> VerifyRequest – XML Syntax</w:t>
        </w:r>
        <w:r>
          <w:rPr>
            <w:noProof/>
            <w:webHidden/>
          </w:rPr>
          <w:tab/>
        </w:r>
        <w:r>
          <w:rPr>
            <w:noProof/>
            <w:webHidden/>
          </w:rPr>
          <w:fldChar w:fldCharType="begin"/>
        </w:r>
        <w:r>
          <w:rPr>
            <w:noProof/>
            <w:webHidden/>
          </w:rPr>
          <w:instrText xml:space="preserve"> PAGEREF _Toc8331958 \h </w:instrText>
        </w:r>
      </w:ins>
      <w:r>
        <w:rPr>
          <w:noProof/>
          <w:webHidden/>
        </w:rPr>
      </w:r>
      <w:r>
        <w:rPr>
          <w:noProof/>
          <w:webHidden/>
        </w:rPr>
        <w:fldChar w:fldCharType="separate"/>
      </w:r>
      <w:ins w:id="298" w:author="Andreas Kuehne" w:date="2019-05-09T22:04:00Z">
        <w:r>
          <w:rPr>
            <w:noProof/>
            <w:webHidden/>
          </w:rPr>
          <w:t>42</w:t>
        </w:r>
        <w:r>
          <w:rPr>
            <w:noProof/>
            <w:webHidden/>
          </w:rPr>
          <w:fldChar w:fldCharType="end"/>
        </w:r>
        <w:r w:rsidRPr="0031235E">
          <w:rPr>
            <w:rStyle w:val="Hyperlink"/>
            <w:noProof/>
          </w:rPr>
          <w:fldChar w:fldCharType="end"/>
        </w:r>
      </w:ins>
    </w:p>
    <w:p w14:paraId="508A1517" w14:textId="062E7C0E" w:rsidR="00EB1DAE" w:rsidRDefault="00EB1DAE">
      <w:pPr>
        <w:pStyle w:val="Verzeichnis3"/>
        <w:tabs>
          <w:tab w:val="right" w:leader="dot" w:pos="9350"/>
        </w:tabs>
        <w:rPr>
          <w:ins w:id="299" w:author="Andreas Kuehne" w:date="2019-05-09T22:04:00Z"/>
          <w:rFonts w:asciiTheme="minorHAnsi" w:eastAsiaTheme="minorEastAsia" w:hAnsiTheme="minorHAnsi" w:cstheme="minorBidi"/>
          <w:noProof/>
          <w:sz w:val="22"/>
          <w:szCs w:val="22"/>
          <w:lang w:val="en-GB" w:eastAsia="en-GB"/>
        </w:rPr>
      </w:pPr>
      <w:ins w:id="30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"_Toc8331959"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4.2.4</w:t>
        </w:r>
        <w:r w:rsidRPr="0031235E">
          <w:rPr>
            <w:rStyle w:val="Hyperlink"/>
            <w:noProof/>
          </w:rPr>
          <w:t xml:space="preserve"> Component VerifyResponse</w:t>
        </w:r>
        <w:r>
          <w:rPr>
            <w:noProof/>
            <w:webHidden/>
          </w:rPr>
          <w:tab/>
        </w:r>
        <w:r>
          <w:rPr>
            <w:noProof/>
            <w:webHidden/>
          </w:rPr>
          <w:fldChar w:fldCharType="begin"/>
        </w:r>
        <w:r>
          <w:rPr>
            <w:noProof/>
            <w:webHidden/>
          </w:rPr>
          <w:instrText xml:space="preserve"> PAGEREF _Toc8331959 \h </w:instrText>
        </w:r>
      </w:ins>
      <w:r>
        <w:rPr>
          <w:noProof/>
          <w:webHidden/>
        </w:rPr>
      </w:r>
      <w:r>
        <w:rPr>
          <w:noProof/>
          <w:webHidden/>
        </w:rPr>
        <w:fldChar w:fldCharType="separate"/>
      </w:r>
      <w:ins w:id="301" w:author="Andreas Kuehne" w:date="2019-05-09T22:04:00Z">
        <w:r>
          <w:rPr>
            <w:noProof/>
            <w:webHidden/>
          </w:rPr>
          <w:t>43</w:t>
        </w:r>
        <w:r>
          <w:rPr>
            <w:noProof/>
            <w:webHidden/>
          </w:rPr>
          <w:fldChar w:fldCharType="end"/>
        </w:r>
        <w:r w:rsidRPr="0031235E">
          <w:rPr>
            <w:rStyle w:val="Hyperlink"/>
            <w:noProof/>
          </w:rPr>
          <w:fldChar w:fldCharType="end"/>
        </w:r>
      </w:ins>
    </w:p>
    <w:p w14:paraId="5C580685" w14:textId="768C7EEA" w:rsidR="00EB1DAE" w:rsidRDefault="00EB1DAE">
      <w:pPr>
        <w:pStyle w:val="Verzeichnis4"/>
        <w:tabs>
          <w:tab w:val="right" w:leader="dot" w:pos="9350"/>
        </w:tabs>
        <w:rPr>
          <w:ins w:id="302" w:author="Andreas Kuehne" w:date="2019-05-09T22:04:00Z"/>
          <w:rFonts w:asciiTheme="minorHAnsi" w:eastAsiaTheme="minorEastAsia" w:hAnsiTheme="minorHAnsi" w:cstheme="minorBidi"/>
          <w:noProof/>
          <w:sz w:val="22"/>
          <w:szCs w:val="22"/>
          <w:lang w:val="en-GB" w:eastAsia="en-GB"/>
        </w:rPr>
      </w:pPr>
      <w:ins w:id="30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"_Toc8331960"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4.2.4.1</w:t>
        </w:r>
        <w:r w:rsidRPr="0031235E">
          <w:rPr>
            <w:rStyle w:val="Hyperlink"/>
            <w:noProof/>
          </w:rPr>
          <w:t xml:space="preserve"> VerifyResponse – JSON Syntax</w:t>
        </w:r>
        <w:r>
          <w:rPr>
            <w:noProof/>
            <w:webHidden/>
          </w:rPr>
          <w:tab/>
        </w:r>
        <w:r>
          <w:rPr>
            <w:noProof/>
            <w:webHidden/>
          </w:rPr>
          <w:fldChar w:fldCharType="begin"/>
        </w:r>
        <w:r>
          <w:rPr>
            <w:noProof/>
            <w:webHidden/>
          </w:rPr>
          <w:instrText xml:space="preserve"> PAGEREF _Toc8331960 \h </w:instrText>
        </w:r>
      </w:ins>
      <w:r>
        <w:rPr>
          <w:noProof/>
          <w:webHidden/>
        </w:rPr>
      </w:r>
      <w:r>
        <w:rPr>
          <w:noProof/>
          <w:webHidden/>
        </w:rPr>
        <w:fldChar w:fldCharType="separate"/>
      </w:r>
      <w:ins w:id="304" w:author="Andreas Kuehne" w:date="2019-05-09T22:04:00Z">
        <w:r>
          <w:rPr>
            <w:noProof/>
            <w:webHidden/>
          </w:rPr>
          <w:t>43</w:t>
        </w:r>
        <w:r>
          <w:rPr>
            <w:noProof/>
            <w:webHidden/>
          </w:rPr>
          <w:fldChar w:fldCharType="end"/>
        </w:r>
        <w:r w:rsidRPr="0031235E">
          <w:rPr>
            <w:rStyle w:val="Hyperlink"/>
            <w:noProof/>
          </w:rPr>
          <w:fldChar w:fldCharType="end"/>
        </w:r>
      </w:ins>
    </w:p>
    <w:p w14:paraId="37FEFD20" w14:textId="23AE1DE3" w:rsidR="00EB1DAE" w:rsidRDefault="00EB1DAE">
      <w:pPr>
        <w:pStyle w:val="Verzeichnis4"/>
        <w:tabs>
          <w:tab w:val="right" w:leader="dot" w:pos="9350"/>
        </w:tabs>
        <w:rPr>
          <w:ins w:id="305" w:author="Andreas Kuehne" w:date="2019-05-09T22:04:00Z"/>
          <w:rFonts w:asciiTheme="minorHAnsi" w:eastAsiaTheme="minorEastAsia" w:hAnsiTheme="minorHAnsi" w:cstheme="minorBidi"/>
          <w:noProof/>
          <w:sz w:val="22"/>
          <w:szCs w:val="22"/>
          <w:lang w:val="en-GB" w:eastAsia="en-GB"/>
        </w:rPr>
      </w:pPr>
      <w:ins w:id="30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"_Toc8331961"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4.2.4.2</w:t>
        </w:r>
        <w:r w:rsidRPr="0031235E">
          <w:rPr>
            <w:rStyle w:val="Hyperlink"/>
            <w:noProof/>
          </w:rPr>
          <w:t xml:space="preserve"> VerifyResponse – XML Syntax</w:t>
        </w:r>
        <w:r>
          <w:rPr>
            <w:noProof/>
            <w:webHidden/>
          </w:rPr>
          <w:tab/>
        </w:r>
        <w:r>
          <w:rPr>
            <w:noProof/>
            <w:webHidden/>
          </w:rPr>
          <w:fldChar w:fldCharType="begin"/>
        </w:r>
        <w:r>
          <w:rPr>
            <w:noProof/>
            <w:webHidden/>
          </w:rPr>
          <w:instrText xml:space="preserve"> PAGEREF _Toc8331961 \h </w:instrText>
        </w:r>
      </w:ins>
      <w:r>
        <w:rPr>
          <w:noProof/>
          <w:webHidden/>
        </w:rPr>
      </w:r>
      <w:r>
        <w:rPr>
          <w:noProof/>
          <w:webHidden/>
        </w:rPr>
        <w:fldChar w:fldCharType="separate"/>
      </w:r>
      <w:ins w:id="307" w:author="Andreas Kuehne" w:date="2019-05-09T22:04:00Z">
        <w:r>
          <w:rPr>
            <w:noProof/>
            <w:webHidden/>
          </w:rPr>
          <w:t>43</w:t>
        </w:r>
        <w:r>
          <w:rPr>
            <w:noProof/>
            <w:webHidden/>
          </w:rPr>
          <w:fldChar w:fldCharType="end"/>
        </w:r>
        <w:r w:rsidRPr="0031235E">
          <w:rPr>
            <w:rStyle w:val="Hyperlink"/>
            <w:noProof/>
          </w:rPr>
          <w:fldChar w:fldCharType="end"/>
        </w:r>
      </w:ins>
    </w:p>
    <w:p w14:paraId="4C41822D" w14:textId="535DB59F" w:rsidR="00EB1DAE" w:rsidRDefault="00EB1DAE">
      <w:pPr>
        <w:pStyle w:val="Verzeichnis3"/>
        <w:tabs>
          <w:tab w:val="right" w:leader="dot" w:pos="9350"/>
        </w:tabs>
        <w:rPr>
          <w:ins w:id="308" w:author="Andreas Kuehne" w:date="2019-05-09T22:04:00Z"/>
          <w:rFonts w:asciiTheme="minorHAnsi" w:eastAsiaTheme="minorEastAsia" w:hAnsiTheme="minorHAnsi" w:cstheme="minorBidi"/>
          <w:noProof/>
          <w:sz w:val="22"/>
          <w:szCs w:val="22"/>
          <w:lang w:val="en-GB" w:eastAsia="en-GB"/>
        </w:rPr>
      </w:pPr>
      <w:ins w:id="30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"_Toc8331962"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4.2.5</w:t>
        </w:r>
        <w:r w:rsidRPr="0031235E">
          <w:rPr>
            <w:rStyle w:val="Hyperlink"/>
            <w:noProof/>
          </w:rPr>
          <w:t xml:space="preserve"> Component PendingRequest</w:t>
        </w:r>
        <w:r>
          <w:rPr>
            <w:noProof/>
            <w:webHidden/>
          </w:rPr>
          <w:tab/>
        </w:r>
        <w:r>
          <w:rPr>
            <w:noProof/>
            <w:webHidden/>
          </w:rPr>
          <w:fldChar w:fldCharType="begin"/>
        </w:r>
        <w:r>
          <w:rPr>
            <w:noProof/>
            <w:webHidden/>
          </w:rPr>
          <w:instrText xml:space="preserve"> PAGEREF _Toc8331962 \h </w:instrText>
        </w:r>
      </w:ins>
      <w:r>
        <w:rPr>
          <w:noProof/>
          <w:webHidden/>
        </w:rPr>
      </w:r>
      <w:r>
        <w:rPr>
          <w:noProof/>
          <w:webHidden/>
        </w:rPr>
        <w:fldChar w:fldCharType="separate"/>
      </w:r>
      <w:ins w:id="310" w:author="Andreas Kuehne" w:date="2019-05-09T22:04:00Z">
        <w:r>
          <w:rPr>
            <w:noProof/>
            <w:webHidden/>
          </w:rPr>
          <w:t>44</w:t>
        </w:r>
        <w:r>
          <w:rPr>
            <w:noProof/>
            <w:webHidden/>
          </w:rPr>
          <w:fldChar w:fldCharType="end"/>
        </w:r>
        <w:r w:rsidRPr="0031235E">
          <w:rPr>
            <w:rStyle w:val="Hyperlink"/>
            <w:noProof/>
          </w:rPr>
          <w:fldChar w:fldCharType="end"/>
        </w:r>
      </w:ins>
    </w:p>
    <w:p w14:paraId="082BD21E" w14:textId="2F530AD0" w:rsidR="00EB1DAE" w:rsidRDefault="00EB1DAE">
      <w:pPr>
        <w:pStyle w:val="Verzeichnis4"/>
        <w:tabs>
          <w:tab w:val="right" w:leader="dot" w:pos="9350"/>
        </w:tabs>
        <w:rPr>
          <w:ins w:id="311" w:author="Andreas Kuehne" w:date="2019-05-09T22:04:00Z"/>
          <w:rFonts w:asciiTheme="minorHAnsi" w:eastAsiaTheme="minorEastAsia" w:hAnsiTheme="minorHAnsi" w:cstheme="minorBidi"/>
          <w:noProof/>
          <w:sz w:val="22"/>
          <w:szCs w:val="22"/>
          <w:lang w:val="en-GB" w:eastAsia="en-GB"/>
        </w:rPr>
      </w:pPr>
      <w:ins w:id="31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"_Toc8331963"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4.2.5.1</w:t>
        </w:r>
        <w:r w:rsidRPr="0031235E">
          <w:rPr>
            <w:rStyle w:val="Hyperlink"/>
            <w:noProof/>
          </w:rPr>
          <w:t xml:space="preserve"> PendingRequest – JSON Syntax</w:t>
        </w:r>
        <w:r>
          <w:rPr>
            <w:noProof/>
            <w:webHidden/>
          </w:rPr>
          <w:tab/>
        </w:r>
        <w:r>
          <w:rPr>
            <w:noProof/>
            <w:webHidden/>
          </w:rPr>
          <w:fldChar w:fldCharType="begin"/>
        </w:r>
        <w:r>
          <w:rPr>
            <w:noProof/>
            <w:webHidden/>
          </w:rPr>
          <w:instrText xml:space="preserve"> PAGEREF _Toc8331963 \h </w:instrText>
        </w:r>
      </w:ins>
      <w:r>
        <w:rPr>
          <w:noProof/>
          <w:webHidden/>
        </w:rPr>
      </w:r>
      <w:r>
        <w:rPr>
          <w:noProof/>
          <w:webHidden/>
        </w:rPr>
        <w:fldChar w:fldCharType="separate"/>
      </w:r>
      <w:ins w:id="313" w:author="Andreas Kuehne" w:date="2019-05-09T22:04:00Z">
        <w:r>
          <w:rPr>
            <w:noProof/>
            <w:webHidden/>
          </w:rPr>
          <w:t>44</w:t>
        </w:r>
        <w:r>
          <w:rPr>
            <w:noProof/>
            <w:webHidden/>
          </w:rPr>
          <w:fldChar w:fldCharType="end"/>
        </w:r>
        <w:r w:rsidRPr="0031235E">
          <w:rPr>
            <w:rStyle w:val="Hyperlink"/>
            <w:noProof/>
          </w:rPr>
          <w:fldChar w:fldCharType="end"/>
        </w:r>
      </w:ins>
    </w:p>
    <w:p w14:paraId="14286D3E" w14:textId="0014E439" w:rsidR="00EB1DAE" w:rsidRDefault="00EB1DAE">
      <w:pPr>
        <w:pStyle w:val="Verzeichnis4"/>
        <w:tabs>
          <w:tab w:val="right" w:leader="dot" w:pos="9350"/>
        </w:tabs>
        <w:rPr>
          <w:ins w:id="314" w:author="Andreas Kuehne" w:date="2019-05-09T22:04:00Z"/>
          <w:rFonts w:asciiTheme="minorHAnsi" w:eastAsiaTheme="minorEastAsia" w:hAnsiTheme="minorHAnsi" w:cstheme="minorBidi"/>
          <w:noProof/>
          <w:sz w:val="22"/>
          <w:szCs w:val="22"/>
          <w:lang w:val="en-GB" w:eastAsia="en-GB"/>
        </w:rPr>
      </w:pPr>
      <w:ins w:id="31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"_Toc8331964"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4.2.5.2</w:t>
        </w:r>
        <w:r w:rsidRPr="0031235E">
          <w:rPr>
            <w:rStyle w:val="Hyperlink"/>
            <w:noProof/>
          </w:rPr>
          <w:t xml:space="preserve"> PendingRequest – XML Syntax</w:t>
        </w:r>
        <w:r>
          <w:rPr>
            <w:noProof/>
            <w:webHidden/>
          </w:rPr>
          <w:tab/>
        </w:r>
        <w:r>
          <w:rPr>
            <w:noProof/>
            <w:webHidden/>
          </w:rPr>
          <w:fldChar w:fldCharType="begin"/>
        </w:r>
        <w:r>
          <w:rPr>
            <w:noProof/>
            <w:webHidden/>
          </w:rPr>
          <w:instrText xml:space="preserve"> PAGEREF _Toc8331964 \h </w:instrText>
        </w:r>
      </w:ins>
      <w:r>
        <w:rPr>
          <w:noProof/>
          <w:webHidden/>
        </w:rPr>
      </w:r>
      <w:r>
        <w:rPr>
          <w:noProof/>
          <w:webHidden/>
        </w:rPr>
        <w:fldChar w:fldCharType="separate"/>
      </w:r>
      <w:ins w:id="316" w:author="Andreas Kuehne" w:date="2019-05-09T22:04:00Z">
        <w:r>
          <w:rPr>
            <w:noProof/>
            <w:webHidden/>
          </w:rPr>
          <w:t>45</w:t>
        </w:r>
        <w:r>
          <w:rPr>
            <w:noProof/>
            <w:webHidden/>
          </w:rPr>
          <w:fldChar w:fldCharType="end"/>
        </w:r>
        <w:r w:rsidRPr="0031235E">
          <w:rPr>
            <w:rStyle w:val="Hyperlink"/>
            <w:noProof/>
          </w:rPr>
          <w:fldChar w:fldCharType="end"/>
        </w:r>
      </w:ins>
    </w:p>
    <w:p w14:paraId="6DF39AAB" w14:textId="51042295" w:rsidR="00EB1DAE" w:rsidRDefault="00EB1DAE">
      <w:pPr>
        <w:pStyle w:val="Verzeichnis2"/>
        <w:tabs>
          <w:tab w:val="right" w:leader="dot" w:pos="9350"/>
        </w:tabs>
        <w:rPr>
          <w:ins w:id="317" w:author="Andreas Kuehne" w:date="2019-05-09T22:04:00Z"/>
          <w:rFonts w:asciiTheme="minorHAnsi" w:eastAsiaTheme="minorEastAsia" w:hAnsiTheme="minorHAnsi" w:cstheme="minorBidi"/>
          <w:noProof/>
          <w:sz w:val="22"/>
          <w:szCs w:val="22"/>
          <w:lang w:val="en-GB" w:eastAsia="en-GB"/>
        </w:rPr>
      </w:pPr>
      <w:ins w:id="31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"_Toc8331965"</w:instrText>
        </w:r>
        <w:r w:rsidRPr="0031235E">
          <w:rPr>
            <w:rStyle w:val="Hyperlink"/>
            <w:noProof/>
          </w:rPr>
          <w:instrText xml:space="preserve"> </w:instrText>
        </w:r>
        <w:r w:rsidRPr="0031235E">
          <w:rPr>
            <w:rStyle w:val="Hyperlink"/>
            <w:noProof/>
          </w:rPr>
          <w:fldChar w:fldCharType="separate"/>
        </w:r>
        <w:r w:rsidRPr="0031235E">
          <w:rPr>
            <w:rStyle w:val="Hyperlink"/>
            <w:noProof/>
          </w:rPr>
          <w:t>4.3 Optional data structures defined in this document</w:t>
        </w:r>
        <w:r>
          <w:rPr>
            <w:noProof/>
            <w:webHidden/>
          </w:rPr>
          <w:tab/>
        </w:r>
        <w:r>
          <w:rPr>
            <w:noProof/>
            <w:webHidden/>
          </w:rPr>
          <w:fldChar w:fldCharType="begin"/>
        </w:r>
        <w:r>
          <w:rPr>
            <w:noProof/>
            <w:webHidden/>
          </w:rPr>
          <w:instrText xml:space="preserve"> PAGEREF _Toc8331965 \h </w:instrText>
        </w:r>
      </w:ins>
      <w:r>
        <w:rPr>
          <w:noProof/>
          <w:webHidden/>
        </w:rPr>
      </w:r>
      <w:r>
        <w:rPr>
          <w:noProof/>
          <w:webHidden/>
        </w:rPr>
        <w:fldChar w:fldCharType="separate"/>
      </w:r>
      <w:ins w:id="319" w:author="Andreas Kuehne" w:date="2019-05-09T22:04:00Z">
        <w:r>
          <w:rPr>
            <w:noProof/>
            <w:webHidden/>
          </w:rPr>
          <w:t>45</w:t>
        </w:r>
        <w:r>
          <w:rPr>
            <w:noProof/>
            <w:webHidden/>
          </w:rPr>
          <w:fldChar w:fldCharType="end"/>
        </w:r>
        <w:r w:rsidRPr="0031235E">
          <w:rPr>
            <w:rStyle w:val="Hyperlink"/>
            <w:noProof/>
          </w:rPr>
          <w:fldChar w:fldCharType="end"/>
        </w:r>
      </w:ins>
    </w:p>
    <w:p w14:paraId="35818656" w14:textId="38401967" w:rsidR="00EB1DAE" w:rsidRDefault="00EB1DAE">
      <w:pPr>
        <w:pStyle w:val="Verzeichnis3"/>
        <w:tabs>
          <w:tab w:val="right" w:leader="dot" w:pos="9350"/>
        </w:tabs>
        <w:rPr>
          <w:ins w:id="320" w:author="Andreas Kuehne" w:date="2019-05-09T22:04:00Z"/>
          <w:rFonts w:asciiTheme="minorHAnsi" w:eastAsiaTheme="minorEastAsia" w:hAnsiTheme="minorHAnsi" w:cstheme="minorBidi"/>
          <w:noProof/>
          <w:sz w:val="22"/>
          <w:szCs w:val="22"/>
          <w:lang w:val="en-GB" w:eastAsia="en-GB"/>
        </w:rPr>
      </w:pPr>
      <w:ins w:id="32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"_Toc8331966"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w:t>
        </w:r>
        <w:r w:rsidRPr="0031235E">
          <w:rPr>
            <w:rStyle w:val="Hyperlink"/>
            <w:noProof/>
          </w:rPr>
          <w:t xml:space="preserve"> Component RequestID</w:t>
        </w:r>
        <w:r>
          <w:rPr>
            <w:noProof/>
            <w:webHidden/>
          </w:rPr>
          <w:tab/>
        </w:r>
        <w:r>
          <w:rPr>
            <w:noProof/>
            <w:webHidden/>
          </w:rPr>
          <w:fldChar w:fldCharType="begin"/>
        </w:r>
        <w:r>
          <w:rPr>
            <w:noProof/>
            <w:webHidden/>
          </w:rPr>
          <w:instrText xml:space="preserve"> PAGEREF _Toc8331966 \h </w:instrText>
        </w:r>
      </w:ins>
      <w:r>
        <w:rPr>
          <w:noProof/>
          <w:webHidden/>
        </w:rPr>
      </w:r>
      <w:r>
        <w:rPr>
          <w:noProof/>
          <w:webHidden/>
        </w:rPr>
        <w:fldChar w:fldCharType="separate"/>
      </w:r>
      <w:ins w:id="322" w:author="Andreas Kuehne" w:date="2019-05-09T22:04:00Z">
        <w:r>
          <w:rPr>
            <w:noProof/>
            <w:webHidden/>
          </w:rPr>
          <w:t>45</w:t>
        </w:r>
        <w:r>
          <w:rPr>
            <w:noProof/>
            <w:webHidden/>
          </w:rPr>
          <w:fldChar w:fldCharType="end"/>
        </w:r>
        <w:r w:rsidRPr="0031235E">
          <w:rPr>
            <w:rStyle w:val="Hyperlink"/>
            <w:noProof/>
          </w:rPr>
          <w:fldChar w:fldCharType="end"/>
        </w:r>
      </w:ins>
    </w:p>
    <w:p w14:paraId="450B6097" w14:textId="00ED4144" w:rsidR="00EB1DAE" w:rsidRDefault="00EB1DAE">
      <w:pPr>
        <w:pStyle w:val="Verzeichnis4"/>
        <w:tabs>
          <w:tab w:val="right" w:leader="dot" w:pos="9350"/>
        </w:tabs>
        <w:rPr>
          <w:ins w:id="323" w:author="Andreas Kuehne" w:date="2019-05-09T22:04:00Z"/>
          <w:rFonts w:asciiTheme="minorHAnsi" w:eastAsiaTheme="minorEastAsia" w:hAnsiTheme="minorHAnsi" w:cstheme="minorBidi"/>
          <w:noProof/>
          <w:sz w:val="22"/>
          <w:szCs w:val="22"/>
          <w:lang w:val="en-GB" w:eastAsia="en-GB"/>
        </w:rPr>
      </w:pPr>
      <w:ins w:id="32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"_Toc8331967"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4.3.1.1</w:t>
        </w:r>
        <w:r w:rsidRPr="0031235E">
          <w:rPr>
            <w:rStyle w:val="Hyperlink"/>
            <w:noProof/>
          </w:rPr>
          <w:t xml:space="preserve"> RequestID – JSON Syntax</w:t>
        </w:r>
        <w:r>
          <w:rPr>
            <w:noProof/>
            <w:webHidden/>
          </w:rPr>
          <w:tab/>
        </w:r>
        <w:r>
          <w:rPr>
            <w:noProof/>
            <w:webHidden/>
          </w:rPr>
          <w:fldChar w:fldCharType="begin"/>
        </w:r>
        <w:r>
          <w:rPr>
            <w:noProof/>
            <w:webHidden/>
          </w:rPr>
          <w:instrText xml:space="preserve"> PAGEREF _Toc8331967 \h </w:instrText>
        </w:r>
      </w:ins>
      <w:r>
        <w:rPr>
          <w:noProof/>
          <w:webHidden/>
        </w:rPr>
      </w:r>
      <w:r>
        <w:rPr>
          <w:noProof/>
          <w:webHidden/>
        </w:rPr>
        <w:fldChar w:fldCharType="separate"/>
      </w:r>
      <w:ins w:id="325" w:author="Andreas Kuehne" w:date="2019-05-09T22:04:00Z">
        <w:r>
          <w:rPr>
            <w:noProof/>
            <w:webHidden/>
          </w:rPr>
          <w:t>45</w:t>
        </w:r>
        <w:r>
          <w:rPr>
            <w:noProof/>
            <w:webHidden/>
          </w:rPr>
          <w:fldChar w:fldCharType="end"/>
        </w:r>
        <w:r w:rsidRPr="0031235E">
          <w:rPr>
            <w:rStyle w:val="Hyperlink"/>
            <w:noProof/>
          </w:rPr>
          <w:fldChar w:fldCharType="end"/>
        </w:r>
      </w:ins>
    </w:p>
    <w:p w14:paraId="60856868" w14:textId="2897F412" w:rsidR="00EB1DAE" w:rsidRDefault="00EB1DAE">
      <w:pPr>
        <w:pStyle w:val="Verzeichnis4"/>
        <w:tabs>
          <w:tab w:val="right" w:leader="dot" w:pos="9350"/>
        </w:tabs>
        <w:rPr>
          <w:ins w:id="326" w:author="Andreas Kuehne" w:date="2019-05-09T22:04:00Z"/>
          <w:rFonts w:asciiTheme="minorHAnsi" w:eastAsiaTheme="minorEastAsia" w:hAnsiTheme="minorHAnsi" w:cstheme="minorBidi"/>
          <w:noProof/>
          <w:sz w:val="22"/>
          <w:szCs w:val="22"/>
          <w:lang w:val="en-GB" w:eastAsia="en-GB"/>
        </w:rPr>
      </w:pPr>
      <w:ins w:id="32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"_Toc8331968"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4.3.1.2</w:t>
        </w:r>
        <w:r w:rsidRPr="0031235E">
          <w:rPr>
            <w:rStyle w:val="Hyperlink"/>
            <w:noProof/>
          </w:rPr>
          <w:t xml:space="preserve"> RequestID – XML Syntax</w:t>
        </w:r>
        <w:r>
          <w:rPr>
            <w:noProof/>
            <w:webHidden/>
          </w:rPr>
          <w:tab/>
        </w:r>
        <w:r>
          <w:rPr>
            <w:noProof/>
            <w:webHidden/>
          </w:rPr>
          <w:fldChar w:fldCharType="begin"/>
        </w:r>
        <w:r>
          <w:rPr>
            <w:noProof/>
            <w:webHidden/>
          </w:rPr>
          <w:instrText xml:space="preserve"> PAGEREF _Toc8331968 \h </w:instrText>
        </w:r>
      </w:ins>
      <w:r>
        <w:rPr>
          <w:noProof/>
          <w:webHidden/>
        </w:rPr>
      </w:r>
      <w:r>
        <w:rPr>
          <w:noProof/>
          <w:webHidden/>
        </w:rPr>
        <w:fldChar w:fldCharType="separate"/>
      </w:r>
      <w:ins w:id="328" w:author="Andreas Kuehne" w:date="2019-05-09T22:04:00Z">
        <w:r>
          <w:rPr>
            <w:noProof/>
            <w:webHidden/>
          </w:rPr>
          <w:t>45</w:t>
        </w:r>
        <w:r>
          <w:rPr>
            <w:noProof/>
            <w:webHidden/>
          </w:rPr>
          <w:fldChar w:fldCharType="end"/>
        </w:r>
        <w:r w:rsidRPr="0031235E">
          <w:rPr>
            <w:rStyle w:val="Hyperlink"/>
            <w:noProof/>
          </w:rPr>
          <w:fldChar w:fldCharType="end"/>
        </w:r>
      </w:ins>
    </w:p>
    <w:p w14:paraId="790338AB" w14:textId="7A8082E2" w:rsidR="00EB1DAE" w:rsidRDefault="00EB1DAE">
      <w:pPr>
        <w:pStyle w:val="Verzeichnis3"/>
        <w:tabs>
          <w:tab w:val="right" w:leader="dot" w:pos="9350"/>
        </w:tabs>
        <w:rPr>
          <w:ins w:id="329" w:author="Andreas Kuehne" w:date="2019-05-09T22:04:00Z"/>
          <w:rFonts w:asciiTheme="minorHAnsi" w:eastAsiaTheme="minorEastAsia" w:hAnsiTheme="minorHAnsi" w:cstheme="minorBidi"/>
          <w:noProof/>
          <w:sz w:val="22"/>
          <w:szCs w:val="22"/>
          <w:lang w:val="en-GB" w:eastAsia="en-GB"/>
        </w:rPr>
      </w:pPr>
      <w:ins w:id="33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"_Toc8331969"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w:t>
        </w:r>
        <w:r w:rsidRPr="0031235E">
          <w:rPr>
            <w:rStyle w:val="Hyperlink"/>
            <w:noProof/>
          </w:rPr>
          <w:t xml:space="preserve"> Component ResponseID</w:t>
        </w:r>
        <w:r>
          <w:rPr>
            <w:noProof/>
            <w:webHidden/>
          </w:rPr>
          <w:tab/>
        </w:r>
        <w:r>
          <w:rPr>
            <w:noProof/>
            <w:webHidden/>
          </w:rPr>
          <w:fldChar w:fldCharType="begin"/>
        </w:r>
        <w:r>
          <w:rPr>
            <w:noProof/>
            <w:webHidden/>
          </w:rPr>
          <w:instrText xml:space="preserve"> PAGEREF _Toc8331969 \h </w:instrText>
        </w:r>
      </w:ins>
      <w:r>
        <w:rPr>
          <w:noProof/>
          <w:webHidden/>
        </w:rPr>
      </w:r>
      <w:r>
        <w:rPr>
          <w:noProof/>
          <w:webHidden/>
        </w:rPr>
        <w:fldChar w:fldCharType="separate"/>
      </w:r>
      <w:ins w:id="331" w:author="Andreas Kuehne" w:date="2019-05-09T22:04:00Z">
        <w:r>
          <w:rPr>
            <w:noProof/>
            <w:webHidden/>
          </w:rPr>
          <w:t>46</w:t>
        </w:r>
        <w:r>
          <w:rPr>
            <w:noProof/>
            <w:webHidden/>
          </w:rPr>
          <w:fldChar w:fldCharType="end"/>
        </w:r>
        <w:r w:rsidRPr="0031235E">
          <w:rPr>
            <w:rStyle w:val="Hyperlink"/>
            <w:noProof/>
          </w:rPr>
          <w:fldChar w:fldCharType="end"/>
        </w:r>
      </w:ins>
    </w:p>
    <w:p w14:paraId="0BA1DEA0" w14:textId="1EAD3F15" w:rsidR="00EB1DAE" w:rsidRDefault="00EB1DAE">
      <w:pPr>
        <w:pStyle w:val="Verzeichnis4"/>
        <w:tabs>
          <w:tab w:val="right" w:leader="dot" w:pos="9350"/>
        </w:tabs>
        <w:rPr>
          <w:ins w:id="332" w:author="Andreas Kuehne" w:date="2019-05-09T22:04:00Z"/>
          <w:rFonts w:asciiTheme="minorHAnsi" w:eastAsiaTheme="minorEastAsia" w:hAnsiTheme="minorHAnsi" w:cstheme="minorBidi"/>
          <w:noProof/>
          <w:sz w:val="22"/>
          <w:szCs w:val="22"/>
          <w:lang w:val="en-GB" w:eastAsia="en-GB"/>
        </w:rPr>
      </w:pPr>
      <w:ins w:id="333" w:author="Andreas Kuehne" w:date="2019-05-09T22:04:00Z">
        <w:r w:rsidRPr="0031235E">
          <w:rPr>
            <w:rStyle w:val="Hyperlink"/>
            <w:noProof/>
          </w:rPr>
          <w:lastRenderedPageBreak/>
          <w:fldChar w:fldCharType="begin"/>
        </w:r>
        <w:r w:rsidRPr="0031235E">
          <w:rPr>
            <w:rStyle w:val="Hyperlink"/>
            <w:noProof/>
          </w:rPr>
          <w:instrText xml:space="preserve"> </w:instrText>
        </w:r>
        <w:r>
          <w:rPr>
            <w:noProof/>
          </w:rPr>
          <w:instrText>HYPERLINK \l "_Toc8331970"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4.3.2.1</w:t>
        </w:r>
        <w:r w:rsidRPr="0031235E">
          <w:rPr>
            <w:rStyle w:val="Hyperlink"/>
            <w:noProof/>
          </w:rPr>
          <w:t xml:space="preserve"> ResponseID – JSON Syntax</w:t>
        </w:r>
        <w:r>
          <w:rPr>
            <w:noProof/>
            <w:webHidden/>
          </w:rPr>
          <w:tab/>
        </w:r>
        <w:r>
          <w:rPr>
            <w:noProof/>
            <w:webHidden/>
          </w:rPr>
          <w:fldChar w:fldCharType="begin"/>
        </w:r>
        <w:r>
          <w:rPr>
            <w:noProof/>
            <w:webHidden/>
          </w:rPr>
          <w:instrText xml:space="preserve"> PAGEREF _Toc8331970 \h </w:instrText>
        </w:r>
      </w:ins>
      <w:r>
        <w:rPr>
          <w:noProof/>
          <w:webHidden/>
        </w:rPr>
      </w:r>
      <w:r>
        <w:rPr>
          <w:noProof/>
          <w:webHidden/>
        </w:rPr>
        <w:fldChar w:fldCharType="separate"/>
      </w:r>
      <w:ins w:id="334" w:author="Andreas Kuehne" w:date="2019-05-09T22:04:00Z">
        <w:r>
          <w:rPr>
            <w:noProof/>
            <w:webHidden/>
          </w:rPr>
          <w:t>46</w:t>
        </w:r>
        <w:r>
          <w:rPr>
            <w:noProof/>
            <w:webHidden/>
          </w:rPr>
          <w:fldChar w:fldCharType="end"/>
        </w:r>
        <w:r w:rsidRPr="0031235E">
          <w:rPr>
            <w:rStyle w:val="Hyperlink"/>
            <w:noProof/>
          </w:rPr>
          <w:fldChar w:fldCharType="end"/>
        </w:r>
      </w:ins>
    </w:p>
    <w:p w14:paraId="5BE6662E" w14:textId="00D2DBE4" w:rsidR="00EB1DAE" w:rsidRDefault="00EB1DAE">
      <w:pPr>
        <w:pStyle w:val="Verzeichnis4"/>
        <w:tabs>
          <w:tab w:val="right" w:leader="dot" w:pos="9350"/>
        </w:tabs>
        <w:rPr>
          <w:ins w:id="335" w:author="Andreas Kuehne" w:date="2019-05-09T22:04:00Z"/>
          <w:rFonts w:asciiTheme="minorHAnsi" w:eastAsiaTheme="minorEastAsia" w:hAnsiTheme="minorHAnsi" w:cstheme="minorBidi"/>
          <w:noProof/>
          <w:sz w:val="22"/>
          <w:szCs w:val="22"/>
          <w:lang w:val="en-GB" w:eastAsia="en-GB"/>
        </w:rPr>
      </w:pPr>
      <w:ins w:id="33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"_Toc8331971"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4.3.2.2</w:t>
        </w:r>
        <w:r w:rsidRPr="0031235E">
          <w:rPr>
            <w:rStyle w:val="Hyperlink"/>
            <w:noProof/>
          </w:rPr>
          <w:t xml:space="preserve"> ResponseID – XML Syntax</w:t>
        </w:r>
        <w:r>
          <w:rPr>
            <w:noProof/>
            <w:webHidden/>
          </w:rPr>
          <w:tab/>
        </w:r>
        <w:r>
          <w:rPr>
            <w:noProof/>
            <w:webHidden/>
          </w:rPr>
          <w:fldChar w:fldCharType="begin"/>
        </w:r>
        <w:r>
          <w:rPr>
            <w:noProof/>
            <w:webHidden/>
          </w:rPr>
          <w:instrText xml:space="preserve"> PAGEREF _Toc8331971 \h </w:instrText>
        </w:r>
      </w:ins>
      <w:r>
        <w:rPr>
          <w:noProof/>
          <w:webHidden/>
        </w:rPr>
      </w:r>
      <w:r>
        <w:rPr>
          <w:noProof/>
          <w:webHidden/>
        </w:rPr>
        <w:fldChar w:fldCharType="separate"/>
      </w:r>
      <w:ins w:id="337" w:author="Andreas Kuehne" w:date="2019-05-09T22:04:00Z">
        <w:r>
          <w:rPr>
            <w:noProof/>
            <w:webHidden/>
          </w:rPr>
          <w:t>46</w:t>
        </w:r>
        <w:r>
          <w:rPr>
            <w:noProof/>
            <w:webHidden/>
          </w:rPr>
          <w:fldChar w:fldCharType="end"/>
        </w:r>
        <w:r w:rsidRPr="0031235E">
          <w:rPr>
            <w:rStyle w:val="Hyperlink"/>
            <w:noProof/>
          </w:rPr>
          <w:fldChar w:fldCharType="end"/>
        </w:r>
      </w:ins>
    </w:p>
    <w:p w14:paraId="30EAEC8C" w14:textId="52E15A84" w:rsidR="00EB1DAE" w:rsidRDefault="00EB1DAE">
      <w:pPr>
        <w:pStyle w:val="Verzeichnis3"/>
        <w:tabs>
          <w:tab w:val="right" w:leader="dot" w:pos="9350"/>
        </w:tabs>
        <w:rPr>
          <w:ins w:id="338" w:author="Andreas Kuehne" w:date="2019-05-09T22:04:00Z"/>
          <w:rFonts w:asciiTheme="minorHAnsi" w:eastAsiaTheme="minorEastAsia" w:hAnsiTheme="minorHAnsi" w:cstheme="minorBidi"/>
          <w:noProof/>
          <w:sz w:val="22"/>
          <w:szCs w:val="22"/>
          <w:lang w:val="en-GB" w:eastAsia="en-GB"/>
        </w:rPr>
      </w:pPr>
      <w:ins w:id="33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"_Toc8331972"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w:t>
        </w:r>
        <w:r w:rsidRPr="0031235E">
          <w:rPr>
            <w:rStyle w:val="Hyperlink"/>
            <w:noProof/>
          </w:rPr>
          <w:t xml:space="preserve"> Component OptionalInputsBase</w:t>
        </w:r>
        <w:r>
          <w:rPr>
            <w:noProof/>
            <w:webHidden/>
          </w:rPr>
          <w:tab/>
        </w:r>
        <w:r>
          <w:rPr>
            <w:noProof/>
            <w:webHidden/>
          </w:rPr>
          <w:fldChar w:fldCharType="begin"/>
        </w:r>
        <w:r>
          <w:rPr>
            <w:noProof/>
            <w:webHidden/>
          </w:rPr>
          <w:instrText xml:space="preserve"> PAGEREF _Toc8331972 \h </w:instrText>
        </w:r>
      </w:ins>
      <w:r>
        <w:rPr>
          <w:noProof/>
          <w:webHidden/>
        </w:rPr>
      </w:r>
      <w:r>
        <w:rPr>
          <w:noProof/>
          <w:webHidden/>
        </w:rPr>
        <w:fldChar w:fldCharType="separate"/>
      </w:r>
      <w:ins w:id="340" w:author="Andreas Kuehne" w:date="2019-05-09T22:04:00Z">
        <w:r>
          <w:rPr>
            <w:noProof/>
            <w:webHidden/>
          </w:rPr>
          <w:t>46</w:t>
        </w:r>
        <w:r>
          <w:rPr>
            <w:noProof/>
            <w:webHidden/>
          </w:rPr>
          <w:fldChar w:fldCharType="end"/>
        </w:r>
        <w:r w:rsidRPr="0031235E">
          <w:rPr>
            <w:rStyle w:val="Hyperlink"/>
            <w:noProof/>
          </w:rPr>
          <w:fldChar w:fldCharType="end"/>
        </w:r>
      </w:ins>
    </w:p>
    <w:p w14:paraId="3F8177AC" w14:textId="2681B232" w:rsidR="00EB1DAE" w:rsidRDefault="00EB1DAE">
      <w:pPr>
        <w:pStyle w:val="Verzeichnis4"/>
        <w:tabs>
          <w:tab w:val="right" w:leader="dot" w:pos="9350"/>
        </w:tabs>
        <w:rPr>
          <w:ins w:id="341" w:author="Andreas Kuehne" w:date="2019-05-09T22:04:00Z"/>
          <w:rFonts w:asciiTheme="minorHAnsi" w:eastAsiaTheme="minorEastAsia" w:hAnsiTheme="minorHAnsi" w:cstheme="minorBidi"/>
          <w:noProof/>
          <w:sz w:val="22"/>
          <w:szCs w:val="22"/>
          <w:lang w:val="en-GB" w:eastAsia="en-GB"/>
        </w:rPr>
      </w:pPr>
      <w:ins w:id="34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"_Toc8331973"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4.3.3.1</w:t>
        </w:r>
        <w:r w:rsidRPr="0031235E">
          <w:rPr>
            <w:rStyle w:val="Hyperlink"/>
            <w:noProof/>
          </w:rPr>
          <w:t xml:space="preserve"> OptionalInputsBase – JSON Syntax</w:t>
        </w:r>
        <w:r>
          <w:rPr>
            <w:noProof/>
            <w:webHidden/>
          </w:rPr>
          <w:tab/>
        </w:r>
        <w:r>
          <w:rPr>
            <w:noProof/>
            <w:webHidden/>
          </w:rPr>
          <w:fldChar w:fldCharType="begin"/>
        </w:r>
        <w:r>
          <w:rPr>
            <w:noProof/>
            <w:webHidden/>
          </w:rPr>
          <w:instrText xml:space="preserve"> PAGEREF _Toc8331973 \h </w:instrText>
        </w:r>
      </w:ins>
      <w:r>
        <w:rPr>
          <w:noProof/>
          <w:webHidden/>
        </w:rPr>
      </w:r>
      <w:r>
        <w:rPr>
          <w:noProof/>
          <w:webHidden/>
        </w:rPr>
        <w:fldChar w:fldCharType="separate"/>
      </w:r>
      <w:ins w:id="343" w:author="Andreas Kuehne" w:date="2019-05-09T22:04:00Z">
        <w:r>
          <w:rPr>
            <w:noProof/>
            <w:webHidden/>
          </w:rPr>
          <w:t>47</w:t>
        </w:r>
        <w:r>
          <w:rPr>
            <w:noProof/>
            <w:webHidden/>
          </w:rPr>
          <w:fldChar w:fldCharType="end"/>
        </w:r>
        <w:r w:rsidRPr="0031235E">
          <w:rPr>
            <w:rStyle w:val="Hyperlink"/>
            <w:noProof/>
          </w:rPr>
          <w:fldChar w:fldCharType="end"/>
        </w:r>
      </w:ins>
    </w:p>
    <w:p w14:paraId="64D8DFE4" w14:textId="2AB9FEC8" w:rsidR="00EB1DAE" w:rsidRDefault="00EB1DAE">
      <w:pPr>
        <w:pStyle w:val="Verzeichnis4"/>
        <w:tabs>
          <w:tab w:val="right" w:leader="dot" w:pos="9350"/>
        </w:tabs>
        <w:rPr>
          <w:ins w:id="344" w:author="Andreas Kuehne" w:date="2019-05-09T22:04:00Z"/>
          <w:rFonts w:asciiTheme="minorHAnsi" w:eastAsiaTheme="minorEastAsia" w:hAnsiTheme="minorHAnsi" w:cstheme="minorBidi"/>
          <w:noProof/>
          <w:sz w:val="22"/>
          <w:szCs w:val="22"/>
          <w:lang w:val="en-GB" w:eastAsia="en-GB"/>
        </w:rPr>
      </w:pPr>
      <w:ins w:id="34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"_Toc8331974"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4.3.3.2</w:t>
        </w:r>
        <w:r w:rsidRPr="0031235E">
          <w:rPr>
            <w:rStyle w:val="Hyperlink"/>
            <w:noProof/>
          </w:rPr>
          <w:t xml:space="preserve"> OptionalInputsBase – XML Syntax</w:t>
        </w:r>
        <w:r>
          <w:rPr>
            <w:noProof/>
            <w:webHidden/>
          </w:rPr>
          <w:tab/>
        </w:r>
        <w:r>
          <w:rPr>
            <w:noProof/>
            <w:webHidden/>
          </w:rPr>
          <w:fldChar w:fldCharType="begin"/>
        </w:r>
        <w:r>
          <w:rPr>
            <w:noProof/>
            <w:webHidden/>
          </w:rPr>
          <w:instrText xml:space="preserve"> PAGEREF _Toc8331974 \h </w:instrText>
        </w:r>
      </w:ins>
      <w:r>
        <w:rPr>
          <w:noProof/>
          <w:webHidden/>
        </w:rPr>
      </w:r>
      <w:r>
        <w:rPr>
          <w:noProof/>
          <w:webHidden/>
        </w:rPr>
        <w:fldChar w:fldCharType="separate"/>
      </w:r>
      <w:ins w:id="346" w:author="Andreas Kuehne" w:date="2019-05-09T22:04:00Z">
        <w:r>
          <w:rPr>
            <w:noProof/>
            <w:webHidden/>
          </w:rPr>
          <w:t>47</w:t>
        </w:r>
        <w:r>
          <w:rPr>
            <w:noProof/>
            <w:webHidden/>
          </w:rPr>
          <w:fldChar w:fldCharType="end"/>
        </w:r>
        <w:r w:rsidRPr="0031235E">
          <w:rPr>
            <w:rStyle w:val="Hyperlink"/>
            <w:noProof/>
          </w:rPr>
          <w:fldChar w:fldCharType="end"/>
        </w:r>
      </w:ins>
    </w:p>
    <w:p w14:paraId="6F1228EF" w14:textId="086A3648" w:rsidR="00EB1DAE" w:rsidRDefault="00EB1DAE">
      <w:pPr>
        <w:pStyle w:val="Verzeichnis3"/>
        <w:tabs>
          <w:tab w:val="right" w:leader="dot" w:pos="9350"/>
        </w:tabs>
        <w:rPr>
          <w:ins w:id="347" w:author="Andreas Kuehne" w:date="2019-05-09T22:04:00Z"/>
          <w:rFonts w:asciiTheme="minorHAnsi" w:eastAsiaTheme="minorEastAsia" w:hAnsiTheme="minorHAnsi" w:cstheme="minorBidi"/>
          <w:noProof/>
          <w:sz w:val="22"/>
          <w:szCs w:val="22"/>
          <w:lang w:val="en-GB" w:eastAsia="en-GB"/>
        </w:rPr>
      </w:pPr>
      <w:ins w:id="34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"_Toc8331975"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4.3.4</w:t>
        </w:r>
        <w:r w:rsidRPr="0031235E">
          <w:rPr>
            <w:rStyle w:val="Hyperlink"/>
            <w:noProof/>
          </w:rPr>
          <w:t xml:space="preserve"> Component OptionalInputsSign</w:t>
        </w:r>
        <w:r>
          <w:rPr>
            <w:noProof/>
            <w:webHidden/>
          </w:rPr>
          <w:tab/>
        </w:r>
        <w:r>
          <w:rPr>
            <w:noProof/>
            <w:webHidden/>
          </w:rPr>
          <w:fldChar w:fldCharType="begin"/>
        </w:r>
        <w:r>
          <w:rPr>
            <w:noProof/>
            <w:webHidden/>
          </w:rPr>
          <w:instrText xml:space="preserve"> PAGEREF _Toc8331975 \h </w:instrText>
        </w:r>
      </w:ins>
      <w:r>
        <w:rPr>
          <w:noProof/>
          <w:webHidden/>
        </w:rPr>
      </w:r>
      <w:r>
        <w:rPr>
          <w:noProof/>
          <w:webHidden/>
        </w:rPr>
        <w:fldChar w:fldCharType="separate"/>
      </w:r>
      <w:ins w:id="349" w:author="Andreas Kuehne" w:date="2019-05-09T22:04:00Z">
        <w:r>
          <w:rPr>
            <w:noProof/>
            <w:webHidden/>
          </w:rPr>
          <w:t>48</w:t>
        </w:r>
        <w:r>
          <w:rPr>
            <w:noProof/>
            <w:webHidden/>
          </w:rPr>
          <w:fldChar w:fldCharType="end"/>
        </w:r>
        <w:r w:rsidRPr="0031235E">
          <w:rPr>
            <w:rStyle w:val="Hyperlink"/>
            <w:noProof/>
          </w:rPr>
          <w:fldChar w:fldCharType="end"/>
        </w:r>
      </w:ins>
    </w:p>
    <w:p w14:paraId="26B94360" w14:textId="1FF50943" w:rsidR="00EB1DAE" w:rsidRDefault="00EB1DAE">
      <w:pPr>
        <w:pStyle w:val="Verzeichnis4"/>
        <w:tabs>
          <w:tab w:val="right" w:leader="dot" w:pos="9350"/>
        </w:tabs>
        <w:rPr>
          <w:ins w:id="350" w:author="Andreas Kuehne" w:date="2019-05-09T22:04:00Z"/>
          <w:rFonts w:asciiTheme="minorHAnsi" w:eastAsiaTheme="minorEastAsia" w:hAnsiTheme="minorHAnsi" w:cstheme="minorBidi"/>
          <w:noProof/>
          <w:sz w:val="22"/>
          <w:szCs w:val="22"/>
          <w:lang w:val="en-GB" w:eastAsia="en-GB"/>
        </w:rPr>
      </w:pPr>
      <w:ins w:id="35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"_Toc8331976"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4.3.4.1</w:t>
        </w:r>
        <w:r w:rsidRPr="0031235E">
          <w:rPr>
            <w:rStyle w:val="Hyperlink"/>
            <w:noProof/>
          </w:rPr>
          <w:t xml:space="preserve"> OptionalInputsSign – JSON Syntax</w:t>
        </w:r>
        <w:r>
          <w:rPr>
            <w:noProof/>
            <w:webHidden/>
          </w:rPr>
          <w:tab/>
        </w:r>
        <w:r>
          <w:rPr>
            <w:noProof/>
            <w:webHidden/>
          </w:rPr>
          <w:fldChar w:fldCharType="begin"/>
        </w:r>
        <w:r>
          <w:rPr>
            <w:noProof/>
            <w:webHidden/>
          </w:rPr>
          <w:instrText xml:space="preserve"> PAGEREF _Toc8331976 \h </w:instrText>
        </w:r>
      </w:ins>
      <w:r>
        <w:rPr>
          <w:noProof/>
          <w:webHidden/>
        </w:rPr>
      </w:r>
      <w:r>
        <w:rPr>
          <w:noProof/>
          <w:webHidden/>
        </w:rPr>
        <w:fldChar w:fldCharType="separate"/>
      </w:r>
      <w:ins w:id="352" w:author="Andreas Kuehne" w:date="2019-05-09T22:04:00Z">
        <w:r>
          <w:rPr>
            <w:noProof/>
            <w:webHidden/>
          </w:rPr>
          <w:t>49</w:t>
        </w:r>
        <w:r>
          <w:rPr>
            <w:noProof/>
            <w:webHidden/>
          </w:rPr>
          <w:fldChar w:fldCharType="end"/>
        </w:r>
        <w:r w:rsidRPr="0031235E">
          <w:rPr>
            <w:rStyle w:val="Hyperlink"/>
            <w:noProof/>
          </w:rPr>
          <w:fldChar w:fldCharType="end"/>
        </w:r>
      </w:ins>
    </w:p>
    <w:p w14:paraId="2C5A78BE" w14:textId="5DCD0BE3" w:rsidR="00EB1DAE" w:rsidRDefault="00EB1DAE">
      <w:pPr>
        <w:pStyle w:val="Verzeichnis4"/>
        <w:tabs>
          <w:tab w:val="right" w:leader="dot" w:pos="9350"/>
        </w:tabs>
        <w:rPr>
          <w:ins w:id="353" w:author="Andreas Kuehne" w:date="2019-05-09T22:04:00Z"/>
          <w:rFonts w:asciiTheme="minorHAnsi" w:eastAsiaTheme="minorEastAsia" w:hAnsiTheme="minorHAnsi" w:cstheme="minorBidi"/>
          <w:noProof/>
          <w:sz w:val="22"/>
          <w:szCs w:val="22"/>
          <w:lang w:val="en-GB" w:eastAsia="en-GB"/>
        </w:rPr>
      </w:pPr>
      <w:ins w:id="35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"_Toc8331977"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4.3.4.2</w:t>
        </w:r>
        <w:r w:rsidRPr="0031235E">
          <w:rPr>
            <w:rStyle w:val="Hyperlink"/>
            <w:noProof/>
          </w:rPr>
          <w:t xml:space="preserve"> OptionalInputsSign – XML Syntax</w:t>
        </w:r>
        <w:r>
          <w:rPr>
            <w:noProof/>
            <w:webHidden/>
          </w:rPr>
          <w:tab/>
        </w:r>
        <w:r>
          <w:rPr>
            <w:noProof/>
            <w:webHidden/>
          </w:rPr>
          <w:fldChar w:fldCharType="begin"/>
        </w:r>
        <w:r>
          <w:rPr>
            <w:noProof/>
            <w:webHidden/>
          </w:rPr>
          <w:instrText xml:space="preserve"> PAGEREF _Toc8331977 \h </w:instrText>
        </w:r>
      </w:ins>
      <w:r>
        <w:rPr>
          <w:noProof/>
          <w:webHidden/>
        </w:rPr>
      </w:r>
      <w:r>
        <w:rPr>
          <w:noProof/>
          <w:webHidden/>
        </w:rPr>
        <w:fldChar w:fldCharType="separate"/>
      </w:r>
      <w:ins w:id="355" w:author="Andreas Kuehne" w:date="2019-05-09T22:04:00Z">
        <w:r>
          <w:rPr>
            <w:noProof/>
            <w:webHidden/>
          </w:rPr>
          <w:t>51</w:t>
        </w:r>
        <w:r>
          <w:rPr>
            <w:noProof/>
            <w:webHidden/>
          </w:rPr>
          <w:fldChar w:fldCharType="end"/>
        </w:r>
        <w:r w:rsidRPr="0031235E">
          <w:rPr>
            <w:rStyle w:val="Hyperlink"/>
            <w:noProof/>
          </w:rPr>
          <w:fldChar w:fldCharType="end"/>
        </w:r>
      </w:ins>
    </w:p>
    <w:p w14:paraId="25D6D3B6" w14:textId="097A45F1" w:rsidR="00EB1DAE" w:rsidRDefault="00EB1DAE">
      <w:pPr>
        <w:pStyle w:val="Verzeichnis3"/>
        <w:tabs>
          <w:tab w:val="right" w:leader="dot" w:pos="9350"/>
        </w:tabs>
        <w:rPr>
          <w:ins w:id="356" w:author="Andreas Kuehne" w:date="2019-05-09T22:04:00Z"/>
          <w:rFonts w:asciiTheme="minorHAnsi" w:eastAsiaTheme="minorEastAsia" w:hAnsiTheme="minorHAnsi" w:cstheme="minorBidi"/>
          <w:noProof/>
          <w:sz w:val="22"/>
          <w:szCs w:val="22"/>
          <w:lang w:val="en-GB" w:eastAsia="en-GB"/>
        </w:rPr>
      </w:pPr>
      <w:ins w:id="35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"_Toc8331978"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4.3.5</w:t>
        </w:r>
        <w:r w:rsidRPr="0031235E">
          <w:rPr>
            <w:rStyle w:val="Hyperlink"/>
            <w:noProof/>
          </w:rPr>
          <w:t xml:space="preserve"> Component OptionalInputsVerify</w:t>
        </w:r>
        <w:r>
          <w:rPr>
            <w:noProof/>
            <w:webHidden/>
          </w:rPr>
          <w:tab/>
        </w:r>
        <w:r>
          <w:rPr>
            <w:noProof/>
            <w:webHidden/>
          </w:rPr>
          <w:fldChar w:fldCharType="begin"/>
        </w:r>
        <w:r>
          <w:rPr>
            <w:noProof/>
            <w:webHidden/>
          </w:rPr>
          <w:instrText xml:space="preserve"> PAGEREF _Toc8331978 \h </w:instrText>
        </w:r>
      </w:ins>
      <w:r>
        <w:rPr>
          <w:noProof/>
          <w:webHidden/>
        </w:rPr>
      </w:r>
      <w:r>
        <w:rPr>
          <w:noProof/>
          <w:webHidden/>
        </w:rPr>
        <w:fldChar w:fldCharType="separate"/>
      </w:r>
      <w:ins w:id="358" w:author="Andreas Kuehne" w:date="2019-05-09T22:04:00Z">
        <w:r>
          <w:rPr>
            <w:noProof/>
            <w:webHidden/>
          </w:rPr>
          <w:t>52</w:t>
        </w:r>
        <w:r>
          <w:rPr>
            <w:noProof/>
            <w:webHidden/>
          </w:rPr>
          <w:fldChar w:fldCharType="end"/>
        </w:r>
        <w:r w:rsidRPr="0031235E">
          <w:rPr>
            <w:rStyle w:val="Hyperlink"/>
            <w:noProof/>
          </w:rPr>
          <w:fldChar w:fldCharType="end"/>
        </w:r>
      </w:ins>
    </w:p>
    <w:p w14:paraId="3D84B9EB" w14:textId="2E7365DD" w:rsidR="00EB1DAE" w:rsidRDefault="00EB1DAE">
      <w:pPr>
        <w:pStyle w:val="Verzeichnis4"/>
        <w:tabs>
          <w:tab w:val="right" w:leader="dot" w:pos="9350"/>
        </w:tabs>
        <w:rPr>
          <w:ins w:id="359" w:author="Andreas Kuehne" w:date="2019-05-09T22:04:00Z"/>
          <w:rFonts w:asciiTheme="minorHAnsi" w:eastAsiaTheme="minorEastAsia" w:hAnsiTheme="minorHAnsi" w:cstheme="minorBidi"/>
          <w:noProof/>
          <w:sz w:val="22"/>
          <w:szCs w:val="22"/>
          <w:lang w:val="en-GB" w:eastAsia="en-GB"/>
        </w:rPr>
      </w:pPr>
      <w:ins w:id="36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"_Toc8331979"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4.3.5.1</w:t>
        </w:r>
        <w:r w:rsidRPr="0031235E">
          <w:rPr>
            <w:rStyle w:val="Hyperlink"/>
            <w:noProof/>
          </w:rPr>
          <w:t xml:space="preserve"> OptionalInputsVerify – JSON Syntax</w:t>
        </w:r>
        <w:r>
          <w:rPr>
            <w:noProof/>
            <w:webHidden/>
          </w:rPr>
          <w:tab/>
        </w:r>
        <w:r>
          <w:rPr>
            <w:noProof/>
            <w:webHidden/>
          </w:rPr>
          <w:fldChar w:fldCharType="begin"/>
        </w:r>
        <w:r>
          <w:rPr>
            <w:noProof/>
            <w:webHidden/>
          </w:rPr>
          <w:instrText xml:space="preserve"> PAGEREF _Toc8331979 \h </w:instrText>
        </w:r>
      </w:ins>
      <w:r>
        <w:rPr>
          <w:noProof/>
          <w:webHidden/>
        </w:rPr>
      </w:r>
      <w:r>
        <w:rPr>
          <w:noProof/>
          <w:webHidden/>
        </w:rPr>
        <w:fldChar w:fldCharType="separate"/>
      </w:r>
      <w:ins w:id="361" w:author="Andreas Kuehne" w:date="2019-05-09T22:04:00Z">
        <w:r>
          <w:rPr>
            <w:noProof/>
            <w:webHidden/>
          </w:rPr>
          <w:t>53</w:t>
        </w:r>
        <w:r>
          <w:rPr>
            <w:noProof/>
            <w:webHidden/>
          </w:rPr>
          <w:fldChar w:fldCharType="end"/>
        </w:r>
        <w:r w:rsidRPr="0031235E">
          <w:rPr>
            <w:rStyle w:val="Hyperlink"/>
            <w:noProof/>
          </w:rPr>
          <w:fldChar w:fldCharType="end"/>
        </w:r>
      </w:ins>
    </w:p>
    <w:p w14:paraId="27DD4D2E" w14:textId="7AA26CF6" w:rsidR="00EB1DAE" w:rsidRDefault="00EB1DAE">
      <w:pPr>
        <w:pStyle w:val="Verzeichnis4"/>
        <w:tabs>
          <w:tab w:val="right" w:leader="dot" w:pos="9350"/>
        </w:tabs>
        <w:rPr>
          <w:ins w:id="362" w:author="Andreas Kuehne" w:date="2019-05-09T22:04:00Z"/>
          <w:rFonts w:asciiTheme="minorHAnsi" w:eastAsiaTheme="minorEastAsia" w:hAnsiTheme="minorHAnsi" w:cstheme="minorBidi"/>
          <w:noProof/>
          <w:sz w:val="22"/>
          <w:szCs w:val="22"/>
          <w:lang w:val="en-GB" w:eastAsia="en-GB"/>
        </w:rPr>
      </w:pPr>
      <w:ins w:id="36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"_Toc8331980"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4.3.5.2</w:t>
        </w:r>
        <w:r w:rsidRPr="0031235E">
          <w:rPr>
            <w:rStyle w:val="Hyperlink"/>
            <w:noProof/>
          </w:rPr>
          <w:t xml:space="preserve"> OptionalInputsVerify – XML Syntax</w:t>
        </w:r>
        <w:r>
          <w:rPr>
            <w:noProof/>
            <w:webHidden/>
          </w:rPr>
          <w:tab/>
        </w:r>
        <w:r>
          <w:rPr>
            <w:noProof/>
            <w:webHidden/>
          </w:rPr>
          <w:fldChar w:fldCharType="begin"/>
        </w:r>
        <w:r>
          <w:rPr>
            <w:noProof/>
            <w:webHidden/>
          </w:rPr>
          <w:instrText xml:space="preserve"> PAGEREF _Toc8331980 \h </w:instrText>
        </w:r>
      </w:ins>
      <w:r>
        <w:rPr>
          <w:noProof/>
          <w:webHidden/>
        </w:rPr>
      </w:r>
      <w:r>
        <w:rPr>
          <w:noProof/>
          <w:webHidden/>
        </w:rPr>
        <w:fldChar w:fldCharType="separate"/>
      </w:r>
      <w:ins w:id="364" w:author="Andreas Kuehne" w:date="2019-05-09T22:04:00Z">
        <w:r>
          <w:rPr>
            <w:noProof/>
            <w:webHidden/>
          </w:rPr>
          <w:t>55</w:t>
        </w:r>
        <w:r>
          <w:rPr>
            <w:noProof/>
            <w:webHidden/>
          </w:rPr>
          <w:fldChar w:fldCharType="end"/>
        </w:r>
        <w:r w:rsidRPr="0031235E">
          <w:rPr>
            <w:rStyle w:val="Hyperlink"/>
            <w:noProof/>
          </w:rPr>
          <w:fldChar w:fldCharType="end"/>
        </w:r>
      </w:ins>
    </w:p>
    <w:p w14:paraId="6FE6AB42" w14:textId="6EBF0429" w:rsidR="00EB1DAE" w:rsidRDefault="00EB1DAE">
      <w:pPr>
        <w:pStyle w:val="Verzeichnis3"/>
        <w:tabs>
          <w:tab w:val="right" w:leader="dot" w:pos="9350"/>
        </w:tabs>
        <w:rPr>
          <w:ins w:id="365" w:author="Andreas Kuehne" w:date="2019-05-09T22:04:00Z"/>
          <w:rFonts w:asciiTheme="minorHAnsi" w:eastAsiaTheme="minorEastAsia" w:hAnsiTheme="minorHAnsi" w:cstheme="minorBidi"/>
          <w:noProof/>
          <w:sz w:val="22"/>
          <w:szCs w:val="22"/>
          <w:lang w:val="en-GB" w:eastAsia="en-GB"/>
        </w:rPr>
      </w:pPr>
      <w:ins w:id="36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"_Toc8331981"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4.3.6</w:t>
        </w:r>
        <w:r w:rsidRPr="0031235E">
          <w:rPr>
            <w:rStyle w:val="Hyperlink"/>
            <w:noProof/>
          </w:rPr>
          <w:t xml:space="preserve"> Component OptionalOutputsBase</w:t>
        </w:r>
        <w:r>
          <w:rPr>
            <w:noProof/>
            <w:webHidden/>
          </w:rPr>
          <w:tab/>
        </w:r>
        <w:r>
          <w:rPr>
            <w:noProof/>
            <w:webHidden/>
          </w:rPr>
          <w:fldChar w:fldCharType="begin"/>
        </w:r>
        <w:r>
          <w:rPr>
            <w:noProof/>
            <w:webHidden/>
          </w:rPr>
          <w:instrText xml:space="preserve"> PAGEREF _Toc8331981 \h </w:instrText>
        </w:r>
      </w:ins>
      <w:r>
        <w:rPr>
          <w:noProof/>
          <w:webHidden/>
        </w:rPr>
      </w:r>
      <w:r>
        <w:rPr>
          <w:noProof/>
          <w:webHidden/>
        </w:rPr>
        <w:fldChar w:fldCharType="separate"/>
      </w:r>
      <w:ins w:id="367" w:author="Andreas Kuehne" w:date="2019-05-09T22:04:00Z">
        <w:r>
          <w:rPr>
            <w:noProof/>
            <w:webHidden/>
          </w:rPr>
          <w:t>56</w:t>
        </w:r>
        <w:r>
          <w:rPr>
            <w:noProof/>
            <w:webHidden/>
          </w:rPr>
          <w:fldChar w:fldCharType="end"/>
        </w:r>
        <w:r w:rsidRPr="0031235E">
          <w:rPr>
            <w:rStyle w:val="Hyperlink"/>
            <w:noProof/>
          </w:rPr>
          <w:fldChar w:fldCharType="end"/>
        </w:r>
      </w:ins>
    </w:p>
    <w:p w14:paraId="7F45031A" w14:textId="362DBFD3" w:rsidR="00EB1DAE" w:rsidRDefault="00EB1DAE">
      <w:pPr>
        <w:pStyle w:val="Verzeichnis4"/>
        <w:tabs>
          <w:tab w:val="right" w:leader="dot" w:pos="9350"/>
        </w:tabs>
        <w:rPr>
          <w:ins w:id="368" w:author="Andreas Kuehne" w:date="2019-05-09T22:04:00Z"/>
          <w:rFonts w:asciiTheme="minorHAnsi" w:eastAsiaTheme="minorEastAsia" w:hAnsiTheme="minorHAnsi" w:cstheme="minorBidi"/>
          <w:noProof/>
          <w:sz w:val="22"/>
          <w:szCs w:val="22"/>
          <w:lang w:val="en-GB" w:eastAsia="en-GB"/>
        </w:rPr>
      </w:pPr>
      <w:ins w:id="36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"_Toc8331982"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4.3.6.1</w:t>
        </w:r>
        <w:r w:rsidRPr="0031235E">
          <w:rPr>
            <w:rStyle w:val="Hyperlink"/>
            <w:noProof/>
          </w:rPr>
          <w:t xml:space="preserve"> OptionalOutputsBase – JSON Syntax</w:t>
        </w:r>
        <w:r>
          <w:rPr>
            <w:noProof/>
            <w:webHidden/>
          </w:rPr>
          <w:tab/>
        </w:r>
        <w:r>
          <w:rPr>
            <w:noProof/>
            <w:webHidden/>
          </w:rPr>
          <w:fldChar w:fldCharType="begin"/>
        </w:r>
        <w:r>
          <w:rPr>
            <w:noProof/>
            <w:webHidden/>
          </w:rPr>
          <w:instrText xml:space="preserve"> PAGEREF _Toc8331982 \h </w:instrText>
        </w:r>
      </w:ins>
      <w:r>
        <w:rPr>
          <w:noProof/>
          <w:webHidden/>
        </w:rPr>
      </w:r>
      <w:r>
        <w:rPr>
          <w:noProof/>
          <w:webHidden/>
        </w:rPr>
        <w:fldChar w:fldCharType="separate"/>
      </w:r>
      <w:ins w:id="370" w:author="Andreas Kuehne" w:date="2019-05-09T22:04:00Z">
        <w:r>
          <w:rPr>
            <w:noProof/>
            <w:webHidden/>
          </w:rPr>
          <w:t>56</w:t>
        </w:r>
        <w:r>
          <w:rPr>
            <w:noProof/>
            <w:webHidden/>
          </w:rPr>
          <w:fldChar w:fldCharType="end"/>
        </w:r>
        <w:r w:rsidRPr="0031235E">
          <w:rPr>
            <w:rStyle w:val="Hyperlink"/>
            <w:noProof/>
          </w:rPr>
          <w:fldChar w:fldCharType="end"/>
        </w:r>
      </w:ins>
    </w:p>
    <w:p w14:paraId="1594EDAA" w14:textId="20FECFDE" w:rsidR="00EB1DAE" w:rsidRDefault="00EB1DAE">
      <w:pPr>
        <w:pStyle w:val="Verzeichnis4"/>
        <w:tabs>
          <w:tab w:val="right" w:leader="dot" w:pos="9350"/>
        </w:tabs>
        <w:rPr>
          <w:ins w:id="371" w:author="Andreas Kuehne" w:date="2019-05-09T22:04:00Z"/>
          <w:rFonts w:asciiTheme="minorHAnsi" w:eastAsiaTheme="minorEastAsia" w:hAnsiTheme="minorHAnsi" w:cstheme="minorBidi"/>
          <w:noProof/>
          <w:sz w:val="22"/>
          <w:szCs w:val="22"/>
          <w:lang w:val="en-GB" w:eastAsia="en-GB"/>
        </w:rPr>
      </w:pPr>
      <w:ins w:id="37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"_Toc8331983"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4.3.6.2</w:t>
        </w:r>
        <w:r w:rsidRPr="0031235E">
          <w:rPr>
            <w:rStyle w:val="Hyperlink"/>
            <w:noProof/>
          </w:rPr>
          <w:t xml:space="preserve"> OptionalOutputsBase – XML Syntax</w:t>
        </w:r>
        <w:r>
          <w:rPr>
            <w:noProof/>
            <w:webHidden/>
          </w:rPr>
          <w:tab/>
        </w:r>
        <w:r>
          <w:rPr>
            <w:noProof/>
            <w:webHidden/>
          </w:rPr>
          <w:fldChar w:fldCharType="begin"/>
        </w:r>
        <w:r>
          <w:rPr>
            <w:noProof/>
            <w:webHidden/>
          </w:rPr>
          <w:instrText xml:space="preserve"> PAGEREF _Toc8331983 \h </w:instrText>
        </w:r>
      </w:ins>
      <w:r>
        <w:rPr>
          <w:noProof/>
          <w:webHidden/>
        </w:rPr>
      </w:r>
      <w:r>
        <w:rPr>
          <w:noProof/>
          <w:webHidden/>
        </w:rPr>
        <w:fldChar w:fldCharType="separate"/>
      </w:r>
      <w:ins w:id="373" w:author="Andreas Kuehne" w:date="2019-05-09T22:04:00Z">
        <w:r>
          <w:rPr>
            <w:noProof/>
            <w:webHidden/>
          </w:rPr>
          <w:t>56</w:t>
        </w:r>
        <w:r>
          <w:rPr>
            <w:noProof/>
            <w:webHidden/>
          </w:rPr>
          <w:fldChar w:fldCharType="end"/>
        </w:r>
        <w:r w:rsidRPr="0031235E">
          <w:rPr>
            <w:rStyle w:val="Hyperlink"/>
            <w:noProof/>
          </w:rPr>
          <w:fldChar w:fldCharType="end"/>
        </w:r>
      </w:ins>
    </w:p>
    <w:p w14:paraId="0D6E57EC" w14:textId="026789F3" w:rsidR="00EB1DAE" w:rsidRDefault="00EB1DAE">
      <w:pPr>
        <w:pStyle w:val="Verzeichnis3"/>
        <w:tabs>
          <w:tab w:val="right" w:leader="dot" w:pos="9350"/>
        </w:tabs>
        <w:rPr>
          <w:ins w:id="374" w:author="Andreas Kuehne" w:date="2019-05-09T22:04:00Z"/>
          <w:rFonts w:asciiTheme="minorHAnsi" w:eastAsiaTheme="minorEastAsia" w:hAnsiTheme="minorHAnsi" w:cstheme="minorBidi"/>
          <w:noProof/>
          <w:sz w:val="22"/>
          <w:szCs w:val="22"/>
          <w:lang w:val="en-GB" w:eastAsia="en-GB"/>
        </w:rPr>
      </w:pPr>
      <w:ins w:id="37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"_Toc8331984"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4.3.7</w:t>
        </w:r>
        <w:r w:rsidRPr="0031235E">
          <w:rPr>
            <w:rStyle w:val="Hyperlink"/>
            <w:noProof/>
          </w:rPr>
          <w:t xml:space="preserve"> Component OptionalOutputsSign</w:t>
        </w:r>
        <w:r>
          <w:rPr>
            <w:noProof/>
            <w:webHidden/>
          </w:rPr>
          <w:tab/>
        </w:r>
        <w:r>
          <w:rPr>
            <w:noProof/>
            <w:webHidden/>
          </w:rPr>
          <w:fldChar w:fldCharType="begin"/>
        </w:r>
        <w:r>
          <w:rPr>
            <w:noProof/>
            <w:webHidden/>
          </w:rPr>
          <w:instrText xml:space="preserve"> PAGEREF _Toc8331984 \h </w:instrText>
        </w:r>
      </w:ins>
      <w:r>
        <w:rPr>
          <w:noProof/>
          <w:webHidden/>
        </w:rPr>
      </w:r>
      <w:r>
        <w:rPr>
          <w:noProof/>
          <w:webHidden/>
        </w:rPr>
        <w:fldChar w:fldCharType="separate"/>
      </w:r>
      <w:ins w:id="376" w:author="Andreas Kuehne" w:date="2019-05-09T22:04:00Z">
        <w:r>
          <w:rPr>
            <w:noProof/>
            <w:webHidden/>
          </w:rPr>
          <w:t>57</w:t>
        </w:r>
        <w:r>
          <w:rPr>
            <w:noProof/>
            <w:webHidden/>
          </w:rPr>
          <w:fldChar w:fldCharType="end"/>
        </w:r>
        <w:r w:rsidRPr="0031235E">
          <w:rPr>
            <w:rStyle w:val="Hyperlink"/>
            <w:noProof/>
          </w:rPr>
          <w:fldChar w:fldCharType="end"/>
        </w:r>
      </w:ins>
    </w:p>
    <w:p w14:paraId="5D2F9EF2" w14:textId="25B4AC00" w:rsidR="00EB1DAE" w:rsidRDefault="00EB1DAE">
      <w:pPr>
        <w:pStyle w:val="Verzeichnis4"/>
        <w:tabs>
          <w:tab w:val="right" w:leader="dot" w:pos="9350"/>
        </w:tabs>
        <w:rPr>
          <w:ins w:id="377" w:author="Andreas Kuehne" w:date="2019-05-09T22:04:00Z"/>
          <w:rFonts w:asciiTheme="minorHAnsi" w:eastAsiaTheme="minorEastAsia" w:hAnsiTheme="minorHAnsi" w:cstheme="minorBidi"/>
          <w:noProof/>
          <w:sz w:val="22"/>
          <w:szCs w:val="22"/>
          <w:lang w:val="en-GB" w:eastAsia="en-GB"/>
        </w:rPr>
      </w:pPr>
      <w:ins w:id="37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"_Toc8331985"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4.3.7.1</w:t>
        </w:r>
        <w:r w:rsidRPr="0031235E">
          <w:rPr>
            <w:rStyle w:val="Hyperlink"/>
            <w:noProof/>
          </w:rPr>
          <w:t xml:space="preserve"> OptionalOutputsSign – JSON Syntax</w:t>
        </w:r>
        <w:r>
          <w:rPr>
            <w:noProof/>
            <w:webHidden/>
          </w:rPr>
          <w:tab/>
        </w:r>
        <w:r>
          <w:rPr>
            <w:noProof/>
            <w:webHidden/>
          </w:rPr>
          <w:fldChar w:fldCharType="begin"/>
        </w:r>
        <w:r>
          <w:rPr>
            <w:noProof/>
            <w:webHidden/>
          </w:rPr>
          <w:instrText xml:space="preserve"> PAGEREF _Toc8331985 \h </w:instrText>
        </w:r>
      </w:ins>
      <w:r>
        <w:rPr>
          <w:noProof/>
          <w:webHidden/>
        </w:rPr>
      </w:r>
      <w:r>
        <w:rPr>
          <w:noProof/>
          <w:webHidden/>
        </w:rPr>
        <w:fldChar w:fldCharType="separate"/>
      </w:r>
      <w:ins w:id="379" w:author="Andreas Kuehne" w:date="2019-05-09T22:04:00Z">
        <w:r>
          <w:rPr>
            <w:noProof/>
            <w:webHidden/>
          </w:rPr>
          <w:t>57</w:t>
        </w:r>
        <w:r>
          <w:rPr>
            <w:noProof/>
            <w:webHidden/>
          </w:rPr>
          <w:fldChar w:fldCharType="end"/>
        </w:r>
        <w:r w:rsidRPr="0031235E">
          <w:rPr>
            <w:rStyle w:val="Hyperlink"/>
            <w:noProof/>
          </w:rPr>
          <w:fldChar w:fldCharType="end"/>
        </w:r>
      </w:ins>
    </w:p>
    <w:p w14:paraId="06F19C2F" w14:textId="3F37DA85" w:rsidR="00EB1DAE" w:rsidRDefault="00EB1DAE">
      <w:pPr>
        <w:pStyle w:val="Verzeichnis4"/>
        <w:tabs>
          <w:tab w:val="right" w:leader="dot" w:pos="9350"/>
        </w:tabs>
        <w:rPr>
          <w:ins w:id="380" w:author="Andreas Kuehne" w:date="2019-05-09T22:04:00Z"/>
          <w:rFonts w:asciiTheme="minorHAnsi" w:eastAsiaTheme="minorEastAsia" w:hAnsiTheme="minorHAnsi" w:cstheme="minorBidi"/>
          <w:noProof/>
          <w:sz w:val="22"/>
          <w:szCs w:val="22"/>
          <w:lang w:val="en-GB" w:eastAsia="en-GB"/>
        </w:rPr>
      </w:pPr>
      <w:ins w:id="38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"_Toc8331986"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4.3.7.2</w:t>
        </w:r>
        <w:r w:rsidRPr="0031235E">
          <w:rPr>
            <w:rStyle w:val="Hyperlink"/>
            <w:noProof/>
          </w:rPr>
          <w:t xml:space="preserve"> OptionalOutputsSign – XML Syntax</w:t>
        </w:r>
        <w:r>
          <w:rPr>
            <w:noProof/>
            <w:webHidden/>
          </w:rPr>
          <w:tab/>
        </w:r>
        <w:r>
          <w:rPr>
            <w:noProof/>
            <w:webHidden/>
          </w:rPr>
          <w:fldChar w:fldCharType="begin"/>
        </w:r>
        <w:r>
          <w:rPr>
            <w:noProof/>
            <w:webHidden/>
          </w:rPr>
          <w:instrText xml:space="preserve"> PAGEREF _Toc8331986 \h </w:instrText>
        </w:r>
      </w:ins>
      <w:r>
        <w:rPr>
          <w:noProof/>
          <w:webHidden/>
        </w:rPr>
      </w:r>
      <w:r>
        <w:rPr>
          <w:noProof/>
          <w:webHidden/>
        </w:rPr>
        <w:fldChar w:fldCharType="separate"/>
      </w:r>
      <w:ins w:id="382" w:author="Andreas Kuehne" w:date="2019-05-09T22:04:00Z">
        <w:r>
          <w:rPr>
            <w:noProof/>
            <w:webHidden/>
          </w:rPr>
          <w:t>58</w:t>
        </w:r>
        <w:r>
          <w:rPr>
            <w:noProof/>
            <w:webHidden/>
          </w:rPr>
          <w:fldChar w:fldCharType="end"/>
        </w:r>
        <w:r w:rsidRPr="0031235E">
          <w:rPr>
            <w:rStyle w:val="Hyperlink"/>
            <w:noProof/>
          </w:rPr>
          <w:fldChar w:fldCharType="end"/>
        </w:r>
      </w:ins>
    </w:p>
    <w:p w14:paraId="7E016A9F" w14:textId="44950311" w:rsidR="00EB1DAE" w:rsidRDefault="00EB1DAE">
      <w:pPr>
        <w:pStyle w:val="Verzeichnis3"/>
        <w:tabs>
          <w:tab w:val="right" w:leader="dot" w:pos="9350"/>
        </w:tabs>
        <w:rPr>
          <w:ins w:id="383" w:author="Andreas Kuehne" w:date="2019-05-09T22:04:00Z"/>
          <w:rFonts w:asciiTheme="minorHAnsi" w:eastAsiaTheme="minorEastAsia" w:hAnsiTheme="minorHAnsi" w:cstheme="minorBidi"/>
          <w:noProof/>
          <w:sz w:val="22"/>
          <w:szCs w:val="22"/>
          <w:lang w:val="en-GB" w:eastAsia="en-GB"/>
        </w:rPr>
      </w:pPr>
      <w:ins w:id="38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"_Toc8331987"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4.3.8</w:t>
        </w:r>
        <w:r w:rsidRPr="0031235E">
          <w:rPr>
            <w:rStyle w:val="Hyperlink"/>
            <w:noProof/>
          </w:rPr>
          <w:t xml:space="preserve"> Component OptionalOutputsVerify</w:t>
        </w:r>
        <w:r>
          <w:rPr>
            <w:noProof/>
            <w:webHidden/>
          </w:rPr>
          <w:tab/>
        </w:r>
        <w:r>
          <w:rPr>
            <w:noProof/>
            <w:webHidden/>
          </w:rPr>
          <w:fldChar w:fldCharType="begin"/>
        </w:r>
        <w:r>
          <w:rPr>
            <w:noProof/>
            <w:webHidden/>
          </w:rPr>
          <w:instrText xml:space="preserve"> PAGEREF _Toc8331987 \h </w:instrText>
        </w:r>
      </w:ins>
      <w:r>
        <w:rPr>
          <w:noProof/>
          <w:webHidden/>
        </w:rPr>
      </w:r>
      <w:r>
        <w:rPr>
          <w:noProof/>
          <w:webHidden/>
        </w:rPr>
        <w:fldChar w:fldCharType="separate"/>
      </w:r>
      <w:ins w:id="385" w:author="Andreas Kuehne" w:date="2019-05-09T22:04:00Z">
        <w:r>
          <w:rPr>
            <w:noProof/>
            <w:webHidden/>
          </w:rPr>
          <w:t>58</w:t>
        </w:r>
        <w:r>
          <w:rPr>
            <w:noProof/>
            <w:webHidden/>
          </w:rPr>
          <w:fldChar w:fldCharType="end"/>
        </w:r>
        <w:r w:rsidRPr="0031235E">
          <w:rPr>
            <w:rStyle w:val="Hyperlink"/>
            <w:noProof/>
          </w:rPr>
          <w:fldChar w:fldCharType="end"/>
        </w:r>
      </w:ins>
    </w:p>
    <w:p w14:paraId="176454C5" w14:textId="1EBC911B" w:rsidR="00EB1DAE" w:rsidRDefault="00EB1DAE">
      <w:pPr>
        <w:pStyle w:val="Verzeichnis4"/>
        <w:tabs>
          <w:tab w:val="right" w:leader="dot" w:pos="9350"/>
        </w:tabs>
        <w:rPr>
          <w:ins w:id="386" w:author="Andreas Kuehne" w:date="2019-05-09T22:04:00Z"/>
          <w:rFonts w:asciiTheme="minorHAnsi" w:eastAsiaTheme="minorEastAsia" w:hAnsiTheme="minorHAnsi" w:cstheme="minorBidi"/>
          <w:noProof/>
          <w:sz w:val="22"/>
          <w:szCs w:val="22"/>
          <w:lang w:val="en-GB" w:eastAsia="en-GB"/>
        </w:rPr>
      </w:pPr>
      <w:ins w:id="38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"_Toc8331988"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4.3.8.1</w:t>
        </w:r>
        <w:r w:rsidRPr="0031235E">
          <w:rPr>
            <w:rStyle w:val="Hyperlink"/>
            <w:noProof/>
          </w:rPr>
          <w:t xml:space="preserve"> OptionalOutputsVerify – JSON Syntax</w:t>
        </w:r>
        <w:r>
          <w:rPr>
            <w:noProof/>
            <w:webHidden/>
          </w:rPr>
          <w:tab/>
        </w:r>
        <w:r>
          <w:rPr>
            <w:noProof/>
            <w:webHidden/>
          </w:rPr>
          <w:fldChar w:fldCharType="begin"/>
        </w:r>
        <w:r>
          <w:rPr>
            <w:noProof/>
            <w:webHidden/>
          </w:rPr>
          <w:instrText xml:space="preserve"> PAGEREF _Toc8331988 \h </w:instrText>
        </w:r>
      </w:ins>
      <w:r>
        <w:rPr>
          <w:noProof/>
          <w:webHidden/>
        </w:rPr>
      </w:r>
      <w:r>
        <w:rPr>
          <w:noProof/>
          <w:webHidden/>
        </w:rPr>
        <w:fldChar w:fldCharType="separate"/>
      </w:r>
      <w:ins w:id="388" w:author="Andreas Kuehne" w:date="2019-05-09T22:04:00Z">
        <w:r>
          <w:rPr>
            <w:noProof/>
            <w:webHidden/>
          </w:rPr>
          <w:t>59</w:t>
        </w:r>
        <w:r>
          <w:rPr>
            <w:noProof/>
            <w:webHidden/>
          </w:rPr>
          <w:fldChar w:fldCharType="end"/>
        </w:r>
        <w:r w:rsidRPr="0031235E">
          <w:rPr>
            <w:rStyle w:val="Hyperlink"/>
            <w:noProof/>
          </w:rPr>
          <w:fldChar w:fldCharType="end"/>
        </w:r>
      </w:ins>
    </w:p>
    <w:p w14:paraId="7F14B88B" w14:textId="3C11B3E8" w:rsidR="00EB1DAE" w:rsidRDefault="00EB1DAE">
      <w:pPr>
        <w:pStyle w:val="Verzeichnis4"/>
        <w:tabs>
          <w:tab w:val="right" w:leader="dot" w:pos="9350"/>
        </w:tabs>
        <w:rPr>
          <w:ins w:id="389" w:author="Andreas Kuehne" w:date="2019-05-09T22:04:00Z"/>
          <w:rFonts w:asciiTheme="minorHAnsi" w:eastAsiaTheme="minorEastAsia" w:hAnsiTheme="minorHAnsi" w:cstheme="minorBidi"/>
          <w:noProof/>
          <w:sz w:val="22"/>
          <w:szCs w:val="22"/>
          <w:lang w:val="en-GB" w:eastAsia="en-GB"/>
        </w:rPr>
      </w:pPr>
      <w:ins w:id="39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"_Toc8331989"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4.3.8.2</w:t>
        </w:r>
        <w:r w:rsidRPr="0031235E">
          <w:rPr>
            <w:rStyle w:val="Hyperlink"/>
            <w:noProof/>
          </w:rPr>
          <w:t xml:space="preserve"> OptionalOutputsVerify – XML Syntax</w:t>
        </w:r>
        <w:r>
          <w:rPr>
            <w:noProof/>
            <w:webHidden/>
          </w:rPr>
          <w:tab/>
        </w:r>
        <w:r>
          <w:rPr>
            <w:noProof/>
            <w:webHidden/>
          </w:rPr>
          <w:fldChar w:fldCharType="begin"/>
        </w:r>
        <w:r>
          <w:rPr>
            <w:noProof/>
            <w:webHidden/>
          </w:rPr>
          <w:instrText xml:space="preserve"> PAGEREF _Toc8331989 \h </w:instrText>
        </w:r>
      </w:ins>
      <w:r>
        <w:rPr>
          <w:noProof/>
          <w:webHidden/>
        </w:rPr>
      </w:r>
      <w:r>
        <w:rPr>
          <w:noProof/>
          <w:webHidden/>
        </w:rPr>
        <w:fldChar w:fldCharType="separate"/>
      </w:r>
      <w:ins w:id="391" w:author="Andreas Kuehne" w:date="2019-05-09T22:04:00Z">
        <w:r>
          <w:rPr>
            <w:noProof/>
            <w:webHidden/>
          </w:rPr>
          <w:t>60</w:t>
        </w:r>
        <w:r>
          <w:rPr>
            <w:noProof/>
            <w:webHidden/>
          </w:rPr>
          <w:fldChar w:fldCharType="end"/>
        </w:r>
        <w:r w:rsidRPr="0031235E">
          <w:rPr>
            <w:rStyle w:val="Hyperlink"/>
            <w:noProof/>
          </w:rPr>
          <w:fldChar w:fldCharType="end"/>
        </w:r>
      </w:ins>
    </w:p>
    <w:p w14:paraId="58F8A86D" w14:textId="5A03CA5B" w:rsidR="00EB1DAE" w:rsidRDefault="00EB1DAE">
      <w:pPr>
        <w:pStyle w:val="Verzeichnis3"/>
        <w:tabs>
          <w:tab w:val="right" w:leader="dot" w:pos="9350"/>
        </w:tabs>
        <w:rPr>
          <w:ins w:id="392" w:author="Andreas Kuehne" w:date="2019-05-09T22:04:00Z"/>
          <w:rFonts w:asciiTheme="minorHAnsi" w:eastAsiaTheme="minorEastAsia" w:hAnsiTheme="minorHAnsi" w:cstheme="minorBidi"/>
          <w:noProof/>
          <w:sz w:val="22"/>
          <w:szCs w:val="22"/>
          <w:lang w:val="en-GB" w:eastAsia="en-GB"/>
        </w:rPr>
      </w:pPr>
      <w:ins w:id="39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"_Toc8331990"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4.3.9</w:t>
        </w:r>
        <w:r w:rsidRPr="0031235E">
          <w:rPr>
            <w:rStyle w:val="Hyperlink"/>
            <w:noProof/>
          </w:rPr>
          <w:t xml:space="preserve"> Component ClaimedIdentity</w:t>
        </w:r>
        <w:r>
          <w:rPr>
            <w:noProof/>
            <w:webHidden/>
          </w:rPr>
          <w:tab/>
        </w:r>
        <w:r>
          <w:rPr>
            <w:noProof/>
            <w:webHidden/>
          </w:rPr>
          <w:fldChar w:fldCharType="begin"/>
        </w:r>
        <w:r>
          <w:rPr>
            <w:noProof/>
            <w:webHidden/>
          </w:rPr>
          <w:instrText xml:space="preserve"> PAGEREF _Toc8331990 \h </w:instrText>
        </w:r>
      </w:ins>
      <w:r>
        <w:rPr>
          <w:noProof/>
          <w:webHidden/>
        </w:rPr>
      </w:r>
      <w:r>
        <w:rPr>
          <w:noProof/>
          <w:webHidden/>
        </w:rPr>
        <w:fldChar w:fldCharType="separate"/>
      </w:r>
      <w:ins w:id="394" w:author="Andreas Kuehne" w:date="2019-05-09T22:04:00Z">
        <w:r>
          <w:rPr>
            <w:noProof/>
            <w:webHidden/>
          </w:rPr>
          <w:t>61</w:t>
        </w:r>
        <w:r>
          <w:rPr>
            <w:noProof/>
            <w:webHidden/>
          </w:rPr>
          <w:fldChar w:fldCharType="end"/>
        </w:r>
        <w:r w:rsidRPr="0031235E">
          <w:rPr>
            <w:rStyle w:val="Hyperlink"/>
            <w:noProof/>
          </w:rPr>
          <w:fldChar w:fldCharType="end"/>
        </w:r>
      </w:ins>
    </w:p>
    <w:p w14:paraId="56624838" w14:textId="491DB74A" w:rsidR="00EB1DAE" w:rsidRDefault="00EB1DAE">
      <w:pPr>
        <w:pStyle w:val="Verzeichnis4"/>
        <w:tabs>
          <w:tab w:val="right" w:leader="dot" w:pos="9350"/>
        </w:tabs>
        <w:rPr>
          <w:ins w:id="395" w:author="Andreas Kuehne" w:date="2019-05-09T22:04:00Z"/>
          <w:rFonts w:asciiTheme="minorHAnsi" w:eastAsiaTheme="minorEastAsia" w:hAnsiTheme="minorHAnsi" w:cstheme="minorBidi"/>
          <w:noProof/>
          <w:sz w:val="22"/>
          <w:szCs w:val="22"/>
          <w:lang w:val="en-GB" w:eastAsia="en-GB"/>
        </w:rPr>
      </w:pPr>
      <w:ins w:id="39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"_Toc8331991"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4.3.9.1</w:t>
        </w:r>
        <w:r w:rsidRPr="0031235E">
          <w:rPr>
            <w:rStyle w:val="Hyperlink"/>
            <w:noProof/>
          </w:rPr>
          <w:t xml:space="preserve"> ClaimedIdentity – JSON Syntax</w:t>
        </w:r>
        <w:r>
          <w:rPr>
            <w:noProof/>
            <w:webHidden/>
          </w:rPr>
          <w:tab/>
        </w:r>
        <w:r>
          <w:rPr>
            <w:noProof/>
            <w:webHidden/>
          </w:rPr>
          <w:fldChar w:fldCharType="begin"/>
        </w:r>
        <w:r>
          <w:rPr>
            <w:noProof/>
            <w:webHidden/>
          </w:rPr>
          <w:instrText xml:space="preserve"> PAGEREF _Toc8331991 \h </w:instrText>
        </w:r>
      </w:ins>
      <w:r>
        <w:rPr>
          <w:noProof/>
          <w:webHidden/>
        </w:rPr>
      </w:r>
      <w:r>
        <w:rPr>
          <w:noProof/>
          <w:webHidden/>
        </w:rPr>
        <w:fldChar w:fldCharType="separate"/>
      </w:r>
      <w:ins w:id="397" w:author="Andreas Kuehne" w:date="2019-05-09T22:04:00Z">
        <w:r>
          <w:rPr>
            <w:noProof/>
            <w:webHidden/>
          </w:rPr>
          <w:t>61</w:t>
        </w:r>
        <w:r>
          <w:rPr>
            <w:noProof/>
            <w:webHidden/>
          </w:rPr>
          <w:fldChar w:fldCharType="end"/>
        </w:r>
        <w:r w:rsidRPr="0031235E">
          <w:rPr>
            <w:rStyle w:val="Hyperlink"/>
            <w:noProof/>
          </w:rPr>
          <w:fldChar w:fldCharType="end"/>
        </w:r>
      </w:ins>
    </w:p>
    <w:p w14:paraId="13797865" w14:textId="735AEC23" w:rsidR="00EB1DAE" w:rsidRDefault="00EB1DAE">
      <w:pPr>
        <w:pStyle w:val="Verzeichnis4"/>
        <w:tabs>
          <w:tab w:val="right" w:leader="dot" w:pos="9350"/>
        </w:tabs>
        <w:rPr>
          <w:ins w:id="398" w:author="Andreas Kuehne" w:date="2019-05-09T22:04:00Z"/>
          <w:rFonts w:asciiTheme="minorHAnsi" w:eastAsiaTheme="minorEastAsia" w:hAnsiTheme="minorHAnsi" w:cstheme="minorBidi"/>
          <w:noProof/>
          <w:sz w:val="22"/>
          <w:szCs w:val="22"/>
          <w:lang w:val="en-GB" w:eastAsia="en-GB"/>
        </w:rPr>
      </w:pPr>
      <w:ins w:id="39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"_Toc8331992"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4.3.9.2</w:t>
        </w:r>
        <w:r w:rsidRPr="0031235E">
          <w:rPr>
            <w:rStyle w:val="Hyperlink"/>
            <w:noProof/>
          </w:rPr>
          <w:t xml:space="preserve"> ClaimedIdentity – XML Syntax</w:t>
        </w:r>
        <w:r>
          <w:rPr>
            <w:noProof/>
            <w:webHidden/>
          </w:rPr>
          <w:tab/>
        </w:r>
        <w:r>
          <w:rPr>
            <w:noProof/>
            <w:webHidden/>
          </w:rPr>
          <w:fldChar w:fldCharType="begin"/>
        </w:r>
        <w:r>
          <w:rPr>
            <w:noProof/>
            <w:webHidden/>
          </w:rPr>
          <w:instrText xml:space="preserve"> PAGEREF _Toc8331992 \h </w:instrText>
        </w:r>
      </w:ins>
      <w:r>
        <w:rPr>
          <w:noProof/>
          <w:webHidden/>
        </w:rPr>
      </w:r>
      <w:r>
        <w:rPr>
          <w:noProof/>
          <w:webHidden/>
        </w:rPr>
        <w:fldChar w:fldCharType="separate"/>
      </w:r>
      <w:ins w:id="400" w:author="Andreas Kuehne" w:date="2019-05-09T22:04:00Z">
        <w:r>
          <w:rPr>
            <w:noProof/>
            <w:webHidden/>
          </w:rPr>
          <w:t>62</w:t>
        </w:r>
        <w:r>
          <w:rPr>
            <w:noProof/>
            <w:webHidden/>
          </w:rPr>
          <w:fldChar w:fldCharType="end"/>
        </w:r>
        <w:r w:rsidRPr="0031235E">
          <w:rPr>
            <w:rStyle w:val="Hyperlink"/>
            <w:noProof/>
          </w:rPr>
          <w:fldChar w:fldCharType="end"/>
        </w:r>
      </w:ins>
    </w:p>
    <w:p w14:paraId="360C6B52" w14:textId="13A981A0" w:rsidR="00EB1DAE" w:rsidRDefault="00EB1DAE">
      <w:pPr>
        <w:pStyle w:val="Verzeichnis3"/>
        <w:tabs>
          <w:tab w:val="right" w:leader="dot" w:pos="9350"/>
        </w:tabs>
        <w:rPr>
          <w:ins w:id="401" w:author="Andreas Kuehne" w:date="2019-05-09T22:04:00Z"/>
          <w:rFonts w:asciiTheme="minorHAnsi" w:eastAsiaTheme="minorEastAsia" w:hAnsiTheme="minorHAnsi" w:cstheme="minorBidi"/>
          <w:noProof/>
          <w:sz w:val="22"/>
          <w:szCs w:val="22"/>
          <w:lang w:val="en-GB" w:eastAsia="en-GB"/>
        </w:rPr>
      </w:pPr>
      <w:ins w:id="40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"_Toc8331993"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4.3.10</w:t>
        </w:r>
        <w:r w:rsidRPr="0031235E">
          <w:rPr>
            <w:rStyle w:val="Hyperlink"/>
            <w:noProof/>
          </w:rPr>
          <w:t xml:space="preserve"> Component Schemas</w:t>
        </w:r>
        <w:r>
          <w:rPr>
            <w:noProof/>
            <w:webHidden/>
          </w:rPr>
          <w:tab/>
        </w:r>
        <w:r>
          <w:rPr>
            <w:noProof/>
            <w:webHidden/>
          </w:rPr>
          <w:fldChar w:fldCharType="begin"/>
        </w:r>
        <w:r>
          <w:rPr>
            <w:noProof/>
            <w:webHidden/>
          </w:rPr>
          <w:instrText xml:space="preserve"> PAGEREF _Toc8331993 \h </w:instrText>
        </w:r>
      </w:ins>
      <w:r>
        <w:rPr>
          <w:noProof/>
          <w:webHidden/>
        </w:rPr>
      </w:r>
      <w:r>
        <w:rPr>
          <w:noProof/>
          <w:webHidden/>
        </w:rPr>
        <w:fldChar w:fldCharType="separate"/>
      </w:r>
      <w:ins w:id="403" w:author="Andreas Kuehne" w:date="2019-05-09T22:04:00Z">
        <w:r>
          <w:rPr>
            <w:noProof/>
            <w:webHidden/>
          </w:rPr>
          <w:t>62</w:t>
        </w:r>
        <w:r>
          <w:rPr>
            <w:noProof/>
            <w:webHidden/>
          </w:rPr>
          <w:fldChar w:fldCharType="end"/>
        </w:r>
        <w:r w:rsidRPr="0031235E">
          <w:rPr>
            <w:rStyle w:val="Hyperlink"/>
            <w:noProof/>
          </w:rPr>
          <w:fldChar w:fldCharType="end"/>
        </w:r>
      </w:ins>
    </w:p>
    <w:p w14:paraId="157DFE36" w14:textId="67591F26" w:rsidR="00EB1DAE" w:rsidRDefault="00EB1DAE">
      <w:pPr>
        <w:pStyle w:val="Verzeichnis4"/>
        <w:tabs>
          <w:tab w:val="right" w:leader="dot" w:pos="9350"/>
        </w:tabs>
        <w:rPr>
          <w:ins w:id="404" w:author="Andreas Kuehne" w:date="2019-05-09T22:04:00Z"/>
          <w:rFonts w:asciiTheme="minorHAnsi" w:eastAsiaTheme="minorEastAsia" w:hAnsiTheme="minorHAnsi" w:cstheme="minorBidi"/>
          <w:noProof/>
          <w:sz w:val="22"/>
          <w:szCs w:val="22"/>
          <w:lang w:val="en-GB" w:eastAsia="en-GB"/>
        </w:rPr>
      </w:pPr>
      <w:ins w:id="40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"_Toc8331994"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4.3.10.1</w:t>
        </w:r>
        <w:r w:rsidRPr="0031235E">
          <w:rPr>
            <w:rStyle w:val="Hyperlink"/>
            <w:noProof/>
          </w:rPr>
          <w:t xml:space="preserve"> Schemas – JSON Syntax</w:t>
        </w:r>
        <w:r>
          <w:rPr>
            <w:noProof/>
            <w:webHidden/>
          </w:rPr>
          <w:tab/>
        </w:r>
        <w:r>
          <w:rPr>
            <w:noProof/>
            <w:webHidden/>
          </w:rPr>
          <w:fldChar w:fldCharType="begin"/>
        </w:r>
        <w:r>
          <w:rPr>
            <w:noProof/>
            <w:webHidden/>
          </w:rPr>
          <w:instrText xml:space="preserve"> PAGEREF _Toc8331994 \h </w:instrText>
        </w:r>
      </w:ins>
      <w:r>
        <w:rPr>
          <w:noProof/>
          <w:webHidden/>
        </w:rPr>
      </w:r>
      <w:r>
        <w:rPr>
          <w:noProof/>
          <w:webHidden/>
        </w:rPr>
        <w:fldChar w:fldCharType="separate"/>
      </w:r>
      <w:ins w:id="406" w:author="Andreas Kuehne" w:date="2019-05-09T22:04:00Z">
        <w:r>
          <w:rPr>
            <w:noProof/>
            <w:webHidden/>
          </w:rPr>
          <w:t>62</w:t>
        </w:r>
        <w:r>
          <w:rPr>
            <w:noProof/>
            <w:webHidden/>
          </w:rPr>
          <w:fldChar w:fldCharType="end"/>
        </w:r>
        <w:r w:rsidRPr="0031235E">
          <w:rPr>
            <w:rStyle w:val="Hyperlink"/>
            <w:noProof/>
          </w:rPr>
          <w:fldChar w:fldCharType="end"/>
        </w:r>
      </w:ins>
    </w:p>
    <w:p w14:paraId="1D8E13CB" w14:textId="62DA8C86" w:rsidR="00EB1DAE" w:rsidRDefault="00EB1DAE">
      <w:pPr>
        <w:pStyle w:val="Verzeichnis4"/>
        <w:tabs>
          <w:tab w:val="right" w:leader="dot" w:pos="9350"/>
        </w:tabs>
        <w:rPr>
          <w:ins w:id="407" w:author="Andreas Kuehne" w:date="2019-05-09T22:04:00Z"/>
          <w:rFonts w:asciiTheme="minorHAnsi" w:eastAsiaTheme="minorEastAsia" w:hAnsiTheme="minorHAnsi" w:cstheme="minorBidi"/>
          <w:noProof/>
          <w:sz w:val="22"/>
          <w:szCs w:val="22"/>
          <w:lang w:val="en-GB" w:eastAsia="en-GB"/>
        </w:rPr>
      </w:pPr>
      <w:ins w:id="40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"_Toc8331995"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4.3.10.2</w:t>
        </w:r>
        <w:r w:rsidRPr="0031235E">
          <w:rPr>
            <w:rStyle w:val="Hyperlink"/>
            <w:noProof/>
          </w:rPr>
          <w:t xml:space="preserve"> Schemas – XML Syntax</w:t>
        </w:r>
        <w:r>
          <w:rPr>
            <w:noProof/>
            <w:webHidden/>
          </w:rPr>
          <w:tab/>
        </w:r>
        <w:r>
          <w:rPr>
            <w:noProof/>
            <w:webHidden/>
          </w:rPr>
          <w:fldChar w:fldCharType="begin"/>
        </w:r>
        <w:r>
          <w:rPr>
            <w:noProof/>
            <w:webHidden/>
          </w:rPr>
          <w:instrText xml:space="preserve"> PAGEREF _Toc8331995 \h </w:instrText>
        </w:r>
      </w:ins>
      <w:r>
        <w:rPr>
          <w:noProof/>
          <w:webHidden/>
        </w:rPr>
      </w:r>
      <w:r>
        <w:rPr>
          <w:noProof/>
          <w:webHidden/>
        </w:rPr>
        <w:fldChar w:fldCharType="separate"/>
      </w:r>
      <w:ins w:id="409" w:author="Andreas Kuehne" w:date="2019-05-09T22:04:00Z">
        <w:r>
          <w:rPr>
            <w:noProof/>
            <w:webHidden/>
          </w:rPr>
          <w:t>63</w:t>
        </w:r>
        <w:r>
          <w:rPr>
            <w:noProof/>
            <w:webHidden/>
          </w:rPr>
          <w:fldChar w:fldCharType="end"/>
        </w:r>
        <w:r w:rsidRPr="0031235E">
          <w:rPr>
            <w:rStyle w:val="Hyperlink"/>
            <w:noProof/>
          </w:rPr>
          <w:fldChar w:fldCharType="end"/>
        </w:r>
      </w:ins>
    </w:p>
    <w:p w14:paraId="6E9A12BB" w14:textId="2C2EE966" w:rsidR="00EB1DAE" w:rsidRDefault="00EB1DAE">
      <w:pPr>
        <w:pStyle w:val="Verzeichnis3"/>
        <w:tabs>
          <w:tab w:val="right" w:leader="dot" w:pos="9350"/>
        </w:tabs>
        <w:rPr>
          <w:ins w:id="410" w:author="Andreas Kuehne" w:date="2019-05-09T22:04:00Z"/>
          <w:rFonts w:asciiTheme="minorHAnsi" w:eastAsiaTheme="minorEastAsia" w:hAnsiTheme="minorHAnsi" w:cstheme="minorBidi"/>
          <w:noProof/>
          <w:sz w:val="22"/>
          <w:szCs w:val="22"/>
          <w:lang w:val="en-GB" w:eastAsia="en-GB"/>
        </w:rPr>
      </w:pPr>
      <w:ins w:id="41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"_Toc8331996"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4.3.11</w:t>
        </w:r>
        <w:r w:rsidRPr="0031235E">
          <w:rPr>
            <w:rStyle w:val="Hyperlink"/>
            <w:noProof/>
          </w:rPr>
          <w:t xml:space="preserve"> Component IntendedAudience</w:t>
        </w:r>
        <w:r>
          <w:rPr>
            <w:noProof/>
            <w:webHidden/>
          </w:rPr>
          <w:tab/>
        </w:r>
        <w:r>
          <w:rPr>
            <w:noProof/>
            <w:webHidden/>
          </w:rPr>
          <w:fldChar w:fldCharType="begin"/>
        </w:r>
        <w:r>
          <w:rPr>
            <w:noProof/>
            <w:webHidden/>
          </w:rPr>
          <w:instrText xml:space="preserve"> PAGEREF _Toc8331996 \h </w:instrText>
        </w:r>
      </w:ins>
      <w:r>
        <w:rPr>
          <w:noProof/>
          <w:webHidden/>
        </w:rPr>
      </w:r>
      <w:r>
        <w:rPr>
          <w:noProof/>
          <w:webHidden/>
        </w:rPr>
        <w:fldChar w:fldCharType="separate"/>
      </w:r>
      <w:ins w:id="412" w:author="Andreas Kuehne" w:date="2019-05-09T22:04:00Z">
        <w:r>
          <w:rPr>
            <w:noProof/>
            <w:webHidden/>
          </w:rPr>
          <w:t>63</w:t>
        </w:r>
        <w:r>
          <w:rPr>
            <w:noProof/>
            <w:webHidden/>
          </w:rPr>
          <w:fldChar w:fldCharType="end"/>
        </w:r>
        <w:r w:rsidRPr="0031235E">
          <w:rPr>
            <w:rStyle w:val="Hyperlink"/>
            <w:noProof/>
          </w:rPr>
          <w:fldChar w:fldCharType="end"/>
        </w:r>
      </w:ins>
    </w:p>
    <w:p w14:paraId="27CD94C9" w14:textId="4C92A63D" w:rsidR="00EB1DAE" w:rsidRDefault="00EB1DAE">
      <w:pPr>
        <w:pStyle w:val="Verzeichnis4"/>
        <w:tabs>
          <w:tab w:val="right" w:leader="dot" w:pos="9350"/>
        </w:tabs>
        <w:rPr>
          <w:ins w:id="413" w:author="Andreas Kuehne" w:date="2019-05-09T22:04:00Z"/>
          <w:rFonts w:asciiTheme="minorHAnsi" w:eastAsiaTheme="minorEastAsia" w:hAnsiTheme="minorHAnsi" w:cstheme="minorBidi"/>
          <w:noProof/>
          <w:sz w:val="22"/>
          <w:szCs w:val="22"/>
          <w:lang w:val="en-GB" w:eastAsia="en-GB"/>
        </w:rPr>
      </w:pPr>
      <w:ins w:id="41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"_Toc8331997"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4.3.11.1</w:t>
        </w:r>
        <w:r w:rsidRPr="0031235E">
          <w:rPr>
            <w:rStyle w:val="Hyperlink"/>
            <w:noProof/>
          </w:rPr>
          <w:t xml:space="preserve"> IntendedAudience – JSON Syntax</w:t>
        </w:r>
        <w:r>
          <w:rPr>
            <w:noProof/>
            <w:webHidden/>
          </w:rPr>
          <w:tab/>
        </w:r>
        <w:r>
          <w:rPr>
            <w:noProof/>
            <w:webHidden/>
          </w:rPr>
          <w:fldChar w:fldCharType="begin"/>
        </w:r>
        <w:r>
          <w:rPr>
            <w:noProof/>
            <w:webHidden/>
          </w:rPr>
          <w:instrText xml:space="preserve"> PAGEREF _Toc8331997 \h </w:instrText>
        </w:r>
      </w:ins>
      <w:r>
        <w:rPr>
          <w:noProof/>
          <w:webHidden/>
        </w:rPr>
      </w:r>
      <w:r>
        <w:rPr>
          <w:noProof/>
          <w:webHidden/>
        </w:rPr>
        <w:fldChar w:fldCharType="separate"/>
      </w:r>
      <w:ins w:id="415" w:author="Andreas Kuehne" w:date="2019-05-09T22:04:00Z">
        <w:r>
          <w:rPr>
            <w:noProof/>
            <w:webHidden/>
          </w:rPr>
          <w:t>63</w:t>
        </w:r>
        <w:r>
          <w:rPr>
            <w:noProof/>
            <w:webHidden/>
          </w:rPr>
          <w:fldChar w:fldCharType="end"/>
        </w:r>
        <w:r w:rsidRPr="0031235E">
          <w:rPr>
            <w:rStyle w:val="Hyperlink"/>
            <w:noProof/>
          </w:rPr>
          <w:fldChar w:fldCharType="end"/>
        </w:r>
      </w:ins>
    </w:p>
    <w:p w14:paraId="14D19872" w14:textId="731D11A8" w:rsidR="00EB1DAE" w:rsidRDefault="00EB1DAE">
      <w:pPr>
        <w:pStyle w:val="Verzeichnis4"/>
        <w:tabs>
          <w:tab w:val="right" w:leader="dot" w:pos="9350"/>
        </w:tabs>
        <w:rPr>
          <w:ins w:id="416" w:author="Andreas Kuehne" w:date="2019-05-09T22:04:00Z"/>
          <w:rFonts w:asciiTheme="minorHAnsi" w:eastAsiaTheme="minorEastAsia" w:hAnsiTheme="minorHAnsi" w:cstheme="minorBidi"/>
          <w:noProof/>
          <w:sz w:val="22"/>
          <w:szCs w:val="22"/>
          <w:lang w:val="en-GB" w:eastAsia="en-GB"/>
        </w:rPr>
      </w:pPr>
      <w:ins w:id="41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"_Toc8331998"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4.3.11.2</w:t>
        </w:r>
        <w:r w:rsidRPr="0031235E">
          <w:rPr>
            <w:rStyle w:val="Hyperlink"/>
            <w:noProof/>
          </w:rPr>
          <w:t xml:space="preserve"> IntendedAudience – XML Syntax</w:t>
        </w:r>
        <w:r>
          <w:rPr>
            <w:noProof/>
            <w:webHidden/>
          </w:rPr>
          <w:tab/>
        </w:r>
        <w:r>
          <w:rPr>
            <w:noProof/>
            <w:webHidden/>
          </w:rPr>
          <w:fldChar w:fldCharType="begin"/>
        </w:r>
        <w:r>
          <w:rPr>
            <w:noProof/>
            <w:webHidden/>
          </w:rPr>
          <w:instrText xml:space="preserve"> PAGEREF _Toc8331998 \h </w:instrText>
        </w:r>
      </w:ins>
      <w:r>
        <w:rPr>
          <w:noProof/>
          <w:webHidden/>
        </w:rPr>
      </w:r>
      <w:r>
        <w:rPr>
          <w:noProof/>
          <w:webHidden/>
        </w:rPr>
        <w:fldChar w:fldCharType="separate"/>
      </w:r>
      <w:ins w:id="418" w:author="Andreas Kuehne" w:date="2019-05-09T22:04:00Z">
        <w:r>
          <w:rPr>
            <w:noProof/>
            <w:webHidden/>
          </w:rPr>
          <w:t>64</w:t>
        </w:r>
        <w:r>
          <w:rPr>
            <w:noProof/>
            <w:webHidden/>
          </w:rPr>
          <w:fldChar w:fldCharType="end"/>
        </w:r>
        <w:r w:rsidRPr="0031235E">
          <w:rPr>
            <w:rStyle w:val="Hyperlink"/>
            <w:noProof/>
          </w:rPr>
          <w:fldChar w:fldCharType="end"/>
        </w:r>
      </w:ins>
    </w:p>
    <w:p w14:paraId="47D21472" w14:textId="57DE51B7" w:rsidR="00EB1DAE" w:rsidRDefault="00EB1DAE">
      <w:pPr>
        <w:pStyle w:val="Verzeichnis3"/>
        <w:tabs>
          <w:tab w:val="right" w:leader="dot" w:pos="9350"/>
        </w:tabs>
        <w:rPr>
          <w:ins w:id="419" w:author="Andreas Kuehne" w:date="2019-05-09T22:04:00Z"/>
          <w:rFonts w:asciiTheme="minorHAnsi" w:eastAsiaTheme="minorEastAsia" w:hAnsiTheme="minorHAnsi" w:cstheme="minorBidi"/>
          <w:noProof/>
          <w:sz w:val="22"/>
          <w:szCs w:val="22"/>
          <w:lang w:val="en-GB" w:eastAsia="en-GB"/>
        </w:rPr>
      </w:pPr>
      <w:ins w:id="42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"_Toc8331999"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4.3.12</w:t>
        </w:r>
        <w:r w:rsidRPr="0031235E">
          <w:rPr>
            <w:rStyle w:val="Hyperlink"/>
            <w:noProof/>
          </w:rPr>
          <w:t xml:space="preserve"> Component KeySelector</w:t>
        </w:r>
        <w:r>
          <w:rPr>
            <w:noProof/>
            <w:webHidden/>
          </w:rPr>
          <w:tab/>
        </w:r>
        <w:r>
          <w:rPr>
            <w:noProof/>
            <w:webHidden/>
          </w:rPr>
          <w:fldChar w:fldCharType="begin"/>
        </w:r>
        <w:r>
          <w:rPr>
            <w:noProof/>
            <w:webHidden/>
          </w:rPr>
          <w:instrText xml:space="preserve"> PAGEREF _Toc8331999 \h </w:instrText>
        </w:r>
      </w:ins>
      <w:r>
        <w:rPr>
          <w:noProof/>
          <w:webHidden/>
        </w:rPr>
      </w:r>
      <w:r>
        <w:rPr>
          <w:noProof/>
          <w:webHidden/>
        </w:rPr>
        <w:fldChar w:fldCharType="separate"/>
      </w:r>
      <w:ins w:id="421" w:author="Andreas Kuehne" w:date="2019-05-09T22:04:00Z">
        <w:r>
          <w:rPr>
            <w:noProof/>
            <w:webHidden/>
          </w:rPr>
          <w:t>64</w:t>
        </w:r>
        <w:r>
          <w:rPr>
            <w:noProof/>
            <w:webHidden/>
          </w:rPr>
          <w:fldChar w:fldCharType="end"/>
        </w:r>
        <w:r w:rsidRPr="0031235E">
          <w:rPr>
            <w:rStyle w:val="Hyperlink"/>
            <w:noProof/>
          </w:rPr>
          <w:fldChar w:fldCharType="end"/>
        </w:r>
      </w:ins>
    </w:p>
    <w:p w14:paraId="61673ABF" w14:textId="2EF98D41" w:rsidR="00EB1DAE" w:rsidRDefault="00EB1DAE">
      <w:pPr>
        <w:pStyle w:val="Verzeichnis4"/>
        <w:tabs>
          <w:tab w:val="right" w:leader="dot" w:pos="9350"/>
        </w:tabs>
        <w:rPr>
          <w:ins w:id="422" w:author="Andreas Kuehne" w:date="2019-05-09T22:04:00Z"/>
          <w:rFonts w:asciiTheme="minorHAnsi" w:eastAsiaTheme="minorEastAsia" w:hAnsiTheme="minorHAnsi" w:cstheme="minorBidi"/>
          <w:noProof/>
          <w:sz w:val="22"/>
          <w:szCs w:val="22"/>
          <w:lang w:val="en-GB" w:eastAsia="en-GB"/>
        </w:rPr>
      </w:pPr>
      <w:ins w:id="42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"_Toc8332000"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4.3.12.1</w:t>
        </w:r>
        <w:r w:rsidRPr="0031235E">
          <w:rPr>
            <w:rStyle w:val="Hyperlink"/>
            <w:noProof/>
          </w:rPr>
          <w:t xml:space="preserve"> KeySelector – JSON Syntax</w:t>
        </w:r>
        <w:r>
          <w:rPr>
            <w:noProof/>
            <w:webHidden/>
          </w:rPr>
          <w:tab/>
        </w:r>
        <w:r>
          <w:rPr>
            <w:noProof/>
            <w:webHidden/>
          </w:rPr>
          <w:fldChar w:fldCharType="begin"/>
        </w:r>
        <w:r>
          <w:rPr>
            <w:noProof/>
            <w:webHidden/>
          </w:rPr>
          <w:instrText xml:space="preserve"> PAGEREF _Toc8332000 \h </w:instrText>
        </w:r>
      </w:ins>
      <w:r>
        <w:rPr>
          <w:noProof/>
          <w:webHidden/>
        </w:rPr>
      </w:r>
      <w:r>
        <w:rPr>
          <w:noProof/>
          <w:webHidden/>
        </w:rPr>
        <w:fldChar w:fldCharType="separate"/>
      </w:r>
      <w:ins w:id="424" w:author="Andreas Kuehne" w:date="2019-05-09T22:04:00Z">
        <w:r>
          <w:rPr>
            <w:noProof/>
            <w:webHidden/>
          </w:rPr>
          <w:t>65</w:t>
        </w:r>
        <w:r>
          <w:rPr>
            <w:noProof/>
            <w:webHidden/>
          </w:rPr>
          <w:fldChar w:fldCharType="end"/>
        </w:r>
        <w:r w:rsidRPr="0031235E">
          <w:rPr>
            <w:rStyle w:val="Hyperlink"/>
            <w:noProof/>
          </w:rPr>
          <w:fldChar w:fldCharType="end"/>
        </w:r>
      </w:ins>
    </w:p>
    <w:p w14:paraId="5045895A" w14:textId="712464FD" w:rsidR="00EB1DAE" w:rsidRDefault="00EB1DAE">
      <w:pPr>
        <w:pStyle w:val="Verzeichnis4"/>
        <w:tabs>
          <w:tab w:val="right" w:leader="dot" w:pos="9350"/>
        </w:tabs>
        <w:rPr>
          <w:ins w:id="425" w:author="Andreas Kuehne" w:date="2019-05-09T22:04:00Z"/>
          <w:rFonts w:asciiTheme="minorHAnsi" w:eastAsiaTheme="minorEastAsia" w:hAnsiTheme="minorHAnsi" w:cstheme="minorBidi"/>
          <w:noProof/>
          <w:sz w:val="22"/>
          <w:szCs w:val="22"/>
          <w:lang w:val="en-GB" w:eastAsia="en-GB"/>
        </w:rPr>
      </w:pPr>
      <w:ins w:id="42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"_Toc8332001"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4.3.12.2</w:t>
        </w:r>
        <w:r w:rsidRPr="0031235E">
          <w:rPr>
            <w:rStyle w:val="Hyperlink"/>
            <w:noProof/>
          </w:rPr>
          <w:t xml:space="preserve"> KeySelector – XML Syntax</w:t>
        </w:r>
        <w:r>
          <w:rPr>
            <w:noProof/>
            <w:webHidden/>
          </w:rPr>
          <w:tab/>
        </w:r>
        <w:r>
          <w:rPr>
            <w:noProof/>
            <w:webHidden/>
          </w:rPr>
          <w:fldChar w:fldCharType="begin"/>
        </w:r>
        <w:r>
          <w:rPr>
            <w:noProof/>
            <w:webHidden/>
          </w:rPr>
          <w:instrText xml:space="preserve"> PAGEREF _Toc8332001 \h </w:instrText>
        </w:r>
      </w:ins>
      <w:r>
        <w:rPr>
          <w:noProof/>
          <w:webHidden/>
        </w:rPr>
      </w:r>
      <w:r>
        <w:rPr>
          <w:noProof/>
          <w:webHidden/>
        </w:rPr>
        <w:fldChar w:fldCharType="separate"/>
      </w:r>
      <w:ins w:id="427" w:author="Andreas Kuehne" w:date="2019-05-09T22:04:00Z">
        <w:r>
          <w:rPr>
            <w:noProof/>
            <w:webHidden/>
          </w:rPr>
          <w:t>66</w:t>
        </w:r>
        <w:r>
          <w:rPr>
            <w:noProof/>
            <w:webHidden/>
          </w:rPr>
          <w:fldChar w:fldCharType="end"/>
        </w:r>
        <w:r w:rsidRPr="0031235E">
          <w:rPr>
            <w:rStyle w:val="Hyperlink"/>
            <w:noProof/>
          </w:rPr>
          <w:fldChar w:fldCharType="end"/>
        </w:r>
      </w:ins>
    </w:p>
    <w:p w14:paraId="16B324FA" w14:textId="640FA85A" w:rsidR="00EB1DAE" w:rsidRDefault="00EB1DAE">
      <w:pPr>
        <w:pStyle w:val="Verzeichnis3"/>
        <w:tabs>
          <w:tab w:val="right" w:leader="dot" w:pos="9350"/>
        </w:tabs>
        <w:rPr>
          <w:ins w:id="428" w:author="Andreas Kuehne" w:date="2019-05-09T22:04:00Z"/>
          <w:rFonts w:asciiTheme="minorHAnsi" w:eastAsiaTheme="minorEastAsia" w:hAnsiTheme="minorHAnsi" w:cstheme="minorBidi"/>
          <w:noProof/>
          <w:sz w:val="22"/>
          <w:szCs w:val="22"/>
          <w:lang w:val="en-GB" w:eastAsia="en-GB"/>
        </w:rPr>
      </w:pPr>
      <w:ins w:id="42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"_Toc8332002"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4.3.13</w:t>
        </w:r>
        <w:r w:rsidRPr="0031235E">
          <w:rPr>
            <w:rStyle w:val="Hyperlink"/>
            <w:noProof/>
          </w:rPr>
          <w:t xml:space="preserve"> Component X509Digest</w:t>
        </w:r>
        <w:r>
          <w:rPr>
            <w:noProof/>
            <w:webHidden/>
          </w:rPr>
          <w:tab/>
        </w:r>
        <w:r>
          <w:rPr>
            <w:noProof/>
            <w:webHidden/>
          </w:rPr>
          <w:fldChar w:fldCharType="begin"/>
        </w:r>
        <w:r>
          <w:rPr>
            <w:noProof/>
            <w:webHidden/>
          </w:rPr>
          <w:instrText xml:space="preserve"> PAGEREF _Toc8332002 \h </w:instrText>
        </w:r>
      </w:ins>
      <w:r>
        <w:rPr>
          <w:noProof/>
          <w:webHidden/>
        </w:rPr>
      </w:r>
      <w:r>
        <w:rPr>
          <w:noProof/>
          <w:webHidden/>
        </w:rPr>
        <w:fldChar w:fldCharType="separate"/>
      </w:r>
      <w:ins w:id="430" w:author="Andreas Kuehne" w:date="2019-05-09T22:04:00Z">
        <w:r>
          <w:rPr>
            <w:noProof/>
            <w:webHidden/>
          </w:rPr>
          <w:t>66</w:t>
        </w:r>
        <w:r>
          <w:rPr>
            <w:noProof/>
            <w:webHidden/>
          </w:rPr>
          <w:fldChar w:fldCharType="end"/>
        </w:r>
        <w:r w:rsidRPr="0031235E">
          <w:rPr>
            <w:rStyle w:val="Hyperlink"/>
            <w:noProof/>
          </w:rPr>
          <w:fldChar w:fldCharType="end"/>
        </w:r>
      </w:ins>
    </w:p>
    <w:p w14:paraId="719E5825" w14:textId="0356068C" w:rsidR="00EB1DAE" w:rsidRDefault="00EB1DAE">
      <w:pPr>
        <w:pStyle w:val="Verzeichnis4"/>
        <w:tabs>
          <w:tab w:val="right" w:leader="dot" w:pos="9350"/>
        </w:tabs>
        <w:rPr>
          <w:ins w:id="431" w:author="Andreas Kuehne" w:date="2019-05-09T22:04:00Z"/>
          <w:rFonts w:asciiTheme="minorHAnsi" w:eastAsiaTheme="minorEastAsia" w:hAnsiTheme="minorHAnsi" w:cstheme="minorBidi"/>
          <w:noProof/>
          <w:sz w:val="22"/>
          <w:szCs w:val="22"/>
          <w:lang w:val="en-GB" w:eastAsia="en-GB"/>
        </w:rPr>
      </w:pPr>
      <w:ins w:id="43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"_Toc8332003"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4.3.13.1</w:t>
        </w:r>
        <w:r w:rsidRPr="0031235E">
          <w:rPr>
            <w:rStyle w:val="Hyperlink"/>
            <w:noProof/>
          </w:rPr>
          <w:t xml:space="preserve"> X509Digest – JSON Syntax</w:t>
        </w:r>
        <w:r>
          <w:rPr>
            <w:noProof/>
            <w:webHidden/>
          </w:rPr>
          <w:tab/>
        </w:r>
        <w:r>
          <w:rPr>
            <w:noProof/>
            <w:webHidden/>
          </w:rPr>
          <w:fldChar w:fldCharType="begin"/>
        </w:r>
        <w:r>
          <w:rPr>
            <w:noProof/>
            <w:webHidden/>
          </w:rPr>
          <w:instrText xml:space="preserve"> PAGEREF _Toc8332003 \h </w:instrText>
        </w:r>
      </w:ins>
      <w:r>
        <w:rPr>
          <w:noProof/>
          <w:webHidden/>
        </w:rPr>
      </w:r>
      <w:r>
        <w:rPr>
          <w:noProof/>
          <w:webHidden/>
        </w:rPr>
        <w:fldChar w:fldCharType="separate"/>
      </w:r>
      <w:ins w:id="433" w:author="Andreas Kuehne" w:date="2019-05-09T22:04:00Z">
        <w:r>
          <w:rPr>
            <w:noProof/>
            <w:webHidden/>
          </w:rPr>
          <w:t>66</w:t>
        </w:r>
        <w:r>
          <w:rPr>
            <w:noProof/>
            <w:webHidden/>
          </w:rPr>
          <w:fldChar w:fldCharType="end"/>
        </w:r>
        <w:r w:rsidRPr="0031235E">
          <w:rPr>
            <w:rStyle w:val="Hyperlink"/>
            <w:noProof/>
          </w:rPr>
          <w:fldChar w:fldCharType="end"/>
        </w:r>
      </w:ins>
    </w:p>
    <w:p w14:paraId="62A86EA9" w14:textId="2253AEFD" w:rsidR="00EB1DAE" w:rsidRDefault="00EB1DAE">
      <w:pPr>
        <w:pStyle w:val="Verzeichnis4"/>
        <w:tabs>
          <w:tab w:val="right" w:leader="dot" w:pos="9350"/>
        </w:tabs>
        <w:rPr>
          <w:ins w:id="434" w:author="Andreas Kuehne" w:date="2019-05-09T22:04:00Z"/>
          <w:rFonts w:asciiTheme="minorHAnsi" w:eastAsiaTheme="minorEastAsia" w:hAnsiTheme="minorHAnsi" w:cstheme="minorBidi"/>
          <w:noProof/>
          <w:sz w:val="22"/>
          <w:szCs w:val="22"/>
          <w:lang w:val="en-GB" w:eastAsia="en-GB"/>
        </w:rPr>
      </w:pPr>
      <w:ins w:id="43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"_Toc8332004"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4.3.13.2</w:t>
        </w:r>
        <w:r w:rsidRPr="0031235E">
          <w:rPr>
            <w:rStyle w:val="Hyperlink"/>
            <w:noProof/>
          </w:rPr>
          <w:t xml:space="preserve"> X509Digest – XML Syntax</w:t>
        </w:r>
        <w:r>
          <w:rPr>
            <w:noProof/>
            <w:webHidden/>
          </w:rPr>
          <w:tab/>
        </w:r>
        <w:r>
          <w:rPr>
            <w:noProof/>
            <w:webHidden/>
          </w:rPr>
          <w:fldChar w:fldCharType="begin"/>
        </w:r>
        <w:r>
          <w:rPr>
            <w:noProof/>
            <w:webHidden/>
          </w:rPr>
          <w:instrText xml:space="preserve"> PAGEREF _Toc8332004 \h </w:instrText>
        </w:r>
      </w:ins>
      <w:r>
        <w:rPr>
          <w:noProof/>
          <w:webHidden/>
        </w:rPr>
      </w:r>
      <w:r>
        <w:rPr>
          <w:noProof/>
          <w:webHidden/>
        </w:rPr>
        <w:fldChar w:fldCharType="separate"/>
      </w:r>
      <w:ins w:id="436" w:author="Andreas Kuehne" w:date="2019-05-09T22:04:00Z">
        <w:r>
          <w:rPr>
            <w:noProof/>
            <w:webHidden/>
          </w:rPr>
          <w:t>67</w:t>
        </w:r>
        <w:r>
          <w:rPr>
            <w:noProof/>
            <w:webHidden/>
          </w:rPr>
          <w:fldChar w:fldCharType="end"/>
        </w:r>
        <w:r w:rsidRPr="0031235E">
          <w:rPr>
            <w:rStyle w:val="Hyperlink"/>
            <w:noProof/>
          </w:rPr>
          <w:fldChar w:fldCharType="end"/>
        </w:r>
      </w:ins>
    </w:p>
    <w:p w14:paraId="72AA46E6" w14:textId="64FE09AD" w:rsidR="00EB1DAE" w:rsidRDefault="00EB1DAE">
      <w:pPr>
        <w:pStyle w:val="Verzeichnis3"/>
        <w:tabs>
          <w:tab w:val="right" w:leader="dot" w:pos="9350"/>
        </w:tabs>
        <w:rPr>
          <w:ins w:id="437" w:author="Andreas Kuehne" w:date="2019-05-09T22:04:00Z"/>
          <w:rFonts w:asciiTheme="minorHAnsi" w:eastAsiaTheme="minorEastAsia" w:hAnsiTheme="minorHAnsi" w:cstheme="minorBidi"/>
          <w:noProof/>
          <w:sz w:val="22"/>
          <w:szCs w:val="22"/>
          <w:lang w:val="en-GB" w:eastAsia="en-GB"/>
        </w:rPr>
      </w:pPr>
      <w:ins w:id="43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"_Toc8332005"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4.3.14</w:t>
        </w:r>
        <w:r w:rsidRPr="0031235E">
          <w:rPr>
            <w:rStyle w:val="Hyperlink"/>
            <w:noProof/>
          </w:rPr>
          <w:t xml:space="preserve"> Component PropertiesHolder</w:t>
        </w:r>
        <w:r>
          <w:rPr>
            <w:noProof/>
            <w:webHidden/>
          </w:rPr>
          <w:tab/>
        </w:r>
        <w:r>
          <w:rPr>
            <w:noProof/>
            <w:webHidden/>
          </w:rPr>
          <w:fldChar w:fldCharType="begin"/>
        </w:r>
        <w:r>
          <w:rPr>
            <w:noProof/>
            <w:webHidden/>
          </w:rPr>
          <w:instrText xml:space="preserve"> PAGEREF _Toc8332005 \h </w:instrText>
        </w:r>
      </w:ins>
      <w:r>
        <w:rPr>
          <w:noProof/>
          <w:webHidden/>
        </w:rPr>
      </w:r>
      <w:r>
        <w:rPr>
          <w:noProof/>
          <w:webHidden/>
        </w:rPr>
        <w:fldChar w:fldCharType="separate"/>
      </w:r>
      <w:ins w:id="439" w:author="Andreas Kuehne" w:date="2019-05-09T22:04:00Z">
        <w:r>
          <w:rPr>
            <w:noProof/>
            <w:webHidden/>
          </w:rPr>
          <w:t>67</w:t>
        </w:r>
        <w:r>
          <w:rPr>
            <w:noProof/>
            <w:webHidden/>
          </w:rPr>
          <w:fldChar w:fldCharType="end"/>
        </w:r>
        <w:r w:rsidRPr="0031235E">
          <w:rPr>
            <w:rStyle w:val="Hyperlink"/>
            <w:noProof/>
          </w:rPr>
          <w:fldChar w:fldCharType="end"/>
        </w:r>
      </w:ins>
    </w:p>
    <w:p w14:paraId="096EC8EA" w14:textId="57678BAB" w:rsidR="00EB1DAE" w:rsidRDefault="00EB1DAE">
      <w:pPr>
        <w:pStyle w:val="Verzeichnis4"/>
        <w:tabs>
          <w:tab w:val="right" w:leader="dot" w:pos="9350"/>
        </w:tabs>
        <w:rPr>
          <w:ins w:id="440" w:author="Andreas Kuehne" w:date="2019-05-09T22:04:00Z"/>
          <w:rFonts w:asciiTheme="minorHAnsi" w:eastAsiaTheme="minorEastAsia" w:hAnsiTheme="minorHAnsi" w:cstheme="minorBidi"/>
          <w:noProof/>
          <w:sz w:val="22"/>
          <w:szCs w:val="22"/>
          <w:lang w:val="en-GB" w:eastAsia="en-GB"/>
        </w:rPr>
      </w:pPr>
      <w:ins w:id="44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"_Toc8332006"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4.3.14.1</w:t>
        </w:r>
        <w:r w:rsidRPr="0031235E">
          <w:rPr>
            <w:rStyle w:val="Hyperlink"/>
            <w:noProof/>
          </w:rPr>
          <w:t xml:space="preserve"> PropertiesHolder – JSON Syntax</w:t>
        </w:r>
        <w:r>
          <w:rPr>
            <w:noProof/>
            <w:webHidden/>
          </w:rPr>
          <w:tab/>
        </w:r>
        <w:r>
          <w:rPr>
            <w:noProof/>
            <w:webHidden/>
          </w:rPr>
          <w:fldChar w:fldCharType="begin"/>
        </w:r>
        <w:r>
          <w:rPr>
            <w:noProof/>
            <w:webHidden/>
          </w:rPr>
          <w:instrText xml:space="preserve"> PAGEREF _Toc8332006 \h </w:instrText>
        </w:r>
      </w:ins>
      <w:r>
        <w:rPr>
          <w:noProof/>
          <w:webHidden/>
        </w:rPr>
      </w:r>
      <w:r>
        <w:rPr>
          <w:noProof/>
          <w:webHidden/>
        </w:rPr>
        <w:fldChar w:fldCharType="separate"/>
      </w:r>
      <w:ins w:id="442" w:author="Andreas Kuehne" w:date="2019-05-09T22:04:00Z">
        <w:r>
          <w:rPr>
            <w:noProof/>
            <w:webHidden/>
          </w:rPr>
          <w:t>67</w:t>
        </w:r>
        <w:r>
          <w:rPr>
            <w:noProof/>
            <w:webHidden/>
          </w:rPr>
          <w:fldChar w:fldCharType="end"/>
        </w:r>
        <w:r w:rsidRPr="0031235E">
          <w:rPr>
            <w:rStyle w:val="Hyperlink"/>
            <w:noProof/>
          </w:rPr>
          <w:fldChar w:fldCharType="end"/>
        </w:r>
      </w:ins>
    </w:p>
    <w:p w14:paraId="7A1E6716" w14:textId="04AF9594" w:rsidR="00EB1DAE" w:rsidRDefault="00EB1DAE">
      <w:pPr>
        <w:pStyle w:val="Verzeichnis4"/>
        <w:tabs>
          <w:tab w:val="right" w:leader="dot" w:pos="9350"/>
        </w:tabs>
        <w:rPr>
          <w:ins w:id="443" w:author="Andreas Kuehne" w:date="2019-05-09T22:04:00Z"/>
          <w:rFonts w:asciiTheme="minorHAnsi" w:eastAsiaTheme="minorEastAsia" w:hAnsiTheme="minorHAnsi" w:cstheme="minorBidi"/>
          <w:noProof/>
          <w:sz w:val="22"/>
          <w:szCs w:val="22"/>
          <w:lang w:val="en-GB" w:eastAsia="en-GB"/>
        </w:rPr>
      </w:pPr>
      <w:ins w:id="44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"_Toc8332007"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4.3.14.2</w:t>
        </w:r>
        <w:r w:rsidRPr="0031235E">
          <w:rPr>
            <w:rStyle w:val="Hyperlink"/>
            <w:noProof/>
          </w:rPr>
          <w:t xml:space="preserve"> PropertiesHolder – XML Syntax</w:t>
        </w:r>
        <w:r>
          <w:rPr>
            <w:noProof/>
            <w:webHidden/>
          </w:rPr>
          <w:tab/>
        </w:r>
        <w:r>
          <w:rPr>
            <w:noProof/>
            <w:webHidden/>
          </w:rPr>
          <w:fldChar w:fldCharType="begin"/>
        </w:r>
        <w:r>
          <w:rPr>
            <w:noProof/>
            <w:webHidden/>
          </w:rPr>
          <w:instrText xml:space="preserve"> PAGEREF _Toc8332007 \h </w:instrText>
        </w:r>
      </w:ins>
      <w:r>
        <w:rPr>
          <w:noProof/>
          <w:webHidden/>
        </w:rPr>
      </w:r>
      <w:r>
        <w:rPr>
          <w:noProof/>
          <w:webHidden/>
        </w:rPr>
        <w:fldChar w:fldCharType="separate"/>
      </w:r>
      <w:ins w:id="445" w:author="Andreas Kuehne" w:date="2019-05-09T22:04:00Z">
        <w:r>
          <w:rPr>
            <w:noProof/>
            <w:webHidden/>
          </w:rPr>
          <w:t>68</w:t>
        </w:r>
        <w:r>
          <w:rPr>
            <w:noProof/>
            <w:webHidden/>
          </w:rPr>
          <w:fldChar w:fldCharType="end"/>
        </w:r>
        <w:r w:rsidRPr="0031235E">
          <w:rPr>
            <w:rStyle w:val="Hyperlink"/>
            <w:noProof/>
          </w:rPr>
          <w:fldChar w:fldCharType="end"/>
        </w:r>
      </w:ins>
    </w:p>
    <w:p w14:paraId="7B65AC07" w14:textId="3B42B09A" w:rsidR="00EB1DAE" w:rsidRDefault="00EB1DAE">
      <w:pPr>
        <w:pStyle w:val="Verzeichnis3"/>
        <w:tabs>
          <w:tab w:val="right" w:leader="dot" w:pos="9350"/>
        </w:tabs>
        <w:rPr>
          <w:ins w:id="446" w:author="Andreas Kuehne" w:date="2019-05-09T22:04:00Z"/>
          <w:rFonts w:asciiTheme="minorHAnsi" w:eastAsiaTheme="minorEastAsia" w:hAnsiTheme="minorHAnsi" w:cstheme="minorBidi"/>
          <w:noProof/>
          <w:sz w:val="22"/>
          <w:szCs w:val="22"/>
          <w:lang w:val="en-GB" w:eastAsia="en-GB"/>
        </w:rPr>
      </w:pPr>
      <w:ins w:id="44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"_Toc8332008"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4.3.15</w:t>
        </w:r>
        <w:r w:rsidRPr="0031235E">
          <w:rPr>
            <w:rStyle w:val="Hyperlink"/>
            <w:noProof/>
          </w:rPr>
          <w:t xml:space="preserve"> Component Properties</w:t>
        </w:r>
        <w:r>
          <w:rPr>
            <w:noProof/>
            <w:webHidden/>
          </w:rPr>
          <w:tab/>
        </w:r>
        <w:r>
          <w:rPr>
            <w:noProof/>
            <w:webHidden/>
          </w:rPr>
          <w:fldChar w:fldCharType="begin"/>
        </w:r>
        <w:r>
          <w:rPr>
            <w:noProof/>
            <w:webHidden/>
          </w:rPr>
          <w:instrText xml:space="preserve"> PAGEREF _Toc8332008 \h </w:instrText>
        </w:r>
      </w:ins>
      <w:r>
        <w:rPr>
          <w:noProof/>
          <w:webHidden/>
        </w:rPr>
      </w:r>
      <w:r>
        <w:rPr>
          <w:noProof/>
          <w:webHidden/>
        </w:rPr>
        <w:fldChar w:fldCharType="separate"/>
      </w:r>
      <w:ins w:id="448" w:author="Andreas Kuehne" w:date="2019-05-09T22:04:00Z">
        <w:r>
          <w:rPr>
            <w:noProof/>
            <w:webHidden/>
          </w:rPr>
          <w:t>68</w:t>
        </w:r>
        <w:r>
          <w:rPr>
            <w:noProof/>
            <w:webHidden/>
          </w:rPr>
          <w:fldChar w:fldCharType="end"/>
        </w:r>
        <w:r w:rsidRPr="0031235E">
          <w:rPr>
            <w:rStyle w:val="Hyperlink"/>
            <w:noProof/>
          </w:rPr>
          <w:fldChar w:fldCharType="end"/>
        </w:r>
      </w:ins>
    </w:p>
    <w:p w14:paraId="06857E42" w14:textId="58F75AF7" w:rsidR="00EB1DAE" w:rsidRDefault="00EB1DAE">
      <w:pPr>
        <w:pStyle w:val="Verzeichnis4"/>
        <w:tabs>
          <w:tab w:val="right" w:leader="dot" w:pos="9350"/>
        </w:tabs>
        <w:rPr>
          <w:ins w:id="449" w:author="Andreas Kuehne" w:date="2019-05-09T22:04:00Z"/>
          <w:rFonts w:asciiTheme="minorHAnsi" w:eastAsiaTheme="minorEastAsia" w:hAnsiTheme="minorHAnsi" w:cstheme="minorBidi"/>
          <w:noProof/>
          <w:sz w:val="22"/>
          <w:szCs w:val="22"/>
          <w:lang w:val="en-GB" w:eastAsia="en-GB"/>
        </w:rPr>
      </w:pPr>
      <w:ins w:id="45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"_Toc8332009"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4.3.15.1</w:t>
        </w:r>
        <w:r w:rsidRPr="0031235E">
          <w:rPr>
            <w:rStyle w:val="Hyperlink"/>
            <w:noProof/>
          </w:rPr>
          <w:t xml:space="preserve"> Properties – JSON Syntax</w:t>
        </w:r>
        <w:r>
          <w:rPr>
            <w:noProof/>
            <w:webHidden/>
          </w:rPr>
          <w:tab/>
        </w:r>
        <w:r>
          <w:rPr>
            <w:noProof/>
            <w:webHidden/>
          </w:rPr>
          <w:fldChar w:fldCharType="begin"/>
        </w:r>
        <w:r>
          <w:rPr>
            <w:noProof/>
            <w:webHidden/>
          </w:rPr>
          <w:instrText xml:space="preserve"> PAGEREF _Toc8332009 \h </w:instrText>
        </w:r>
      </w:ins>
      <w:r>
        <w:rPr>
          <w:noProof/>
          <w:webHidden/>
        </w:rPr>
      </w:r>
      <w:r>
        <w:rPr>
          <w:noProof/>
          <w:webHidden/>
        </w:rPr>
        <w:fldChar w:fldCharType="separate"/>
      </w:r>
      <w:ins w:id="451" w:author="Andreas Kuehne" w:date="2019-05-09T22:04:00Z">
        <w:r>
          <w:rPr>
            <w:noProof/>
            <w:webHidden/>
          </w:rPr>
          <w:t>68</w:t>
        </w:r>
        <w:r>
          <w:rPr>
            <w:noProof/>
            <w:webHidden/>
          </w:rPr>
          <w:fldChar w:fldCharType="end"/>
        </w:r>
        <w:r w:rsidRPr="0031235E">
          <w:rPr>
            <w:rStyle w:val="Hyperlink"/>
            <w:noProof/>
          </w:rPr>
          <w:fldChar w:fldCharType="end"/>
        </w:r>
      </w:ins>
    </w:p>
    <w:p w14:paraId="4A496B3D" w14:textId="608C258B" w:rsidR="00EB1DAE" w:rsidRDefault="00EB1DAE">
      <w:pPr>
        <w:pStyle w:val="Verzeichnis4"/>
        <w:tabs>
          <w:tab w:val="right" w:leader="dot" w:pos="9350"/>
        </w:tabs>
        <w:rPr>
          <w:ins w:id="452" w:author="Andreas Kuehne" w:date="2019-05-09T22:04:00Z"/>
          <w:rFonts w:asciiTheme="minorHAnsi" w:eastAsiaTheme="minorEastAsia" w:hAnsiTheme="minorHAnsi" w:cstheme="minorBidi"/>
          <w:noProof/>
          <w:sz w:val="22"/>
          <w:szCs w:val="22"/>
          <w:lang w:val="en-GB" w:eastAsia="en-GB"/>
        </w:rPr>
      </w:pPr>
      <w:ins w:id="45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"_Toc8332010"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4.3.15.2</w:t>
        </w:r>
        <w:r w:rsidRPr="0031235E">
          <w:rPr>
            <w:rStyle w:val="Hyperlink"/>
            <w:noProof/>
          </w:rPr>
          <w:t xml:space="preserve"> Properties – XML Syntax</w:t>
        </w:r>
        <w:r>
          <w:rPr>
            <w:noProof/>
            <w:webHidden/>
          </w:rPr>
          <w:tab/>
        </w:r>
        <w:r>
          <w:rPr>
            <w:noProof/>
            <w:webHidden/>
          </w:rPr>
          <w:fldChar w:fldCharType="begin"/>
        </w:r>
        <w:r>
          <w:rPr>
            <w:noProof/>
            <w:webHidden/>
          </w:rPr>
          <w:instrText xml:space="preserve"> PAGEREF _Toc8332010 \h </w:instrText>
        </w:r>
      </w:ins>
      <w:r>
        <w:rPr>
          <w:noProof/>
          <w:webHidden/>
        </w:rPr>
      </w:r>
      <w:r>
        <w:rPr>
          <w:noProof/>
          <w:webHidden/>
        </w:rPr>
        <w:fldChar w:fldCharType="separate"/>
      </w:r>
      <w:ins w:id="454" w:author="Andreas Kuehne" w:date="2019-05-09T22:04:00Z">
        <w:r>
          <w:rPr>
            <w:noProof/>
            <w:webHidden/>
          </w:rPr>
          <w:t>69</w:t>
        </w:r>
        <w:r>
          <w:rPr>
            <w:noProof/>
            <w:webHidden/>
          </w:rPr>
          <w:fldChar w:fldCharType="end"/>
        </w:r>
        <w:r w:rsidRPr="0031235E">
          <w:rPr>
            <w:rStyle w:val="Hyperlink"/>
            <w:noProof/>
          </w:rPr>
          <w:fldChar w:fldCharType="end"/>
        </w:r>
      </w:ins>
    </w:p>
    <w:p w14:paraId="7DA3E503" w14:textId="317A6AA9" w:rsidR="00EB1DAE" w:rsidRDefault="00EB1DAE">
      <w:pPr>
        <w:pStyle w:val="Verzeichnis3"/>
        <w:tabs>
          <w:tab w:val="right" w:leader="dot" w:pos="9350"/>
        </w:tabs>
        <w:rPr>
          <w:ins w:id="455" w:author="Andreas Kuehne" w:date="2019-05-09T22:04:00Z"/>
          <w:rFonts w:asciiTheme="minorHAnsi" w:eastAsiaTheme="minorEastAsia" w:hAnsiTheme="minorHAnsi" w:cstheme="minorBidi"/>
          <w:noProof/>
          <w:sz w:val="22"/>
          <w:szCs w:val="22"/>
          <w:lang w:val="en-GB" w:eastAsia="en-GB"/>
        </w:rPr>
      </w:pPr>
      <w:ins w:id="45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"_Toc8332011"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4.3.16</w:t>
        </w:r>
        <w:r w:rsidRPr="0031235E">
          <w:rPr>
            <w:rStyle w:val="Hyperlink"/>
            <w:noProof/>
          </w:rPr>
          <w:t xml:space="preserve"> Component Property</w:t>
        </w:r>
        <w:r>
          <w:rPr>
            <w:noProof/>
            <w:webHidden/>
          </w:rPr>
          <w:tab/>
        </w:r>
        <w:r>
          <w:rPr>
            <w:noProof/>
            <w:webHidden/>
          </w:rPr>
          <w:fldChar w:fldCharType="begin"/>
        </w:r>
        <w:r>
          <w:rPr>
            <w:noProof/>
            <w:webHidden/>
          </w:rPr>
          <w:instrText xml:space="preserve"> PAGEREF _Toc8332011 \h </w:instrText>
        </w:r>
      </w:ins>
      <w:r>
        <w:rPr>
          <w:noProof/>
          <w:webHidden/>
        </w:rPr>
      </w:r>
      <w:r>
        <w:rPr>
          <w:noProof/>
          <w:webHidden/>
        </w:rPr>
        <w:fldChar w:fldCharType="separate"/>
      </w:r>
      <w:ins w:id="457" w:author="Andreas Kuehne" w:date="2019-05-09T22:04:00Z">
        <w:r>
          <w:rPr>
            <w:noProof/>
            <w:webHidden/>
          </w:rPr>
          <w:t>69</w:t>
        </w:r>
        <w:r>
          <w:rPr>
            <w:noProof/>
            <w:webHidden/>
          </w:rPr>
          <w:fldChar w:fldCharType="end"/>
        </w:r>
        <w:r w:rsidRPr="0031235E">
          <w:rPr>
            <w:rStyle w:val="Hyperlink"/>
            <w:noProof/>
          </w:rPr>
          <w:fldChar w:fldCharType="end"/>
        </w:r>
      </w:ins>
    </w:p>
    <w:p w14:paraId="1395ACD6" w14:textId="49BC9E24" w:rsidR="00EB1DAE" w:rsidRDefault="00EB1DAE">
      <w:pPr>
        <w:pStyle w:val="Verzeichnis4"/>
        <w:tabs>
          <w:tab w:val="right" w:leader="dot" w:pos="9350"/>
        </w:tabs>
        <w:rPr>
          <w:ins w:id="458" w:author="Andreas Kuehne" w:date="2019-05-09T22:04:00Z"/>
          <w:rFonts w:asciiTheme="minorHAnsi" w:eastAsiaTheme="minorEastAsia" w:hAnsiTheme="minorHAnsi" w:cstheme="minorBidi"/>
          <w:noProof/>
          <w:sz w:val="22"/>
          <w:szCs w:val="22"/>
          <w:lang w:val="en-GB" w:eastAsia="en-GB"/>
        </w:rPr>
      </w:pPr>
      <w:ins w:id="45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"_Toc8332012"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4.3.16.1</w:t>
        </w:r>
        <w:r w:rsidRPr="0031235E">
          <w:rPr>
            <w:rStyle w:val="Hyperlink"/>
            <w:noProof/>
          </w:rPr>
          <w:t xml:space="preserve"> Property – JSON Syntax</w:t>
        </w:r>
        <w:r>
          <w:rPr>
            <w:noProof/>
            <w:webHidden/>
          </w:rPr>
          <w:tab/>
        </w:r>
        <w:r>
          <w:rPr>
            <w:noProof/>
            <w:webHidden/>
          </w:rPr>
          <w:fldChar w:fldCharType="begin"/>
        </w:r>
        <w:r>
          <w:rPr>
            <w:noProof/>
            <w:webHidden/>
          </w:rPr>
          <w:instrText xml:space="preserve"> PAGEREF _Toc8332012 \h </w:instrText>
        </w:r>
      </w:ins>
      <w:r>
        <w:rPr>
          <w:noProof/>
          <w:webHidden/>
        </w:rPr>
      </w:r>
      <w:r>
        <w:rPr>
          <w:noProof/>
          <w:webHidden/>
        </w:rPr>
        <w:fldChar w:fldCharType="separate"/>
      </w:r>
      <w:ins w:id="460" w:author="Andreas Kuehne" w:date="2019-05-09T22:04:00Z">
        <w:r>
          <w:rPr>
            <w:noProof/>
            <w:webHidden/>
          </w:rPr>
          <w:t>69</w:t>
        </w:r>
        <w:r>
          <w:rPr>
            <w:noProof/>
            <w:webHidden/>
          </w:rPr>
          <w:fldChar w:fldCharType="end"/>
        </w:r>
        <w:r w:rsidRPr="0031235E">
          <w:rPr>
            <w:rStyle w:val="Hyperlink"/>
            <w:noProof/>
          </w:rPr>
          <w:fldChar w:fldCharType="end"/>
        </w:r>
      </w:ins>
    </w:p>
    <w:p w14:paraId="7014543F" w14:textId="7F504FAE" w:rsidR="00EB1DAE" w:rsidRDefault="00EB1DAE">
      <w:pPr>
        <w:pStyle w:val="Verzeichnis4"/>
        <w:tabs>
          <w:tab w:val="right" w:leader="dot" w:pos="9350"/>
        </w:tabs>
        <w:rPr>
          <w:ins w:id="461" w:author="Andreas Kuehne" w:date="2019-05-09T22:04:00Z"/>
          <w:rFonts w:asciiTheme="minorHAnsi" w:eastAsiaTheme="minorEastAsia" w:hAnsiTheme="minorHAnsi" w:cstheme="minorBidi"/>
          <w:noProof/>
          <w:sz w:val="22"/>
          <w:szCs w:val="22"/>
          <w:lang w:val="en-GB" w:eastAsia="en-GB"/>
        </w:rPr>
      </w:pPr>
      <w:ins w:id="46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"_Toc8332013"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4.3.16.2</w:t>
        </w:r>
        <w:r w:rsidRPr="0031235E">
          <w:rPr>
            <w:rStyle w:val="Hyperlink"/>
            <w:noProof/>
          </w:rPr>
          <w:t xml:space="preserve"> Property – XML Syntax</w:t>
        </w:r>
        <w:r>
          <w:rPr>
            <w:noProof/>
            <w:webHidden/>
          </w:rPr>
          <w:tab/>
        </w:r>
        <w:r>
          <w:rPr>
            <w:noProof/>
            <w:webHidden/>
          </w:rPr>
          <w:fldChar w:fldCharType="begin"/>
        </w:r>
        <w:r>
          <w:rPr>
            <w:noProof/>
            <w:webHidden/>
          </w:rPr>
          <w:instrText xml:space="preserve"> PAGEREF _Toc8332013 \h </w:instrText>
        </w:r>
      </w:ins>
      <w:r>
        <w:rPr>
          <w:noProof/>
          <w:webHidden/>
        </w:rPr>
      </w:r>
      <w:r>
        <w:rPr>
          <w:noProof/>
          <w:webHidden/>
        </w:rPr>
        <w:fldChar w:fldCharType="separate"/>
      </w:r>
      <w:ins w:id="463" w:author="Andreas Kuehne" w:date="2019-05-09T22:04:00Z">
        <w:r>
          <w:rPr>
            <w:noProof/>
            <w:webHidden/>
          </w:rPr>
          <w:t>70</w:t>
        </w:r>
        <w:r>
          <w:rPr>
            <w:noProof/>
            <w:webHidden/>
          </w:rPr>
          <w:fldChar w:fldCharType="end"/>
        </w:r>
        <w:r w:rsidRPr="0031235E">
          <w:rPr>
            <w:rStyle w:val="Hyperlink"/>
            <w:noProof/>
          </w:rPr>
          <w:fldChar w:fldCharType="end"/>
        </w:r>
      </w:ins>
    </w:p>
    <w:p w14:paraId="56F0F22A" w14:textId="0172DFF7" w:rsidR="00EB1DAE" w:rsidRDefault="00EB1DAE">
      <w:pPr>
        <w:pStyle w:val="Verzeichnis3"/>
        <w:tabs>
          <w:tab w:val="right" w:leader="dot" w:pos="9350"/>
        </w:tabs>
        <w:rPr>
          <w:ins w:id="464" w:author="Andreas Kuehne" w:date="2019-05-09T22:04:00Z"/>
          <w:rFonts w:asciiTheme="minorHAnsi" w:eastAsiaTheme="minorEastAsia" w:hAnsiTheme="minorHAnsi" w:cstheme="minorBidi"/>
          <w:noProof/>
          <w:sz w:val="22"/>
          <w:szCs w:val="22"/>
          <w:lang w:val="en-GB" w:eastAsia="en-GB"/>
        </w:rPr>
      </w:pPr>
      <w:ins w:id="46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"_Toc8332014"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4.3.17</w:t>
        </w:r>
        <w:r w:rsidRPr="0031235E">
          <w:rPr>
            <w:rStyle w:val="Hyperlink"/>
            <w:noProof/>
          </w:rPr>
          <w:t xml:space="preserve"> Component IncludeObject</w:t>
        </w:r>
        <w:r>
          <w:rPr>
            <w:noProof/>
            <w:webHidden/>
          </w:rPr>
          <w:tab/>
        </w:r>
        <w:r>
          <w:rPr>
            <w:noProof/>
            <w:webHidden/>
          </w:rPr>
          <w:fldChar w:fldCharType="begin"/>
        </w:r>
        <w:r>
          <w:rPr>
            <w:noProof/>
            <w:webHidden/>
          </w:rPr>
          <w:instrText xml:space="preserve"> PAGEREF _Toc8332014 \h </w:instrText>
        </w:r>
      </w:ins>
      <w:r>
        <w:rPr>
          <w:noProof/>
          <w:webHidden/>
        </w:rPr>
      </w:r>
      <w:r>
        <w:rPr>
          <w:noProof/>
          <w:webHidden/>
        </w:rPr>
        <w:fldChar w:fldCharType="separate"/>
      </w:r>
      <w:ins w:id="466" w:author="Andreas Kuehne" w:date="2019-05-09T22:04:00Z">
        <w:r>
          <w:rPr>
            <w:noProof/>
            <w:webHidden/>
          </w:rPr>
          <w:t>70</w:t>
        </w:r>
        <w:r>
          <w:rPr>
            <w:noProof/>
            <w:webHidden/>
          </w:rPr>
          <w:fldChar w:fldCharType="end"/>
        </w:r>
        <w:r w:rsidRPr="0031235E">
          <w:rPr>
            <w:rStyle w:val="Hyperlink"/>
            <w:noProof/>
          </w:rPr>
          <w:fldChar w:fldCharType="end"/>
        </w:r>
      </w:ins>
    </w:p>
    <w:p w14:paraId="74872A11" w14:textId="02F29FC9" w:rsidR="00EB1DAE" w:rsidRDefault="00EB1DAE">
      <w:pPr>
        <w:pStyle w:val="Verzeichnis4"/>
        <w:tabs>
          <w:tab w:val="right" w:leader="dot" w:pos="9350"/>
        </w:tabs>
        <w:rPr>
          <w:ins w:id="467" w:author="Andreas Kuehne" w:date="2019-05-09T22:04:00Z"/>
          <w:rFonts w:asciiTheme="minorHAnsi" w:eastAsiaTheme="minorEastAsia" w:hAnsiTheme="minorHAnsi" w:cstheme="minorBidi"/>
          <w:noProof/>
          <w:sz w:val="22"/>
          <w:szCs w:val="22"/>
          <w:lang w:val="en-GB" w:eastAsia="en-GB"/>
        </w:rPr>
      </w:pPr>
      <w:ins w:id="46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"_Toc8332015"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4.3.17.1</w:t>
        </w:r>
        <w:r w:rsidRPr="0031235E">
          <w:rPr>
            <w:rStyle w:val="Hyperlink"/>
            <w:noProof/>
          </w:rPr>
          <w:t xml:space="preserve"> IncludeObject – JSON Syntax</w:t>
        </w:r>
        <w:r>
          <w:rPr>
            <w:noProof/>
            <w:webHidden/>
          </w:rPr>
          <w:tab/>
        </w:r>
        <w:r>
          <w:rPr>
            <w:noProof/>
            <w:webHidden/>
          </w:rPr>
          <w:fldChar w:fldCharType="begin"/>
        </w:r>
        <w:r>
          <w:rPr>
            <w:noProof/>
            <w:webHidden/>
          </w:rPr>
          <w:instrText xml:space="preserve"> PAGEREF _Toc8332015 \h </w:instrText>
        </w:r>
      </w:ins>
      <w:r>
        <w:rPr>
          <w:noProof/>
          <w:webHidden/>
        </w:rPr>
      </w:r>
      <w:r>
        <w:rPr>
          <w:noProof/>
          <w:webHidden/>
        </w:rPr>
        <w:fldChar w:fldCharType="separate"/>
      </w:r>
      <w:ins w:id="469" w:author="Andreas Kuehne" w:date="2019-05-09T22:04:00Z">
        <w:r>
          <w:rPr>
            <w:noProof/>
            <w:webHidden/>
          </w:rPr>
          <w:t>71</w:t>
        </w:r>
        <w:r>
          <w:rPr>
            <w:noProof/>
            <w:webHidden/>
          </w:rPr>
          <w:fldChar w:fldCharType="end"/>
        </w:r>
        <w:r w:rsidRPr="0031235E">
          <w:rPr>
            <w:rStyle w:val="Hyperlink"/>
            <w:noProof/>
          </w:rPr>
          <w:fldChar w:fldCharType="end"/>
        </w:r>
      </w:ins>
    </w:p>
    <w:p w14:paraId="0065D533" w14:textId="01D453A9" w:rsidR="00EB1DAE" w:rsidRDefault="00EB1DAE">
      <w:pPr>
        <w:pStyle w:val="Verzeichnis4"/>
        <w:tabs>
          <w:tab w:val="right" w:leader="dot" w:pos="9350"/>
        </w:tabs>
        <w:rPr>
          <w:ins w:id="470" w:author="Andreas Kuehne" w:date="2019-05-09T22:04:00Z"/>
          <w:rFonts w:asciiTheme="minorHAnsi" w:eastAsiaTheme="minorEastAsia" w:hAnsiTheme="minorHAnsi" w:cstheme="minorBidi"/>
          <w:noProof/>
          <w:sz w:val="22"/>
          <w:szCs w:val="22"/>
          <w:lang w:val="en-GB" w:eastAsia="en-GB"/>
        </w:rPr>
      </w:pPr>
      <w:ins w:id="47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"_Toc8332016"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4.3.17.2</w:t>
        </w:r>
        <w:r w:rsidRPr="0031235E">
          <w:rPr>
            <w:rStyle w:val="Hyperlink"/>
            <w:noProof/>
          </w:rPr>
          <w:t xml:space="preserve"> IncludeObject – XML Syntax</w:t>
        </w:r>
        <w:r>
          <w:rPr>
            <w:noProof/>
            <w:webHidden/>
          </w:rPr>
          <w:tab/>
        </w:r>
        <w:r>
          <w:rPr>
            <w:noProof/>
            <w:webHidden/>
          </w:rPr>
          <w:fldChar w:fldCharType="begin"/>
        </w:r>
        <w:r>
          <w:rPr>
            <w:noProof/>
            <w:webHidden/>
          </w:rPr>
          <w:instrText xml:space="preserve"> PAGEREF _Toc8332016 \h </w:instrText>
        </w:r>
      </w:ins>
      <w:r>
        <w:rPr>
          <w:noProof/>
          <w:webHidden/>
        </w:rPr>
      </w:r>
      <w:r>
        <w:rPr>
          <w:noProof/>
          <w:webHidden/>
        </w:rPr>
        <w:fldChar w:fldCharType="separate"/>
      </w:r>
      <w:ins w:id="472" w:author="Andreas Kuehne" w:date="2019-05-09T22:04:00Z">
        <w:r>
          <w:rPr>
            <w:noProof/>
            <w:webHidden/>
          </w:rPr>
          <w:t>72</w:t>
        </w:r>
        <w:r>
          <w:rPr>
            <w:noProof/>
            <w:webHidden/>
          </w:rPr>
          <w:fldChar w:fldCharType="end"/>
        </w:r>
        <w:r w:rsidRPr="0031235E">
          <w:rPr>
            <w:rStyle w:val="Hyperlink"/>
            <w:noProof/>
          </w:rPr>
          <w:fldChar w:fldCharType="end"/>
        </w:r>
      </w:ins>
    </w:p>
    <w:p w14:paraId="5DB0C54A" w14:textId="3F21B8FD" w:rsidR="00EB1DAE" w:rsidRDefault="00EB1DAE">
      <w:pPr>
        <w:pStyle w:val="Verzeichnis3"/>
        <w:tabs>
          <w:tab w:val="right" w:leader="dot" w:pos="9350"/>
        </w:tabs>
        <w:rPr>
          <w:ins w:id="473" w:author="Andreas Kuehne" w:date="2019-05-09T22:04:00Z"/>
          <w:rFonts w:asciiTheme="minorHAnsi" w:eastAsiaTheme="minorEastAsia" w:hAnsiTheme="minorHAnsi" w:cstheme="minorBidi"/>
          <w:noProof/>
          <w:sz w:val="22"/>
          <w:szCs w:val="22"/>
          <w:lang w:val="en-GB" w:eastAsia="en-GB"/>
        </w:rPr>
      </w:pPr>
      <w:ins w:id="47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"_Toc8332017"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4.3.18</w:t>
        </w:r>
        <w:r w:rsidRPr="0031235E">
          <w:rPr>
            <w:rStyle w:val="Hyperlink"/>
            <w:noProof/>
          </w:rPr>
          <w:t xml:space="preserve"> Component SignaturePlacement</w:t>
        </w:r>
        <w:r>
          <w:rPr>
            <w:noProof/>
            <w:webHidden/>
          </w:rPr>
          <w:tab/>
        </w:r>
        <w:r>
          <w:rPr>
            <w:noProof/>
            <w:webHidden/>
          </w:rPr>
          <w:fldChar w:fldCharType="begin"/>
        </w:r>
        <w:r>
          <w:rPr>
            <w:noProof/>
            <w:webHidden/>
          </w:rPr>
          <w:instrText xml:space="preserve"> PAGEREF _Toc8332017 \h </w:instrText>
        </w:r>
      </w:ins>
      <w:r>
        <w:rPr>
          <w:noProof/>
          <w:webHidden/>
        </w:rPr>
      </w:r>
      <w:r>
        <w:rPr>
          <w:noProof/>
          <w:webHidden/>
        </w:rPr>
        <w:fldChar w:fldCharType="separate"/>
      </w:r>
      <w:ins w:id="475" w:author="Andreas Kuehne" w:date="2019-05-09T22:04:00Z">
        <w:r>
          <w:rPr>
            <w:noProof/>
            <w:webHidden/>
          </w:rPr>
          <w:t>72</w:t>
        </w:r>
        <w:r>
          <w:rPr>
            <w:noProof/>
            <w:webHidden/>
          </w:rPr>
          <w:fldChar w:fldCharType="end"/>
        </w:r>
        <w:r w:rsidRPr="0031235E">
          <w:rPr>
            <w:rStyle w:val="Hyperlink"/>
            <w:noProof/>
          </w:rPr>
          <w:fldChar w:fldCharType="end"/>
        </w:r>
      </w:ins>
    </w:p>
    <w:p w14:paraId="618D97D3" w14:textId="37FC410A" w:rsidR="00EB1DAE" w:rsidRDefault="00EB1DAE">
      <w:pPr>
        <w:pStyle w:val="Verzeichnis4"/>
        <w:tabs>
          <w:tab w:val="right" w:leader="dot" w:pos="9350"/>
        </w:tabs>
        <w:rPr>
          <w:ins w:id="476" w:author="Andreas Kuehne" w:date="2019-05-09T22:04:00Z"/>
          <w:rFonts w:asciiTheme="minorHAnsi" w:eastAsiaTheme="minorEastAsia" w:hAnsiTheme="minorHAnsi" w:cstheme="minorBidi"/>
          <w:noProof/>
          <w:sz w:val="22"/>
          <w:szCs w:val="22"/>
          <w:lang w:val="en-GB" w:eastAsia="en-GB"/>
        </w:rPr>
      </w:pPr>
      <w:ins w:id="477" w:author="Andreas Kuehne" w:date="2019-05-09T22:04:00Z">
        <w:r w:rsidRPr="0031235E">
          <w:rPr>
            <w:rStyle w:val="Hyperlink"/>
            <w:noProof/>
          </w:rPr>
          <w:lastRenderedPageBreak/>
          <w:fldChar w:fldCharType="begin"/>
        </w:r>
        <w:r w:rsidRPr="0031235E">
          <w:rPr>
            <w:rStyle w:val="Hyperlink"/>
            <w:noProof/>
          </w:rPr>
          <w:instrText xml:space="preserve"> </w:instrText>
        </w:r>
        <w:r>
          <w:rPr>
            <w:noProof/>
          </w:rPr>
          <w:instrText>HYPERLINK \l "_Toc8332018"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4.3.18.1</w:t>
        </w:r>
        <w:r w:rsidRPr="0031235E">
          <w:rPr>
            <w:rStyle w:val="Hyperlink"/>
            <w:noProof/>
          </w:rPr>
          <w:t xml:space="preserve"> SignaturePlacement – JSON Syntax</w:t>
        </w:r>
        <w:r>
          <w:rPr>
            <w:noProof/>
            <w:webHidden/>
          </w:rPr>
          <w:tab/>
        </w:r>
        <w:r>
          <w:rPr>
            <w:noProof/>
            <w:webHidden/>
          </w:rPr>
          <w:fldChar w:fldCharType="begin"/>
        </w:r>
        <w:r>
          <w:rPr>
            <w:noProof/>
            <w:webHidden/>
          </w:rPr>
          <w:instrText xml:space="preserve"> PAGEREF _Toc8332018 \h </w:instrText>
        </w:r>
      </w:ins>
      <w:r>
        <w:rPr>
          <w:noProof/>
          <w:webHidden/>
        </w:rPr>
      </w:r>
      <w:r>
        <w:rPr>
          <w:noProof/>
          <w:webHidden/>
        </w:rPr>
        <w:fldChar w:fldCharType="separate"/>
      </w:r>
      <w:ins w:id="478" w:author="Andreas Kuehne" w:date="2019-05-09T22:04:00Z">
        <w:r>
          <w:rPr>
            <w:noProof/>
            <w:webHidden/>
          </w:rPr>
          <w:t>72</w:t>
        </w:r>
        <w:r>
          <w:rPr>
            <w:noProof/>
            <w:webHidden/>
          </w:rPr>
          <w:fldChar w:fldCharType="end"/>
        </w:r>
        <w:r w:rsidRPr="0031235E">
          <w:rPr>
            <w:rStyle w:val="Hyperlink"/>
            <w:noProof/>
          </w:rPr>
          <w:fldChar w:fldCharType="end"/>
        </w:r>
      </w:ins>
    </w:p>
    <w:p w14:paraId="1006701E" w14:textId="22503DB9" w:rsidR="00EB1DAE" w:rsidRDefault="00EB1DAE">
      <w:pPr>
        <w:pStyle w:val="Verzeichnis4"/>
        <w:tabs>
          <w:tab w:val="right" w:leader="dot" w:pos="9350"/>
        </w:tabs>
        <w:rPr>
          <w:ins w:id="479" w:author="Andreas Kuehne" w:date="2019-05-09T22:04:00Z"/>
          <w:rFonts w:asciiTheme="minorHAnsi" w:eastAsiaTheme="minorEastAsia" w:hAnsiTheme="minorHAnsi" w:cstheme="minorBidi"/>
          <w:noProof/>
          <w:sz w:val="22"/>
          <w:szCs w:val="22"/>
          <w:lang w:val="en-GB" w:eastAsia="en-GB"/>
        </w:rPr>
      </w:pPr>
      <w:ins w:id="48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"_Toc8332019"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4.3.18.2</w:t>
        </w:r>
        <w:r w:rsidRPr="0031235E">
          <w:rPr>
            <w:rStyle w:val="Hyperlink"/>
            <w:noProof/>
          </w:rPr>
          <w:t xml:space="preserve"> SignaturePlacement – XML Syntax</w:t>
        </w:r>
        <w:r>
          <w:rPr>
            <w:noProof/>
            <w:webHidden/>
          </w:rPr>
          <w:tab/>
        </w:r>
        <w:r>
          <w:rPr>
            <w:noProof/>
            <w:webHidden/>
          </w:rPr>
          <w:fldChar w:fldCharType="begin"/>
        </w:r>
        <w:r>
          <w:rPr>
            <w:noProof/>
            <w:webHidden/>
          </w:rPr>
          <w:instrText xml:space="preserve"> PAGEREF _Toc8332019 \h </w:instrText>
        </w:r>
      </w:ins>
      <w:r>
        <w:rPr>
          <w:noProof/>
          <w:webHidden/>
        </w:rPr>
      </w:r>
      <w:r>
        <w:rPr>
          <w:noProof/>
          <w:webHidden/>
        </w:rPr>
        <w:fldChar w:fldCharType="separate"/>
      </w:r>
      <w:ins w:id="481" w:author="Andreas Kuehne" w:date="2019-05-09T22:04:00Z">
        <w:r>
          <w:rPr>
            <w:noProof/>
            <w:webHidden/>
          </w:rPr>
          <w:t>73</w:t>
        </w:r>
        <w:r>
          <w:rPr>
            <w:noProof/>
            <w:webHidden/>
          </w:rPr>
          <w:fldChar w:fldCharType="end"/>
        </w:r>
        <w:r w:rsidRPr="0031235E">
          <w:rPr>
            <w:rStyle w:val="Hyperlink"/>
            <w:noProof/>
          </w:rPr>
          <w:fldChar w:fldCharType="end"/>
        </w:r>
      </w:ins>
    </w:p>
    <w:p w14:paraId="6207E90B" w14:textId="5E03099F" w:rsidR="00EB1DAE" w:rsidRDefault="00EB1DAE">
      <w:pPr>
        <w:pStyle w:val="Verzeichnis3"/>
        <w:tabs>
          <w:tab w:val="right" w:leader="dot" w:pos="9350"/>
        </w:tabs>
        <w:rPr>
          <w:ins w:id="482" w:author="Andreas Kuehne" w:date="2019-05-09T22:04:00Z"/>
          <w:rFonts w:asciiTheme="minorHAnsi" w:eastAsiaTheme="minorEastAsia" w:hAnsiTheme="minorHAnsi" w:cstheme="minorBidi"/>
          <w:noProof/>
          <w:sz w:val="22"/>
          <w:szCs w:val="22"/>
          <w:lang w:val="en-GB" w:eastAsia="en-GB"/>
        </w:rPr>
      </w:pPr>
      <w:ins w:id="48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"_Toc8332020"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4.3.19</w:t>
        </w:r>
        <w:r w:rsidRPr="0031235E">
          <w:rPr>
            <w:rStyle w:val="Hyperlink"/>
            <w:noProof/>
          </w:rPr>
          <w:t xml:space="preserve"> Component DocumentWithSignature</w:t>
        </w:r>
        <w:r>
          <w:rPr>
            <w:noProof/>
            <w:webHidden/>
          </w:rPr>
          <w:tab/>
        </w:r>
        <w:r>
          <w:rPr>
            <w:noProof/>
            <w:webHidden/>
          </w:rPr>
          <w:fldChar w:fldCharType="begin"/>
        </w:r>
        <w:r>
          <w:rPr>
            <w:noProof/>
            <w:webHidden/>
          </w:rPr>
          <w:instrText xml:space="preserve"> PAGEREF _Toc8332020 \h </w:instrText>
        </w:r>
      </w:ins>
      <w:r>
        <w:rPr>
          <w:noProof/>
          <w:webHidden/>
        </w:rPr>
      </w:r>
      <w:r>
        <w:rPr>
          <w:noProof/>
          <w:webHidden/>
        </w:rPr>
        <w:fldChar w:fldCharType="separate"/>
      </w:r>
      <w:ins w:id="484" w:author="Andreas Kuehne" w:date="2019-05-09T22:04:00Z">
        <w:r>
          <w:rPr>
            <w:noProof/>
            <w:webHidden/>
          </w:rPr>
          <w:t>74</w:t>
        </w:r>
        <w:r>
          <w:rPr>
            <w:noProof/>
            <w:webHidden/>
          </w:rPr>
          <w:fldChar w:fldCharType="end"/>
        </w:r>
        <w:r w:rsidRPr="0031235E">
          <w:rPr>
            <w:rStyle w:val="Hyperlink"/>
            <w:noProof/>
          </w:rPr>
          <w:fldChar w:fldCharType="end"/>
        </w:r>
      </w:ins>
    </w:p>
    <w:p w14:paraId="64842309" w14:textId="795DB5F6" w:rsidR="00EB1DAE" w:rsidRDefault="00EB1DAE">
      <w:pPr>
        <w:pStyle w:val="Verzeichnis4"/>
        <w:tabs>
          <w:tab w:val="right" w:leader="dot" w:pos="9350"/>
        </w:tabs>
        <w:rPr>
          <w:ins w:id="485" w:author="Andreas Kuehne" w:date="2019-05-09T22:04:00Z"/>
          <w:rFonts w:asciiTheme="minorHAnsi" w:eastAsiaTheme="minorEastAsia" w:hAnsiTheme="minorHAnsi" w:cstheme="minorBidi"/>
          <w:noProof/>
          <w:sz w:val="22"/>
          <w:szCs w:val="22"/>
          <w:lang w:val="en-GB" w:eastAsia="en-GB"/>
        </w:rPr>
      </w:pPr>
      <w:ins w:id="48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"_Toc8332021"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4.3.19.1</w:t>
        </w:r>
        <w:r w:rsidRPr="0031235E">
          <w:rPr>
            <w:rStyle w:val="Hyperlink"/>
            <w:noProof/>
          </w:rPr>
          <w:t xml:space="preserve"> DocumentWithSignature – JSON Syntax</w:t>
        </w:r>
        <w:r>
          <w:rPr>
            <w:noProof/>
            <w:webHidden/>
          </w:rPr>
          <w:tab/>
        </w:r>
        <w:r>
          <w:rPr>
            <w:noProof/>
            <w:webHidden/>
          </w:rPr>
          <w:fldChar w:fldCharType="begin"/>
        </w:r>
        <w:r>
          <w:rPr>
            <w:noProof/>
            <w:webHidden/>
          </w:rPr>
          <w:instrText xml:space="preserve"> PAGEREF _Toc8332021 \h </w:instrText>
        </w:r>
      </w:ins>
      <w:r>
        <w:rPr>
          <w:noProof/>
          <w:webHidden/>
        </w:rPr>
      </w:r>
      <w:r>
        <w:rPr>
          <w:noProof/>
          <w:webHidden/>
        </w:rPr>
        <w:fldChar w:fldCharType="separate"/>
      </w:r>
      <w:ins w:id="487" w:author="Andreas Kuehne" w:date="2019-05-09T22:04:00Z">
        <w:r>
          <w:rPr>
            <w:noProof/>
            <w:webHidden/>
          </w:rPr>
          <w:t>74</w:t>
        </w:r>
        <w:r>
          <w:rPr>
            <w:noProof/>
            <w:webHidden/>
          </w:rPr>
          <w:fldChar w:fldCharType="end"/>
        </w:r>
        <w:r w:rsidRPr="0031235E">
          <w:rPr>
            <w:rStyle w:val="Hyperlink"/>
            <w:noProof/>
          </w:rPr>
          <w:fldChar w:fldCharType="end"/>
        </w:r>
      </w:ins>
    </w:p>
    <w:p w14:paraId="3C40FA85" w14:textId="208781A6" w:rsidR="00EB1DAE" w:rsidRDefault="00EB1DAE">
      <w:pPr>
        <w:pStyle w:val="Verzeichnis4"/>
        <w:tabs>
          <w:tab w:val="right" w:leader="dot" w:pos="9350"/>
        </w:tabs>
        <w:rPr>
          <w:ins w:id="488" w:author="Andreas Kuehne" w:date="2019-05-09T22:04:00Z"/>
          <w:rFonts w:asciiTheme="minorHAnsi" w:eastAsiaTheme="minorEastAsia" w:hAnsiTheme="minorHAnsi" w:cstheme="minorBidi"/>
          <w:noProof/>
          <w:sz w:val="22"/>
          <w:szCs w:val="22"/>
          <w:lang w:val="en-GB" w:eastAsia="en-GB"/>
        </w:rPr>
      </w:pPr>
      <w:ins w:id="48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"_Toc8332022"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4.3.19.2</w:t>
        </w:r>
        <w:r w:rsidRPr="0031235E">
          <w:rPr>
            <w:rStyle w:val="Hyperlink"/>
            <w:noProof/>
          </w:rPr>
          <w:t xml:space="preserve"> DocumentWithSignature – XML Syntax</w:t>
        </w:r>
        <w:r>
          <w:rPr>
            <w:noProof/>
            <w:webHidden/>
          </w:rPr>
          <w:tab/>
        </w:r>
        <w:r>
          <w:rPr>
            <w:noProof/>
            <w:webHidden/>
          </w:rPr>
          <w:fldChar w:fldCharType="begin"/>
        </w:r>
        <w:r>
          <w:rPr>
            <w:noProof/>
            <w:webHidden/>
          </w:rPr>
          <w:instrText xml:space="preserve"> PAGEREF _Toc8332022 \h </w:instrText>
        </w:r>
      </w:ins>
      <w:r>
        <w:rPr>
          <w:noProof/>
          <w:webHidden/>
        </w:rPr>
      </w:r>
      <w:r>
        <w:rPr>
          <w:noProof/>
          <w:webHidden/>
        </w:rPr>
        <w:fldChar w:fldCharType="separate"/>
      </w:r>
      <w:ins w:id="490" w:author="Andreas Kuehne" w:date="2019-05-09T22:04:00Z">
        <w:r>
          <w:rPr>
            <w:noProof/>
            <w:webHidden/>
          </w:rPr>
          <w:t>74</w:t>
        </w:r>
        <w:r>
          <w:rPr>
            <w:noProof/>
            <w:webHidden/>
          </w:rPr>
          <w:fldChar w:fldCharType="end"/>
        </w:r>
        <w:r w:rsidRPr="0031235E">
          <w:rPr>
            <w:rStyle w:val="Hyperlink"/>
            <w:noProof/>
          </w:rPr>
          <w:fldChar w:fldCharType="end"/>
        </w:r>
      </w:ins>
    </w:p>
    <w:p w14:paraId="23D78986" w14:textId="24F32004" w:rsidR="00EB1DAE" w:rsidRDefault="00EB1DAE">
      <w:pPr>
        <w:pStyle w:val="Verzeichnis3"/>
        <w:tabs>
          <w:tab w:val="right" w:leader="dot" w:pos="9350"/>
        </w:tabs>
        <w:rPr>
          <w:ins w:id="491" w:author="Andreas Kuehne" w:date="2019-05-09T22:04:00Z"/>
          <w:rFonts w:asciiTheme="minorHAnsi" w:eastAsiaTheme="minorEastAsia" w:hAnsiTheme="minorHAnsi" w:cstheme="minorBidi"/>
          <w:noProof/>
          <w:sz w:val="22"/>
          <w:szCs w:val="22"/>
          <w:lang w:val="en-GB" w:eastAsia="en-GB"/>
        </w:rPr>
      </w:pPr>
      <w:ins w:id="49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"_Toc8332023"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4.3.20</w:t>
        </w:r>
        <w:r w:rsidRPr="0031235E">
          <w:rPr>
            <w:rStyle w:val="Hyperlink"/>
            <w:noProof/>
          </w:rPr>
          <w:t xml:space="preserve"> Component SignedReferences</w:t>
        </w:r>
        <w:r>
          <w:rPr>
            <w:noProof/>
            <w:webHidden/>
          </w:rPr>
          <w:tab/>
        </w:r>
        <w:r>
          <w:rPr>
            <w:noProof/>
            <w:webHidden/>
          </w:rPr>
          <w:fldChar w:fldCharType="begin"/>
        </w:r>
        <w:r>
          <w:rPr>
            <w:noProof/>
            <w:webHidden/>
          </w:rPr>
          <w:instrText xml:space="preserve"> PAGEREF _Toc8332023 \h </w:instrText>
        </w:r>
      </w:ins>
      <w:r>
        <w:rPr>
          <w:noProof/>
          <w:webHidden/>
        </w:rPr>
      </w:r>
      <w:r>
        <w:rPr>
          <w:noProof/>
          <w:webHidden/>
        </w:rPr>
        <w:fldChar w:fldCharType="separate"/>
      </w:r>
      <w:ins w:id="493" w:author="Andreas Kuehne" w:date="2019-05-09T22:04:00Z">
        <w:r>
          <w:rPr>
            <w:noProof/>
            <w:webHidden/>
          </w:rPr>
          <w:t>75</w:t>
        </w:r>
        <w:r>
          <w:rPr>
            <w:noProof/>
            <w:webHidden/>
          </w:rPr>
          <w:fldChar w:fldCharType="end"/>
        </w:r>
        <w:r w:rsidRPr="0031235E">
          <w:rPr>
            <w:rStyle w:val="Hyperlink"/>
            <w:noProof/>
          </w:rPr>
          <w:fldChar w:fldCharType="end"/>
        </w:r>
      </w:ins>
    </w:p>
    <w:p w14:paraId="1EC39EEA" w14:textId="33540A55" w:rsidR="00EB1DAE" w:rsidRDefault="00EB1DAE">
      <w:pPr>
        <w:pStyle w:val="Verzeichnis4"/>
        <w:tabs>
          <w:tab w:val="right" w:leader="dot" w:pos="9350"/>
        </w:tabs>
        <w:rPr>
          <w:ins w:id="494" w:author="Andreas Kuehne" w:date="2019-05-09T22:04:00Z"/>
          <w:rFonts w:asciiTheme="minorHAnsi" w:eastAsiaTheme="minorEastAsia" w:hAnsiTheme="minorHAnsi" w:cstheme="minorBidi"/>
          <w:noProof/>
          <w:sz w:val="22"/>
          <w:szCs w:val="22"/>
          <w:lang w:val="en-GB" w:eastAsia="en-GB"/>
        </w:rPr>
      </w:pPr>
      <w:ins w:id="49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"_Toc8332024"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4.3.20.1</w:t>
        </w:r>
        <w:r w:rsidRPr="0031235E">
          <w:rPr>
            <w:rStyle w:val="Hyperlink"/>
            <w:noProof/>
          </w:rPr>
          <w:t xml:space="preserve"> SignedReferences – JSON Syntax</w:t>
        </w:r>
        <w:r>
          <w:rPr>
            <w:noProof/>
            <w:webHidden/>
          </w:rPr>
          <w:tab/>
        </w:r>
        <w:r>
          <w:rPr>
            <w:noProof/>
            <w:webHidden/>
          </w:rPr>
          <w:fldChar w:fldCharType="begin"/>
        </w:r>
        <w:r>
          <w:rPr>
            <w:noProof/>
            <w:webHidden/>
          </w:rPr>
          <w:instrText xml:space="preserve"> PAGEREF _Toc8332024 \h </w:instrText>
        </w:r>
      </w:ins>
      <w:r>
        <w:rPr>
          <w:noProof/>
          <w:webHidden/>
        </w:rPr>
      </w:r>
      <w:r>
        <w:rPr>
          <w:noProof/>
          <w:webHidden/>
        </w:rPr>
        <w:fldChar w:fldCharType="separate"/>
      </w:r>
      <w:ins w:id="496" w:author="Andreas Kuehne" w:date="2019-05-09T22:04:00Z">
        <w:r>
          <w:rPr>
            <w:noProof/>
            <w:webHidden/>
          </w:rPr>
          <w:t>75</w:t>
        </w:r>
        <w:r>
          <w:rPr>
            <w:noProof/>
            <w:webHidden/>
          </w:rPr>
          <w:fldChar w:fldCharType="end"/>
        </w:r>
        <w:r w:rsidRPr="0031235E">
          <w:rPr>
            <w:rStyle w:val="Hyperlink"/>
            <w:noProof/>
          </w:rPr>
          <w:fldChar w:fldCharType="end"/>
        </w:r>
      </w:ins>
    </w:p>
    <w:p w14:paraId="51B44A8D" w14:textId="18D42730" w:rsidR="00EB1DAE" w:rsidRDefault="00EB1DAE">
      <w:pPr>
        <w:pStyle w:val="Verzeichnis4"/>
        <w:tabs>
          <w:tab w:val="right" w:leader="dot" w:pos="9350"/>
        </w:tabs>
        <w:rPr>
          <w:ins w:id="497" w:author="Andreas Kuehne" w:date="2019-05-09T22:04:00Z"/>
          <w:rFonts w:asciiTheme="minorHAnsi" w:eastAsiaTheme="minorEastAsia" w:hAnsiTheme="minorHAnsi" w:cstheme="minorBidi"/>
          <w:noProof/>
          <w:sz w:val="22"/>
          <w:szCs w:val="22"/>
          <w:lang w:val="en-GB" w:eastAsia="en-GB"/>
        </w:rPr>
      </w:pPr>
      <w:ins w:id="49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"_Toc8332025"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4.3.20.2</w:t>
        </w:r>
        <w:r w:rsidRPr="0031235E">
          <w:rPr>
            <w:rStyle w:val="Hyperlink"/>
            <w:noProof/>
          </w:rPr>
          <w:t xml:space="preserve"> SignedReferences – XML Syntax</w:t>
        </w:r>
        <w:r>
          <w:rPr>
            <w:noProof/>
            <w:webHidden/>
          </w:rPr>
          <w:tab/>
        </w:r>
        <w:r>
          <w:rPr>
            <w:noProof/>
            <w:webHidden/>
          </w:rPr>
          <w:fldChar w:fldCharType="begin"/>
        </w:r>
        <w:r>
          <w:rPr>
            <w:noProof/>
            <w:webHidden/>
          </w:rPr>
          <w:instrText xml:space="preserve"> PAGEREF _Toc8332025 \h </w:instrText>
        </w:r>
      </w:ins>
      <w:r>
        <w:rPr>
          <w:noProof/>
          <w:webHidden/>
        </w:rPr>
      </w:r>
      <w:r>
        <w:rPr>
          <w:noProof/>
          <w:webHidden/>
        </w:rPr>
        <w:fldChar w:fldCharType="separate"/>
      </w:r>
      <w:ins w:id="499" w:author="Andreas Kuehne" w:date="2019-05-09T22:04:00Z">
        <w:r>
          <w:rPr>
            <w:noProof/>
            <w:webHidden/>
          </w:rPr>
          <w:t>75</w:t>
        </w:r>
        <w:r>
          <w:rPr>
            <w:noProof/>
            <w:webHidden/>
          </w:rPr>
          <w:fldChar w:fldCharType="end"/>
        </w:r>
        <w:r w:rsidRPr="0031235E">
          <w:rPr>
            <w:rStyle w:val="Hyperlink"/>
            <w:noProof/>
          </w:rPr>
          <w:fldChar w:fldCharType="end"/>
        </w:r>
      </w:ins>
    </w:p>
    <w:p w14:paraId="0C9CF15F" w14:textId="0649362A" w:rsidR="00EB1DAE" w:rsidRDefault="00EB1DAE">
      <w:pPr>
        <w:pStyle w:val="Verzeichnis3"/>
        <w:tabs>
          <w:tab w:val="right" w:leader="dot" w:pos="9350"/>
        </w:tabs>
        <w:rPr>
          <w:ins w:id="500" w:author="Andreas Kuehne" w:date="2019-05-09T22:04:00Z"/>
          <w:rFonts w:asciiTheme="minorHAnsi" w:eastAsiaTheme="minorEastAsia" w:hAnsiTheme="minorHAnsi" w:cstheme="minorBidi"/>
          <w:noProof/>
          <w:sz w:val="22"/>
          <w:szCs w:val="22"/>
          <w:lang w:val="en-GB" w:eastAsia="en-GB"/>
        </w:rPr>
      </w:pPr>
      <w:ins w:id="50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"_Toc8332026"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4.3.21</w:t>
        </w:r>
        <w:r w:rsidRPr="0031235E">
          <w:rPr>
            <w:rStyle w:val="Hyperlink"/>
            <w:noProof/>
          </w:rPr>
          <w:t xml:space="preserve"> Component SignedReference</w:t>
        </w:r>
        <w:r>
          <w:rPr>
            <w:noProof/>
            <w:webHidden/>
          </w:rPr>
          <w:tab/>
        </w:r>
        <w:r>
          <w:rPr>
            <w:noProof/>
            <w:webHidden/>
          </w:rPr>
          <w:fldChar w:fldCharType="begin"/>
        </w:r>
        <w:r>
          <w:rPr>
            <w:noProof/>
            <w:webHidden/>
          </w:rPr>
          <w:instrText xml:space="preserve"> PAGEREF _Toc8332026 \h </w:instrText>
        </w:r>
      </w:ins>
      <w:r>
        <w:rPr>
          <w:noProof/>
          <w:webHidden/>
        </w:rPr>
      </w:r>
      <w:r>
        <w:rPr>
          <w:noProof/>
          <w:webHidden/>
        </w:rPr>
        <w:fldChar w:fldCharType="separate"/>
      </w:r>
      <w:ins w:id="502" w:author="Andreas Kuehne" w:date="2019-05-09T22:04:00Z">
        <w:r>
          <w:rPr>
            <w:noProof/>
            <w:webHidden/>
          </w:rPr>
          <w:t>76</w:t>
        </w:r>
        <w:r>
          <w:rPr>
            <w:noProof/>
            <w:webHidden/>
          </w:rPr>
          <w:fldChar w:fldCharType="end"/>
        </w:r>
        <w:r w:rsidRPr="0031235E">
          <w:rPr>
            <w:rStyle w:val="Hyperlink"/>
            <w:noProof/>
          </w:rPr>
          <w:fldChar w:fldCharType="end"/>
        </w:r>
      </w:ins>
    </w:p>
    <w:p w14:paraId="7BE47D6F" w14:textId="00C3B7A7" w:rsidR="00EB1DAE" w:rsidRDefault="00EB1DAE">
      <w:pPr>
        <w:pStyle w:val="Verzeichnis4"/>
        <w:tabs>
          <w:tab w:val="right" w:leader="dot" w:pos="9350"/>
        </w:tabs>
        <w:rPr>
          <w:ins w:id="503" w:author="Andreas Kuehne" w:date="2019-05-09T22:04:00Z"/>
          <w:rFonts w:asciiTheme="minorHAnsi" w:eastAsiaTheme="minorEastAsia" w:hAnsiTheme="minorHAnsi" w:cstheme="minorBidi"/>
          <w:noProof/>
          <w:sz w:val="22"/>
          <w:szCs w:val="22"/>
          <w:lang w:val="en-GB" w:eastAsia="en-GB"/>
        </w:rPr>
      </w:pPr>
      <w:ins w:id="50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"_Toc8332027"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4.3.21.1</w:t>
        </w:r>
        <w:r w:rsidRPr="0031235E">
          <w:rPr>
            <w:rStyle w:val="Hyperlink"/>
            <w:noProof/>
          </w:rPr>
          <w:t xml:space="preserve"> SignedReference – JSON Syntax</w:t>
        </w:r>
        <w:r>
          <w:rPr>
            <w:noProof/>
            <w:webHidden/>
          </w:rPr>
          <w:tab/>
        </w:r>
        <w:r>
          <w:rPr>
            <w:noProof/>
            <w:webHidden/>
          </w:rPr>
          <w:fldChar w:fldCharType="begin"/>
        </w:r>
        <w:r>
          <w:rPr>
            <w:noProof/>
            <w:webHidden/>
          </w:rPr>
          <w:instrText xml:space="preserve"> PAGEREF _Toc8332027 \h </w:instrText>
        </w:r>
      </w:ins>
      <w:r>
        <w:rPr>
          <w:noProof/>
          <w:webHidden/>
        </w:rPr>
      </w:r>
      <w:r>
        <w:rPr>
          <w:noProof/>
          <w:webHidden/>
        </w:rPr>
        <w:fldChar w:fldCharType="separate"/>
      </w:r>
      <w:ins w:id="505" w:author="Andreas Kuehne" w:date="2019-05-09T22:04:00Z">
        <w:r>
          <w:rPr>
            <w:noProof/>
            <w:webHidden/>
          </w:rPr>
          <w:t>76</w:t>
        </w:r>
        <w:r>
          <w:rPr>
            <w:noProof/>
            <w:webHidden/>
          </w:rPr>
          <w:fldChar w:fldCharType="end"/>
        </w:r>
        <w:r w:rsidRPr="0031235E">
          <w:rPr>
            <w:rStyle w:val="Hyperlink"/>
            <w:noProof/>
          </w:rPr>
          <w:fldChar w:fldCharType="end"/>
        </w:r>
      </w:ins>
    </w:p>
    <w:p w14:paraId="07AD06CF" w14:textId="2E8602F9" w:rsidR="00EB1DAE" w:rsidRDefault="00EB1DAE">
      <w:pPr>
        <w:pStyle w:val="Verzeichnis4"/>
        <w:tabs>
          <w:tab w:val="right" w:leader="dot" w:pos="9350"/>
        </w:tabs>
        <w:rPr>
          <w:ins w:id="506" w:author="Andreas Kuehne" w:date="2019-05-09T22:04:00Z"/>
          <w:rFonts w:asciiTheme="minorHAnsi" w:eastAsiaTheme="minorEastAsia" w:hAnsiTheme="minorHAnsi" w:cstheme="minorBidi"/>
          <w:noProof/>
          <w:sz w:val="22"/>
          <w:szCs w:val="22"/>
          <w:lang w:val="en-GB" w:eastAsia="en-GB"/>
        </w:rPr>
      </w:pPr>
      <w:ins w:id="50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"_Toc8332028"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4.3.21.2</w:t>
        </w:r>
        <w:r w:rsidRPr="0031235E">
          <w:rPr>
            <w:rStyle w:val="Hyperlink"/>
            <w:noProof/>
          </w:rPr>
          <w:t xml:space="preserve"> SignedReference – XML Syntax</w:t>
        </w:r>
        <w:r>
          <w:rPr>
            <w:noProof/>
            <w:webHidden/>
          </w:rPr>
          <w:tab/>
        </w:r>
        <w:r>
          <w:rPr>
            <w:noProof/>
            <w:webHidden/>
          </w:rPr>
          <w:fldChar w:fldCharType="begin"/>
        </w:r>
        <w:r>
          <w:rPr>
            <w:noProof/>
            <w:webHidden/>
          </w:rPr>
          <w:instrText xml:space="preserve"> PAGEREF _Toc8332028 \h </w:instrText>
        </w:r>
      </w:ins>
      <w:r>
        <w:rPr>
          <w:noProof/>
          <w:webHidden/>
        </w:rPr>
      </w:r>
      <w:r>
        <w:rPr>
          <w:noProof/>
          <w:webHidden/>
        </w:rPr>
        <w:fldChar w:fldCharType="separate"/>
      </w:r>
      <w:ins w:id="508" w:author="Andreas Kuehne" w:date="2019-05-09T22:04:00Z">
        <w:r>
          <w:rPr>
            <w:noProof/>
            <w:webHidden/>
          </w:rPr>
          <w:t>77</w:t>
        </w:r>
        <w:r>
          <w:rPr>
            <w:noProof/>
            <w:webHidden/>
          </w:rPr>
          <w:fldChar w:fldCharType="end"/>
        </w:r>
        <w:r w:rsidRPr="0031235E">
          <w:rPr>
            <w:rStyle w:val="Hyperlink"/>
            <w:noProof/>
          </w:rPr>
          <w:fldChar w:fldCharType="end"/>
        </w:r>
      </w:ins>
    </w:p>
    <w:p w14:paraId="13EAF3DE" w14:textId="451107EC" w:rsidR="00EB1DAE" w:rsidRDefault="00EB1DAE">
      <w:pPr>
        <w:pStyle w:val="Verzeichnis3"/>
        <w:tabs>
          <w:tab w:val="right" w:leader="dot" w:pos="9350"/>
        </w:tabs>
        <w:rPr>
          <w:ins w:id="509" w:author="Andreas Kuehne" w:date="2019-05-09T22:04:00Z"/>
          <w:rFonts w:asciiTheme="minorHAnsi" w:eastAsiaTheme="minorEastAsia" w:hAnsiTheme="minorHAnsi" w:cstheme="minorBidi"/>
          <w:noProof/>
          <w:sz w:val="22"/>
          <w:szCs w:val="22"/>
          <w:lang w:val="en-GB" w:eastAsia="en-GB"/>
        </w:rPr>
      </w:pPr>
      <w:ins w:id="51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"_Toc8332029"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4.3.22</w:t>
        </w:r>
        <w:r w:rsidRPr="0031235E">
          <w:rPr>
            <w:rStyle w:val="Hyperlink"/>
            <w:noProof/>
          </w:rPr>
          <w:t xml:space="preserve"> Component VerifyManifestResults</w:t>
        </w:r>
        <w:r>
          <w:rPr>
            <w:noProof/>
            <w:webHidden/>
          </w:rPr>
          <w:tab/>
        </w:r>
        <w:r>
          <w:rPr>
            <w:noProof/>
            <w:webHidden/>
          </w:rPr>
          <w:fldChar w:fldCharType="begin"/>
        </w:r>
        <w:r>
          <w:rPr>
            <w:noProof/>
            <w:webHidden/>
          </w:rPr>
          <w:instrText xml:space="preserve"> PAGEREF _Toc8332029 \h </w:instrText>
        </w:r>
      </w:ins>
      <w:r>
        <w:rPr>
          <w:noProof/>
          <w:webHidden/>
        </w:rPr>
      </w:r>
      <w:r>
        <w:rPr>
          <w:noProof/>
          <w:webHidden/>
        </w:rPr>
        <w:fldChar w:fldCharType="separate"/>
      </w:r>
      <w:ins w:id="511" w:author="Andreas Kuehne" w:date="2019-05-09T22:04:00Z">
        <w:r>
          <w:rPr>
            <w:noProof/>
            <w:webHidden/>
          </w:rPr>
          <w:t>77</w:t>
        </w:r>
        <w:r>
          <w:rPr>
            <w:noProof/>
            <w:webHidden/>
          </w:rPr>
          <w:fldChar w:fldCharType="end"/>
        </w:r>
        <w:r w:rsidRPr="0031235E">
          <w:rPr>
            <w:rStyle w:val="Hyperlink"/>
            <w:noProof/>
          </w:rPr>
          <w:fldChar w:fldCharType="end"/>
        </w:r>
      </w:ins>
    </w:p>
    <w:p w14:paraId="379A35C2" w14:textId="4D304979" w:rsidR="00EB1DAE" w:rsidRDefault="00EB1DAE">
      <w:pPr>
        <w:pStyle w:val="Verzeichnis4"/>
        <w:tabs>
          <w:tab w:val="right" w:leader="dot" w:pos="9350"/>
        </w:tabs>
        <w:rPr>
          <w:ins w:id="512" w:author="Andreas Kuehne" w:date="2019-05-09T22:04:00Z"/>
          <w:rFonts w:asciiTheme="minorHAnsi" w:eastAsiaTheme="minorEastAsia" w:hAnsiTheme="minorHAnsi" w:cstheme="minorBidi"/>
          <w:noProof/>
          <w:sz w:val="22"/>
          <w:szCs w:val="22"/>
          <w:lang w:val="en-GB" w:eastAsia="en-GB"/>
        </w:rPr>
      </w:pPr>
      <w:ins w:id="51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"_Toc8332030"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4.3.22.1</w:t>
        </w:r>
        <w:r w:rsidRPr="0031235E">
          <w:rPr>
            <w:rStyle w:val="Hyperlink"/>
            <w:noProof/>
          </w:rPr>
          <w:t xml:space="preserve"> VerifyManifestResults – JSON Syntax</w:t>
        </w:r>
        <w:r>
          <w:rPr>
            <w:noProof/>
            <w:webHidden/>
          </w:rPr>
          <w:tab/>
        </w:r>
        <w:r>
          <w:rPr>
            <w:noProof/>
            <w:webHidden/>
          </w:rPr>
          <w:fldChar w:fldCharType="begin"/>
        </w:r>
        <w:r>
          <w:rPr>
            <w:noProof/>
            <w:webHidden/>
          </w:rPr>
          <w:instrText xml:space="preserve"> PAGEREF _Toc8332030 \h </w:instrText>
        </w:r>
      </w:ins>
      <w:r>
        <w:rPr>
          <w:noProof/>
          <w:webHidden/>
        </w:rPr>
      </w:r>
      <w:r>
        <w:rPr>
          <w:noProof/>
          <w:webHidden/>
        </w:rPr>
        <w:fldChar w:fldCharType="separate"/>
      </w:r>
      <w:ins w:id="514" w:author="Andreas Kuehne" w:date="2019-05-09T22:04:00Z">
        <w:r>
          <w:rPr>
            <w:noProof/>
            <w:webHidden/>
          </w:rPr>
          <w:t>77</w:t>
        </w:r>
        <w:r>
          <w:rPr>
            <w:noProof/>
            <w:webHidden/>
          </w:rPr>
          <w:fldChar w:fldCharType="end"/>
        </w:r>
        <w:r w:rsidRPr="0031235E">
          <w:rPr>
            <w:rStyle w:val="Hyperlink"/>
            <w:noProof/>
          </w:rPr>
          <w:fldChar w:fldCharType="end"/>
        </w:r>
      </w:ins>
    </w:p>
    <w:p w14:paraId="320D3077" w14:textId="5E137989" w:rsidR="00EB1DAE" w:rsidRDefault="00EB1DAE">
      <w:pPr>
        <w:pStyle w:val="Verzeichnis4"/>
        <w:tabs>
          <w:tab w:val="right" w:leader="dot" w:pos="9350"/>
        </w:tabs>
        <w:rPr>
          <w:ins w:id="515" w:author="Andreas Kuehne" w:date="2019-05-09T22:04:00Z"/>
          <w:rFonts w:asciiTheme="minorHAnsi" w:eastAsiaTheme="minorEastAsia" w:hAnsiTheme="minorHAnsi" w:cstheme="minorBidi"/>
          <w:noProof/>
          <w:sz w:val="22"/>
          <w:szCs w:val="22"/>
          <w:lang w:val="en-GB" w:eastAsia="en-GB"/>
        </w:rPr>
      </w:pPr>
      <w:ins w:id="51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"_Toc8332031"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4.3.22.2</w:t>
        </w:r>
        <w:r w:rsidRPr="0031235E">
          <w:rPr>
            <w:rStyle w:val="Hyperlink"/>
            <w:noProof/>
          </w:rPr>
          <w:t xml:space="preserve"> VerifyManifestResults – XML Syntax</w:t>
        </w:r>
        <w:r>
          <w:rPr>
            <w:noProof/>
            <w:webHidden/>
          </w:rPr>
          <w:tab/>
        </w:r>
        <w:r>
          <w:rPr>
            <w:noProof/>
            <w:webHidden/>
          </w:rPr>
          <w:fldChar w:fldCharType="begin"/>
        </w:r>
        <w:r>
          <w:rPr>
            <w:noProof/>
            <w:webHidden/>
          </w:rPr>
          <w:instrText xml:space="preserve"> PAGEREF _Toc8332031 \h </w:instrText>
        </w:r>
      </w:ins>
      <w:r>
        <w:rPr>
          <w:noProof/>
          <w:webHidden/>
        </w:rPr>
      </w:r>
      <w:r>
        <w:rPr>
          <w:noProof/>
          <w:webHidden/>
        </w:rPr>
        <w:fldChar w:fldCharType="separate"/>
      </w:r>
      <w:ins w:id="517" w:author="Andreas Kuehne" w:date="2019-05-09T22:04:00Z">
        <w:r>
          <w:rPr>
            <w:noProof/>
            <w:webHidden/>
          </w:rPr>
          <w:t>78</w:t>
        </w:r>
        <w:r>
          <w:rPr>
            <w:noProof/>
            <w:webHidden/>
          </w:rPr>
          <w:fldChar w:fldCharType="end"/>
        </w:r>
        <w:r w:rsidRPr="0031235E">
          <w:rPr>
            <w:rStyle w:val="Hyperlink"/>
            <w:noProof/>
          </w:rPr>
          <w:fldChar w:fldCharType="end"/>
        </w:r>
      </w:ins>
    </w:p>
    <w:p w14:paraId="3F0908AB" w14:textId="36F83E3D" w:rsidR="00EB1DAE" w:rsidRDefault="00EB1DAE">
      <w:pPr>
        <w:pStyle w:val="Verzeichnis3"/>
        <w:tabs>
          <w:tab w:val="right" w:leader="dot" w:pos="9350"/>
        </w:tabs>
        <w:rPr>
          <w:ins w:id="518" w:author="Andreas Kuehne" w:date="2019-05-09T22:04:00Z"/>
          <w:rFonts w:asciiTheme="minorHAnsi" w:eastAsiaTheme="minorEastAsia" w:hAnsiTheme="minorHAnsi" w:cstheme="minorBidi"/>
          <w:noProof/>
          <w:sz w:val="22"/>
          <w:szCs w:val="22"/>
          <w:lang w:val="en-GB" w:eastAsia="en-GB"/>
        </w:rPr>
      </w:pPr>
      <w:ins w:id="51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"_Toc8332032"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4.3.23</w:t>
        </w:r>
        <w:r w:rsidRPr="0031235E">
          <w:rPr>
            <w:rStyle w:val="Hyperlink"/>
            <w:noProof/>
          </w:rPr>
          <w:t xml:space="preserve"> Component ManifestResult</w:t>
        </w:r>
        <w:r>
          <w:rPr>
            <w:noProof/>
            <w:webHidden/>
          </w:rPr>
          <w:tab/>
        </w:r>
        <w:r>
          <w:rPr>
            <w:noProof/>
            <w:webHidden/>
          </w:rPr>
          <w:fldChar w:fldCharType="begin"/>
        </w:r>
        <w:r>
          <w:rPr>
            <w:noProof/>
            <w:webHidden/>
          </w:rPr>
          <w:instrText xml:space="preserve"> PAGEREF _Toc8332032 \h </w:instrText>
        </w:r>
      </w:ins>
      <w:r>
        <w:rPr>
          <w:noProof/>
          <w:webHidden/>
        </w:rPr>
      </w:r>
      <w:r>
        <w:rPr>
          <w:noProof/>
          <w:webHidden/>
        </w:rPr>
        <w:fldChar w:fldCharType="separate"/>
      </w:r>
      <w:ins w:id="520" w:author="Andreas Kuehne" w:date="2019-05-09T22:04:00Z">
        <w:r>
          <w:rPr>
            <w:noProof/>
            <w:webHidden/>
          </w:rPr>
          <w:t>78</w:t>
        </w:r>
        <w:r>
          <w:rPr>
            <w:noProof/>
            <w:webHidden/>
          </w:rPr>
          <w:fldChar w:fldCharType="end"/>
        </w:r>
        <w:r w:rsidRPr="0031235E">
          <w:rPr>
            <w:rStyle w:val="Hyperlink"/>
            <w:noProof/>
          </w:rPr>
          <w:fldChar w:fldCharType="end"/>
        </w:r>
      </w:ins>
    </w:p>
    <w:p w14:paraId="589E4DE1" w14:textId="606A0265" w:rsidR="00EB1DAE" w:rsidRDefault="00EB1DAE">
      <w:pPr>
        <w:pStyle w:val="Verzeichnis4"/>
        <w:tabs>
          <w:tab w:val="right" w:leader="dot" w:pos="9350"/>
        </w:tabs>
        <w:rPr>
          <w:ins w:id="521" w:author="Andreas Kuehne" w:date="2019-05-09T22:04:00Z"/>
          <w:rFonts w:asciiTheme="minorHAnsi" w:eastAsiaTheme="minorEastAsia" w:hAnsiTheme="minorHAnsi" w:cstheme="minorBidi"/>
          <w:noProof/>
          <w:sz w:val="22"/>
          <w:szCs w:val="22"/>
          <w:lang w:val="en-GB" w:eastAsia="en-GB"/>
        </w:rPr>
      </w:pPr>
      <w:ins w:id="52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"_Toc8332033"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4.3.23.1</w:t>
        </w:r>
        <w:r w:rsidRPr="0031235E">
          <w:rPr>
            <w:rStyle w:val="Hyperlink"/>
            <w:noProof/>
          </w:rPr>
          <w:t xml:space="preserve"> ManifestResult – JSON Syntax</w:t>
        </w:r>
        <w:r>
          <w:rPr>
            <w:noProof/>
            <w:webHidden/>
          </w:rPr>
          <w:tab/>
        </w:r>
        <w:r>
          <w:rPr>
            <w:noProof/>
            <w:webHidden/>
          </w:rPr>
          <w:fldChar w:fldCharType="begin"/>
        </w:r>
        <w:r>
          <w:rPr>
            <w:noProof/>
            <w:webHidden/>
          </w:rPr>
          <w:instrText xml:space="preserve"> PAGEREF _Toc8332033 \h </w:instrText>
        </w:r>
      </w:ins>
      <w:r>
        <w:rPr>
          <w:noProof/>
          <w:webHidden/>
        </w:rPr>
      </w:r>
      <w:r>
        <w:rPr>
          <w:noProof/>
          <w:webHidden/>
        </w:rPr>
        <w:fldChar w:fldCharType="separate"/>
      </w:r>
      <w:ins w:id="523" w:author="Andreas Kuehne" w:date="2019-05-09T22:04:00Z">
        <w:r>
          <w:rPr>
            <w:noProof/>
            <w:webHidden/>
          </w:rPr>
          <w:t>78</w:t>
        </w:r>
        <w:r>
          <w:rPr>
            <w:noProof/>
            <w:webHidden/>
          </w:rPr>
          <w:fldChar w:fldCharType="end"/>
        </w:r>
        <w:r w:rsidRPr="0031235E">
          <w:rPr>
            <w:rStyle w:val="Hyperlink"/>
            <w:noProof/>
          </w:rPr>
          <w:fldChar w:fldCharType="end"/>
        </w:r>
      </w:ins>
    </w:p>
    <w:p w14:paraId="4C1E8EB3" w14:textId="6F355EB7" w:rsidR="00EB1DAE" w:rsidRDefault="00EB1DAE">
      <w:pPr>
        <w:pStyle w:val="Verzeichnis4"/>
        <w:tabs>
          <w:tab w:val="right" w:leader="dot" w:pos="9350"/>
        </w:tabs>
        <w:rPr>
          <w:ins w:id="524" w:author="Andreas Kuehne" w:date="2019-05-09T22:04:00Z"/>
          <w:rFonts w:asciiTheme="minorHAnsi" w:eastAsiaTheme="minorEastAsia" w:hAnsiTheme="minorHAnsi" w:cstheme="minorBidi"/>
          <w:noProof/>
          <w:sz w:val="22"/>
          <w:szCs w:val="22"/>
          <w:lang w:val="en-GB" w:eastAsia="en-GB"/>
        </w:rPr>
      </w:pPr>
      <w:ins w:id="52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"_Toc8332034"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4.3.23.2</w:t>
        </w:r>
        <w:r w:rsidRPr="0031235E">
          <w:rPr>
            <w:rStyle w:val="Hyperlink"/>
            <w:noProof/>
          </w:rPr>
          <w:t xml:space="preserve"> ManifestResult – XML Syntax</w:t>
        </w:r>
        <w:r>
          <w:rPr>
            <w:noProof/>
            <w:webHidden/>
          </w:rPr>
          <w:tab/>
        </w:r>
        <w:r>
          <w:rPr>
            <w:noProof/>
            <w:webHidden/>
          </w:rPr>
          <w:fldChar w:fldCharType="begin"/>
        </w:r>
        <w:r>
          <w:rPr>
            <w:noProof/>
            <w:webHidden/>
          </w:rPr>
          <w:instrText xml:space="preserve"> PAGEREF _Toc8332034 \h </w:instrText>
        </w:r>
      </w:ins>
      <w:r>
        <w:rPr>
          <w:noProof/>
          <w:webHidden/>
        </w:rPr>
      </w:r>
      <w:r>
        <w:rPr>
          <w:noProof/>
          <w:webHidden/>
        </w:rPr>
        <w:fldChar w:fldCharType="separate"/>
      </w:r>
      <w:ins w:id="526" w:author="Andreas Kuehne" w:date="2019-05-09T22:04:00Z">
        <w:r>
          <w:rPr>
            <w:noProof/>
            <w:webHidden/>
          </w:rPr>
          <w:t>79</w:t>
        </w:r>
        <w:r>
          <w:rPr>
            <w:noProof/>
            <w:webHidden/>
          </w:rPr>
          <w:fldChar w:fldCharType="end"/>
        </w:r>
        <w:r w:rsidRPr="0031235E">
          <w:rPr>
            <w:rStyle w:val="Hyperlink"/>
            <w:noProof/>
          </w:rPr>
          <w:fldChar w:fldCharType="end"/>
        </w:r>
      </w:ins>
    </w:p>
    <w:p w14:paraId="4B553A53" w14:textId="5B7093E1" w:rsidR="00EB1DAE" w:rsidRDefault="00EB1DAE">
      <w:pPr>
        <w:pStyle w:val="Verzeichnis3"/>
        <w:tabs>
          <w:tab w:val="right" w:leader="dot" w:pos="9350"/>
        </w:tabs>
        <w:rPr>
          <w:ins w:id="527" w:author="Andreas Kuehne" w:date="2019-05-09T22:04:00Z"/>
          <w:rFonts w:asciiTheme="minorHAnsi" w:eastAsiaTheme="minorEastAsia" w:hAnsiTheme="minorHAnsi" w:cstheme="minorBidi"/>
          <w:noProof/>
          <w:sz w:val="22"/>
          <w:szCs w:val="22"/>
          <w:lang w:val="en-GB" w:eastAsia="en-GB"/>
        </w:rPr>
      </w:pPr>
      <w:ins w:id="52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"_Toc8332035"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4.3.24</w:t>
        </w:r>
        <w:r w:rsidRPr="0031235E">
          <w:rPr>
            <w:rStyle w:val="Hyperlink"/>
            <w:noProof/>
          </w:rPr>
          <w:t xml:space="preserve"> Component UseVerificationTime</w:t>
        </w:r>
        <w:r>
          <w:rPr>
            <w:noProof/>
            <w:webHidden/>
          </w:rPr>
          <w:tab/>
        </w:r>
        <w:r>
          <w:rPr>
            <w:noProof/>
            <w:webHidden/>
          </w:rPr>
          <w:fldChar w:fldCharType="begin"/>
        </w:r>
        <w:r>
          <w:rPr>
            <w:noProof/>
            <w:webHidden/>
          </w:rPr>
          <w:instrText xml:space="preserve"> PAGEREF _Toc8332035 \h </w:instrText>
        </w:r>
      </w:ins>
      <w:r>
        <w:rPr>
          <w:noProof/>
          <w:webHidden/>
        </w:rPr>
      </w:r>
      <w:r>
        <w:rPr>
          <w:noProof/>
          <w:webHidden/>
        </w:rPr>
        <w:fldChar w:fldCharType="separate"/>
      </w:r>
      <w:ins w:id="529" w:author="Andreas Kuehne" w:date="2019-05-09T22:04:00Z">
        <w:r>
          <w:rPr>
            <w:noProof/>
            <w:webHidden/>
          </w:rPr>
          <w:t>80</w:t>
        </w:r>
        <w:r>
          <w:rPr>
            <w:noProof/>
            <w:webHidden/>
          </w:rPr>
          <w:fldChar w:fldCharType="end"/>
        </w:r>
        <w:r w:rsidRPr="0031235E">
          <w:rPr>
            <w:rStyle w:val="Hyperlink"/>
            <w:noProof/>
          </w:rPr>
          <w:fldChar w:fldCharType="end"/>
        </w:r>
      </w:ins>
    </w:p>
    <w:p w14:paraId="1FAB5F11" w14:textId="22BA21D7" w:rsidR="00EB1DAE" w:rsidRDefault="00EB1DAE">
      <w:pPr>
        <w:pStyle w:val="Verzeichnis4"/>
        <w:tabs>
          <w:tab w:val="right" w:leader="dot" w:pos="9350"/>
        </w:tabs>
        <w:rPr>
          <w:ins w:id="530" w:author="Andreas Kuehne" w:date="2019-05-09T22:04:00Z"/>
          <w:rFonts w:asciiTheme="minorHAnsi" w:eastAsiaTheme="minorEastAsia" w:hAnsiTheme="minorHAnsi" w:cstheme="minorBidi"/>
          <w:noProof/>
          <w:sz w:val="22"/>
          <w:szCs w:val="22"/>
          <w:lang w:val="en-GB" w:eastAsia="en-GB"/>
        </w:rPr>
      </w:pPr>
      <w:ins w:id="53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"_Toc8332036"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4.3.24.1</w:t>
        </w:r>
        <w:r w:rsidRPr="0031235E">
          <w:rPr>
            <w:rStyle w:val="Hyperlink"/>
            <w:noProof/>
          </w:rPr>
          <w:t xml:space="preserve"> UseVerificationTime – JSON Syntax</w:t>
        </w:r>
        <w:r>
          <w:rPr>
            <w:noProof/>
            <w:webHidden/>
          </w:rPr>
          <w:tab/>
        </w:r>
        <w:r>
          <w:rPr>
            <w:noProof/>
            <w:webHidden/>
          </w:rPr>
          <w:fldChar w:fldCharType="begin"/>
        </w:r>
        <w:r>
          <w:rPr>
            <w:noProof/>
            <w:webHidden/>
          </w:rPr>
          <w:instrText xml:space="preserve"> PAGEREF _Toc8332036 \h </w:instrText>
        </w:r>
      </w:ins>
      <w:r>
        <w:rPr>
          <w:noProof/>
          <w:webHidden/>
        </w:rPr>
      </w:r>
      <w:r>
        <w:rPr>
          <w:noProof/>
          <w:webHidden/>
        </w:rPr>
        <w:fldChar w:fldCharType="separate"/>
      </w:r>
      <w:ins w:id="532" w:author="Andreas Kuehne" w:date="2019-05-09T22:04:00Z">
        <w:r>
          <w:rPr>
            <w:noProof/>
            <w:webHidden/>
          </w:rPr>
          <w:t>80</w:t>
        </w:r>
        <w:r>
          <w:rPr>
            <w:noProof/>
            <w:webHidden/>
          </w:rPr>
          <w:fldChar w:fldCharType="end"/>
        </w:r>
        <w:r w:rsidRPr="0031235E">
          <w:rPr>
            <w:rStyle w:val="Hyperlink"/>
            <w:noProof/>
          </w:rPr>
          <w:fldChar w:fldCharType="end"/>
        </w:r>
      </w:ins>
    </w:p>
    <w:p w14:paraId="0C6ACBA5" w14:textId="4DBC10E8" w:rsidR="00EB1DAE" w:rsidRDefault="00EB1DAE">
      <w:pPr>
        <w:pStyle w:val="Verzeichnis4"/>
        <w:tabs>
          <w:tab w:val="right" w:leader="dot" w:pos="9350"/>
        </w:tabs>
        <w:rPr>
          <w:ins w:id="533" w:author="Andreas Kuehne" w:date="2019-05-09T22:04:00Z"/>
          <w:rFonts w:asciiTheme="minorHAnsi" w:eastAsiaTheme="minorEastAsia" w:hAnsiTheme="minorHAnsi" w:cstheme="minorBidi"/>
          <w:noProof/>
          <w:sz w:val="22"/>
          <w:szCs w:val="22"/>
          <w:lang w:val="en-GB" w:eastAsia="en-GB"/>
        </w:rPr>
      </w:pPr>
      <w:ins w:id="53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"_Toc8332037"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4.3.24.2</w:t>
        </w:r>
        <w:r w:rsidRPr="0031235E">
          <w:rPr>
            <w:rStyle w:val="Hyperlink"/>
            <w:noProof/>
          </w:rPr>
          <w:t xml:space="preserve"> UseVerificationTime – XML Syntax</w:t>
        </w:r>
        <w:r>
          <w:rPr>
            <w:noProof/>
            <w:webHidden/>
          </w:rPr>
          <w:tab/>
        </w:r>
        <w:r>
          <w:rPr>
            <w:noProof/>
            <w:webHidden/>
          </w:rPr>
          <w:fldChar w:fldCharType="begin"/>
        </w:r>
        <w:r>
          <w:rPr>
            <w:noProof/>
            <w:webHidden/>
          </w:rPr>
          <w:instrText xml:space="preserve"> PAGEREF _Toc8332037 \h </w:instrText>
        </w:r>
      </w:ins>
      <w:r>
        <w:rPr>
          <w:noProof/>
          <w:webHidden/>
        </w:rPr>
      </w:r>
      <w:r>
        <w:rPr>
          <w:noProof/>
          <w:webHidden/>
        </w:rPr>
        <w:fldChar w:fldCharType="separate"/>
      </w:r>
      <w:ins w:id="535" w:author="Andreas Kuehne" w:date="2019-05-09T22:04:00Z">
        <w:r>
          <w:rPr>
            <w:noProof/>
            <w:webHidden/>
          </w:rPr>
          <w:t>81</w:t>
        </w:r>
        <w:r>
          <w:rPr>
            <w:noProof/>
            <w:webHidden/>
          </w:rPr>
          <w:fldChar w:fldCharType="end"/>
        </w:r>
        <w:r w:rsidRPr="0031235E">
          <w:rPr>
            <w:rStyle w:val="Hyperlink"/>
            <w:noProof/>
          </w:rPr>
          <w:fldChar w:fldCharType="end"/>
        </w:r>
      </w:ins>
    </w:p>
    <w:p w14:paraId="781342D1" w14:textId="6386D424" w:rsidR="00EB1DAE" w:rsidRDefault="00EB1DAE">
      <w:pPr>
        <w:pStyle w:val="Verzeichnis3"/>
        <w:tabs>
          <w:tab w:val="right" w:leader="dot" w:pos="9350"/>
        </w:tabs>
        <w:rPr>
          <w:ins w:id="536" w:author="Andreas Kuehne" w:date="2019-05-09T22:04:00Z"/>
          <w:rFonts w:asciiTheme="minorHAnsi" w:eastAsiaTheme="minorEastAsia" w:hAnsiTheme="minorHAnsi" w:cstheme="minorBidi"/>
          <w:noProof/>
          <w:sz w:val="22"/>
          <w:szCs w:val="22"/>
          <w:lang w:val="en-GB" w:eastAsia="en-GB"/>
        </w:rPr>
      </w:pPr>
      <w:ins w:id="53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"_Toc8332038"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4.3.25</w:t>
        </w:r>
        <w:r w:rsidRPr="0031235E">
          <w:rPr>
            <w:rStyle w:val="Hyperlink"/>
            <w:noProof/>
          </w:rPr>
          <w:t xml:space="preserve"> Component AdditionalTimeInfo</w:t>
        </w:r>
        <w:r>
          <w:rPr>
            <w:noProof/>
            <w:webHidden/>
          </w:rPr>
          <w:tab/>
        </w:r>
        <w:r>
          <w:rPr>
            <w:noProof/>
            <w:webHidden/>
          </w:rPr>
          <w:fldChar w:fldCharType="begin"/>
        </w:r>
        <w:r>
          <w:rPr>
            <w:noProof/>
            <w:webHidden/>
          </w:rPr>
          <w:instrText xml:space="preserve"> PAGEREF _Toc8332038 \h </w:instrText>
        </w:r>
      </w:ins>
      <w:r>
        <w:rPr>
          <w:noProof/>
          <w:webHidden/>
        </w:rPr>
      </w:r>
      <w:r>
        <w:rPr>
          <w:noProof/>
          <w:webHidden/>
        </w:rPr>
        <w:fldChar w:fldCharType="separate"/>
      </w:r>
      <w:ins w:id="538" w:author="Andreas Kuehne" w:date="2019-05-09T22:04:00Z">
        <w:r>
          <w:rPr>
            <w:noProof/>
            <w:webHidden/>
          </w:rPr>
          <w:t>81</w:t>
        </w:r>
        <w:r>
          <w:rPr>
            <w:noProof/>
            <w:webHidden/>
          </w:rPr>
          <w:fldChar w:fldCharType="end"/>
        </w:r>
        <w:r w:rsidRPr="0031235E">
          <w:rPr>
            <w:rStyle w:val="Hyperlink"/>
            <w:noProof/>
          </w:rPr>
          <w:fldChar w:fldCharType="end"/>
        </w:r>
      </w:ins>
    </w:p>
    <w:p w14:paraId="15F74FE1" w14:textId="14CB9D47" w:rsidR="00EB1DAE" w:rsidRDefault="00EB1DAE">
      <w:pPr>
        <w:pStyle w:val="Verzeichnis4"/>
        <w:tabs>
          <w:tab w:val="right" w:leader="dot" w:pos="9350"/>
        </w:tabs>
        <w:rPr>
          <w:ins w:id="539" w:author="Andreas Kuehne" w:date="2019-05-09T22:04:00Z"/>
          <w:rFonts w:asciiTheme="minorHAnsi" w:eastAsiaTheme="minorEastAsia" w:hAnsiTheme="minorHAnsi" w:cstheme="minorBidi"/>
          <w:noProof/>
          <w:sz w:val="22"/>
          <w:szCs w:val="22"/>
          <w:lang w:val="en-GB" w:eastAsia="en-GB"/>
        </w:rPr>
      </w:pPr>
      <w:ins w:id="54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"_Toc8332039"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4.3.25.1</w:t>
        </w:r>
        <w:r w:rsidRPr="0031235E">
          <w:rPr>
            <w:rStyle w:val="Hyperlink"/>
            <w:noProof/>
          </w:rPr>
          <w:t xml:space="preserve"> AdditionalTimeInfo – JSON Syntax</w:t>
        </w:r>
        <w:r>
          <w:rPr>
            <w:noProof/>
            <w:webHidden/>
          </w:rPr>
          <w:tab/>
        </w:r>
        <w:r>
          <w:rPr>
            <w:noProof/>
            <w:webHidden/>
          </w:rPr>
          <w:fldChar w:fldCharType="begin"/>
        </w:r>
        <w:r>
          <w:rPr>
            <w:noProof/>
            <w:webHidden/>
          </w:rPr>
          <w:instrText xml:space="preserve"> PAGEREF _Toc8332039 \h </w:instrText>
        </w:r>
      </w:ins>
      <w:r>
        <w:rPr>
          <w:noProof/>
          <w:webHidden/>
        </w:rPr>
      </w:r>
      <w:r>
        <w:rPr>
          <w:noProof/>
          <w:webHidden/>
        </w:rPr>
        <w:fldChar w:fldCharType="separate"/>
      </w:r>
      <w:ins w:id="541" w:author="Andreas Kuehne" w:date="2019-05-09T22:04:00Z">
        <w:r>
          <w:rPr>
            <w:noProof/>
            <w:webHidden/>
          </w:rPr>
          <w:t>81</w:t>
        </w:r>
        <w:r>
          <w:rPr>
            <w:noProof/>
            <w:webHidden/>
          </w:rPr>
          <w:fldChar w:fldCharType="end"/>
        </w:r>
        <w:r w:rsidRPr="0031235E">
          <w:rPr>
            <w:rStyle w:val="Hyperlink"/>
            <w:noProof/>
          </w:rPr>
          <w:fldChar w:fldCharType="end"/>
        </w:r>
      </w:ins>
    </w:p>
    <w:p w14:paraId="4BC01945" w14:textId="202D38DC" w:rsidR="00EB1DAE" w:rsidRDefault="00EB1DAE">
      <w:pPr>
        <w:pStyle w:val="Verzeichnis4"/>
        <w:tabs>
          <w:tab w:val="right" w:leader="dot" w:pos="9350"/>
        </w:tabs>
        <w:rPr>
          <w:ins w:id="542" w:author="Andreas Kuehne" w:date="2019-05-09T22:04:00Z"/>
          <w:rFonts w:asciiTheme="minorHAnsi" w:eastAsiaTheme="minorEastAsia" w:hAnsiTheme="minorHAnsi" w:cstheme="minorBidi"/>
          <w:noProof/>
          <w:sz w:val="22"/>
          <w:szCs w:val="22"/>
          <w:lang w:val="en-GB" w:eastAsia="en-GB"/>
        </w:rPr>
      </w:pPr>
      <w:ins w:id="54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"_Toc8332040"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4.3.25.2</w:t>
        </w:r>
        <w:r w:rsidRPr="0031235E">
          <w:rPr>
            <w:rStyle w:val="Hyperlink"/>
            <w:noProof/>
          </w:rPr>
          <w:t xml:space="preserve"> AdditionalTimeInfo – XML Syntax</w:t>
        </w:r>
        <w:r>
          <w:rPr>
            <w:noProof/>
            <w:webHidden/>
          </w:rPr>
          <w:tab/>
        </w:r>
        <w:r>
          <w:rPr>
            <w:noProof/>
            <w:webHidden/>
          </w:rPr>
          <w:fldChar w:fldCharType="begin"/>
        </w:r>
        <w:r>
          <w:rPr>
            <w:noProof/>
            <w:webHidden/>
          </w:rPr>
          <w:instrText xml:space="preserve"> PAGEREF _Toc8332040 \h </w:instrText>
        </w:r>
      </w:ins>
      <w:r>
        <w:rPr>
          <w:noProof/>
          <w:webHidden/>
        </w:rPr>
      </w:r>
      <w:r>
        <w:rPr>
          <w:noProof/>
          <w:webHidden/>
        </w:rPr>
        <w:fldChar w:fldCharType="separate"/>
      </w:r>
      <w:ins w:id="544" w:author="Andreas Kuehne" w:date="2019-05-09T22:04:00Z">
        <w:r>
          <w:rPr>
            <w:noProof/>
            <w:webHidden/>
          </w:rPr>
          <w:t>82</w:t>
        </w:r>
        <w:r>
          <w:rPr>
            <w:noProof/>
            <w:webHidden/>
          </w:rPr>
          <w:fldChar w:fldCharType="end"/>
        </w:r>
        <w:r w:rsidRPr="0031235E">
          <w:rPr>
            <w:rStyle w:val="Hyperlink"/>
            <w:noProof/>
          </w:rPr>
          <w:fldChar w:fldCharType="end"/>
        </w:r>
      </w:ins>
    </w:p>
    <w:p w14:paraId="23963E31" w14:textId="7041C7E0" w:rsidR="00EB1DAE" w:rsidRDefault="00EB1DAE">
      <w:pPr>
        <w:pStyle w:val="Verzeichnis3"/>
        <w:tabs>
          <w:tab w:val="right" w:leader="dot" w:pos="9350"/>
        </w:tabs>
        <w:rPr>
          <w:ins w:id="545" w:author="Andreas Kuehne" w:date="2019-05-09T22:04:00Z"/>
          <w:rFonts w:asciiTheme="minorHAnsi" w:eastAsiaTheme="minorEastAsia" w:hAnsiTheme="minorHAnsi" w:cstheme="minorBidi"/>
          <w:noProof/>
          <w:sz w:val="22"/>
          <w:szCs w:val="22"/>
          <w:lang w:val="en-GB" w:eastAsia="en-GB"/>
        </w:rPr>
      </w:pPr>
      <w:ins w:id="54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"_Toc8332041"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4.3.26</w:t>
        </w:r>
        <w:r w:rsidRPr="0031235E">
          <w:rPr>
            <w:rStyle w:val="Hyperlink"/>
            <w:noProof/>
          </w:rPr>
          <w:t xml:space="preserve"> Component VerificationTimeInfo</w:t>
        </w:r>
        <w:r>
          <w:rPr>
            <w:noProof/>
            <w:webHidden/>
          </w:rPr>
          <w:tab/>
        </w:r>
        <w:r>
          <w:rPr>
            <w:noProof/>
            <w:webHidden/>
          </w:rPr>
          <w:fldChar w:fldCharType="begin"/>
        </w:r>
        <w:r>
          <w:rPr>
            <w:noProof/>
            <w:webHidden/>
          </w:rPr>
          <w:instrText xml:space="preserve"> PAGEREF _Toc8332041 \h </w:instrText>
        </w:r>
      </w:ins>
      <w:r>
        <w:rPr>
          <w:noProof/>
          <w:webHidden/>
        </w:rPr>
      </w:r>
      <w:r>
        <w:rPr>
          <w:noProof/>
          <w:webHidden/>
        </w:rPr>
        <w:fldChar w:fldCharType="separate"/>
      </w:r>
      <w:ins w:id="547" w:author="Andreas Kuehne" w:date="2019-05-09T22:04:00Z">
        <w:r>
          <w:rPr>
            <w:noProof/>
            <w:webHidden/>
          </w:rPr>
          <w:t>82</w:t>
        </w:r>
        <w:r>
          <w:rPr>
            <w:noProof/>
            <w:webHidden/>
          </w:rPr>
          <w:fldChar w:fldCharType="end"/>
        </w:r>
        <w:r w:rsidRPr="0031235E">
          <w:rPr>
            <w:rStyle w:val="Hyperlink"/>
            <w:noProof/>
          </w:rPr>
          <w:fldChar w:fldCharType="end"/>
        </w:r>
      </w:ins>
    </w:p>
    <w:p w14:paraId="55DC9446" w14:textId="39C476C4" w:rsidR="00EB1DAE" w:rsidRDefault="00EB1DAE">
      <w:pPr>
        <w:pStyle w:val="Verzeichnis4"/>
        <w:tabs>
          <w:tab w:val="right" w:leader="dot" w:pos="9350"/>
        </w:tabs>
        <w:rPr>
          <w:ins w:id="548" w:author="Andreas Kuehne" w:date="2019-05-09T22:04:00Z"/>
          <w:rFonts w:asciiTheme="minorHAnsi" w:eastAsiaTheme="minorEastAsia" w:hAnsiTheme="minorHAnsi" w:cstheme="minorBidi"/>
          <w:noProof/>
          <w:sz w:val="22"/>
          <w:szCs w:val="22"/>
          <w:lang w:val="en-GB" w:eastAsia="en-GB"/>
        </w:rPr>
      </w:pPr>
      <w:ins w:id="54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"_Toc8332042"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4.3.26.1</w:t>
        </w:r>
        <w:r w:rsidRPr="0031235E">
          <w:rPr>
            <w:rStyle w:val="Hyperlink"/>
            <w:noProof/>
          </w:rPr>
          <w:t xml:space="preserve"> VerificationTimeInfo – JSON Syntax</w:t>
        </w:r>
        <w:r>
          <w:rPr>
            <w:noProof/>
            <w:webHidden/>
          </w:rPr>
          <w:tab/>
        </w:r>
        <w:r>
          <w:rPr>
            <w:noProof/>
            <w:webHidden/>
          </w:rPr>
          <w:fldChar w:fldCharType="begin"/>
        </w:r>
        <w:r>
          <w:rPr>
            <w:noProof/>
            <w:webHidden/>
          </w:rPr>
          <w:instrText xml:space="preserve"> PAGEREF _Toc8332042 \h </w:instrText>
        </w:r>
      </w:ins>
      <w:r>
        <w:rPr>
          <w:noProof/>
          <w:webHidden/>
        </w:rPr>
      </w:r>
      <w:r>
        <w:rPr>
          <w:noProof/>
          <w:webHidden/>
        </w:rPr>
        <w:fldChar w:fldCharType="separate"/>
      </w:r>
      <w:ins w:id="550" w:author="Andreas Kuehne" w:date="2019-05-09T22:04:00Z">
        <w:r>
          <w:rPr>
            <w:noProof/>
            <w:webHidden/>
          </w:rPr>
          <w:t>83</w:t>
        </w:r>
        <w:r>
          <w:rPr>
            <w:noProof/>
            <w:webHidden/>
          </w:rPr>
          <w:fldChar w:fldCharType="end"/>
        </w:r>
        <w:r w:rsidRPr="0031235E">
          <w:rPr>
            <w:rStyle w:val="Hyperlink"/>
            <w:noProof/>
          </w:rPr>
          <w:fldChar w:fldCharType="end"/>
        </w:r>
      </w:ins>
    </w:p>
    <w:p w14:paraId="0A311D4C" w14:textId="2AAD28FB" w:rsidR="00EB1DAE" w:rsidRDefault="00EB1DAE">
      <w:pPr>
        <w:pStyle w:val="Verzeichnis4"/>
        <w:tabs>
          <w:tab w:val="right" w:leader="dot" w:pos="9350"/>
        </w:tabs>
        <w:rPr>
          <w:ins w:id="551" w:author="Andreas Kuehne" w:date="2019-05-09T22:04:00Z"/>
          <w:rFonts w:asciiTheme="minorHAnsi" w:eastAsiaTheme="minorEastAsia" w:hAnsiTheme="minorHAnsi" w:cstheme="minorBidi"/>
          <w:noProof/>
          <w:sz w:val="22"/>
          <w:szCs w:val="22"/>
          <w:lang w:val="en-GB" w:eastAsia="en-GB"/>
        </w:rPr>
      </w:pPr>
      <w:ins w:id="55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"_Toc8332043"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4.3.26.2</w:t>
        </w:r>
        <w:r w:rsidRPr="0031235E">
          <w:rPr>
            <w:rStyle w:val="Hyperlink"/>
            <w:noProof/>
          </w:rPr>
          <w:t xml:space="preserve"> VerificationTimeInfo – XML Syntax</w:t>
        </w:r>
        <w:r>
          <w:rPr>
            <w:noProof/>
            <w:webHidden/>
          </w:rPr>
          <w:tab/>
        </w:r>
        <w:r>
          <w:rPr>
            <w:noProof/>
            <w:webHidden/>
          </w:rPr>
          <w:fldChar w:fldCharType="begin"/>
        </w:r>
        <w:r>
          <w:rPr>
            <w:noProof/>
            <w:webHidden/>
          </w:rPr>
          <w:instrText xml:space="preserve"> PAGEREF _Toc8332043 \h </w:instrText>
        </w:r>
      </w:ins>
      <w:r>
        <w:rPr>
          <w:noProof/>
          <w:webHidden/>
        </w:rPr>
      </w:r>
      <w:r>
        <w:rPr>
          <w:noProof/>
          <w:webHidden/>
        </w:rPr>
        <w:fldChar w:fldCharType="separate"/>
      </w:r>
      <w:ins w:id="553" w:author="Andreas Kuehne" w:date="2019-05-09T22:04:00Z">
        <w:r>
          <w:rPr>
            <w:noProof/>
            <w:webHidden/>
          </w:rPr>
          <w:t>83</w:t>
        </w:r>
        <w:r>
          <w:rPr>
            <w:noProof/>
            <w:webHidden/>
          </w:rPr>
          <w:fldChar w:fldCharType="end"/>
        </w:r>
        <w:r w:rsidRPr="0031235E">
          <w:rPr>
            <w:rStyle w:val="Hyperlink"/>
            <w:noProof/>
          </w:rPr>
          <w:fldChar w:fldCharType="end"/>
        </w:r>
      </w:ins>
    </w:p>
    <w:p w14:paraId="193D9440" w14:textId="70F755CA" w:rsidR="00EB1DAE" w:rsidRDefault="00EB1DAE">
      <w:pPr>
        <w:pStyle w:val="Verzeichnis3"/>
        <w:tabs>
          <w:tab w:val="right" w:leader="dot" w:pos="9350"/>
        </w:tabs>
        <w:rPr>
          <w:ins w:id="554" w:author="Andreas Kuehne" w:date="2019-05-09T22:04:00Z"/>
          <w:rFonts w:asciiTheme="minorHAnsi" w:eastAsiaTheme="minorEastAsia" w:hAnsiTheme="minorHAnsi" w:cstheme="minorBidi"/>
          <w:noProof/>
          <w:sz w:val="22"/>
          <w:szCs w:val="22"/>
          <w:lang w:val="en-GB" w:eastAsia="en-GB"/>
        </w:rPr>
      </w:pPr>
      <w:ins w:id="55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"_Toc8332044"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4.3.27</w:t>
        </w:r>
        <w:r w:rsidRPr="0031235E">
          <w:rPr>
            <w:rStyle w:val="Hyperlink"/>
            <w:noProof/>
          </w:rPr>
          <w:t xml:space="preserve"> Component AdditionalKeyInfo</w:t>
        </w:r>
        <w:r>
          <w:rPr>
            <w:noProof/>
            <w:webHidden/>
          </w:rPr>
          <w:tab/>
        </w:r>
        <w:r>
          <w:rPr>
            <w:noProof/>
            <w:webHidden/>
          </w:rPr>
          <w:fldChar w:fldCharType="begin"/>
        </w:r>
        <w:r>
          <w:rPr>
            <w:noProof/>
            <w:webHidden/>
          </w:rPr>
          <w:instrText xml:space="preserve"> PAGEREF _Toc8332044 \h </w:instrText>
        </w:r>
      </w:ins>
      <w:r>
        <w:rPr>
          <w:noProof/>
          <w:webHidden/>
        </w:rPr>
      </w:r>
      <w:r>
        <w:rPr>
          <w:noProof/>
          <w:webHidden/>
        </w:rPr>
        <w:fldChar w:fldCharType="separate"/>
      </w:r>
      <w:ins w:id="556" w:author="Andreas Kuehne" w:date="2019-05-09T22:04:00Z">
        <w:r>
          <w:rPr>
            <w:noProof/>
            <w:webHidden/>
          </w:rPr>
          <w:t>84</w:t>
        </w:r>
        <w:r>
          <w:rPr>
            <w:noProof/>
            <w:webHidden/>
          </w:rPr>
          <w:fldChar w:fldCharType="end"/>
        </w:r>
        <w:r w:rsidRPr="0031235E">
          <w:rPr>
            <w:rStyle w:val="Hyperlink"/>
            <w:noProof/>
          </w:rPr>
          <w:fldChar w:fldCharType="end"/>
        </w:r>
      </w:ins>
    </w:p>
    <w:p w14:paraId="6A6D1218" w14:textId="092D63F1" w:rsidR="00EB1DAE" w:rsidRDefault="00EB1DAE">
      <w:pPr>
        <w:pStyle w:val="Verzeichnis4"/>
        <w:tabs>
          <w:tab w:val="right" w:leader="dot" w:pos="9350"/>
        </w:tabs>
        <w:rPr>
          <w:ins w:id="557" w:author="Andreas Kuehne" w:date="2019-05-09T22:04:00Z"/>
          <w:rFonts w:asciiTheme="minorHAnsi" w:eastAsiaTheme="minorEastAsia" w:hAnsiTheme="minorHAnsi" w:cstheme="minorBidi"/>
          <w:noProof/>
          <w:sz w:val="22"/>
          <w:szCs w:val="22"/>
          <w:lang w:val="en-GB" w:eastAsia="en-GB"/>
        </w:rPr>
      </w:pPr>
      <w:ins w:id="55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"_Toc8332045"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4.3.27.1</w:t>
        </w:r>
        <w:r w:rsidRPr="0031235E">
          <w:rPr>
            <w:rStyle w:val="Hyperlink"/>
            <w:noProof/>
          </w:rPr>
          <w:t xml:space="preserve"> AdditionalKeyInfo – JSON Syntax</w:t>
        </w:r>
        <w:r>
          <w:rPr>
            <w:noProof/>
            <w:webHidden/>
          </w:rPr>
          <w:tab/>
        </w:r>
        <w:r>
          <w:rPr>
            <w:noProof/>
            <w:webHidden/>
          </w:rPr>
          <w:fldChar w:fldCharType="begin"/>
        </w:r>
        <w:r>
          <w:rPr>
            <w:noProof/>
            <w:webHidden/>
          </w:rPr>
          <w:instrText xml:space="preserve"> PAGEREF _Toc8332045 \h </w:instrText>
        </w:r>
      </w:ins>
      <w:r>
        <w:rPr>
          <w:noProof/>
          <w:webHidden/>
        </w:rPr>
      </w:r>
      <w:r>
        <w:rPr>
          <w:noProof/>
          <w:webHidden/>
        </w:rPr>
        <w:fldChar w:fldCharType="separate"/>
      </w:r>
      <w:ins w:id="559" w:author="Andreas Kuehne" w:date="2019-05-09T22:04:00Z">
        <w:r>
          <w:rPr>
            <w:noProof/>
            <w:webHidden/>
          </w:rPr>
          <w:t>84</w:t>
        </w:r>
        <w:r>
          <w:rPr>
            <w:noProof/>
            <w:webHidden/>
          </w:rPr>
          <w:fldChar w:fldCharType="end"/>
        </w:r>
        <w:r w:rsidRPr="0031235E">
          <w:rPr>
            <w:rStyle w:val="Hyperlink"/>
            <w:noProof/>
          </w:rPr>
          <w:fldChar w:fldCharType="end"/>
        </w:r>
      </w:ins>
    </w:p>
    <w:p w14:paraId="755C216B" w14:textId="33DD20A3" w:rsidR="00EB1DAE" w:rsidRDefault="00EB1DAE">
      <w:pPr>
        <w:pStyle w:val="Verzeichnis4"/>
        <w:tabs>
          <w:tab w:val="right" w:leader="dot" w:pos="9350"/>
        </w:tabs>
        <w:rPr>
          <w:ins w:id="560" w:author="Andreas Kuehne" w:date="2019-05-09T22:04:00Z"/>
          <w:rFonts w:asciiTheme="minorHAnsi" w:eastAsiaTheme="minorEastAsia" w:hAnsiTheme="minorHAnsi" w:cstheme="minorBidi"/>
          <w:noProof/>
          <w:sz w:val="22"/>
          <w:szCs w:val="22"/>
          <w:lang w:val="en-GB" w:eastAsia="en-GB"/>
        </w:rPr>
      </w:pPr>
      <w:ins w:id="56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"_Toc8332046"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4.3.27.2</w:t>
        </w:r>
        <w:r w:rsidRPr="0031235E">
          <w:rPr>
            <w:rStyle w:val="Hyperlink"/>
            <w:noProof/>
          </w:rPr>
          <w:t xml:space="preserve"> AdditionalKeyInfo – XML Syntax</w:t>
        </w:r>
        <w:r>
          <w:rPr>
            <w:noProof/>
            <w:webHidden/>
          </w:rPr>
          <w:tab/>
        </w:r>
        <w:r>
          <w:rPr>
            <w:noProof/>
            <w:webHidden/>
          </w:rPr>
          <w:fldChar w:fldCharType="begin"/>
        </w:r>
        <w:r>
          <w:rPr>
            <w:noProof/>
            <w:webHidden/>
          </w:rPr>
          <w:instrText xml:space="preserve"> PAGEREF _Toc8332046 \h </w:instrText>
        </w:r>
      </w:ins>
      <w:r>
        <w:rPr>
          <w:noProof/>
          <w:webHidden/>
        </w:rPr>
      </w:r>
      <w:r>
        <w:rPr>
          <w:noProof/>
          <w:webHidden/>
        </w:rPr>
        <w:fldChar w:fldCharType="separate"/>
      </w:r>
      <w:ins w:id="562" w:author="Andreas Kuehne" w:date="2019-05-09T22:04:00Z">
        <w:r>
          <w:rPr>
            <w:noProof/>
            <w:webHidden/>
          </w:rPr>
          <w:t>85</w:t>
        </w:r>
        <w:r>
          <w:rPr>
            <w:noProof/>
            <w:webHidden/>
          </w:rPr>
          <w:fldChar w:fldCharType="end"/>
        </w:r>
        <w:r w:rsidRPr="0031235E">
          <w:rPr>
            <w:rStyle w:val="Hyperlink"/>
            <w:noProof/>
          </w:rPr>
          <w:fldChar w:fldCharType="end"/>
        </w:r>
      </w:ins>
    </w:p>
    <w:p w14:paraId="6A7B0BFE" w14:textId="6818261B" w:rsidR="00EB1DAE" w:rsidRDefault="00EB1DAE">
      <w:pPr>
        <w:pStyle w:val="Verzeichnis3"/>
        <w:tabs>
          <w:tab w:val="right" w:leader="dot" w:pos="9350"/>
        </w:tabs>
        <w:rPr>
          <w:ins w:id="563" w:author="Andreas Kuehne" w:date="2019-05-09T22:04:00Z"/>
          <w:rFonts w:asciiTheme="minorHAnsi" w:eastAsiaTheme="minorEastAsia" w:hAnsiTheme="minorHAnsi" w:cstheme="minorBidi"/>
          <w:noProof/>
          <w:sz w:val="22"/>
          <w:szCs w:val="22"/>
          <w:lang w:val="en-GB" w:eastAsia="en-GB"/>
        </w:rPr>
      </w:pPr>
      <w:ins w:id="56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"_Toc8332047"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4.3.28</w:t>
        </w:r>
        <w:r w:rsidRPr="0031235E">
          <w:rPr>
            <w:rStyle w:val="Hyperlink"/>
            <w:noProof/>
          </w:rPr>
          <w:t xml:space="preserve"> Component ProcessingDetails</w:t>
        </w:r>
        <w:r>
          <w:rPr>
            <w:noProof/>
            <w:webHidden/>
          </w:rPr>
          <w:tab/>
        </w:r>
        <w:r>
          <w:rPr>
            <w:noProof/>
            <w:webHidden/>
          </w:rPr>
          <w:fldChar w:fldCharType="begin"/>
        </w:r>
        <w:r>
          <w:rPr>
            <w:noProof/>
            <w:webHidden/>
          </w:rPr>
          <w:instrText xml:space="preserve"> PAGEREF _Toc8332047 \h </w:instrText>
        </w:r>
      </w:ins>
      <w:r>
        <w:rPr>
          <w:noProof/>
          <w:webHidden/>
        </w:rPr>
      </w:r>
      <w:r>
        <w:rPr>
          <w:noProof/>
          <w:webHidden/>
        </w:rPr>
        <w:fldChar w:fldCharType="separate"/>
      </w:r>
      <w:ins w:id="565" w:author="Andreas Kuehne" w:date="2019-05-09T22:04:00Z">
        <w:r>
          <w:rPr>
            <w:noProof/>
            <w:webHidden/>
          </w:rPr>
          <w:t>86</w:t>
        </w:r>
        <w:r>
          <w:rPr>
            <w:noProof/>
            <w:webHidden/>
          </w:rPr>
          <w:fldChar w:fldCharType="end"/>
        </w:r>
        <w:r w:rsidRPr="0031235E">
          <w:rPr>
            <w:rStyle w:val="Hyperlink"/>
            <w:noProof/>
          </w:rPr>
          <w:fldChar w:fldCharType="end"/>
        </w:r>
      </w:ins>
    </w:p>
    <w:p w14:paraId="0D87EE83" w14:textId="10C6EAA7" w:rsidR="00EB1DAE" w:rsidRDefault="00EB1DAE">
      <w:pPr>
        <w:pStyle w:val="Verzeichnis4"/>
        <w:tabs>
          <w:tab w:val="right" w:leader="dot" w:pos="9350"/>
        </w:tabs>
        <w:rPr>
          <w:ins w:id="566" w:author="Andreas Kuehne" w:date="2019-05-09T22:04:00Z"/>
          <w:rFonts w:asciiTheme="minorHAnsi" w:eastAsiaTheme="minorEastAsia" w:hAnsiTheme="minorHAnsi" w:cstheme="minorBidi"/>
          <w:noProof/>
          <w:sz w:val="22"/>
          <w:szCs w:val="22"/>
          <w:lang w:val="en-GB" w:eastAsia="en-GB"/>
        </w:rPr>
      </w:pPr>
      <w:ins w:id="56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"_Toc8332048"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4.3.28.1</w:t>
        </w:r>
        <w:r w:rsidRPr="0031235E">
          <w:rPr>
            <w:rStyle w:val="Hyperlink"/>
            <w:noProof/>
          </w:rPr>
          <w:t xml:space="preserve"> ProcessingDetails – JSON Syntax</w:t>
        </w:r>
        <w:r>
          <w:rPr>
            <w:noProof/>
            <w:webHidden/>
          </w:rPr>
          <w:tab/>
        </w:r>
        <w:r>
          <w:rPr>
            <w:noProof/>
            <w:webHidden/>
          </w:rPr>
          <w:fldChar w:fldCharType="begin"/>
        </w:r>
        <w:r>
          <w:rPr>
            <w:noProof/>
            <w:webHidden/>
          </w:rPr>
          <w:instrText xml:space="preserve"> PAGEREF _Toc8332048 \h </w:instrText>
        </w:r>
      </w:ins>
      <w:r>
        <w:rPr>
          <w:noProof/>
          <w:webHidden/>
        </w:rPr>
      </w:r>
      <w:r>
        <w:rPr>
          <w:noProof/>
          <w:webHidden/>
        </w:rPr>
        <w:fldChar w:fldCharType="separate"/>
      </w:r>
      <w:ins w:id="568" w:author="Andreas Kuehne" w:date="2019-05-09T22:04:00Z">
        <w:r>
          <w:rPr>
            <w:noProof/>
            <w:webHidden/>
          </w:rPr>
          <w:t>86</w:t>
        </w:r>
        <w:r>
          <w:rPr>
            <w:noProof/>
            <w:webHidden/>
          </w:rPr>
          <w:fldChar w:fldCharType="end"/>
        </w:r>
        <w:r w:rsidRPr="0031235E">
          <w:rPr>
            <w:rStyle w:val="Hyperlink"/>
            <w:noProof/>
          </w:rPr>
          <w:fldChar w:fldCharType="end"/>
        </w:r>
      </w:ins>
    </w:p>
    <w:p w14:paraId="32D5C5E6" w14:textId="3A1E10F4" w:rsidR="00EB1DAE" w:rsidRDefault="00EB1DAE">
      <w:pPr>
        <w:pStyle w:val="Verzeichnis4"/>
        <w:tabs>
          <w:tab w:val="right" w:leader="dot" w:pos="9350"/>
        </w:tabs>
        <w:rPr>
          <w:ins w:id="569" w:author="Andreas Kuehne" w:date="2019-05-09T22:04:00Z"/>
          <w:rFonts w:asciiTheme="minorHAnsi" w:eastAsiaTheme="minorEastAsia" w:hAnsiTheme="minorHAnsi" w:cstheme="minorBidi"/>
          <w:noProof/>
          <w:sz w:val="22"/>
          <w:szCs w:val="22"/>
          <w:lang w:val="en-GB" w:eastAsia="en-GB"/>
        </w:rPr>
      </w:pPr>
      <w:ins w:id="57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"_Toc8332049"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4.3.28.2</w:t>
        </w:r>
        <w:r w:rsidRPr="0031235E">
          <w:rPr>
            <w:rStyle w:val="Hyperlink"/>
            <w:noProof/>
          </w:rPr>
          <w:t xml:space="preserve"> ProcessingDetails – XML Syntax</w:t>
        </w:r>
        <w:r>
          <w:rPr>
            <w:noProof/>
            <w:webHidden/>
          </w:rPr>
          <w:tab/>
        </w:r>
        <w:r>
          <w:rPr>
            <w:noProof/>
            <w:webHidden/>
          </w:rPr>
          <w:fldChar w:fldCharType="begin"/>
        </w:r>
        <w:r>
          <w:rPr>
            <w:noProof/>
            <w:webHidden/>
          </w:rPr>
          <w:instrText xml:space="preserve"> PAGEREF _Toc8332049 \h </w:instrText>
        </w:r>
      </w:ins>
      <w:r>
        <w:rPr>
          <w:noProof/>
          <w:webHidden/>
        </w:rPr>
      </w:r>
      <w:r>
        <w:rPr>
          <w:noProof/>
          <w:webHidden/>
        </w:rPr>
        <w:fldChar w:fldCharType="separate"/>
      </w:r>
      <w:ins w:id="571" w:author="Andreas Kuehne" w:date="2019-05-09T22:04:00Z">
        <w:r>
          <w:rPr>
            <w:noProof/>
            <w:webHidden/>
          </w:rPr>
          <w:t>87</w:t>
        </w:r>
        <w:r>
          <w:rPr>
            <w:noProof/>
            <w:webHidden/>
          </w:rPr>
          <w:fldChar w:fldCharType="end"/>
        </w:r>
        <w:r w:rsidRPr="0031235E">
          <w:rPr>
            <w:rStyle w:val="Hyperlink"/>
            <w:noProof/>
          </w:rPr>
          <w:fldChar w:fldCharType="end"/>
        </w:r>
      </w:ins>
    </w:p>
    <w:p w14:paraId="4E15C5C5" w14:textId="313CC6F1" w:rsidR="00EB1DAE" w:rsidRDefault="00EB1DAE">
      <w:pPr>
        <w:pStyle w:val="Verzeichnis3"/>
        <w:tabs>
          <w:tab w:val="right" w:leader="dot" w:pos="9350"/>
        </w:tabs>
        <w:rPr>
          <w:ins w:id="572" w:author="Andreas Kuehne" w:date="2019-05-09T22:04:00Z"/>
          <w:rFonts w:asciiTheme="minorHAnsi" w:eastAsiaTheme="minorEastAsia" w:hAnsiTheme="minorHAnsi" w:cstheme="minorBidi"/>
          <w:noProof/>
          <w:sz w:val="22"/>
          <w:szCs w:val="22"/>
          <w:lang w:val="en-GB" w:eastAsia="en-GB"/>
        </w:rPr>
      </w:pPr>
      <w:ins w:id="57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"_Toc8332050"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4.3.29</w:t>
        </w:r>
        <w:r w:rsidRPr="0031235E">
          <w:rPr>
            <w:rStyle w:val="Hyperlink"/>
            <w:noProof/>
          </w:rPr>
          <w:t xml:space="preserve"> Component Detail</w:t>
        </w:r>
        <w:r>
          <w:rPr>
            <w:noProof/>
            <w:webHidden/>
          </w:rPr>
          <w:tab/>
        </w:r>
        <w:r>
          <w:rPr>
            <w:noProof/>
            <w:webHidden/>
          </w:rPr>
          <w:fldChar w:fldCharType="begin"/>
        </w:r>
        <w:r>
          <w:rPr>
            <w:noProof/>
            <w:webHidden/>
          </w:rPr>
          <w:instrText xml:space="preserve"> PAGEREF _Toc8332050 \h </w:instrText>
        </w:r>
      </w:ins>
      <w:r>
        <w:rPr>
          <w:noProof/>
          <w:webHidden/>
        </w:rPr>
      </w:r>
      <w:r>
        <w:rPr>
          <w:noProof/>
          <w:webHidden/>
        </w:rPr>
        <w:fldChar w:fldCharType="separate"/>
      </w:r>
      <w:ins w:id="574" w:author="Andreas Kuehne" w:date="2019-05-09T22:04:00Z">
        <w:r>
          <w:rPr>
            <w:noProof/>
            <w:webHidden/>
          </w:rPr>
          <w:t>87</w:t>
        </w:r>
        <w:r>
          <w:rPr>
            <w:noProof/>
            <w:webHidden/>
          </w:rPr>
          <w:fldChar w:fldCharType="end"/>
        </w:r>
        <w:r w:rsidRPr="0031235E">
          <w:rPr>
            <w:rStyle w:val="Hyperlink"/>
            <w:noProof/>
          </w:rPr>
          <w:fldChar w:fldCharType="end"/>
        </w:r>
      </w:ins>
    </w:p>
    <w:p w14:paraId="3450FFC4" w14:textId="5F336EEA" w:rsidR="00EB1DAE" w:rsidRDefault="00EB1DAE">
      <w:pPr>
        <w:pStyle w:val="Verzeichnis4"/>
        <w:tabs>
          <w:tab w:val="right" w:leader="dot" w:pos="9350"/>
        </w:tabs>
        <w:rPr>
          <w:ins w:id="575" w:author="Andreas Kuehne" w:date="2019-05-09T22:04:00Z"/>
          <w:rFonts w:asciiTheme="minorHAnsi" w:eastAsiaTheme="minorEastAsia" w:hAnsiTheme="minorHAnsi" w:cstheme="minorBidi"/>
          <w:noProof/>
          <w:sz w:val="22"/>
          <w:szCs w:val="22"/>
          <w:lang w:val="en-GB" w:eastAsia="en-GB"/>
        </w:rPr>
      </w:pPr>
      <w:ins w:id="57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"_Toc8332051"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4.3.29.1</w:t>
        </w:r>
        <w:r w:rsidRPr="0031235E">
          <w:rPr>
            <w:rStyle w:val="Hyperlink"/>
            <w:noProof/>
          </w:rPr>
          <w:t xml:space="preserve"> Detail – JSON Syntax</w:t>
        </w:r>
        <w:r>
          <w:rPr>
            <w:noProof/>
            <w:webHidden/>
          </w:rPr>
          <w:tab/>
        </w:r>
        <w:r>
          <w:rPr>
            <w:noProof/>
            <w:webHidden/>
          </w:rPr>
          <w:fldChar w:fldCharType="begin"/>
        </w:r>
        <w:r>
          <w:rPr>
            <w:noProof/>
            <w:webHidden/>
          </w:rPr>
          <w:instrText xml:space="preserve"> PAGEREF _Toc8332051 \h </w:instrText>
        </w:r>
      </w:ins>
      <w:r>
        <w:rPr>
          <w:noProof/>
          <w:webHidden/>
        </w:rPr>
      </w:r>
      <w:r>
        <w:rPr>
          <w:noProof/>
          <w:webHidden/>
        </w:rPr>
        <w:fldChar w:fldCharType="separate"/>
      </w:r>
      <w:ins w:id="577" w:author="Andreas Kuehne" w:date="2019-05-09T22:04:00Z">
        <w:r>
          <w:rPr>
            <w:noProof/>
            <w:webHidden/>
          </w:rPr>
          <w:t>88</w:t>
        </w:r>
        <w:r>
          <w:rPr>
            <w:noProof/>
            <w:webHidden/>
          </w:rPr>
          <w:fldChar w:fldCharType="end"/>
        </w:r>
        <w:r w:rsidRPr="0031235E">
          <w:rPr>
            <w:rStyle w:val="Hyperlink"/>
            <w:noProof/>
          </w:rPr>
          <w:fldChar w:fldCharType="end"/>
        </w:r>
      </w:ins>
    </w:p>
    <w:p w14:paraId="2270DCF2" w14:textId="3B4413D3" w:rsidR="00EB1DAE" w:rsidRDefault="00EB1DAE">
      <w:pPr>
        <w:pStyle w:val="Verzeichnis4"/>
        <w:tabs>
          <w:tab w:val="right" w:leader="dot" w:pos="9350"/>
        </w:tabs>
        <w:rPr>
          <w:ins w:id="578" w:author="Andreas Kuehne" w:date="2019-05-09T22:04:00Z"/>
          <w:rFonts w:asciiTheme="minorHAnsi" w:eastAsiaTheme="minorEastAsia" w:hAnsiTheme="minorHAnsi" w:cstheme="minorBidi"/>
          <w:noProof/>
          <w:sz w:val="22"/>
          <w:szCs w:val="22"/>
          <w:lang w:val="en-GB" w:eastAsia="en-GB"/>
        </w:rPr>
      </w:pPr>
      <w:ins w:id="57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"_Toc8332052"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4.3.29.2</w:t>
        </w:r>
        <w:r w:rsidRPr="0031235E">
          <w:rPr>
            <w:rStyle w:val="Hyperlink"/>
            <w:noProof/>
          </w:rPr>
          <w:t xml:space="preserve"> Detail – XML Syntax</w:t>
        </w:r>
        <w:r>
          <w:rPr>
            <w:noProof/>
            <w:webHidden/>
          </w:rPr>
          <w:tab/>
        </w:r>
        <w:r>
          <w:rPr>
            <w:noProof/>
            <w:webHidden/>
          </w:rPr>
          <w:fldChar w:fldCharType="begin"/>
        </w:r>
        <w:r>
          <w:rPr>
            <w:noProof/>
            <w:webHidden/>
          </w:rPr>
          <w:instrText xml:space="preserve"> PAGEREF _Toc8332052 \h </w:instrText>
        </w:r>
      </w:ins>
      <w:r>
        <w:rPr>
          <w:noProof/>
          <w:webHidden/>
        </w:rPr>
      </w:r>
      <w:r>
        <w:rPr>
          <w:noProof/>
          <w:webHidden/>
        </w:rPr>
        <w:fldChar w:fldCharType="separate"/>
      </w:r>
      <w:ins w:id="580" w:author="Andreas Kuehne" w:date="2019-05-09T22:04:00Z">
        <w:r>
          <w:rPr>
            <w:noProof/>
            <w:webHidden/>
          </w:rPr>
          <w:t>89</w:t>
        </w:r>
        <w:r>
          <w:rPr>
            <w:noProof/>
            <w:webHidden/>
          </w:rPr>
          <w:fldChar w:fldCharType="end"/>
        </w:r>
        <w:r w:rsidRPr="0031235E">
          <w:rPr>
            <w:rStyle w:val="Hyperlink"/>
            <w:noProof/>
          </w:rPr>
          <w:fldChar w:fldCharType="end"/>
        </w:r>
      </w:ins>
    </w:p>
    <w:p w14:paraId="5ED8E21D" w14:textId="4BCDAD9A" w:rsidR="00EB1DAE" w:rsidRDefault="00EB1DAE">
      <w:pPr>
        <w:pStyle w:val="Verzeichnis3"/>
        <w:tabs>
          <w:tab w:val="right" w:leader="dot" w:pos="9350"/>
        </w:tabs>
        <w:rPr>
          <w:ins w:id="581" w:author="Andreas Kuehne" w:date="2019-05-09T22:04:00Z"/>
          <w:rFonts w:asciiTheme="minorHAnsi" w:eastAsiaTheme="minorEastAsia" w:hAnsiTheme="minorHAnsi" w:cstheme="minorBidi"/>
          <w:noProof/>
          <w:sz w:val="22"/>
          <w:szCs w:val="22"/>
          <w:lang w:val="en-GB" w:eastAsia="en-GB"/>
        </w:rPr>
      </w:pPr>
      <w:ins w:id="58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"_Toc8332053"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4.3.30</w:t>
        </w:r>
        <w:r w:rsidRPr="0031235E">
          <w:rPr>
            <w:rStyle w:val="Hyperlink"/>
            <w:noProof/>
          </w:rPr>
          <w:t xml:space="preserve"> Component SigningTimeInfo</w:t>
        </w:r>
        <w:r>
          <w:rPr>
            <w:noProof/>
            <w:webHidden/>
          </w:rPr>
          <w:tab/>
        </w:r>
        <w:r>
          <w:rPr>
            <w:noProof/>
            <w:webHidden/>
          </w:rPr>
          <w:fldChar w:fldCharType="begin"/>
        </w:r>
        <w:r>
          <w:rPr>
            <w:noProof/>
            <w:webHidden/>
          </w:rPr>
          <w:instrText xml:space="preserve"> PAGEREF _Toc8332053 \h </w:instrText>
        </w:r>
      </w:ins>
      <w:r>
        <w:rPr>
          <w:noProof/>
          <w:webHidden/>
        </w:rPr>
      </w:r>
      <w:r>
        <w:rPr>
          <w:noProof/>
          <w:webHidden/>
        </w:rPr>
        <w:fldChar w:fldCharType="separate"/>
      </w:r>
      <w:ins w:id="583" w:author="Andreas Kuehne" w:date="2019-05-09T22:04:00Z">
        <w:r>
          <w:rPr>
            <w:noProof/>
            <w:webHidden/>
          </w:rPr>
          <w:t>89</w:t>
        </w:r>
        <w:r>
          <w:rPr>
            <w:noProof/>
            <w:webHidden/>
          </w:rPr>
          <w:fldChar w:fldCharType="end"/>
        </w:r>
        <w:r w:rsidRPr="0031235E">
          <w:rPr>
            <w:rStyle w:val="Hyperlink"/>
            <w:noProof/>
          </w:rPr>
          <w:fldChar w:fldCharType="end"/>
        </w:r>
      </w:ins>
    </w:p>
    <w:p w14:paraId="41676733" w14:textId="39D39904" w:rsidR="00EB1DAE" w:rsidRDefault="00EB1DAE">
      <w:pPr>
        <w:pStyle w:val="Verzeichnis4"/>
        <w:tabs>
          <w:tab w:val="right" w:leader="dot" w:pos="9350"/>
        </w:tabs>
        <w:rPr>
          <w:ins w:id="584" w:author="Andreas Kuehne" w:date="2019-05-09T22:04:00Z"/>
          <w:rFonts w:asciiTheme="minorHAnsi" w:eastAsiaTheme="minorEastAsia" w:hAnsiTheme="minorHAnsi" w:cstheme="minorBidi"/>
          <w:noProof/>
          <w:sz w:val="22"/>
          <w:szCs w:val="22"/>
          <w:lang w:val="en-GB" w:eastAsia="en-GB"/>
        </w:rPr>
      </w:pPr>
      <w:ins w:id="58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"_Toc8332054"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4.3.30.1</w:t>
        </w:r>
        <w:r w:rsidRPr="0031235E">
          <w:rPr>
            <w:rStyle w:val="Hyperlink"/>
            <w:noProof/>
          </w:rPr>
          <w:t xml:space="preserve"> SigningTimeInfo – JSON Syntax</w:t>
        </w:r>
        <w:r>
          <w:rPr>
            <w:noProof/>
            <w:webHidden/>
          </w:rPr>
          <w:tab/>
        </w:r>
        <w:r>
          <w:rPr>
            <w:noProof/>
            <w:webHidden/>
          </w:rPr>
          <w:fldChar w:fldCharType="begin"/>
        </w:r>
        <w:r>
          <w:rPr>
            <w:noProof/>
            <w:webHidden/>
          </w:rPr>
          <w:instrText xml:space="preserve"> PAGEREF _Toc8332054 \h </w:instrText>
        </w:r>
      </w:ins>
      <w:r>
        <w:rPr>
          <w:noProof/>
          <w:webHidden/>
        </w:rPr>
      </w:r>
      <w:r>
        <w:rPr>
          <w:noProof/>
          <w:webHidden/>
        </w:rPr>
        <w:fldChar w:fldCharType="separate"/>
      </w:r>
      <w:ins w:id="586" w:author="Andreas Kuehne" w:date="2019-05-09T22:04:00Z">
        <w:r>
          <w:rPr>
            <w:noProof/>
            <w:webHidden/>
          </w:rPr>
          <w:t>89</w:t>
        </w:r>
        <w:r>
          <w:rPr>
            <w:noProof/>
            <w:webHidden/>
          </w:rPr>
          <w:fldChar w:fldCharType="end"/>
        </w:r>
        <w:r w:rsidRPr="0031235E">
          <w:rPr>
            <w:rStyle w:val="Hyperlink"/>
            <w:noProof/>
          </w:rPr>
          <w:fldChar w:fldCharType="end"/>
        </w:r>
      </w:ins>
    </w:p>
    <w:p w14:paraId="36EEE240" w14:textId="3B283138" w:rsidR="00EB1DAE" w:rsidRDefault="00EB1DAE">
      <w:pPr>
        <w:pStyle w:val="Verzeichnis4"/>
        <w:tabs>
          <w:tab w:val="right" w:leader="dot" w:pos="9350"/>
        </w:tabs>
        <w:rPr>
          <w:ins w:id="587" w:author="Andreas Kuehne" w:date="2019-05-09T22:04:00Z"/>
          <w:rFonts w:asciiTheme="minorHAnsi" w:eastAsiaTheme="minorEastAsia" w:hAnsiTheme="minorHAnsi" w:cstheme="minorBidi"/>
          <w:noProof/>
          <w:sz w:val="22"/>
          <w:szCs w:val="22"/>
          <w:lang w:val="en-GB" w:eastAsia="en-GB"/>
        </w:rPr>
      </w:pPr>
      <w:ins w:id="58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"_Toc8332055"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4.3.30.2</w:t>
        </w:r>
        <w:r w:rsidRPr="0031235E">
          <w:rPr>
            <w:rStyle w:val="Hyperlink"/>
            <w:noProof/>
          </w:rPr>
          <w:t xml:space="preserve"> SigningTimeInfo – XML Syntax</w:t>
        </w:r>
        <w:r>
          <w:rPr>
            <w:noProof/>
            <w:webHidden/>
          </w:rPr>
          <w:tab/>
        </w:r>
        <w:r>
          <w:rPr>
            <w:noProof/>
            <w:webHidden/>
          </w:rPr>
          <w:fldChar w:fldCharType="begin"/>
        </w:r>
        <w:r>
          <w:rPr>
            <w:noProof/>
            <w:webHidden/>
          </w:rPr>
          <w:instrText xml:space="preserve"> PAGEREF _Toc8332055 \h </w:instrText>
        </w:r>
      </w:ins>
      <w:r>
        <w:rPr>
          <w:noProof/>
          <w:webHidden/>
        </w:rPr>
      </w:r>
      <w:r>
        <w:rPr>
          <w:noProof/>
          <w:webHidden/>
        </w:rPr>
        <w:fldChar w:fldCharType="separate"/>
      </w:r>
      <w:ins w:id="589" w:author="Andreas Kuehne" w:date="2019-05-09T22:04:00Z">
        <w:r>
          <w:rPr>
            <w:noProof/>
            <w:webHidden/>
          </w:rPr>
          <w:t>90</w:t>
        </w:r>
        <w:r>
          <w:rPr>
            <w:noProof/>
            <w:webHidden/>
          </w:rPr>
          <w:fldChar w:fldCharType="end"/>
        </w:r>
        <w:r w:rsidRPr="0031235E">
          <w:rPr>
            <w:rStyle w:val="Hyperlink"/>
            <w:noProof/>
          </w:rPr>
          <w:fldChar w:fldCharType="end"/>
        </w:r>
      </w:ins>
    </w:p>
    <w:p w14:paraId="056A791C" w14:textId="61F9EF61" w:rsidR="00EB1DAE" w:rsidRDefault="00EB1DAE">
      <w:pPr>
        <w:pStyle w:val="Verzeichnis3"/>
        <w:tabs>
          <w:tab w:val="right" w:leader="dot" w:pos="9350"/>
        </w:tabs>
        <w:rPr>
          <w:ins w:id="590" w:author="Andreas Kuehne" w:date="2019-05-09T22:04:00Z"/>
          <w:rFonts w:asciiTheme="minorHAnsi" w:eastAsiaTheme="minorEastAsia" w:hAnsiTheme="minorHAnsi" w:cstheme="minorBidi"/>
          <w:noProof/>
          <w:sz w:val="22"/>
          <w:szCs w:val="22"/>
          <w:lang w:val="en-GB" w:eastAsia="en-GB"/>
        </w:rPr>
      </w:pPr>
      <w:ins w:id="59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"_Toc8332056"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4.3.31</w:t>
        </w:r>
        <w:r w:rsidRPr="0031235E">
          <w:rPr>
            <w:rStyle w:val="Hyperlink"/>
            <w:noProof/>
          </w:rPr>
          <w:t xml:space="preserve"> Component SigningTimeBoundaries</w:t>
        </w:r>
        <w:r>
          <w:rPr>
            <w:noProof/>
            <w:webHidden/>
          </w:rPr>
          <w:tab/>
        </w:r>
        <w:r>
          <w:rPr>
            <w:noProof/>
            <w:webHidden/>
          </w:rPr>
          <w:fldChar w:fldCharType="begin"/>
        </w:r>
        <w:r>
          <w:rPr>
            <w:noProof/>
            <w:webHidden/>
          </w:rPr>
          <w:instrText xml:space="preserve"> PAGEREF _Toc8332056 \h </w:instrText>
        </w:r>
      </w:ins>
      <w:r>
        <w:rPr>
          <w:noProof/>
          <w:webHidden/>
        </w:rPr>
      </w:r>
      <w:r>
        <w:rPr>
          <w:noProof/>
          <w:webHidden/>
        </w:rPr>
        <w:fldChar w:fldCharType="separate"/>
      </w:r>
      <w:ins w:id="592" w:author="Andreas Kuehne" w:date="2019-05-09T22:04:00Z">
        <w:r>
          <w:rPr>
            <w:noProof/>
            <w:webHidden/>
          </w:rPr>
          <w:t>90</w:t>
        </w:r>
        <w:r>
          <w:rPr>
            <w:noProof/>
            <w:webHidden/>
          </w:rPr>
          <w:fldChar w:fldCharType="end"/>
        </w:r>
        <w:r w:rsidRPr="0031235E">
          <w:rPr>
            <w:rStyle w:val="Hyperlink"/>
            <w:noProof/>
          </w:rPr>
          <w:fldChar w:fldCharType="end"/>
        </w:r>
      </w:ins>
    </w:p>
    <w:p w14:paraId="60B4E210" w14:textId="6617B5F2" w:rsidR="00EB1DAE" w:rsidRDefault="00EB1DAE">
      <w:pPr>
        <w:pStyle w:val="Verzeichnis4"/>
        <w:tabs>
          <w:tab w:val="right" w:leader="dot" w:pos="9350"/>
        </w:tabs>
        <w:rPr>
          <w:ins w:id="593" w:author="Andreas Kuehne" w:date="2019-05-09T22:04:00Z"/>
          <w:rFonts w:asciiTheme="minorHAnsi" w:eastAsiaTheme="minorEastAsia" w:hAnsiTheme="minorHAnsi" w:cstheme="minorBidi"/>
          <w:noProof/>
          <w:sz w:val="22"/>
          <w:szCs w:val="22"/>
          <w:lang w:val="en-GB" w:eastAsia="en-GB"/>
        </w:rPr>
      </w:pPr>
      <w:ins w:id="59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"_Toc8332057"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4.3.31.1</w:t>
        </w:r>
        <w:r w:rsidRPr="0031235E">
          <w:rPr>
            <w:rStyle w:val="Hyperlink"/>
            <w:noProof/>
          </w:rPr>
          <w:t xml:space="preserve"> SigningTimeBoundaries – JSON Syntax</w:t>
        </w:r>
        <w:r>
          <w:rPr>
            <w:noProof/>
            <w:webHidden/>
          </w:rPr>
          <w:tab/>
        </w:r>
        <w:r>
          <w:rPr>
            <w:noProof/>
            <w:webHidden/>
          </w:rPr>
          <w:fldChar w:fldCharType="begin"/>
        </w:r>
        <w:r>
          <w:rPr>
            <w:noProof/>
            <w:webHidden/>
          </w:rPr>
          <w:instrText xml:space="preserve"> PAGEREF _Toc8332057 \h </w:instrText>
        </w:r>
      </w:ins>
      <w:r>
        <w:rPr>
          <w:noProof/>
          <w:webHidden/>
        </w:rPr>
      </w:r>
      <w:r>
        <w:rPr>
          <w:noProof/>
          <w:webHidden/>
        </w:rPr>
        <w:fldChar w:fldCharType="separate"/>
      </w:r>
      <w:ins w:id="595" w:author="Andreas Kuehne" w:date="2019-05-09T22:04:00Z">
        <w:r>
          <w:rPr>
            <w:noProof/>
            <w:webHidden/>
          </w:rPr>
          <w:t>90</w:t>
        </w:r>
        <w:r>
          <w:rPr>
            <w:noProof/>
            <w:webHidden/>
          </w:rPr>
          <w:fldChar w:fldCharType="end"/>
        </w:r>
        <w:r w:rsidRPr="0031235E">
          <w:rPr>
            <w:rStyle w:val="Hyperlink"/>
            <w:noProof/>
          </w:rPr>
          <w:fldChar w:fldCharType="end"/>
        </w:r>
      </w:ins>
    </w:p>
    <w:p w14:paraId="1651772D" w14:textId="03449D78" w:rsidR="00EB1DAE" w:rsidRDefault="00EB1DAE">
      <w:pPr>
        <w:pStyle w:val="Verzeichnis4"/>
        <w:tabs>
          <w:tab w:val="right" w:leader="dot" w:pos="9350"/>
        </w:tabs>
        <w:rPr>
          <w:ins w:id="596" w:author="Andreas Kuehne" w:date="2019-05-09T22:04:00Z"/>
          <w:rFonts w:asciiTheme="minorHAnsi" w:eastAsiaTheme="minorEastAsia" w:hAnsiTheme="minorHAnsi" w:cstheme="minorBidi"/>
          <w:noProof/>
          <w:sz w:val="22"/>
          <w:szCs w:val="22"/>
          <w:lang w:val="en-GB" w:eastAsia="en-GB"/>
        </w:rPr>
      </w:pPr>
      <w:ins w:id="59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"_Toc8332058"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4.3.31.2</w:t>
        </w:r>
        <w:r w:rsidRPr="0031235E">
          <w:rPr>
            <w:rStyle w:val="Hyperlink"/>
            <w:noProof/>
          </w:rPr>
          <w:t xml:space="preserve"> SigningTimeBoundaries – XML Syntax</w:t>
        </w:r>
        <w:r>
          <w:rPr>
            <w:noProof/>
            <w:webHidden/>
          </w:rPr>
          <w:tab/>
        </w:r>
        <w:r>
          <w:rPr>
            <w:noProof/>
            <w:webHidden/>
          </w:rPr>
          <w:fldChar w:fldCharType="begin"/>
        </w:r>
        <w:r>
          <w:rPr>
            <w:noProof/>
            <w:webHidden/>
          </w:rPr>
          <w:instrText xml:space="preserve"> PAGEREF _Toc8332058 \h </w:instrText>
        </w:r>
      </w:ins>
      <w:r>
        <w:rPr>
          <w:noProof/>
          <w:webHidden/>
        </w:rPr>
      </w:r>
      <w:r>
        <w:rPr>
          <w:noProof/>
          <w:webHidden/>
        </w:rPr>
        <w:fldChar w:fldCharType="separate"/>
      </w:r>
      <w:ins w:id="598" w:author="Andreas Kuehne" w:date="2019-05-09T22:04:00Z">
        <w:r>
          <w:rPr>
            <w:noProof/>
            <w:webHidden/>
          </w:rPr>
          <w:t>91</w:t>
        </w:r>
        <w:r>
          <w:rPr>
            <w:noProof/>
            <w:webHidden/>
          </w:rPr>
          <w:fldChar w:fldCharType="end"/>
        </w:r>
        <w:r w:rsidRPr="0031235E">
          <w:rPr>
            <w:rStyle w:val="Hyperlink"/>
            <w:noProof/>
          </w:rPr>
          <w:fldChar w:fldCharType="end"/>
        </w:r>
      </w:ins>
    </w:p>
    <w:p w14:paraId="4E55BA63" w14:textId="5576B480" w:rsidR="00EB1DAE" w:rsidRDefault="00EB1DAE">
      <w:pPr>
        <w:pStyle w:val="Verzeichnis3"/>
        <w:tabs>
          <w:tab w:val="right" w:leader="dot" w:pos="9350"/>
        </w:tabs>
        <w:rPr>
          <w:ins w:id="599" w:author="Andreas Kuehne" w:date="2019-05-09T22:04:00Z"/>
          <w:rFonts w:asciiTheme="minorHAnsi" w:eastAsiaTheme="minorEastAsia" w:hAnsiTheme="minorHAnsi" w:cstheme="minorBidi"/>
          <w:noProof/>
          <w:sz w:val="22"/>
          <w:szCs w:val="22"/>
          <w:lang w:val="en-GB" w:eastAsia="en-GB"/>
        </w:rPr>
      </w:pPr>
      <w:ins w:id="60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"_Toc8332059"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4.3.32</w:t>
        </w:r>
        <w:r w:rsidRPr="0031235E">
          <w:rPr>
            <w:rStyle w:val="Hyperlink"/>
            <w:noProof/>
          </w:rPr>
          <w:t xml:space="preserve"> Component AugmentedSignature</w:t>
        </w:r>
        <w:r>
          <w:rPr>
            <w:noProof/>
            <w:webHidden/>
          </w:rPr>
          <w:tab/>
        </w:r>
        <w:r>
          <w:rPr>
            <w:noProof/>
            <w:webHidden/>
          </w:rPr>
          <w:fldChar w:fldCharType="begin"/>
        </w:r>
        <w:r>
          <w:rPr>
            <w:noProof/>
            <w:webHidden/>
          </w:rPr>
          <w:instrText xml:space="preserve"> PAGEREF _Toc8332059 \h </w:instrText>
        </w:r>
      </w:ins>
      <w:r>
        <w:rPr>
          <w:noProof/>
          <w:webHidden/>
        </w:rPr>
      </w:r>
      <w:r>
        <w:rPr>
          <w:noProof/>
          <w:webHidden/>
        </w:rPr>
        <w:fldChar w:fldCharType="separate"/>
      </w:r>
      <w:ins w:id="601" w:author="Andreas Kuehne" w:date="2019-05-09T22:04:00Z">
        <w:r>
          <w:rPr>
            <w:noProof/>
            <w:webHidden/>
          </w:rPr>
          <w:t>91</w:t>
        </w:r>
        <w:r>
          <w:rPr>
            <w:noProof/>
            <w:webHidden/>
          </w:rPr>
          <w:fldChar w:fldCharType="end"/>
        </w:r>
        <w:r w:rsidRPr="0031235E">
          <w:rPr>
            <w:rStyle w:val="Hyperlink"/>
            <w:noProof/>
          </w:rPr>
          <w:fldChar w:fldCharType="end"/>
        </w:r>
      </w:ins>
    </w:p>
    <w:p w14:paraId="49DC34EA" w14:textId="16D90806" w:rsidR="00EB1DAE" w:rsidRDefault="00EB1DAE">
      <w:pPr>
        <w:pStyle w:val="Verzeichnis4"/>
        <w:tabs>
          <w:tab w:val="right" w:leader="dot" w:pos="9350"/>
        </w:tabs>
        <w:rPr>
          <w:ins w:id="602" w:author="Andreas Kuehne" w:date="2019-05-09T22:04:00Z"/>
          <w:rFonts w:asciiTheme="minorHAnsi" w:eastAsiaTheme="minorEastAsia" w:hAnsiTheme="minorHAnsi" w:cstheme="minorBidi"/>
          <w:noProof/>
          <w:sz w:val="22"/>
          <w:szCs w:val="22"/>
          <w:lang w:val="en-GB" w:eastAsia="en-GB"/>
        </w:rPr>
      </w:pPr>
      <w:ins w:id="60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"_Toc8332060"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4.3.32.1</w:t>
        </w:r>
        <w:r w:rsidRPr="0031235E">
          <w:rPr>
            <w:rStyle w:val="Hyperlink"/>
            <w:noProof/>
          </w:rPr>
          <w:t xml:space="preserve"> AugmentedSignature – JSON Syntax</w:t>
        </w:r>
        <w:r>
          <w:rPr>
            <w:noProof/>
            <w:webHidden/>
          </w:rPr>
          <w:tab/>
        </w:r>
        <w:r>
          <w:rPr>
            <w:noProof/>
            <w:webHidden/>
          </w:rPr>
          <w:fldChar w:fldCharType="begin"/>
        </w:r>
        <w:r>
          <w:rPr>
            <w:noProof/>
            <w:webHidden/>
          </w:rPr>
          <w:instrText xml:space="preserve"> PAGEREF _Toc8332060 \h </w:instrText>
        </w:r>
      </w:ins>
      <w:r>
        <w:rPr>
          <w:noProof/>
          <w:webHidden/>
        </w:rPr>
      </w:r>
      <w:r>
        <w:rPr>
          <w:noProof/>
          <w:webHidden/>
        </w:rPr>
        <w:fldChar w:fldCharType="separate"/>
      </w:r>
      <w:ins w:id="604" w:author="Andreas Kuehne" w:date="2019-05-09T22:04:00Z">
        <w:r>
          <w:rPr>
            <w:noProof/>
            <w:webHidden/>
          </w:rPr>
          <w:t>92</w:t>
        </w:r>
        <w:r>
          <w:rPr>
            <w:noProof/>
            <w:webHidden/>
          </w:rPr>
          <w:fldChar w:fldCharType="end"/>
        </w:r>
        <w:r w:rsidRPr="0031235E">
          <w:rPr>
            <w:rStyle w:val="Hyperlink"/>
            <w:noProof/>
          </w:rPr>
          <w:fldChar w:fldCharType="end"/>
        </w:r>
      </w:ins>
    </w:p>
    <w:p w14:paraId="1FE6E3C1" w14:textId="3C77D14E" w:rsidR="00EB1DAE" w:rsidRDefault="00EB1DAE">
      <w:pPr>
        <w:pStyle w:val="Verzeichnis4"/>
        <w:tabs>
          <w:tab w:val="right" w:leader="dot" w:pos="9350"/>
        </w:tabs>
        <w:rPr>
          <w:ins w:id="605" w:author="Andreas Kuehne" w:date="2019-05-09T22:04:00Z"/>
          <w:rFonts w:asciiTheme="minorHAnsi" w:eastAsiaTheme="minorEastAsia" w:hAnsiTheme="minorHAnsi" w:cstheme="minorBidi"/>
          <w:noProof/>
          <w:sz w:val="22"/>
          <w:szCs w:val="22"/>
          <w:lang w:val="en-GB" w:eastAsia="en-GB"/>
        </w:rPr>
      </w:pPr>
      <w:ins w:id="60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"_Toc8332061"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4.3.32.2</w:t>
        </w:r>
        <w:r w:rsidRPr="0031235E">
          <w:rPr>
            <w:rStyle w:val="Hyperlink"/>
            <w:noProof/>
          </w:rPr>
          <w:t xml:space="preserve"> AugmentedSignature – XML Syntax</w:t>
        </w:r>
        <w:r>
          <w:rPr>
            <w:noProof/>
            <w:webHidden/>
          </w:rPr>
          <w:tab/>
        </w:r>
        <w:r>
          <w:rPr>
            <w:noProof/>
            <w:webHidden/>
          </w:rPr>
          <w:fldChar w:fldCharType="begin"/>
        </w:r>
        <w:r>
          <w:rPr>
            <w:noProof/>
            <w:webHidden/>
          </w:rPr>
          <w:instrText xml:space="preserve"> PAGEREF _Toc8332061 \h </w:instrText>
        </w:r>
      </w:ins>
      <w:r>
        <w:rPr>
          <w:noProof/>
          <w:webHidden/>
        </w:rPr>
      </w:r>
      <w:r>
        <w:rPr>
          <w:noProof/>
          <w:webHidden/>
        </w:rPr>
        <w:fldChar w:fldCharType="separate"/>
      </w:r>
      <w:ins w:id="607" w:author="Andreas Kuehne" w:date="2019-05-09T22:04:00Z">
        <w:r>
          <w:rPr>
            <w:noProof/>
            <w:webHidden/>
          </w:rPr>
          <w:t>93</w:t>
        </w:r>
        <w:r>
          <w:rPr>
            <w:noProof/>
            <w:webHidden/>
          </w:rPr>
          <w:fldChar w:fldCharType="end"/>
        </w:r>
        <w:r w:rsidRPr="0031235E">
          <w:rPr>
            <w:rStyle w:val="Hyperlink"/>
            <w:noProof/>
          </w:rPr>
          <w:fldChar w:fldCharType="end"/>
        </w:r>
      </w:ins>
    </w:p>
    <w:p w14:paraId="77BC286B" w14:textId="59C6134B" w:rsidR="00EB1DAE" w:rsidRDefault="00EB1DAE">
      <w:pPr>
        <w:pStyle w:val="Verzeichnis3"/>
        <w:tabs>
          <w:tab w:val="right" w:leader="dot" w:pos="9350"/>
        </w:tabs>
        <w:rPr>
          <w:ins w:id="608" w:author="Andreas Kuehne" w:date="2019-05-09T22:04:00Z"/>
          <w:rFonts w:asciiTheme="minorHAnsi" w:eastAsiaTheme="minorEastAsia" w:hAnsiTheme="minorHAnsi" w:cstheme="minorBidi"/>
          <w:noProof/>
          <w:sz w:val="22"/>
          <w:szCs w:val="22"/>
          <w:lang w:val="en-GB" w:eastAsia="en-GB"/>
        </w:rPr>
      </w:pPr>
      <w:ins w:id="60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"_Toc8332062"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4.3.33</w:t>
        </w:r>
        <w:r w:rsidRPr="0031235E">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_Toc8332062 \h </w:instrText>
        </w:r>
      </w:ins>
      <w:r>
        <w:rPr>
          <w:noProof/>
          <w:webHidden/>
        </w:rPr>
      </w:r>
      <w:r>
        <w:rPr>
          <w:noProof/>
          <w:webHidden/>
        </w:rPr>
        <w:fldChar w:fldCharType="separate"/>
      </w:r>
      <w:ins w:id="610" w:author="Andreas Kuehne" w:date="2019-05-09T22:04:00Z">
        <w:r>
          <w:rPr>
            <w:noProof/>
            <w:webHidden/>
          </w:rPr>
          <w:t>93</w:t>
        </w:r>
        <w:r>
          <w:rPr>
            <w:noProof/>
            <w:webHidden/>
          </w:rPr>
          <w:fldChar w:fldCharType="end"/>
        </w:r>
        <w:r w:rsidRPr="0031235E">
          <w:rPr>
            <w:rStyle w:val="Hyperlink"/>
            <w:noProof/>
          </w:rPr>
          <w:fldChar w:fldCharType="end"/>
        </w:r>
      </w:ins>
    </w:p>
    <w:p w14:paraId="086791C0" w14:textId="649D5817" w:rsidR="00EB1DAE" w:rsidRDefault="00EB1DAE">
      <w:pPr>
        <w:pStyle w:val="Verzeichnis4"/>
        <w:tabs>
          <w:tab w:val="right" w:leader="dot" w:pos="9350"/>
        </w:tabs>
        <w:rPr>
          <w:ins w:id="611" w:author="Andreas Kuehne" w:date="2019-05-09T22:04:00Z"/>
          <w:rFonts w:asciiTheme="minorHAnsi" w:eastAsiaTheme="minorEastAsia" w:hAnsiTheme="minorHAnsi" w:cstheme="minorBidi"/>
          <w:noProof/>
          <w:sz w:val="22"/>
          <w:szCs w:val="22"/>
          <w:lang w:val="en-GB" w:eastAsia="en-GB"/>
        </w:rPr>
      </w:pPr>
      <w:ins w:id="61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"_Toc8332063"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4.3.33.1</w:t>
        </w:r>
        <w:r w:rsidRPr="0031235E">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_Toc8332063 \h </w:instrText>
        </w:r>
      </w:ins>
      <w:r>
        <w:rPr>
          <w:noProof/>
          <w:webHidden/>
        </w:rPr>
      </w:r>
      <w:r>
        <w:rPr>
          <w:noProof/>
          <w:webHidden/>
        </w:rPr>
        <w:fldChar w:fldCharType="separate"/>
      </w:r>
      <w:ins w:id="613" w:author="Andreas Kuehne" w:date="2019-05-09T22:04:00Z">
        <w:r>
          <w:rPr>
            <w:noProof/>
            <w:webHidden/>
          </w:rPr>
          <w:t>93</w:t>
        </w:r>
        <w:r>
          <w:rPr>
            <w:noProof/>
            <w:webHidden/>
          </w:rPr>
          <w:fldChar w:fldCharType="end"/>
        </w:r>
        <w:r w:rsidRPr="0031235E">
          <w:rPr>
            <w:rStyle w:val="Hyperlink"/>
            <w:noProof/>
          </w:rPr>
          <w:fldChar w:fldCharType="end"/>
        </w:r>
      </w:ins>
    </w:p>
    <w:p w14:paraId="084F366A" w14:textId="287EC877" w:rsidR="00EB1DAE" w:rsidRDefault="00EB1DAE">
      <w:pPr>
        <w:pStyle w:val="Verzeichnis4"/>
        <w:tabs>
          <w:tab w:val="right" w:leader="dot" w:pos="9350"/>
        </w:tabs>
        <w:rPr>
          <w:ins w:id="614" w:author="Andreas Kuehne" w:date="2019-05-09T22:04:00Z"/>
          <w:rFonts w:asciiTheme="minorHAnsi" w:eastAsiaTheme="minorEastAsia" w:hAnsiTheme="minorHAnsi" w:cstheme="minorBidi"/>
          <w:noProof/>
          <w:sz w:val="22"/>
          <w:szCs w:val="22"/>
          <w:lang w:val="en-GB" w:eastAsia="en-GB"/>
        </w:rPr>
      </w:pPr>
      <w:ins w:id="61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"_Toc8332064"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4.3.33.2</w:t>
        </w:r>
        <w:r w:rsidRPr="0031235E">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_Toc8332064 \h </w:instrText>
        </w:r>
      </w:ins>
      <w:r>
        <w:rPr>
          <w:noProof/>
          <w:webHidden/>
        </w:rPr>
      </w:r>
      <w:r>
        <w:rPr>
          <w:noProof/>
          <w:webHidden/>
        </w:rPr>
        <w:fldChar w:fldCharType="separate"/>
      </w:r>
      <w:ins w:id="616" w:author="Andreas Kuehne" w:date="2019-05-09T22:04:00Z">
        <w:r>
          <w:rPr>
            <w:noProof/>
            <w:webHidden/>
          </w:rPr>
          <w:t>93</w:t>
        </w:r>
        <w:r>
          <w:rPr>
            <w:noProof/>
            <w:webHidden/>
          </w:rPr>
          <w:fldChar w:fldCharType="end"/>
        </w:r>
        <w:r w:rsidRPr="0031235E">
          <w:rPr>
            <w:rStyle w:val="Hyperlink"/>
            <w:noProof/>
          </w:rPr>
          <w:fldChar w:fldCharType="end"/>
        </w:r>
      </w:ins>
    </w:p>
    <w:p w14:paraId="61E734CE" w14:textId="60E016F7" w:rsidR="00EB1DAE" w:rsidRDefault="00EB1DAE">
      <w:pPr>
        <w:pStyle w:val="Verzeichnis3"/>
        <w:tabs>
          <w:tab w:val="right" w:leader="dot" w:pos="9350"/>
        </w:tabs>
        <w:rPr>
          <w:ins w:id="617" w:author="Andreas Kuehne" w:date="2019-05-09T22:04:00Z"/>
          <w:rFonts w:asciiTheme="minorHAnsi" w:eastAsiaTheme="minorEastAsia" w:hAnsiTheme="minorHAnsi" w:cstheme="minorBidi"/>
          <w:noProof/>
          <w:sz w:val="22"/>
          <w:szCs w:val="22"/>
          <w:lang w:val="en-GB" w:eastAsia="en-GB"/>
        </w:rPr>
      </w:pPr>
      <w:ins w:id="61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"_Toc8332065"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4.3.34</w:t>
        </w:r>
        <w:r w:rsidRPr="0031235E">
          <w:rPr>
            <w:rStyle w:val="Hyperlink"/>
            <w:noProof/>
          </w:rPr>
          <w:t xml:space="preserve"> Component TransformedDocument</w:t>
        </w:r>
        <w:r>
          <w:rPr>
            <w:noProof/>
            <w:webHidden/>
          </w:rPr>
          <w:tab/>
        </w:r>
        <w:r>
          <w:rPr>
            <w:noProof/>
            <w:webHidden/>
          </w:rPr>
          <w:fldChar w:fldCharType="begin"/>
        </w:r>
        <w:r>
          <w:rPr>
            <w:noProof/>
            <w:webHidden/>
          </w:rPr>
          <w:instrText xml:space="preserve"> PAGEREF _Toc8332065 \h </w:instrText>
        </w:r>
      </w:ins>
      <w:r>
        <w:rPr>
          <w:noProof/>
          <w:webHidden/>
        </w:rPr>
      </w:r>
      <w:r>
        <w:rPr>
          <w:noProof/>
          <w:webHidden/>
        </w:rPr>
        <w:fldChar w:fldCharType="separate"/>
      </w:r>
      <w:ins w:id="619" w:author="Andreas Kuehne" w:date="2019-05-09T22:04:00Z">
        <w:r>
          <w:rPr>
            <w:noProof/>
            <w:webHidden/>
          </w:rPr>
          <w:t>93</w:t>
        </w:r>
        <w:r>
          <w:rPr>
            <w:noProof/>
            <w:webHidden/>
          </w:rPr>
          <w:fldChar w:fldCharType="end"/>
        </w:r>
        <w:r w:rsidRPr="0031235E">
          <w:rPr>
            <w:rStyle w:val="Hyperlink"/>
            <w:noProof/>
          </w:rPr>
          <w:fldChar w:fldCharType="end"/>
        </w:r>
      </w:ins>
    </w:p>
    <w:p w14:paraId="7DE1BACB" w14:textId="0927EA2F" w:rsidR="00EB1DAE" w:rsidRDefault="00EB1DAE">
      <w:pPr>
        <w:pStyle w:val="Verzeichnis4"/>
        <w:tabs>
          <w:tab w:val="right" w:leader="dot" w:pos="9350"/>
        </w:tabs>
        <w:rPr>
          <w:ins w:id="620" w:author="Andreas Kuehne" w:date="2019-05-09T22:04:00Z"/>
          <w:rFonts w:asciiTheme="minorHAnsi" w:eastAsiaTheme="minorEastAsia" w:hAnsiTheme="minorHAnsi" w:cstheme="minorBidi"/>
          <w:noProof/>
          <w:sz w:val="22"/>
          <w:szCs w:val="22"/>
          <w:lang w:val="en-GB" w:eastAsia="en-GB"/>
        </w:rPr>
      </w:pPr>
      <w:ins w:id="621" w:author="Andreas Kuehne" w:date="2019-05-09T22:04:00Z">
        <w:r w:rsidRPr="0031235E">
          <w:rPr>
            <w:rStyle w:val="Hyperlink"/>
            <w:noProof/>
          </w:rPr>
          <w:lastRenderedPageBreak/>
          <w:fldChar w:fldCharType="begin"/>
        </w:r>
        <w:r w:rsidRPr="0031235E">
          <w:rPr>
            <w:rStyle w:val="Hyperlink"/>
            <w:noProof/>
          </w:rPr>
          <w:instrText xml:space="preserve"> </w:instrText>
        </w:r>
        <w:r>
          <w:rPr>
            <w:noProof/>
          </w:rPr>
          <w:instrText>HYPERLINK \l "_Toc8332066"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4.3.34.1</w:t>
        </w:r>
        <w:r w:rsidRPr="0031235E">
          <w:rPr>
            <w:rStyle w:val="Hyperlink"/>
            <w:noProof/>
          </w:rPr>
          <w:t xml:space="preserve"> TransformedDocument – JSON Syntax</w:t>
        </w:r>
        <w:r>
          <w:rPr>
            <w:noProof/>
            <w:webHidden/>
          </w:rPr>
          <w:tab/>
        </w:r>
        <w:r>
          <w:rPr>
            <w:noProof/>
            <w:webHidden/>
          </w:rPr>
          <w:fldChar w:fldCharType="begin"/>
        </w:r>
        <w:r>
          <w:rPr>
            <w:noProof/>
            <w:webHidden/>
          </w:rPr>
          <w:instrText xml:space="preserve"> PAGEREF _Toc8332066 \h </w:instrText>
        </w:r>
      </w:ins>
      <w:r>
        <w:rPr>
          <w:noProof/>
          <w:webHidden/>
        </w:rPr>
      </w:r>
      <w:r>
        <w:rPr>
          <w:noProof/>
          <w:webHidden/>
        </w:rPr>
        <w:fldChar w:fldCharType="separate"/>
      </w:r>
      <w:ins w:id="622" w:author="Andreas Kuehne" w:date="2019-05-09T22:04:00Z">
        <w:r>
          <w:rPr>
            <w:noProof/>
            <w:webHidden/>
          </w:rPr>
          <w:t>94</w:t>
        </w:r>
        <w:r>
          <w:rPr>
            <w:noProof/>
            <w:webHidden/>
          </w:rPr>
          <w:fldChar w:fldCharType="end"/>
        </w:r>
        <w:r w:rsidRPr="0031235E">
          <w:rPr>
            <w:rStyle w:val="Hyperlink"/>
            <w:noProof/>
          </w:rPr>
          <w:fldChar w:fldCharType="end"/>
        </w:r>
      </w:ins>
    </w:p>
    <w:p w14:paraId="57C7F688" w14:textId="030E58FC" w:rsidR="00EB1DAE" w:rsidRDefault="00EB1DAE">
      <w:pPr>
        <w:pStyle w:val="Verzeichnis4"/>
        <w:tabs>
          <w:tab w:val="right" w:leader="dot" w:pos="9350"/>
        </w:tabs>
        <w:rPr>
          <w:ins w:id="623" w:author="Andreas Kuehne" w:date="2019-05-09T22:04:00Z"/>
          <w:rFonts w:asciiTheme="minorHAnsi" w:eastAsiaTheme="minorEastAsia" w:hAnsiTheme="minorHAnsi" w:cstheme="minorBidi"/>
          <w:noProof/>
          <w:sz w:val="22"/>
          <w:szCs w:val="22"/>
          <w:lang w:val="en-GB" w:eastAsia="en-GB"/>
        </w:rPr>
      </w:pPr>
      <w:ins w:id="62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"_Toc8332067"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4.3.34.2</w:t>
        </w:r>
        <w:r w:rsidRPr="0031235E">
          <w:rPr>
            <w:rStyle w:val="Hyperlink"/>
            <w:noProof/>
          </w:rPr>
          <w:t xml:space="preserve"> TransformedDocument – XML Syntax</w:t>
        </w:r>
        <w:r>
          <w:rPr>
            <w:noProof/>
            <w:webHidden/>
          </w:rPr>
          <w:tab/>
        </w:r>
        <w:r>
          <w:rPr>
            <w:noProof/>
            <w:webHidden/>
          </w:rPr>
          <w:fldChar w:fldCharType="begin"/>
        </w:r>
        <w:r>
          <w:rPr>
            <w:noProof/>
            <w:webHidden/>
          </w:rPr>
          <w:instrText xml:space="preserve"> PAGEREF _Toc8332067 \h </w:instrText>
        </w:r>
      </w:ins>
      <w:r>
        <w:rPr>
          <w:noProof/>
          <w:webHidden/>
        </w:rPr>
      </w:r>
      <w:r>
        <w:rPr>
          <w:noProof/>
          <w:webHidden/>
        </w:rPr>
        <w:fldChar w:fldCharType="separate"/>
      </w:r>
      <w:ins w:id="625" w:author="Andreas Kuehne" w:date="2019-05-09T22:04:00Z">
        <w:r>
          <w:rPr>
            <w:noProof/>
            <w:webHidden/>
          </w:rPr>
          <w:t>94</w:t>
        </w:r>
        <w:r>
          <w:rPr>
            <w:noProof/>
            <w:webHidden/>
          </w:rPr>
          <w:fldChar w:fldCharType="end"/>
        </w:r>
        <w:r w:rsidRPr="0031235E">
          <w:rPr>
            <w:rStyle w:val="Hyperlink"/>
            <w:noProof/>
          </w:rPr>
          <w:fldChar w:fldCharType="end"/>
        </w:r>
      </w:ins>
    </w:p>
    <w:p w14:paraId="2D4991C1" w14:textId="238924AE" w:rsidR="00EB1DAE" w:rsidRDefault="00EB1DAE">
      <w:pPr>
        <w:pStyle w:val="Verzeichnis2"/>
        <w:tabs>
          <w:tab w:val="right" w:leader="dot" w:pos="9350"/>
        </w:tabs>
        <w:rPr>
          <w:ins w:id="626" w:author="Andreas Kuehne" w:date="2019-05-09T22:04:00Z"/>
          <w:rFonts w:asciiTheme="minorHAnsi" w:eastAsiaTheme="minorEastAsia" w:hAnsiTheme="minorHAnsi" w:cstheme="minorBidi"/>
          <w:noProof/>
          <w:sz w:val="22"/>
          <w:szCs w:val="22"/>
          <w:lang w:val="en-GB" w:eastAsia="en-GB"/>
        </w:rPr>
      </w:pPr>
      <w:ins w:id="62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"_Toc8332068"</w:instrText>
        </w:r>
        <w:r w:rsidRPr="0031235E">
          <w:rPr>
            <w:rStyle w:val="Hyperlink"/>
            <w:noProof/>
          </w:rPr>
          <w:instrText xml:space="preserve"> </w:instrText>
        </w:r>
        <w:r w:rsidRPr="0031235E">
          <w:rPr>
            <w:rStyle w:val="Hyperlink"/>
            <w:noProof/>
          </w:rPr>
          <w:fldChar w:fldCharType="separate"/>
        </w:r>
        <w:r w:rsidRPr="0031235E">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_Toc8332068 \h </w:instrText>
        </w:r>
      </w:ins>
      <w:r>
        <w:rPr>
          <w:noProof/>
          <w:webHidden/>
        </w:rPr>
      </w:r>
      <w:r>
        <w:rPr>
          <w:noProof/>
          <w:webHidden/>
        </w:rPr>
        <w:fldChar w:fldCharType="separate"/>
      </w:r>
      <w:ins w:id="628" w:author="Andreas Kuehne" w:date="2019-05-09T22:04:00Z">
        <w:r>
          <w:rPr>
            <w:noProof/>
            <w:webHidden/>
          </w:rPr>
          <w:t>94</w:t>
        </w:r>
        <w:r>
          <w:rPr>
            <w:noProof/>
            <w:webHidden/>
          </w:rPr>
          <w:fldChar w:fldCharType="end"/>
        </w:r>
        <w:r w:rsidRPr="0031235E">
          <w:rPr>
            <w:rStyle w:val="Hyperlink"/>
            <w:noProof/>
          </w:rPr>
          <w:fldChar w:fldCharType="end"/>
        </w:r>
      </w:ins>
    </w:p>
    <w:p w14:paraId="7A69647D" w14:textId="394A1F86" w:rsidR="00EB1DAE" w:rsidRDefault="00EB1DAE">
      <w:pPr>
        <w:pStyle w:val="Verzeichnis3"/>
        <w:tabs>
          <w:tab w:val="right" w:leader="dot" w:pos="9350"/>
        </w:tabs>
        <w:rPr>
          <w:ins w:id="629" w:author="Andreas Kuehne" w:date="2019-05-09T22:04:00Z"/>
          <w:rFonts w:asciiTheme="minorHAnsi" w:eastAsiaTheme="minorEastAsia" w:hAnsiTheme="minorHAnsi" w:cstheme="minorBidi"/>
          <w:noProof/>
          <w:sz w:val="22"/>
          <w:szCs w:val="22"/>
          <w:lang w:val="en-GB" w:eastAsia="en-GB"/>
        </w:rPr>
      </w:pPr>
      <w:ins w:id="63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"_Toc8332069"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4.4.1</w:t>
        </w:r>
        <w:r w:rsidRPr="0031235E">
          <w:rPr>
            <w:rStyle w:val="Hyperlink"/>
            <w:noProof/>
          </w:rPr>
          <w:t xml:space="preserve"> Component InputDocuments</w:t>
        </w:r>
        <w:r>
          <w:rPr>
            <w:noProof/>
            <w:webHidden/>
          </w:rPr>
          <w:tab/>
        </w:r>
        <w:r>
          <w:rPr>
            <w:noProof/>
            <w:webHidden/>
          </w:rPr>
          <w:fldChar w:fldCharType="begin"/>
        </w:r>
        <w:r>
          <w:rPr>
            <w:noProof/>
            <w:webHidden/>
          </w:rPr>
          <w:instrText xml:space="preserve"> PAGEREF _Toc8332069 \h </w:instrText>
        </w:r>
      </w:ins>
      <w:r>
        <w:rPr>
          <w:noProof/>
          <w:webHidden/>
        </w:rPr>
      </w:r>
      <w:r>
        <w:rPr>
          <w:noProof/>
          <w:webHidden/>
        </w:rPr>
        <w:fldChar w:fldCharType="separate"/>
      </w:r>
      <w:ins w:id="631" w:author="Andreas Kuehne" w:date="2019-05-09T22:04:00Z">
        <w:r>
          <w:rPr>
            <w:noProof/>
            <w:webHidden/>
          </w:rPr>
          <w:t>94</w:t>
        </w:r>
        <w:r>
          <w:rPr>
            <w:noProof/>
            <w:webHidden/>
          </w:rPr>
          <w:fldChar w:fldCharType="end"/>
        </w:r>
        <w:r w:rsidRPr="0031235E">
          <w:rPr>
            <w:rStyle w:val="Hyperlink"/>
            <w:noProof/>
          </w:rPr>
          <w:fldChar w:fldCharType="end"/>
        </w:r>
      </w:ins>
    </w:p>
    <w:p w14:paraId="38410546" w14:textId="3132FDFA" w:rsidR="00EB1DAE" w:rsidRDefault="00EB1DAE">
      <w:pPr>
        <w:pStyle w:val="Verzeichnis4"/>
        <w:tabs>
          <w:tab w:val="right" w:leader="dot" w:pos="9350"/>
        </w:tabs>
        <w:rPr>
          <w:ins w:id="632" w:author="Andreas Kuehne" w:date="2019-05-09T22:04:00Z"/>
          <w:rFonts w:asciiTheme="minorHAnsi" w:eastAsiaTheme="minorEastAsia" w:hAnsiTheme="minorHAnsi" w:cstheme="minorBidi"/>
          <w:noProof/>
          <w:sz w:val="22"/>
          <w:szCs w:val="22"/>
          <w:lang w:val="en-GB" w:eastAsia="en-GB"/>
        </w:rPr>
      </w:pPr>
      <w:ins w:id="63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"_Toc8332070"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4.4.1.1</w:t>
        </w:r>
        <w:r w:rsidRPr="0031235E">
          <w:rPr>
            <w:rStyle w:val="Hyperlink"/>
            <w:noProof/>
          </w:rPr>
          <w:t xml:space="preserve"> InputDocuments – JSON Syntax</w:t>
        </w:r>
        <w:r>
          <w:rPr>
            <w:noProof/>
            <w:webHidden/>
          </w:rPr>
          <w:tab/>
        </w:r>
        <w:r>
          <w:rPr>
            <w:noProof/>
            <w:webHidden/>
          </w:rPr>
          <w:fldChar w:fldCharType="begin"/>
        </w:r>
        <w:r>
          <w:rPr>
            <w:noProof/>
            <w:webHidden/>
          </w:rPr>
          <w:instrText xml:space="preserve"> PAGEREF _Toc8332070 \h </w:instrText>
        </w:r>
      </w:ins>
      <w:r>
        <w:rPr>
          <w:noProof/>
          <w:webHidden/>
        </w:rPr>
      </w:r>
      <w:r>
        <w:rPr>
          <w:noProof/>
          <w:webHidden/>
        </w:rPr>
        <w:fldChar w:fldCharType="separate"/>
      </w:r>
      <w:ins w:id="634" w:author="Andreas Kuehne" w:date="2019-05-09T22:04:00Z">
        <w:r>
          <w:rPr>
            <w:noProof/>
            <w:webHidden/>
          </w:rPr>
          <w:t>95</w:t>
        </w:r>
        <w:r>
          <w:rPr>
            <w:noProof/>
            <w:webHidden/>
          </w:rPr>
          <w:fldChar w:fldCharType="end"/>
        </w:r>
        <w:r w:rsidRPr="0031235E">
          <w:rPr>
            <w:rStyle w:val="Hyperlink"/>
            <w:noProof/>
          </w:rPr>
          <w:fldChar w:fldCharType="end"/>
        </w:r>
      </w:ins>
    </w:p>
    <w:p w14:paraId="31741DA1" w14:textId="273716AE" w:rsidR="00EB1DAE" w:rsidRDefault="00EB1DAE">
      <w:pPr>
        <w:pStyle w:val="Verzeichnis4"/>
        <w:tabs>
          <w:tab w:val="right" w:leader="dot" w:pos="9350"/>
        </w:tabs>
        <w:rPr>
          <w:ins w:id="635" w:author="Andreas Kuehne" w:date="2019-05-09T22:04:00Z"/>
          <w:rFonts w:asciiTheme="minorHAnsi" w:eastAsiaTheme="minorEastAsia" w:hAnsiTheme="minorHAnsi" w:cstheme="minorBidi"/>
          <w:noProof/>
          <w:sz w:val="22"/>
          <w:szCs w:val="22"/>
          <w:lang w:val="en-GB" w:eastAsia="en-GB"/>
        </w:rPr>
      </w:pPr>
      <w:ins w:id="63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"_Toc8332071"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4.4.1.2</w:t>
        </w:r>
        <w:r w:rsidRPr="0031235E">
          <w:rPr>
            <w:rStyle w:val="Hyperlink"/>
            <w:noProof/>
          </w:rPr>
          <w:t xml:space="preserve"> InputDocuments – XML Syntax</w:t>
        </w:r>
        <w:r>
          <w:rPr>
            <w:noProof/>
            <w:webHidden/>
          </w:rPr>
          <w:tab/>
        </w:r>
        <w:r>
          <w:rPr>
            <w:noProof/>
            <w:webHidden/>
          </w:rPr>
          <w:fldChar w:fldCharType="begin"/>
        </w:r>
        <w:r>
          <w:rPr>
            <w:noProof/>
            <w:webHidden/>
          </w:rPr>
          <w:instrText xml:space="preserve"> PAGEREF _Toc8332071 \h </w:instrText>
        </w:r>
      </w:ins>
      <w:r>
        <w:rPr>
          <w:noProof/>
          <w:webHidden/>
        </w:rPr>
      </w:r>
      <w:r>
        <w:rPr>
          <w:noProof/>
          <w:webHidden/>
        </w:rPr>
        <w:fldChar w:fldCharType="separate"/>
      </w:r>
      <w:ins w:id="637" w:author="Andreas Kuehne" w:date="2019-05-09T22:04:00Z">
        <w:r>
          <w:rPr>
            <w:noProof/>
            <w:webHidden/>
          </w:rPr>
          <w:t>96</w:t>
        </w:r>
        <w:r>
          <w:rPr>
            <w:noProof/>
            <w:webHidden/>
          </w:rPr>
          <w:fldChar w:fldCharType="end"/>
        </w:r>
        <w:r w:rsidRPr="0031235E">
          <w:rPr>
            <w:rStyle w:val="Hyperlink"/>
            <w:noProof/>
          </w:rPr>
          <w:fldChar w:fldCharType="end"/>
        </w:r>
      </w:ins>
    </w:p>
    <w:p w14:paraId="4EA1831A" w14:textId="3823C712" w:rsidR="00EB1DAE" w:rsidRDefault="00EB1DAE">
      <w:pPr>
        <w:pStyle w:val="Verzeichnis3"/>
        <w:tabs>
          <w:tab w:val="right" w:leader="dot" w:pos="9350"/>
        </w:tabs>
        <w:rPr>
          <w:ins w:id="638" w:author="Andreas Kuehne" w:date="2019-05-09T22:04:00Z"/>
          <w:rFonts w:asciiTheme="minorHAnsi" w:eastAsiaTheme="minorEastAsia" w:hAnsiTheme="minorHAnsi" w:cstheme="minorBidi"/>
          <w:noProof/>
          <w:sz w:val="22"/>
          <w:szCs w:val="22"/>
          <w:lang w:val="en-GB" w:eastAsia="en-GB"/>
        </w:rPr>
      </w:pPr>
      <w:ins w:id="63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"_Toc8332072"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4.4.2</w:t>
        </w:r>
        <w:r w:rsidRPr="0031235E">
          <w:rPr>
            <w:rStyle w:val="Hyperlink"/>
            <w:noProof/>
          </w:rPr>
          <w:t xml:space="preserve"> Component DocumentBase</w:t>
        </w:r>
        <w:r>
          <w:rPr>
            <w:noProof/>
            <w:webHidden/>
          </w:rPr>
          <w:tab/>
        </w:r>
        <w:r>
          <w:rPr>
            <w:noProof/>
            <w:webHidden/>
          </w:rPr>
          <w:fldChar w:fldCharType="begin"/>
        </w:r>
        <w:r>
          <w:rPr>
            <w:noProof/>
            <w:webHidden/>
          </w:rPr>
          <w:instrText xml:space="preserve"> PAGEREF _Toc8332072 \h </w:instrText>
        </w:r>
      </w:ins>
      <w:r>
        <w:rPr>
          <w:noProof/>
          <w:webHidden/>
        </w:rPr>
      </w:r>
      <w:r>
        <w:rPr>
          <w:noProof/>
          <w:webHidden/>
        </w:rPr>
        <w:fldChar w:fldCharType="separate"/>
      </w:r>
      <w:ins w:id="640" w:author="Andreas Kuehne" w:date="2019-05-09T22:04:00Z">
        <w:r>
          <w:rPr>
            <w:noProof/>
            <w:webHidden/>
          </w:rPr>
          <w:t>96</w:t>
        </w:r>
        <w:r>
          <w:rPr>
            <w:noProof/>
            <w:webHidden/>
          </w:rPr>
          <w:fldChar w:fldCharType="end"/>
        </w:r>
        <w:r w:rsidRPr="0031235E">
          <w:rPr>
            <w:rStyle w:val="Hyperlink"/>
            <w:noProof/>
          </w:rPr>
          <w:fldChar w:fldCharType="end"/>
        </w:r>
      </w:ins>
    </w:p>
    <w:p w14:paraId="252F5F94" w14:textId="4DC4F360" w:rsidR="00EB1DAE" w:rsidRDefault="00EB1DAE">
      <w:pPr>
        <w:pStyle w:val="Verzeichnis4"/>
        <w:tabs>
          <w:tab w:val="right" w:leader="dot" w:pos="9350"/>
        </w:tabs>
        <w:rPr>
          <w:ins w:id="641" w:author="Andreas Kuehne" w:date="2019-05-09T22:04:00Z"/>
          <w:rFonts w:asciiTheme="minorHAnsi" w:eastAsiaTheme="minorEastAsia" w:hAnsiTheme="minorHAnsi" w:cstheme="minorBidi"/>
          <w:noProof/>
          <w:sz w:val="22"/>
          <w:szCs w:val="22"/>
          <w:lang w:val="en-GB" w:eastAsia="en-GB"/>
        </w:rPr>
      </w:pPr>
      <w:ins w:id="64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"_Toc8332073"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4.4.2.1</w:t>
        </w:r>
        <w:r w:rsidRPr="0031235E">
          <w:rPr>
            <w:rStyle w:val="Hyperlink"/>
            <w:noProof/>
          </w:rPr>
          <w:t xml:space="preserve"> DocumentBase – JSON Syntax</w:t>
        </w:r>
        <w:r>
          <w:rPr>
            <w:noProof/>
            <w:webHidden/>
          </w:rPr>
          <w:tab/>
        </w:r>
        <w:r>
          <w:rPr>
            <w:noProof/>
            <w:webHidden/>
          </w:rPr>
          <w:fldChar w:fldCharType="begin"/>
        </w:r>
        <w:r>
          <w:rPr>
            <w:noProof/>
            <w:webHidden/>
          </w:rPr>
          <w:instrText xml:space="preserve"> PAGEREF _Toc8332073 \h </w:instrText>
        </w:r>
      </w:ins>
      <w:r>
        <w:rPr>
          <w:noProof/>
          <w:webHidden/>
        </w:rPr>
      </w:r>
      <w:r>
        <w:rPr>
          <w:noProof/>
          <w:webHidden/>
        </w:rPr>
        <w:fldChar w:fldCharType="separate"/>
      </w:r>
      <w:ins w:id="643" w:author="Andreas Kuehne" w:date="2019-05-09T22:04:00Z">
        <w:r>
          <w:rPr>
            <w:noProof/>
            <w:webHidden/>
          </w:rPr>
          <w:t>97</w:t>
        </w:r>
        <w:r>
          <w:rPr>
            <w:noProof/>
            <w:webHidden/>
          </w:rPr>
          <w:fldChar w:fldCharType="end"/>
        </w:r>
        <w:r w:rsidRPr="0031235E">
          <w:rPr>
            <w:rStyle w:val="Hyperlink"/>
            <w:noProof/>
          </w:rPr>
          <w:fldChar w:fldCharType="end"/>
        </w:r>
      </w:ins>
    </w:p>
    <w:p w14:paraId="25727028" w14:textId="400EDA8D" w:rsidR="00EB1DAE" w:rsidRDefault="00EB1DAE">
      <w:pPr>
        <w:pStyle w:val="Verzeichnis4"/>
        <w:tabs>
          <w:tab w:val="right" w:leader="dot" w:pos="9350"/>
        </w:tabs>
        <w:rPr>
          <w:ins w:id="644" w:author="Andreas Kuehne" w:date="2019-05-09T22:04:00Z"/>
          <w:rFonts w:asciiTheme="minorHAnsi" w:eastAsiaTheme="minorEastAsia" w:hAnsiTheme="minorHAnsi" w:cstheme="minorBidi"/>
          <w:noProof/>
          <w:sz w:val="22"/>
          <w:szCs w:val="22"/>
          <w:lang w:val="en-GB" w:eastAsia="en-GB"/>
        </w:rPr>
      </w:pPr>
      <w:ins w:id="64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"_Toc8332074"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4.4.2.2</w:t>
        </w:r>
        <w:r w:rsidRPr="0031235E">
          <w:rPr>
            <w:rStyle w:val="Hyperlink"/>
            <w:noProof/>
          </w:rPr>
          <w:t xml:space="preserve"> DocumentBase – XML Syntax</w:t>
        </w:r>
        <w:r>
          <w:rPr>
            <w:noProof/>
            <w:webHidden/>
          </w:rPr>
          <w:tab/>
        </w:r>
        <w:r>
          <w:rPr>
            <w:noProof/>
            <w:webHidden/>
          </w:rPr>
          <w:fldChar w:fldCharType="begin"/>
        </w:r>
        <w:r>
          <w:rPr>
            <w:noProof/>
            <w:webHidden/>
          </w:rPr>
          <w:instrText xml:space="preserve"> PAGEREF _Toc8332074 \h </w:instrText>
        </w:r>
      </w:ins>
      <w:r>
        <w:rPr>
          <w:noProof/>
          <w:webHidden/>
        </w:rPr>
      </w:r>
      <w:r>
        <w:rPr>
          <w:noProof/>
          <w:webHidden/>
        </w:rPr>
        <w:fldChar w:fldCharType="separate"/>
      </w:r>
      <w:ins w:id="646" w:author="Andreas Kuehne" w:date="2019-05-09T22:04:00Z">
        <w:r>
          <w:rPr>
            <w:noProof/>
            <w:webHidden/>
          </w:rPr>
          <w:t>98</w:t>
        </w:r>
        <w:r>
          <w:rPr>
            <w:noProof/>
            <w:webHidden/>
          </w:rPr>
          <w:fldChar w:fldCharType="end"/>
        </w:r>
        <w:r w:rsidRPr="0031235E">
          <w:rPr>
            <w:rStyle w:val="Hyperlink"/>
            <w:noProof/>
          </w:rPr>
          <w:fldChar w:fldCharType="end"/>
        </w:r>
      </w:ins>
    </w:p>
    <w:p w14:paraId="32457BA2" w14:textId="4D847993" w:rsidR="00EB1DAE" w:rsidRDefault="00EB1DAE">
      <w:pPr>
        <w:pStyle w:val="Verzeichnis3"/>
        <w:tabs>
          <w:tab w:val="right" w:leader="dot" w:pos="9350"/>
        </w:tabs>
        <w:rPr>
          <w:ins w:id="647" w:author="Andreas Kuehne" w:date="2019-05-09T22:04:00Z"/>
          <w:rFonts w:asciiTheme="minorHAnsi" w:eastAsiaTheme="minorEastAsia" w:hAnsiTheme="minorHAnsi" w:cstheme="minorBidi"/>
          <w:noProof/>
          <w:sz w:val="22"/>
          <w:szCs w:val="22"/>
          <w:lang w:val="en-GB" w:eastAsia="en-GB"/>
        </w:rPr>
      </w:pPr>
      <w:ins w:id="64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"_Toc8332075"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4.4.3</w:t>
        </w:r>
        <w:r w:rsidRPr="0031235E">
          <w:rPr>
            <w:rStyle w:val="Hyperlink"/>
            <w:noProof/>
          </w:rPr>
          <w:t xml:space="preserve"> Component Document</w:t>
        </w:r>
        <w:r>
          <w:rPr>
            <w:noProof/>
            <w:webHidden/>
          </w:rPr>
          <w:tab/>
        </w:r>
        <w:r>
          <w:rPr>
            <w:noProof/>
            <w:webHidden/>
          </w:rPr>
          <w:fldChar w:fldCharType="begin"/>
        </w:r>
        <w:r>
          <w:rPr>
            <w:noProof/>
            <w:webHidden/>
          </w:rPr>
          <w:instrText xml:space="preserve"> PAGEREF _Toc8332075 \h </w:instrText>
        </w:r>
      </w:ins>
      <w:r>
        <w:rPr>
          <w:noProof/>
          <w:webHidden/>
        </w:rPr>
      </w:r>
      <w:r>
        <w:rPr>
          <w:noProof/>
          <w:webHidden/>
        </w:rPr>
        <w:fldChar w:fldCharType="separate"/>
      </w:r>
      <w:ins w:id="649" w:author="Andreas Kuehne" w:date="2019-05-09T22:04:00Z">
        <w:r>
          <w:rPr>
            <w:noProof/>
            <w:webHidden/>
          </w:rPr>
          <w:t>98</w:t>
        </w:r>
        <w:r>
          <w:rPr>
            <w:noProof/>
            <w:webHidden/>
          </w:rPr>
          <w:fldChar w:fldCharType="end"/>
        </w:r>
        <w:r w:rsidRPr="0031235E">
          <w:rPr>
            <w:rStyle w:val="Hyperlink"/>
            <w:noProof/>
          </w:rPr>
          <w:fldChar w:fldCharType="end"/>
        </w:r>
      </w:ins>
    </w:p>
    <w:p w14:paraId="2EA4CC2C" w14:textId="0E3AFD1A" w:rsidR="00EB1DAE" w:rsidRDefault="00EB1DAE">
      <w:pPr>
        <w:pStyle w:val="Verzeichnis4"/>
        <w:tabs>
          <w:tab w:val="right" w:leader="dot" w:pos="9350"/>
        </w:tabs>
        <w:rPr>
          <w:ins w:id="650" w:author="Andreas Kuehne" w:date="2019-05-09T22:04:00Z"/>
          <w:rFonts w:asciiTheme="minorHAnsi" w:eastAsiaTheme="minorEastAsia" w:hAnsiTheme="minorHAnsi" w:cstheme="minorBidi"/>
          <w:noProof/>
          <w:sz w:val="22"/>
          <w:szCs w:val="22"/>
          <w:lang w:val="en-GB" w:eastAsia="en-GB"/>
        </w:rPr>
      </w:pPr>
      <w:ins w:id="65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"_Toc8332076"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4.4.3.1</w:t>
        </w:r>
        <w:r w:rsidRPr="0031235E">
          <w:rPr>
            <w:rStyle w:val="Hyperlink"/>
            <w:noProof/>
          </w:rPr>
          <w:t xml:space="preserve"> Document – JSON Syntax</w:t>
        </w:r>
        <w:r>
          <w:rPr>
            <w:noProof/>
            <w:webHidden/>
          </w:rPr>
          <w:tab/>
        </w:r>
        <w:r>
          <w:rPr>
            <w:noProof/>
            <w:webHidden/>
          </w:rPr>
          <w:fldChar w:fldCharType="begin"/>
        </w:r>
        <w:r>
          <w:rPr>
            <w:noProof/>
            <w:webHidden/>
          </w:rPr>
          <w:instrText xml:space="preserve"> PAGEREF _Toc8332076 \h </w:instrText>
        </w:r>
      </w:ins>
      <w:r>
        <w:rPr>
          <w:noProof/>
          <w:webHidden/>
        </w:rPr>
      </w:r>
      <w:r>
        <w:rPr>
          <w:noProof/>
          <w:webHidden/>
        </w:rPr>
        <w:fldChar w:fldCharType="separate"/>
      </w:r>
      <w:ins w:id="652" w:author="Andreas Kuehne" w:date="2019-05-09T22:04:00Z">
        <w:r>
          <w:rPr>
            <w:noProof/>
            <w:webHidden/>
          </w:rPr>
          <w:t>98</w:t>
        </w:r>
        <w:r>
          <w:rPr>
            <w:noProof/>
            <w:webHidden/>
          </w:rPr>
          <w:fldChar w:fldCharType="end"/>
        </w:r>
        <w:r w:rsidRPr="0031235E">
          <w:rPr>
            <w:rStyle w:val="Hyperlink"/>
            <w:noProof/>
          </w:rPr>
          <w:fldChar w:fldCharType="end"/>
        </w:r>
      </w:ins>
    </w:p>
    <w:p w14:paraId="0339710E" w14:textId="065D1ACD" w:rsidR="00EB1DAE" w:rsidRDefault="00EB1DAE">
      <w:pPr>
        <w:pStyle w:val="Verzeichnis4"/>
        <w:tabs>
          <w:tab w:val="right" w:leader="dot" w:pos="9350"/>
        </w:tabs>
        <w:rPr>
          <w:ins w:id="653" w:author="Andreas Kuehne" w:date="2019-05-09T22:04:00Z"/>
          <w:rFonts w:asciiTheme="minorHAnsi" w:eastAsiaTheme="minorEastAsia" w:hAnsiTheme="minorHAnsi" w:cstheme="minorBidi"/>
          <w:noProof/>
          <w:sz w:val="22"/>
          <w:szCs w:val="22"/>
          <w:lang w:val="en-GB" w:eastAsia="en-GB"/>
        </w:rPr>
      </w:pPr>
      <w:ins w:id="65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"_Toc8332077"</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4.4.3.2</w:t>
        </w:r>
        <w:r w:rsidRPr="0031235E">
          <w:rPr>
            <w:rStyle w:val="Hyperlink"/>
            <w:noProof/>
          </w:rPr>
          <w:t xml:space="preserve"> Document – XML Syntax</w:t>
        </w:r>
        <w:r>
          <w:rPr>
            <w:noProof/>
            <w:webHidden/>
          </w:rPr>
          <w:tab/>
        </w:r>
        <w:r>
          <w:rPr>
            <w:noProof/>
            <w:webHidden/>
          </w:rPr>
          <w:fldChar w:fldCharType="begin"/>
        </w:r>
        <w:r>
          <w:rPr>
            <w:noProof/>
            <w:webHidden/>
          </w:rPr>
          <w:instrText xml:space="preserve"> PAGEREF _Toc8332077 \h </w:instrText>
        </w:r>
      </w:ins>
      <w:r>
        <w:rPr>
          <w:noProof/>
          <w:webHidden/>
        </w:rPr>
      </w:r>
      <w:r>
        <w:rPr>
          <w:noProof/>
          <w:webHidden/>
        </w:rPr>
        <w:fldChar w:fldCharType="separate"/>
      </w:r>
      <w:ins w:id="655" w:author="Andreas Kuehne" w:date="2019-05-09T22:04:00Z">
        <w:r>
          <w:rPr>
            <w:noProof/>
            <w:webHidden/>
          </w:rPr>
          <w:t>99</w:t>
        </w:r>
        <w:r>
          <w:rPr>
            <w:noProof/>
            <w:webHidden/>
          </w:rPr>
          <w:fldChar w:fldCharType="end"/>
        </w:r>
        <w:r w:rsidRPr="0031235E">
          <w:rPr>
            <w:rStyle w:val="Hyperlink"/>
            <w:noProof/>
          </w:rPr>
          <w:fldChar w:fldCharType="end"/>
        </w:r>
      </w:ins>
    </w:p>
    <w:p w14:paraId="4DB2DAFC" w14:textId="18411DB7" w:rsidR="00EB1DAE" w:rsidRDefault="00EB1DAE">
      <w:pPr>
        <w:pStyle w:val="Verzeichnis3"/>
        <w:tabs>
          <w:tab w:val="right" w:leader="dot" w:pos="9350"/>
        </w:tabs>
        <w:rPr>
          <w:ins w:id="656" w:author="Andreas Kuehne" w:date="2019-05-09T22:04:00Z"/>
          <w:rFonts w:asciiTheme="minorHAnsi" w:eastAsiaTheme="minorEastAsia" w:hAnsiTheme="minorHAnsi" w:cstheme="minorBidi"/>
          <w:noProof/>
          <w:sz w:val="22"/>
          <w:szCs w:val="22"/>
          <w:lang w:val="en-GB" w:eastAsia="en-GB"/>
        </w:rPr>
      </w:pPr>
      <w:ins w:id="65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"_Toc8332078"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4.4.4</w:t>
        </w:r>
        <w:r w:rsidRPr="0031235E">
          <w:rPr>
            <w:rStyle w:val="Hyperlink"/>
            <w:noProof/>
          </w:rPr>
          <w:t xml:space="preserve"> Component TransformedData</w:t>
        </w:r>
        <w:r>
          <w:rPr>
            <w:noProof/>
            <w:webHidden/>
          </w:rPr>
          <w:tab/>
        </w:r>
        <w:r>
          <w:rPr>
            <w:noProof/>
            <w:webHidden/>
          </w:rPr>
          <w:fldChar w:fldCharType="begin"/>
        </w:r>
        <w:r>
          <w:rPr>
            <w:noProof/>
            <w:webHidden/>
          </w:rPr>
          <w:instrText xml:space="preserve"> PAGEREF _Toc8332078 \h </w:instrText>
        </w:r>
      </w:ins>
      <w:r>
        <w:rPr>
          <w:noProof/>
          <w:webHidden/>
        </w:rPr>
      </w:r>
      <w:r>
        <w:rPr>
          <w:noProof/>
          <w:webHidden/>
        </w:rPr>
        <w:fldChar w:fldCharType="separate"/>
      </w:r>
      <w:ins w:id="658" w:author="Andreas Kuehne" w:date="2019-05-09T22:04:00Z">
        <w:r>
          <w:rPr>
            <w:noProof/>
            <w:webHidden/>
          </w:rPr>
          <w:t>99</w:t>
        </w:r>
        <w:r>
          <w:rPr>
            <w:noProof/>
            <w:webHidden/>
          </w:rPr>
          <w:fldChar w:fldCharType="end"/>
        </w:r>
        <w:r w:rsidRPr="0031235E">
          <w:rPr>
            <w:rStyle w:val="Hyperlink"/>
            <w:noProof/>
          </w:rPr>
          <w:fldChar w:fldCharType="end"/>
        </w:r>
      </w:ins>
    </w:p>
    <w:p w14:paraId="6187D887" w14:textId="058ED2F4" w:rsidR="00EB1DAE" w:rsidRDefault="00EB1DAE">
      <w:pPr>
        <w:pStyle w:val="Verzeichnis4"/>
        <w:tabs>
          <w:tab w:val="right" w:leader="dot" w:pos="9350"/>
        </w:tabs>
        <w:rPr>
          <w:ins w:id="659" w:author="Andreas Kuehne" w:date="2019-05-09T22:04:00Z"/>
          <w:rFonts w:asciiTheme="minorHAnsi" w:eastAsiaTheme="minorEastAsia" w:hAnsiTheme="minorHAnsi" w:cstheme="minorBidi"/>
          <w:noProof/>
          <w:sz w:val="22"/>
          <w:szCs w:val="22"/>
          <w:lang w:val="en-GB" w:eastAsia="en-GB"/>
        </w:rPr>
      </w:pPr>
      <w:ins w:id="66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"_Toc8332079"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4.4.4.1</w:t>
        </w:r>
        <w:r w:rsidRPr="0031235E">
          <w:rPr>
            <w:rStyle w:val="Hyperlink"/>
            <w:noProof/>
          </w:rPr>
          <w:t xml:space="preserve"> TransformedData – JSON Syntax</w:t>
        </w:r>
        <w:r>
          <w:rPr>
            <w:noProof/>
            <w:webHidden/>
          </w:rPr>
          <w:tab/>
        </w:r>
        <w:r>
          <w:rPr>
            <w:noProof/>
            <w:webHidden/>
          </w:rPr>
          <w:fldChar w:fldCharType="begin"/>
        </w:r>
        <w:r>
          <w:rPr>
            <w:noProof/>
            <w:webHidden/>
          </w:rPr>
          <w:instrText xml:space="preserve"> PAGEREF _Toc8332079 \h </w:instrText>
        </w:r>
      </w:ins>
      <w:r>
        <w:rPr>
          <w:noProof/>
          <w:webHidden/>
        </w:rPr>
      </w:r>
      <w:r>
        <w:rPr>
          <w:noProof/>
          <w:webHidden/>
        </w:rPr>
        <w:fldChar w:fldCharType="separate"/>
      </w:r>
      <w:ins w:id="661" w:author="Andreas Kuehne" w:date="2019-05-09T22:04:00Z">
        <w:r>
          <w:rPr>
            <w:noProof/>
            <w:webHidden/>
          </w:rPr>
          <w:t>100</w:t>
        </w:r>
        <w:r>
          <w:rPr>
            <w:noProof/>
            <w:webHidden/>
          </w:rPr>
          <w:fldChar w:fldCharType="end"/>
        </w:r>
        <w:r w:rsidRPr="0031235E">
          <w:rPr>
            <w:rStyle w:val="Hyperlink"/>
            <w:noProof/>
          </w:rPr>
          <w:fldChar w:fldCharType="end"/>
        </w:r>
      </w:ins>
    </w:p>
    <w:p w14:paraId="338AA1DD" w14:textId="40A6E60F" w:rsidR="00EB1DAE" w:rsidRDefault="00EB1DAE">
      <w:pPr>
        <w:pStyle w:val="Verzeichnis4"/>
        <w:tabs>
          <w:tab w:val="right" w:leader="dot" w:pos="9350"/>
        </w:tabs>
        <w:rPr>
          <w:ins w:id="662" w:author="Andreas Kuehne" w:date="2019-05-09T22:04:00Z"/>
          <w:rFonts w:asciiTheme="minorHAnsi" w:eastAsiaTheme="minorEastAsia" w:hAnsiTheme="minorHAnsi" w:cstheme="minorBidi"/>
          <w:noProof/>
          <w:sz w:val="22"/>
          <w:szCs w:val="22"/>
          <w:lang w:val="en-GB" w:eastAsia="en-GB"/>
        </w:rPr>
      </w:pPr>
      <w:ins w:id="66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"_Toc8332080"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4.4.4.2</w:t>
        </w:r>
        <w:r w:rsidRPr="0031235E">
          <w:rPr>
            <w:rStyle w:val="Hyperlink"/>
            <w:noProof/>
          </w:rPr>
          <w:t xml:space="preserve"> TransformedData – XML Syntax</w:t>
        </w:r>
        <w:r>
          <w:rPr>
            <w:noProof/>
            <w:webHidden/>
          </w:rPr>
          <w:tab/>
        </w:r>
        <w:r>
          <w:rPr>
            <w:noProof/>
            <w:webHidden/>
          </w:rPr>
          <w:fldChar w:fldCharType="begin"/>
        </w:r>
        <w:r>
          <w:rPr>
            <w:noProof/>
            <w:webHidden/>
          </w:rPr>
          <w:instrText xml:space="preserve"> PAGEREF _Toc8332080 \h </w:instrText>
        </w:r>
      </w:ins>
      <w:r>
        <w:rPr>
          <w:noProof/>
          <w:webHidden/>
        </w:rPr>
      </w:r>
      <w:r>
        <w:rPr>
          <w:noProof/>
          <w:webHidden/>
        </w:rPr>
        <w:fldChar w:fldCharType="separate"/>
      </w:r>
      <w:ins w:id="664" w:author="Andreas Kuehne" w:date="2019-05-09T22:04:00Z">
        <w:r>
          <w:rPr>
            <w:noProof/>
            <w:webHidden/>
          </w:rPr>
          <w:t>101</w:t>
        </w:r>
        <w:r>
          <w:rPr>
            <w:noProof/>
            <w:webHidden/>
          </w:rPr>
          <w:fldChar w:fldCharType="end"/>
        </w:r>
        <w:r w:rsidRPr="0031235E">
          <w:rPr>
            <w:rStyle w:val="Hyperlink"/>
            <w:noProof/>
          </w:rPr>
          <w:fldChar w:fldCharType="end"/>
        </w:r>
      </w:ins>
    </w:p>
    <w:p w14:paraId="6870678F" w14:textId="27CC3EAC" w:rsidR="00EB1DAE" w:rsidRDefault="00EB1DAE">
      <w:pPr>
        <w:pStyle w:val="Verzeichnis3"/>
        <w:tabs>
          <w:tab w:val="right" w:leader="dot" w:pos="9350"/>
        </w:tabs>
        <w:rPr>
          <w:ins w:id="665" w:author="Andreas Kuehne" w:date="2019-05-09T22:04:00Z"/>
          <w:rFonts w:asciiTheme="minorHAnsi" w:eastAsiaTheme="minorEastAsia" w:hAnsiTheme="minorHAnsi" w:cstheme="minorBidi"/>
          <w:noProof/>
          <w:sz w:val="22"/>
          <w:szCs w:val="22"/>
          <w:lang w:val="en-GB" w:eastAsia="en-GB"/>
        </w:rPr>
      </w:pPr>
      <w:ins w:id="66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"_Toc8332081"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4.4.5</w:t>
        </w:r>
        <w:r w:rsidRPr="0031235E">
          <w:rPr>
            <w:rStyle w:val="Hyperlink"/>
            <w:noProof/>
          </w:rPr>
          <w:t xml:space="preserve"> Component DocumentHash</w:t>
        </w:r>
        <w:r>
          <w:rPr>
            <w:noProof/>
            <w:webHidden/>
          </w:rPr>
          <w:tab/>
        </w:r>
        <w:r>
          <w:rPr>
            <w:noProof/>
            <w:webHidden/>
          </w:rPr>
          <w:fldChar w:fldCharType="begin"/>
        </w:r>
        <w:r>
          <w:rPr>
            <w:noProof/>
            <w:webHidden/>
          </w:rPr>
          <w:instrText xml:space="preserve"> PAGEREF _Toc8332081 \h </w:instrText>
        </w:r>
      </w:ins>
      <w:r>
        <w:rPr>
          <w:noProof/>
          <w:webHidden/>
        </w:rPr>
      </w:r>
      <w:r>
        <w:rPr>
          <w:noProof/>
          <w:webHidden/>
        </w:rPr>
        <w:fldChar w:fldCharType="separate"/>
      </w:r>
      <w:ins w:id="667" w:author="Andreas Kuehne" w:date="2019-05-09T22:04:00Z">
        <w:r>
          <w:rPr>
            <w:noProof/>
            <w:webHidden/>
          </w:rPr>
          <w:t>101</w:t>
        </w:r>
        <w:r>
          <w:rPr>
            <w:noProof/>
            <w:webHidden/>
          </w:rPr>
          <w:fldChar w:fldCharType="end"/>
        </w:r>
        <w:r w:rsidRPr="0031235E">
          <w:rPr>
            <w:rStyle w:val="Hyperlink"/>
            <w:noProof/>
          </w:rPr>
          <w:fldChar w:fldCharType="end"/>
        </w:r>
      </w:ins>
    </w:p>
    <w:p w14:paraId="3B41D5B5" w14:textId="507A28E0" w:rsidR="00EB1DAE" w:rsidRDefault="00EB1DAE">
      <w:pPr>
        <w:pStyle w:val="Verzeichnis4"/>
        <w:tabs>
          <w:tab w:val="right" w:leader="dot" w:pos="9350"/>
        </w:tabs>
        <w:rPr>
          <w:ins w:id="668" w:author="Andreas Kuehne" w:date="2019-05-09T22:04:00Z"/>
          <w:rFonts w:asciiTheme="minorHAnsi" w:eastAsiaTheme="minorEastAsia" w:hAnsiTheme="minorHAnsi" w:cstheme="minorBidi"/>
          <w:noProof/>
          <w:sz w:val="22"/>
          <w:szCs w:val="22"/>
          <w:lang w:val="en-GB" w:eastAsia="en-GB"/>
        </w:rPr>
      </w:pPr>
      <w:ins w:id="66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"_Toc8332082"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4.4.5.1</w:t>
        </w:r>
        <w:r w:rsidRPr="0031235E">
          <w:rPr>
            <w:rStyle w:val="Hyperlink"/>
            <w:noProof/>
          </w:rPr>
          <w:t xml:space="preserve"> DocumentHash – JSON Syntax</w:t>
        </w:r>
        <w:r>
          <w:rPr>
            <w:noProof/>
            <w:webHidden/>
          </w:rPr>
          <w:tab/>
        </w:r>
        <w:r>
          <w:rPr>
            <w:noProof/>
            <w:webHidden/>
          </w:rPr>
          <w:fldChar w:fldCharType="begin"/>
        </w:r>
        <w:r>
          <w:rPr>
            <w:noProof/>
            <w:webHidden/>
          </w:rPr>
          <w:instrText xml:space="preserve"> PAGEREF _Toc8332082 \h </w:instrText>
        </w:r>
      </w:ins>
      <w:r>
        <w:rPr>
          <w:noProof/>
          <w:webHidden/>
        </w:rPr>
      </w:r>
      <w:r>
        <w:rPr>
          <w:noProof/>
          <w:webHidden/>
        </w:rPr>
        <w:fldChar w:fldCharType="separate"/>
      </w:r>
      <w:ins w:id="670" w:author="Andreas Kuehne" w:date="2019-05-09T22:04:00Z">
        <w:r>
          <w:rPr>
            <w:noProof/>
            <w:webHidden/>
          </w:rPr>
          <w:t>102</w:t>
        </w:r>
        <w:r>
          <w:rPr>
            <w:noProof/>
            <w:webHidden/>
          </w:rPr>
          <w:fldChar w:fldCharType="end"/>
        </w:r>
        <w:r w:rsidRPr="0031235E">
          <w:rPr>
            <w:rStyle w:val="Hyperlink"/>
            <w:noProof/>
          </w:rPr>
          <w:fldChar w:fldCharType="end"/>
        </w:r>
      </w:ins>
    </w:p>
    <w:p w14:paraId="67B044C9" w14:textId="71333D90" w:rsidR="00EB1DAE" w:rsidRDefault="00EB1DAE">
      <w:pPr>
        <w:pStyle w:val="Verzeichnis4"/>
        <w:tabs>
          <w:tab w:val="right" w:leader="dot" w:pos="9350"/>
        </w:tabs>
        <w:rPr>
          <w:ins w:id="671" w:author="Andreas Kuehne" w:date="2019-05-09T22:04:00Z"/>
          <w:rFonts w:asciiTheme="minorHAnsi" w:eastAsiaTheme="minorEastAsia" w:hAnsiTheme="minorHAnsi" w:cstheme="minorBidi"/>
          <w:noProof/>
          <w:sz w:val="22"/>
          <w:szCs w:val="22"/>
          <w:lang w:val="en-GB" w:eastAsia="en-GB"/>
        </w:rPr>
      </w:pPr>
      <w:ins w:id="67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"_Toc8332083"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4.4.5.2</w:t>
        </w:r>
        <w:r w:rsidRPr="0031235E">
          <w:rPr>
            <w:rStyle w:val="Hyperlink"/>
            <w:noProof/>
          </w:rPr>
          <w:t xml:space="preserve"> DocumentHash – XML Syntax</w:t>
        </w:r>
        <w:r>
          <w:rPr>
            <w:noProof/>
            <w:webHidden/>
          </w:rPr>
          <w:tab/>
        </w:r>
        <w:r>
          <w:rPr>
            <w:noProof/>
            <w:webHidden/>
          </w:rPr>
          <w:fldChar w:fldCharType="begin"/>
        </w:r>
        <w:r>
          <w:rPr>
            <w:noProof/>
            <w:webHidden/>
          </w:rPr>
          <w:instrText xml:space="preserve"> PAGEREF _Toc8332083 \h </w:instrText>
        </w:r>
      </w:ins>
      <w:r>
        <w:rPr>
          <w:noProof/>
          <w:webHidden/>
        </w:rPr>
      </w:r>
      <w:r>
        <w:rPr>
          <w:noProof/>
          <w:webHidden/>
        </w:rPr>
        <w:fldChar w:fldCharType="separate"/>
      </w:r>
      <w:ins w:id="673" w:author="Andreas Kuehne" w:date="2019-05-09T22:04:00Z">
        <w:r>
          <w:rPr>
            <w:noProof/>
            <w:webHidden/>
          </w:rPr>
          <w:t>103</w:t>
        </w:r>
        <w:r>
          <w:rPr>
            <w:noProof/>
            <w:webHidden/>
          </w:rPr>
          <w:fldChar w:fldCharType="end"/>
        </w:r>
        <w:r w:rsidRPr="0031235E">
          <w:rPr>
            <w:rStyle w:val="Hyperlink"/>
            <w:noProof/>
          </w:rPr>
          <w:fldChar w:fldCharType="end"/>
        </w:r>
      </w:ins>
    </w:p>
    <w:p w14:paraId="704BD086" w14:textId="2004B909" w:rsidR="00EB1DAE" w:rsidRDefault="00EB1DAE">
      <w:pPr>
        <w:pStyle w:val="Verzeichnis3"/>
        <w:tabs>
          <w:tab w:val="right" w:leader="dot" w:pos="9350"/>
        </w:tabs>
        <w:rPr>
          <w:ins w:id="674" w:author="Andreas Kuehne" w:date="2019-05-09T22:04:00Z"/>
          <w:rFonts w:asciiTheme="minorHAnsi" w:eastAsiaTheme="minorEastAsia" w:hAnsiTheme="minorHAnsi" w:cstheme="minorBidi"/>
          <w:noProof/>
          <w:sz w:val="22"/>
          <w:szCs w:val="22"/>
          <w:lang w:val="en-GB" w:eastAsia="en-GB"/>
        </w:rPr>
      </w:pPr>
      <w:ins w:id="67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"_Toc8332084"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4.4.6</w:t>
        </w:r>
        <w:r w:rsidRPr="0031235E">
          <w:rPr>
            <w:rStyle w:val="Hyperlink"/>
            <w:noProof/>
          </w:rPr>
          <w:t xml:space="preserve"> Component SignatureObject</w:t>
        </w:r>
        <w:r>
          <w:rPr>
            <w:noProof/>
            <w:webHidden/>
          </w:rPr>
          <w:tab/>
        </w:r>
        <w:r>
          <w:rPr>
            <w:noProof/>
            <w:webHidden/>
          </w:rPr>
          <w:fldChar w:fldCharType="begin"/>
        </w:r>
        <w:r>
          <w:rPr>
            <w:noProof/>
            <w:webHidden/>
          </w:rPr>
          <w:instrText xml:space="preserve"> PAGEREF _Toc8332084 \h </w:instrText>
        </w:r>
      </w:ins>
      <w:r>
        <w:rPr>
          <w:noProof/>
          <w:webHidden/>
        </w:rPr>
      </w:r>
      <w:r>
        <w:rPr>
          <w:noProof/>
          <w:webHidden/>
        </w:rPr>
        <w:fldChar w:fldCharType="separate"/>
      </w:r>
      <w:ins w:id="676" w:author="Andreas Kuehne" w:date="2019-05-09T22:04:00Z">
        <w:r>
          <w:rPr>
            <w:noProof/>
            <w:webHidden/>
          </w:rPr>
          <w:t>103</w:t>
        </w:r>
        <w:r>
          <w:rPr>
            <w:noProof/>
            <w:webHidden/>
          </w:rPr>
          <w:fldChar w:fldCharType="end"/>
        </w:r>
        <w:r w:rsidRPr="0031235E">
          <w:rPr>
            <w:rStyle w:val="Hyperlink"/>
            <w:noProof/>
          </w:rPr>
          <w:fldChar w:fldCharType="end"/>
        </w:r>
      </w:ins>
    </w:p>
    <w:p w14:paraId="278B8809" w14:textId="64771F74" w:rsidR="00EB1DAE" w:rsidRDefault="00EB1DAE">
      <w:pPr>
        <w:pStyle w:val="Verzeichnis4"/>
        <w:tabs>
          <w:tab w:val="right" w:leader="dot" w:pos="9350"/>
        </w:tabs>
        <w:rPr>
          <w:ins w:id="677" w:author="Andreas Kuehne" w:date="2019-05-09T22:04:00Z"/>
          <w:rFonts w:asciiTheme="minorHAnsi" w:eastAsiaTheme="minorEastAsia" w:hAnsiTheme="minorHAnsi" w:cstheme="minorBidi"/>
          <w:noProof/>
          <w:sz w:val="22"/>
          <w:szCs w:val="22"/>
          <w:lang w:val="en-GB" w:eastAsia="en-GB"/>
        </w:rPr>
      </w:pPr>
      <w:ins w:id="67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"_Toc8332085"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4.4.6.1</w:t>
        </w:r>
        <w:r w:rsidRPr="0031235E">
          <w:rPr>
            <w:rStyle w:val="Hyperlink"/>
            <w:noProof/>
          </w:rPr>
          <w:t xml:space="preserve"> SignatureObject – JSON Syntax</w:t>
        </w:r>
        <w:r>
          <w:rPr>
            <w:noProof/>
            <w:webHidden/>
          </w:rPr>
          <w:tab/>
        </w:r>
        <w:r>
          <w:rPr>
            <w:noProof/>
            <w:webHidden/>
          </w:rPr>
          <w:fldChar w:fldCharType="begin"/>
        </w:r>
        <w:r>
          <w:rPr>
            <w:noProof/>
            <w:webHidden/>
          </w:rPr>
          <w:instrText xml:space="preserve"> PAGEREF _Toc8332085 \h </w:instrText>
        </w:r>
      </w:ins>
      <w:r>
        <w:rPr>
          <w:noProof/>
          <w:webHidden/>
        </w:rPr>
      </w:r>
      <w:r>
        <w:rPr>
          <w:noProof/>
          <w:webHidden/>
        </w:rPr>
        <w:fldChar w:fldCharType="separate"/>
      </w:r>
      <w:ins w:id="679" w:author="Andreas Kuehne" w:date="2019-05-09T22:04:00Z">
        <w:r>
          <w:rPr>
            <w:noProof/>
            <w:webHidden/>
          </w:rPr>
          <w:t>104</w:t>
        </w:r>
        <w:r>
          <w:rPr>
            <w:noProof/>
            <w:webHidden/>
          </w:rPr>
          <w:fldChar w:fldCharType="end"/>
        </w:r>
        <w:r w:rsidRPr="0031235E">
          <w:rPr>
            <w:rStyle w:val="Hyperlink"/>
            <w:noProof/>
          </w:rPr>
          <w:fldChar w:fldCharType="end"/>
        </w:r>
      </w:ins>
    </w:p>
    <w:p w14:paraId="2EEE95B7" w14:textId="0B329D61" w:rsidR="00EB1DAE" w:rsidRDefault="00EB1DAE">
      <w:pPr>
        <w:pStyle w:val="Verzeichnis4"/>
        <w:tabs>
          <w:tab w:val="right" w:leader="dot" w:pos="9350"/>
        </w:tabs>
        <w:rPr>
          <w:ins w:id="680" w:author="Andreas Kuehne" w:date="2019-05-09T22:04:00Z"/>
          <w:rFonts w:asciiTheme="minorHAnsi" w:eastAsiaTheme="minorEastAsia" w:hAnsiTheme="minorHAnsi" w:cstheme="minorBidi"/>
          <w:noProof/>
          <w:sz w:val="22"/>
          <w:szCs w:val="22"/>
          <w:lang w:val="en-GB" w:eastAsia="en-GB"/>
        </w:rPr>
      </w:pPr>
      <w:ins w:id="68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"_Toc8332086"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4.4.6.2</w:t>
        </w:r>
        <w:r w:rsidRPr="0031235E">
          <w:rPr>
            <w:rStyle w:val="Hyperlink"/>
            <w:noProof/>
          </w:rPr>
          <w:t xml:space="preserve"> SignatureObject – XML Syntax</w:t>
        </w:r>
        <w:r>
          <w:rPr>
            <w:noProof/>
            <w:webHidden/>
          </w:rPr>
          <w:tab/>
        </w:r>
        <w:r>
          <w:rPr>
            <w:noProof/>
            <w:webHidden/>
          </w:rPr>
          <w:fldChar w:fldCharType="begin"/>
        </w:r>
        <w:r>
          <w:rPr>
            <w:noProof/>
            <w:webHidden/>
          </w:rPr>
          <w:instrText xml:space="preserve"> PAGEREF _Toc8332086 \h </w:instrText>
        </w:r>
      </w:ins>
      <w:r>
        <w:rPr>
          <w:noProof/>
          <w:webHidden/>
        </w:rPr>
      </w:r>
      <w:r>
        <w:rPr>
          <w:noProof/>
          <w:webHidden/>
        </w:rPr>
        <w:fldChar w:fldCharType="separate"/>
      </w:r>
      <w:ins w:id="682" w:author="Andreas Kuehne" w:date="2019-05-09T22:04:00Z">
        <w:r>
          <w:rPr>
            <w:noProof/>
            <w:webHidden/>
          </w:rPr>
          <w:t>105</w:t>
        </w:r>
        <w:r>
          <w:rPr>
            <w:noProof/>
            <w:webHidden/>
          </w:rPr>
          <w:fldChar w:fldCharType="end"/>
        </w:r>
        <w:r w:rsidRPr="0031235E">
          <w:rPr>
            <w:rStyle w:val="Hyperlink"/>
            <w:noProof/>
          </w:rPr>
          <w:fldChar w:fldCharType="end"/>
        </w:r>
      </w:ins>
    </w:p>
    <w:p w14:paraId="11F25C29" w14:textId="1C285041" w:rsidR="00EB1DAE" w:rsidRDefault="00EB1DAE">
      <w:pPr>
        <w:pStyle w:val="Verzeichnis2"/>
        <w:tabs>
          <w:tab w:val="right" w:leader="dot" w:pos="9350"/>
        </w:tabs>
        <w:rPr>
          <w:ins w:id="683" w:author="Andreas Kuehne" w:date="2019-05-09T22:04:00Z"/>
          <w:rFonts w:asciiTheme="minorHAnsi" w:eastAsiaTheme="minorEastAsia" w:hAnsiTheme="minorHAnsi" w:cstheme="minorBidi"/>
          <w:noProof/>
          <w:sz w:val="22"/>
          <w:szCs w:val="22"/>
          <w:lang w:val="en-GB" w:eastAsia="en-GB"/>
        </w:rPr>
      </w:pPr>
      <w:ins w:id="68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"_Toc8332087"</w:instrText>
        </w:r>
        <w:r w:rsidRPr="0031235E">
          <w:rPr>
            <w:rStyle w:val="Hyperlink"/>
            <w:noProof/>
          </w:rPr>
          <w:instrText xml:space="preserve"> </w:instrText>
        </w:r>
        <w:r w:rsidRPr="0031235E">
          <w:rPr>
            <w:rStyle w:val="Hyperlink"/>
            <w:noProof/>
          </w:rPr>
          <w:fldChar w:fldCharType="separate"/>
        </w:r>
        <w:r w:rsidRPr="0031235E">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_Toc8332087 \h </w:instrText>
        </w:r>
      </w:ins>
      <w:r>
        <w:rPr>
          <w:noProof/>
          <w:webHidden/>
        </w:rPr>
      </w:r>
      <w:r>
        <w:rPr>
          <w:noProof/>
          <w:webHidden/>
        </w:rPr>
        <w:fldChar w:fldCharType="separate"/>
      </w:r>
      <w:ins w:id="685" w:author="Andreas Kuehne" w:date="2019-05-09T22:04:00Z">
        <w:r>
          <w:rPr>
            <w:noProof/>
            <w:webHidden/>
          </w:rPr>
          <w:t>105</w:t>
        </w:r>
        <w:r>
          <w:rPr>
            <w:noProof/>
            <w:webHidden/>
          </w:rPr>
          <w:fldChar w:fldCharType="end"/>
        </w:r>
        <w:r w:rsidRPr="0031235E">
          <w:rPr>
            <w:rStyle w:val="Hyperlink"/>
            <w:noProof/>
          </w:rPr>
          <w:fldChar w:fldCharType="end"/>
        </w:r>
      </w:ins>
    </w:p>
    <w:p w14:paraId="19C639BC" w14:textId="66322096" w:rsidR="00EB1DAE" w:rsidRDefault="00EB1DAE">
      <w:pPr>
        <w:pStyle w:val="Verzeichnis3"/>
        <w:tabs>
          <w:tab w:val="right" w:leader="dot" w:pos="9350"/>
        </w:tabs>
        <w:rPr>
          <w:ins w:id="686" w:author="Andreas Kuehne" w:date="2019-05-09T22:04:00Z"/>
          <w:rFonts w:asciiTheme="minorHAnsi" w:eastAsiaTheme="minorEastAsia" w:hAnsiTheme="minorHAnsi" w:cstheme="minorBidi"/>
          <w:noProof/>
          <w:sz w:val="22"/>
          <w:szCs w:val="22"/>
          <w:lang w:val="en-GB" w:eastAsia="en-GB"/>
        </w:rPr>
      </w:pPr>
      <w:ins w:id="68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"_Toc8332088"</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4.5.1</w:t>
        </w:r>
        <w:r w:rsidRPr="0031235E">
          <w:rPr>
            <w:rStyle w:val="Hyperlink"/>
            <w:noProof/>
          </w:rPr>
          <w:t xml:space="preserve"> Component NameID</w:t>
        </w:r>
        <w:r>
          <w:rPr>
            <w:noProof/>
            <w:webHidden/>
          </w:rPr>
          <w:tab/>
        </w:r>
        <w:r>
          <w:rPr>
            <w:noProof/>
            <w:webHidden/>
          </w:rPr>
          <w:fldChar w:fldCharType="begin"/>
        </w:r>
        <w:r>
          <w:rPr>
            <w:noProof/>
            <w:webHidden/>
          </w:rPr>
          <w:instrText xml:space="preserve"> PAGEREF _Toc8332088 \h </w:instrText>
        </w:r>
      </w:ins>
      <w:r>
        <w:rPr>
          <w:noProof/>
          <w:webHidden/>
        </w:rPr>
      </w:r>
      <w:r>
        <w:rPr>
          <w:noProof/>
          <w:webHidden/>
        </w:rPr>
        <w:fldChar w:fldCharType="separate"/>
      </w:r>
      <w:ins w:id="688" w:author="Andreas Kuehne" w:date="2019-05-09T22:04:00Z">
        <w:r>
          <w:rPr>
            <w:noProof/>
            <w:webHidden/>
          </w:rPr>
          <w:t>105</w:t>
        </w:r>
        <w:r>
          <w:rPr>
            <w:noProof/>
            <w:webHidden/>
          </w:rPr>
          <w:fldChar w:fldCharType="end"/>
        </w:r>
        <w:r w:rsidRPr="0031235E">
          <w:rPr>
            <w:rStyle w:val="Hyperlink"/>
            <w:noProof/>
          </w:rPr>
          <w:fldChar w:fldCharType="end"/>
        </w:r>
      </w:ins>
    </w:p>
    <w:p w14:paraId="64A1948C" w14:textId="30F1AF4D" w:rsidR="00EB1DAE" w:rsidRDefault="00EB1DAE">
      <w:pPr>
        <w:pStyle w:val="Verzeichnis4"/>
        <w:tabs>
          <w:tab w:val="right" w:leader="dot" w:pos="9350"/>
        </w:tabs>
        <w:rPr>
          <w:ins w:id="689" w:author="Andreas Kuehne" w:date="2019-05-09T22:04:00Z"/>
          <w:rFonts w:asciiTheme="minorHAnsi" w:eastAsiaTheme="minorEastAsia" w:hAnsiTheme="minorHAnsi" w:cstheme="minorBidi"/>
          <w:noProof/>
          <w:sz w:val="22"/>
          <w:szCs w:val="22"/>
          <w:lang w:val="en-GB" w:eastAsia="en-GB"/>
        </w:rPr>
      </w:pPr>
      <w:ins w:id="69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"_Toc8332089"</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4.5.1.1</w:t>
        </w:r>
        <w:r w:rsidRPr="0031235E">
          <w:rPr>
            <w:rStyle w:val="Hyperlink"/>
            <w:noProof/>
          </w:rPr>
          <w:t xml:space="preserve"> NameID – JSON Syntax</w:t>
        </w:r>
        <w:r>
          <w:rPr>
            <w:noProof/>
            <w:webHidden/>
          </w:rPr>
          <w:tab/>
        </w:r>
        <w:r>
          <w:rPr>
            <w:noProof/>
            <w:webHidden/>
          </w:rPr>
          <w:fldChar w:fldCharType="begin"/>
        </w:r>
        <w:r>
          <w:rPr>
            <w:noProof/>
            <w:webHidden/>
          </w:rPr>
          <w:instrText xml:space="preserve"> PAGEREF _Toc8332089 \h </w:instrText>
        </w:r>
      </w:ins>
      <w:r>
        <w:rPr>
          <w:noProof/>
          <w:webHidden/>
        </w:rPr>
      </w:r>
      <w:r>
        <w:rPr>
          <w:noProof/>
          <w:webHidden/>
        </w:rPr>
        <w:fldChar w:fldCharType="separate"/>
      </w:r>
      <w:ins w:id="691" w:author="Andreas Kuehne" w:date="2019-05-09T22:04:00Z">
        <w:r>
          <w:rPr>
            <w:noProof/>
            <w:webHidden/>
          </w:rPr>
          <w:t>106</w:t>
        </w:r>
        <w:r>
          <w:rPr>
            <w:noProof/>
            <w:webHidden/>
          </w:rPr>
          <w:fldChar w:fldCharType="end"/>
        </w:r>
        <w:r w:rsidRPr="0031235E">
          <w:rPr>
            <w:rStyle w:val="Hyperlink"/>
            <w:noProof/>
          </w:rPr>
          <w:fldChar w:fldCharType="end"/>
        </w:r>
      </w:ins>
    </w:p>
    <w:p w14:paraId="25CCA1FE" w14:textId="44BD51AC" w:rsidR="00EB1DAE" w:rsidRDefault="00EB1DAE">
      <w:pPr>
        <w:pStyle w:val="Verzeichnis4"/>
        <w:tabs>
          <w:tab w:val="right" w:leader="dot" w:pos="9350"/>
        </w:tabs>
        <w:rPr>
          <w:ins w:id="692" w:author="Andreas Kuehne" w:date="2019-05-09T22:04:00Z"/>
          <w:rFonts w:asciiTheme="minorHAnsi" w:eastAsiaTheme="minorEastAsia" w:hAnsiTheme="minorHAnsi" w:cstheme="minorBidi"/>
          <w:noProof/>
          <w:sz w:val="22"/>
          <w:szCs w:val="22"/>
          <w:lang w:val="en-GB" w:eastAsia="en-GB"/>
        </w:rPr>
      </w:pPr>
      <w:ins w:id="69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"_Toc8332090"</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4.5.1.2</w:t>
        </w:r>
        <w:r w:rsidRPr="0031235E">
          <w:rPr>
            <w:rStyle w:val="Hyperlink"/>
            <w:noProof/>
          </w:rPr>
          <w:t xml:space="preserve"> NameID – XML Syntax</w:t>
        </w:r>
        <w:r>
          <w:rPr>
            <w:noProof/>
            <w:webHidden/>
          </w:rPr>
          <w:tab/>
        </w:r>
        <w:r>
          <w:rPr>
            <w:noProof/>
            <w:webHidden/>
          </w:rPr>
          <w:fldChar w:fldCharType="begin"/>
        </w:r>
        <w:r>
          <w:rPr>
            <w:noProof/>
            <w:webHidden/>
          </w:rPr>
          <w:instrText xml:space="preserve"> PAGEREF _Toc8332090 \h </w:instrText>
        </w:r>
      </w:ins>
      <w:r>
        <w:rPr>
          <w:noProof/>
          <w:webHidden/>
        </w:rPr>
      </w:r>
      <w:r>
        <w:rPr>
          <w:noProof/>
          <w:webHidden/>
        </w:rPr>
        <w:fldChar w:fldCharType="separate"/>
      </w:r>
      <w:ins w:id="694" w:author="Andreas Kuehne" w:date="2019-05-09T22:04:00Z">
        <w:r>
          <w:rPr>
            <w:noProof/>
            <w:webHidden/>
          </w:rPr>
          <w:t>107</w:t>
        </w:r>
        <w:r>
          <w:rPr>
            <w:noProof/>
            <w:webHidden/>
          </w:rPr>
          <w:fldChar w:fldCharType="end"/>
        </w:r>
        <w:r w:rsidRPr="0031235E">
          <w:rPr>
            <w:rStyle w:val="Hyperlink"/>
            <w:noProof/>
          </w:rPr>
          <w:fldChar w:fldCharType="end"/>
        </w:r>
      </w:ins>
    </w:p>
    <w:p w14:paraId="366F4CAA" w14:textId="3C37A9A4" w:rsidR="00EB1DAE" w:rsidRDefault="00EB1DAE">
      <w:pPr>
        <w:pStyle w:val="Verzeichnis3"/>
        <w:tabs>
          <w:tab w:val="right" w:leader="dot" w:pos="9350"/>
        </w:tabs>
        <w:rPr>
          <w:ins w:id="695" w:author="Andreas Kuehne" w:date="2019-05-09T22:04:00Z"/>
          <w:rFonts w:asciiTheme="minorHAnsi" w:eastAsiaTheme="minorEastAsia" w:hAnsiTheme="minorHAnsi" w:cstheme="minorBidi"/>
          <w:noProof/>
          <w:sz w:val="22"/>
          <w:szCs w:val="22"/>
          <w:lang w:val="en-GB" w:eastAsia="en-GB"/>
        </w:rPr>
      </w:pPr>
      <w:ins w:id="69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"_Toc8332091"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4.5.2</w:t>
        </w:r>
        <w:r w:rsidRPr="0031235E">
          <w:rPr>
            <w:rStyle w:val="Hyperlink"/>
            <w:noProof/>
          </w:rPr>
          <w:t xml:space="preserve"> Component Transforms</w:t>
        </w:r>
        <w:r>
          <w:rPr>
            <w:noProof/>
            <w:webHidden/>
          </w:rPr>
          <w:tab/>
        </w:r>
        <w:r>
          <w:rPr>
            <w:noProof/>
            <w:webHidden/>
          </w:rPr>
          <w:fldChar w:fldCharType="begin"/>
        </w:r>
        <w:r>
          <w:rPr>
            <w:noProof/>
            <w:webHidden/>
          </w:rPr>
          <w:instrText xml:space="preserve"> PAGEREF _Toc8332091 \h </w:instrText>
        </w:r>
      </w:ins>
      <w:r>
        <w:rPr>
          <w:noProof/>
          <w:webHidden/>
        </w:rPr>
      </w:r>
      <w:r>
        <w:rPr>
          <w:noProof/>
          <w:webHidden/>
        </w:rPr>
        <w:fldChar w:fldCharType="separate"/>
      </w:r>
      <w:ins w:id="697" w:author="Andreas Kuehne" w:date="2019-05-09T22:04:00Z">
        <w:r>
          <w:rPr>
            <w:noProof/>
            <w:webHidden/>
          </w:rPr>
          <w:t>107</w:t>
        </w:r>
        <w:r>
          <w:rPr>
            <w:noProof/>
            <w:webHidden/>
          </w:rPr>
          <w:fldChar w:fldCharType="end"/>
        </w:r>
        <w:r w:rsidRPr="0031235E">
          <w:rPr>
            <w:rStyle w:val="Hyperlink"/>
            <w:noProof/>
          </w:rPr>
          <w:fldChar w:fldCharType="end"/>
        </w:r>
      </w:ins>
    </w:p>
    <w:p w14:paraId="66DCE2DB" w14:textId="4A69D6CB" w:rsidR="00EB1DAE" w:rsidRDefault="00EB1DAE">
      <w:pPr>
        <w:pStyle w:val="Verzeichnis4"/>
        <w:tabs>
          <w:tab w:val="right" w:leader="dot" w:pos="9350"/>
        </w:tabs>
        <w:rPr>
          <w:ins w:id="698" w:author="Andreas Kuehne" w:date="2019-05-09T22:04:00Z"/>
          <w:rFonts w:asciiTheme="minorHAnsi" w:eastAsiaTheme="minorEastAsia" w:hAnsiTheme="minorHAnsi" w:cstheme="minorBidi"/>
          <w:noProof/>
          <w:sz w:val="22"/>
          <w:szCs w:val="22"/>
          <w:lang w:val="en-GB" w:eastAsia="en-GB"/>
        </w:rPr>
      </w:pPr>
      <w:ins w:id="69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"_Toc8332092"</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4.5.2.1</w:t>
        </w:r>
        <w:r w:rsidRPr="0031235E">
          <w:rPr>
            <w:rStyle w:val="Hyperlink"/>
            <w:noProof/>
          </w:rPr>
          <w:t xml:space="preserve"> Transforms – JSON Syntax</w:t>
        </w:r>
        <w:r>
          <w:rPr>
            <w:noProof/>
            <w:webHidden/>
          </w:rPr>
          <w:tab/>
        </w:r>
        <w:r>
          <w:rPr>
            <w:noProof/>
            <w:webHidden/>
          </w:rPr>
          <w:fldChar w:fldCharType="begin"/>
        </w:r>
        <w:r>
          <w:rPr>
            <w:noProof/>
            <w:webHidden/>
          </w:rPr>
          <w:instrText xml:space="preserve"> PAGEREF _Toc8332092 \h </w:instrText>
        </w:r>
      </w:ins>
      <w:r>
        <w:rPr>
          <w:noProof/>
          <w:webHidden/>
        </w:rPr>
      </w:r>
      <w:r>
        <w:rPr>
          <w:noProof/>
          <w:webHidden/>
        </w:rPr>
        <w:fldChar w:fldCharType="separate"/>
      </w:r>
      <w:ins w:id="700" w:author="Andreas Kuehne" w:date="2019-05-09T22:04:00Z">
        <w:r>
          <w:rPr>
            <w:noProof/>
            <w:webHidden/>
          </w:rPr>
          <w:t>107</w:t>
        </w:r>
        <w:r>
          <w:rPr>
            <w:noProof/>
            <w:webHidden/>
          </w:rPr>
          <w:fldChar w:fldCharType="end"/>
        </w:r>
        <w:r w:rsidRPr="0031235E">
          <w:rPr>
            <w:rStyle w:val="Hyperlink"/>
            <w:noProof/>
          </w:rPr>
          <w:fldChar w:fldCharType="end"/>
        </w:r>
      </w:ins>
    </w:p>
    <w:p w14:paraId="42F7E83D" w14:textId="717EBF09" w:rsidR="00EB1DAE" w:rsidRDefault="00EB1DAE">
      <w:pPr>
        <w:pStyle w:val="Verzeichnis4"/>
        <w:tabs>
          <w:tab w:val="right" w:leader="dot" w:pos="9350"/>
        </w:tabs>
        <w:rPr>
          <w:ins w:id="701" w:author="Andreas Kuehne" w:date="2019-05-09T22:04:00Z"/>
          <w:rFonts w:asciiTheme="minorHAnsi" w:eastAsiaTheme="minorEastAsia" w:hAnsiTheme="minorHAnsi" w:cstheme="minorBidi"/>
          <w:noProof/>
          <w:sz w:val="22"/>
          <w:szCs w:val="22"/>
          <w:lang w:val="en-GB" w:eastAsia="en-GB"/>
        </w:rPr>
      </w:pPr>
      <w:ins w:id="70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"_Toc8332093"</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4.5.2.2</w:t>
        </w:r>
        <w:r w:rsidRPr="0031235E">
          <w:rPr>
            <w:rStyle w:val="Hyperlink"/>
            <w:noProof/>
          </w:rPr>
          <w:t xml:space="preserve"> Transforms – XML Syntax</w:t>
        </w:r>
        <w:r>
          <w:rPr>
            <w:noProof/>
            <w:webHidden/>
          </w:rPr>
          <w:tab/>
        </w:r>
        <w:r>
          <w:rPr>
            <w:noProof/>
            <w:webHidden/>
          </w:rPr>
          <w:fldChar w:fldCharType="begin"/>
        </w:r>
        <w:r>
          <w:rPr>
            <w:noProof/>
            <w:webHidden/>
          </w:rPr>
          <w:instrText xml:space="preserve"> PAGEREF _Toc8332093 \h </w:instrText>
        </w:r>
      </w:ins>
      <w:r>
        <w:rPr>
          <w:noProof/>
          <w:webHidden/>
        </w:rPr>
      </w:r>
      <w:r>
        <w:rPr>
          <w:noProof/>
          <w:webHidden/>
        </w:rPr>
        <w:fldChar w:fldCharType="separate"/>
      </w:r>
      <w:ins w:id="703" w:author="Andreas Kuehne" w:date="2019-05-09T22:04:00Z">
        <w:r>
          <w:rPr>
            <w:noProof/>
            <w:webHidden/>
          </w:rPr>
          <w:t>108</w:t>
        </w:r>
        <w:r>
          <w:rPr>
            <w:noProof/>
            <w:webHidden/>
          </w:rPr>
          <w:fldChar w:fldCharType="end"/>
        </w:r>
        <w:r w:rsidRPr="0031235E">
          <w:rPr>
            <w:rStyle w:val="Hyperlink"/>
            <w:noProof/>
          </w:rPr>
          <w:fldChar w:fldCharType="end"/>
        </w:r>
      </w:ins>
    </w:p>
    <w:p w14:paraId="3B954F97" w14:textId="7C35D1F6" w:rsidR="00EB1DAE" w:rsidRDefault="00EB1DAE">
      <w:pPr>
        <w:pStyle w:val="Verzeichnis3"/>
        <w:tabs>
          <w:tab w:val="right" w:leader="dot" w:pos="9350"/>
        </w:tabs>
        <w:rPr>
          <w:ins w:id="704" w:author="Andreas Kuehne" w:date="2019-05-09T22:04:00Z"/>
          <w:rFonts w:asciiTheme="minorHAnsi" w:eastAsiaTheme="minorEastAsia" w:hAnsiTheme="minorHAnsi" w:cstheme="minorBidi"/>
          <w:noProof/>
          <w:sz w:val="22"/>
          <w:szCs w:val="22"/>
          <w:lang w:val="en-GB" w:eastAsia="en-GB"/>
        </w:rPr>
      </w:pPr>
      <w:ins w:id="70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"_Toc8332094"</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4.5.3</w:t>
        </w:r>
        <w:r w:rsidRPr="0031235E">
          <w:rPr>
            <w:rStyle w:val="Hyperlink"/>
            <w:noProof/>
          </w:rPr>
          <w:t xml:space="preserve"> Component Transform</w:t>
        </w:r>
        <w:r>
          <w:rPr>
            <w:noProof/>
            <w:webHidden/>
          </w:rPr>
          <w:tab/>
        </w:r>
        <w:r>
          <w:rPr>
            <w:noProof/>
            <w:webHidden/>
          </w:rPr>
          <w:fldChar w:fldCharType="begin"/>
        </w:r>
        <w:r>
          <w:rPr>
            <w:noProof/>
            <w:webHidden/>
          </w:rPr>
          <w:instrText xml:space="preserve"> PAGEREF _Toc8332094 \h </w:instrText>
        </w:r>
      </w:ins>
      <w:r>
        <w:rPr>
          <w:noProof/>
          <w:webHidden/>
        </w:rPr>
      </w:r>
      <w:r>
        <w:rPr>
          <w:noProof/>
          <w:webHidden/>
        </w:rPr>
        <w:fldChar w:fldCharType="separate"/>
      </w:r>
      <w:ins w:id="706" w:author="Andreas Kuehne" w:date="2019-05-09T22:04:00Z">
        <w:r>
          <w:rPr>
            <w:noProof/>
            <w:webHidden/>
          </w:rPr>
          <w:t>108</w:t>
        </w:r>
        <w:r>
          <w:rPr>
            <w:noProof/>
            <w:webHidden/>
          </w:rPr>
          <w:fldChar w:fldCharType="end"/>
        </w:r>
        <w:r w:rsidRPr="0031235E">
          <w:rPr>
            <w:rStyle w:val="Hyperlink"/>
            <w:noProof/>
          </w:rPr>
          <w:fldChar w:fldCharType="end"/>
        </w:r>
      </w:ins>
    </w:p>
    <w:p w14:paraId="6A1B2F1E" w14:textId="54F17112" w:rsidR="00EB1DAE" w:rsidRDefault="00EB1DAE">
      <w:pPr>
        <w:pStyle w:val="Verzeichnis4"/>
        <w:tabs>
          <w:tab w:val="right" w:leader="dot" w:pos="9350"/>
        </w:tabs>
        <w:rPr>
          <w:ins w:id="707" w:author="Andreas Kuehne" w:date="2019-05-09T22:04:00Z"/>
          <w:rFonts w:asciiTheme="minorHAnsi" w:eastAsiaTheme="minorEastAsia" w:hAnsiTheme="minorHAnsi" w:cstheme="minorBidi"/>
          <w:noProof/>
          <w:sz w:val="22"/>
          <w:szCs w:val="22"/>
          <w:lang w:val="en-GB" w:eastAsia="en-GB"/>
        </w:rPr>
      </w:pPr>
      <w:ins w:id="70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"_Toc8332095"</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4.5.3.1</w:t>
        </w:r>
        <w:r w:rsidRPr="0031235E">
          <w:rPr>
            <w:rStyle w:val="Hyperlink"/>
            <w:noProof/>
          </w:rPr>
          <w:t xml:space="preserve"> Transform – JSON Syntax</w:t>
        </w:r>
        <w:r>
          <w:rPr>
            <w:noProof/>
            <w:webHidden/>
          </w:rPr>
          <w:tab/>
        </w:r>
        <w:r>
          <w:rPr>
            <w:noProof/>
            <w:webHidden/>
          </w:rPr>
          <w:fldChar w:fldCharType="begin"/>
        </w:r>
        <w:r>
          <w:rPr>
            <w:noProof/>
            <w:webHidden/>
          </w:rPr>
          <w:instrText xml:space="preserve"> PAGEREF _Toc8332095 \h </w:instrText>
        </w:r>
      </w:ins>
      <w:r>
        <w:rPr>
          <w:noProof/>
          <w:webHidden/>
        </w:rPr>
      </w:r>
      <w:r>
        <w:rPr>
          <w:noProof/>
          <w:webHidden/>
        </w:rPr>
        <w:fldChar w:fldCharType="separate"/>
      </w:r>
      <w:ins w:id="709" w:author="Andreas Kuehne" w:date="2019-05-09T22:04:00Z">
        <w:r>
          <w:rPr>
            <w:noProof/>
            <w:webHidden/>
          </w:rPr>
          <w:t>108</w:t>
        </w:r>
        <w:r>
          <w:rPr>
            <w:noProof/>
            <w:webHidden/>
          </w:rPr>
          <w:fldChar w:fldCharType="end"/>
        </w:r>
        <w:r w:rsidRPr="0031235E">
          <w:rPr>
            <w:rStyle w:val="Hyperlink"/>
            <w:noProof/>
          </w:rPr>
          <w:fldChar w:fldCharType="end"/>
        </w:r>
      </w:ins>
    </w:p>
    <w:p w14:paraId="2FEB74E1" w14:textId="7C62203D" w:rsidR="00EB1DAE" w:rsidRDefault="00EB1DAE">
      <w:pPr>
        <w:pStyle w:val="Verzeichnis4"/>
        <w:tabs>
          <w:tab w:val="right" w:leader="dot" w:pos="9350"/>
        </w:tabs>
        <w:rPr>
          <w:ins w:id="710" w:author="Andreas Kuehne" w:date="2019-05-09T22:04:00Z"/>
          <w:rFonts w:asciiTheme="minorHAnsi" w:eastAsiaTheme="minorEastAsia" w:hAnsiTheme="minorHAnsi" w:cstheme="minorBidi"/>
          <w:noProof/>
          <w:sz w:val="22"/>
          <w:szCs w:val="22"/>
          <w:lang w:val="en-GB" w:eastAsia="en-GB"/>
        </w:rPr>
      </w:pPr>
      <w:ins w:id="71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"_Toc8332096"</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4.5.3.2</w:t>
        </w:r>
        <w:r w:rsidRPr="0031235E">
          <w:rPr>
            <w:rStyle w:val="Hyperlink"/>
            <w:noProof/>
          </w:rPr>
          <w:t xml:space="preserve"> Transform – XML Syntax</w:t>
        </w:r>
        <w:r>
          <w:rPr>
            <w:noProof/>
            <w:webHidden/>
          </w:rPr>
          <w:tab/>
        </w:r>
        <w:r>
          <w:rPr>
            <w:noProof/>
            <w:webHidden/>
          </w:rPr>
          <w:fldChar w:fldCharType="begin"/>
        </w:r>
        <w:r>
          <w:rPr>
            <w:noProof/>
            <w:webHidden/>
          </w:rPr>
          <w:instrText xml:space="preserve"> PAGEREF _Toc8332096 \h </w:instrText>
        </w:r>
      </w:ins>
      <w:r>
        <w:rPr>
          <w:noProof/>
          <w:webHidden/>
        </w:rPr>
      </w:r>
      <w:r>
        <w:rPr>
          <w:noProof/>
          <w:webHidden/>
        </w:rPr>
        <w:fldChar w:fldCharType="separate"/>
      </w:r>
      <w:ins w:id="712" w:author="Andreas Kuehne" w:date="2019-05-09T22:04:00Z">
        <w:r>
          <w:rPr>
            <w:noProof/>
            <w:webHidden/>
          </w:rPr>
          <w:t>109</w:t>
        </w:r>
        <w:r>
          <w:rPr>
            <w:noProof/>
            <w:webHidden/>
          </w:rPr>
          <w:fldChar w:fldCharType="end"/>
        </w:r>
        <w:r w:rsidRPr="0031235E">
          <w:rPr>
            <w:rStyle w:val="Hyperlink"/>
            <w:noProof/>
          </w:rPr>
          <w:fldChar w:fldCharType="end"/>
        </w:r>
      </w:ins>
    </w:p>
    <w:p w14:paraId="76EFB38D" w14:textId="70F5FB5C" w:rsidR="00EB1DAE" w:rsidRDefault="00EB1DAE">
      <w:pPr>
        <w:pStyle w:val="Verzeichnis2"/>
        <w:tabs>
          <w:tab w:val="right" w:leader="dot" w:pos="9350"/>
        </w:tabs>
        <w:rPr>
          <w:ins w:id="713" w:author="Andreas Kuehne" w:date="2019-05-09T22:04:00Z"/>
          <w:rFonts w:asciiTheme="minorHAnsi" w:eastAsiaTheme="minorEastAsia" w:hAnsiTheme="minorHAnsi" w:cstheme="minorBidi"/>
          <w:noProof/>
          <w:sz w:val="22"/>
          <w:szCs w:val="22"/>
          <w:lang w:val="en-GB" w:eastAsia="en-GB"/>
        </w:rPr>
      </w:pPr>
      <w:ins w:id="71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"_Toc8332097"</w:instrText>
        </w:r>
        <w:r w:rsidRPr="0031235E">
          <w:rPr>
            <w:rStyle w:val="Hyperlink"/>
            <w:noProof/>
          </w:rPr>
          <w:instrText xml:space="preserve"> </w:instrText>
        </w:r>
        <w:r w:rsidRPr="0031235E">
          <w:rPr>
            <w:rStyle w:val="Hyperlink"/>
            <w:noProof/>
          </w:rPr>
          <w:fldChar w:fldCharType="separate"/>
        </w:r>
        <w:r w:rsidRPr="0031235E">
          <w:rPr>
            <w:rStyle w:val="Hyperlink"/>
            <w:noProof/>
          </w:rPr>
          <w:t>4.6 Element / JSON name lookup tables</w:t>
        </w:r>
        <w:r>
          <w:rPr>
            <w:noProof/>
            <w:webHidden/>
          </w:rPr>
          <w:tab/>
        </w:r>
        <w:r>
          <w:rPr>
            <w:noProof/>
            <w:webHidden/>
          </w:rPr>
          <w:fldChar w:fldCharType="begin"/>
        </w:r>
        <w:r>
          <w:rPr>
            <w:noProof/>
            <w:webHidden/>
          </w:rPr>
          <w:instrText xml:space="preserve"> PAGEREF _Toc8332097 \h </w:instrText>
        </w:r>
      </w:ins>
      <w:r>
        <w:rPr>
          <w:noProof/>
          <w:webHidden/>
        </w:rPr>
      </w:r>
      <w:r>
        <w:rPr>
          <w:noProof/>
          <w:webHidden/>
        </w:rPr>
        <w:fldChar w:fldCharType="separate"/>
      </w:r>
      <w:ins w:id="715" w:author="Andreas Kuehne" w:date="2019-05-09T22:04:00Z">
        <w:r>
          <w:rPr>
            <w:noProof/>
            <w:webHidden/>
          </w:rPr>
          <w:t>110</w:t>
        </w:r>
        <w:r>
          <w:rPr>
            <w:noProof/>
            <w:webHidden/>
          </w:rPr>
          <w:fldChar w:fldCharType="end"/>
        </w:r>
        <w:r w:rsidRPr="0031235E">
          <w:rPr>
            <w:rStyle w:val="Hyperlink"/>
            <w:noProof/>
          </w:rPr>
          <w:fldChar w:fldCharType="end"/>
        </w:r>
      </w:ins>
    </w:p>
    <w:p w14:paraId="64C823ED" w14:textId="00C5EA21" w:rsidR="00EB1DAE" w:rsidRDefault="00EB1DAE">
      <w:pPr>
        <w:pStyle w:val="Verzeichnis1"/>
        <w:rPr>
          <w:ins w:id="716" w:author="Andreas Kuehne" w:date="2019-05-09T22:04:00Z"/>
          <w:rFonts w:asciiTheme="minorHAnsi" w:eastAsiaTheme="minorEastAsia" w:hAnsiTheme="minorHAnsi" w:cstheme="minorBidi"/>
          <w:noProof/>
          <w:sz w:val="22"/>
          <w:szCs w:val="22"/>
          <w:lang w:val="en-GB" w:eastAsia="en-GB"/>
        </w:rPr>
      </w:pPr>
      <w:ins w:id="71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"_Toc8332098"</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5</w:t>
        </w:r>
        <w:r>
          <w:rPr>
            <w:rFonts w:asciiTheme="minorHAnsi" w:eastAsiaTheme="minorEastAsia" w:hAnsiTheme="minorHAnsi" w:cstheme="minorBidi"/>
            <w:noProof/>
            <w:sz w:val="22"/>
            <w:szCs w:val="22"/>
            <w:lang w:val="en-GB" w:eastAsia="en-GB"/>
          </w:rPr>
          <w:tab/>
        </w:r>
        <w:r w:rsidRPr="0031235E">
          <w:rPr>
            <w:rStyle w:val="Hyperlink"/>
            <w:noProof/>
            <w:lang w:val="en-GB"/>
          </w:rPr>
          <w:t>Data Processing Model for Signing</w:t>
        </w:r>
        <w:r>
          <w:rPr>
            <w:noProof/>
            <w:webHidden/>
          </w:rPr>
          <w:tab/>
        </w:r>
        <w:r>
          <w:rPr>
            <w:noProof/>
            <w:webHidden/>
          </w:rPr>
          <w:fldChar w:fldCharType="begin"/>
        </w:r>
        <w:r>
          <w:rPr>
            <w:noProof/>
            <w:webHidden/>
          </w:rPr>
          <w:instrText xml:space="preserve"> PAGEREF _Toc8332098 \h </w:instrText>
        </w:r>
      </w:ins>
      <w:r>
        <w:rPr>
          <w:noProof/>
          <w:webHidden/>
        </w:rPr>
      </w:r>
      <w:r>
        <w:rPr>
          <w:noProof/>
          <w:webHidden/>
        </w:rPr>
        <w:fldChar w:fldCharType="separate"/>
      </w:r>
      <w:ins w:id="718" w:author="Andreas Kuehne" w:date="2019-05-09T22:04:00Z">
        <w:r>
          <w:rPr>
            <w:noProof/>
            <w:webHidden/>
          </w:rPr>
          <w:t>119</w:t>
        </w:r>
        <w:r>
          <w:rPr>
            <w:noProof/>
            <w:webHidden/>
          </w:rPr>
          <w:fldChar w:fldCharType="end"/>
        </w:r>
        <w:r w:rsidRPr="0031235E">
          <w:rPr>
            <w:rStyle w:val="Hyperlink"/>
            <w:noProof/>
          </w:rPr>
          <w:fldChar w:fldCharType="end"/>
        </w:r>
      </w:ins>
    </w:p>
    <w:p w14:paraId="6D17371A" w14:textId="01259598" w:rsidR="00EB1DAE" w:rsidRDefault="00EB1DAE">
      <w:pPr>
        <w:pStyle w:val="Verzeichnis2"/>
        <w:tabs>
          <w:tab w:val="right" w:leader="dot" w:pos="9350"/>
        </w:tabs>
        <w:rPr>
          <w:ins w:id="719" w:author="Andreas Kuehne" w:date="2019-05-09T22:04:00Z"/>
          <w:rFonts w:asciiTheme="minorHAnsi" w:eastAsiaTheme="minorEastAsia" w:hAnsiTheme="minorHAnsi" w:cstheme="minorBidi"/>
          <w:noProof/>
          <w:sz w:val="22"/>
          <w:szCs w:val="22"/>
          <w:lang w:val="en-GB" w:eastAsia="en-GB"/>
        </w:rPr>
      </w:pPr>
      <w:ins w:id="72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"_Toc8332099"</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5.1 Processing for XML Signatures</w:t>
        </w:r>
        <w:r>
          <w:rPr>
            <w:noProof/>
            <w:webHidden/>
          </w:rPr>
          <w:tab/>
        </w:r>
        <w:r>
          <w:rPr>
            <w:noProof/>
            <w:webHidden/>
          </w:rPr>
          <w:fldChar w:fldCharType="begin"/>
        </w:r>
        <w:r>
          <w:rPr>
            <w:noProof/>
            <w:webHidden/>
          </w:rPr>
          <w:instrText xml:space="preserve"> PAGEREF _Toc8332099 \h </w:instrText>
        </w:r>
      </w:ins>
      <w:r>
        <w:rPr>
          <w:noProof/>
          <w:webHidden/>
        </w:rPr>
      </w:r>
      <w:r>
        <w:rPr>
          <w:noProof/>
          <w:webHidden/>
        </w:rPr>
        <w:fldChar w:fldCharType="separate"/>
      </w:r>
      <w:ins w:id="721" w:author="Andreas Kuehne" w:date="2019-05-09T22:04:00Z">
        <w:r>
          <w:rPr>
            <w:noProof/>
            <w:webHidden/>
          </w:rPr>
          <w:t>119</w:t>
        </w:r>
        <w:r>
          <w:rPr>
            <w:noProof/>
            <w:webHidden/>
          </w:rPr>
          <w:fldChar w:fldCharType="end"/>
        </w:r>
        <w:r w:rsidRPr="0031235E">
          <w:rPr>
            <w:rStyle w:val="Hyperlink"/>
            <w:noProof/>
          </w:rPr>
          <w:fldChar w:fldCharType="end"/>
        </w:r>
      </w:ins>
    </w:p>
    <w:p w14:paraId="2EA9D1E3" w14:textId="2BECD7F8" w:rsidR="00EB1DAE" w:rsidRDefault="00EB1DAE">
      <w:pPr>
        <w:pStyle w:val="Verzeichnis3"/>
        <w:tabs>
          <w:tab w:val="right" w:leader="dot" w:pos="9350"/>
        </w:tabs>
        <w:rPr>
          <w:ins w:id="722" w:author="Andreas Kuehne" w:date="2019-05-09T22:04:00Z"/>
          <w:rFonts w:asciiTheme="minorHAnsi" w:eastAsiaTheme="minorEastAsia" w:hAnsiTheme="minorHAnsi" w:cstheme="minorBidi"/>
          <w:noProof/>
          <w:sz w:val="22"/>
          <w:szCs w:val="22"/>
          <w:lang w:val="en-GB" w:eastAsia="en-GB"/>
        </w:rPr>
      </w:pPr>
      <w:ins w:id="72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"_Toc8332100"</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5.1.1</w:t>
        </w:r>
        <w:r w:rsidRPr="0031235E">
          <w:rPr>
            <w:rStyle w:val="Hyperlink"/>
            <w:noProof/>
            <w:lang w:val="en-GB"/>
          </w:rPr>
          <w:t xml:space="preserve"> Sub process ‘</w:t>
        </w:r>
        <w:r w:rsidRPr="0031235E">
          <w:rPr>
            <w:rStyle w:val="Hyperlink"/>
            <w:rFonts w:ascii="Courier New" w:hAnsi="Courier New"/>
            <w:noProof/>
            <w:lang w:val="en-GB"/>
          </w:rPr>
          <w:t>process references</w:t>
        </w:r>
        <w:r w:rsidRPr="0031235E">
          <w:rPr>
            <w:rStyle w:val="Hyperlink"/>
            <w:noProof/>
            <w:lang w:val="en-GB"/>
          </w:rPr>
          <w:t>’</w:t>
        </w:r>
        <w:r>
          <w:rPr>
            <w:noProof/>
            <w:webHidden/>
          </w:rPr>
          <w:tab/>
        </w:r>
        <w:r>
          <w:rPr>
            <w:noProof/>
            <w:webHidden/>
          </w:rPr>
          <w:fldChar w:fldCharType="begin"/>
        </w:r>
        <w:r>
          <w:rPr>
            <w:noProof/>
            <w:webHidden/>
          </w:rPr>
          <w:instrText xml:space="preserve"> PAGEREF _Toc8332100 \h </w:instrText>
        </w:r>
      </w:ins>
      <w:r>
        <w:rPr>
          <w:noProof/>
          <w:webHidden/>
        </w:rPr>
      </w:r>
      <w:r>
        <w:rPr>
          <w:noProof/>
          <w:webHidden/>
        </w:rPr>
        <w:fldChar w:fldCharType="separate"/>
      </w:r>
      <w:ins w:id="724" w:author="Andreas Kuehne" w:date="2019-05-09T22:04:00Z">
        <w:r>
          <w:rPr>
            <w:noProof/>
            <w:webHidden/>
          </w:rPr>
          <w:t>119</w:t>
        </w:r>
        <w:r>
          <w:rPr>
            <w:noProof/>
            <w:webHidden/>
          </w:rPr>
          <w:fldChar w:fldCharType="end"/>
        </w:r>
        <w:r w:rsidRPr="0031235E">
          <w:rPr>
            <w:rStyle w:val="Hyperlink"/>
            <w:noProof/>
          </w:rPr>
          <w:fldChar w:fldCharType="end"/>
        </w:r>
      </w:ins>
    </w:p>
    <w:p w14:paraId="43E5CB9B" w14:textId="3916DBFB" w:rsidR="00EB1DAE" w:rsidRDefault="00EB1DAE">
      <w:pPr>
        <w:pStyle w:val="Verzeichnis3"/>
        <w:tabs>
          <w:tab w:val="right" w:leader="dot" w:pos="9350"/>
        </w:tabs>
        <w:rPr>
          <w:ins w:id="725" w:author="Andreas Kuehne" w:date="2019-05-09T22:04:00Z"/>
          <w:rFonts w:asciiTheme="minorHAnsi" w:eastAsiaTheme="minorEastAsia" w:hAnsiTheme="minorHAnsi" w:cstheme="minorBidi"/>
          <w:noProof/>
          <w:sz w:val="22"/>
          <w:szCs w:val="22"/>
          <w:lang w:val="en-GB" w:eastAsia="en-GB"/>
        </w:rPr>
      </w:pPr>
      <w:ins w:id="72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"_Toc8332101"</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5.1.2</w:t>
        </w:r>
        <w:r w:rsidRPr="0031235E">
          <w:rPr>
            <w:rStyle w:val="Hyperlink"/>
            <w:noProof/>
            <w:lang w:val="en-GB"/>
          </w:rPr>
          <w:t xml:space="preserve"> Sub process ‘</w:t>
        </w:r>
        <w:r w:rsidRPr="0031235E">
          <w:rPr>
            <w:rStyle w:val="Hyperlink"/>
            <w:rFonts w:ascii="Courier New" w:hAnsi="Courier New"/>
            <w:noProof/>
            <w:lang w:val="en-GB"/>
          </w:rPr>
          <w:t>create XML signature</w:t>
        </w:r>
        <w:r w:rsidRPr="0031235E">
          <w:rPr>
            <w:rStyle w:val="Hyperlink"/>
            <w:noProof/>
            <w:lang w:val="en-GB"/>
          </w:rPr>
          <w:t>’</w:t>
        </w:r>
        <w:r>
          <w:rPr>
            <w:noProof/>
            <w:webHidden/>
          </w:rPr>
          <w:tab/>
        </w:r>
        <w:r>
          <w:rPr>
            <w:noProof/>
            <w:webHidden/>
          </w:rPr>
          <w:fldChar w:fldCharType="begin"/>
        </w:r>
        <w:r>
          <w:rPr>
            <w:noProof/>
            <w:webHidden/>
          </w:rPr>
          <w:instrText xml:space="preserve"> PAGEREF _Toc8332101 \h </w:instrText>
        </w:r>
      </w:ins>
      <w:r>
        <w:rPr>
          <w:noProof/>
          <w:webHidden/>
        </w:rPr>
      </w:r>
      <w:r>
        <w:rPr>
          <w:noProof/>
          <w:webHidden/>
        </w:rPr>
        <w:fldChar w:fldCharType="separate"/>
      </w:r>
      <w:ins w:id="727" w:author="Andreas Kuehne" w:date="2019-05-09T22:04:00Z">
        <w:r>
          <w:rPr>
            <w:noProof/>
            <w:webHidden/>
          </w:rPr>
          <w:t>120</w:t>
        </w:r>
        <w:r>
          <w:rPr>
            <w:noProof/>
            <w:webHidden/>
          </w:rPr>
          <w:fldChar w:fldCharType="end"/>
        </w:r>
        <w:r w:rsidRPr="0031235E">
          <w:rPr>
            <w:rStyle w:val="Hyperlink"/>
            <w:noProof/>
          </w:rPr>
          <w:fldChar w:fldCharType="end"/>
        </w:r>
      </w:ins>
    </w:p>
    <w:p w14:paraId="61C0C07D" w14:textId="0C86CC3B" w:rsidR="00EB1DAE" w:rsidRDefault="00EB1DAE">
      <w:pPr>
        <w:pStyle w:val="Verzeichnis4"/>
        <w:tabs>
          <w:tab w:val="right" w:leader="dot" w:pos="9350"/>
        </w:tabs>
        <w:rPr>
          <w:ins w:id="728" w:author="Andreas Kuehne" w:date="2019-05-09T22:04:00Z"/>
          <w:rFonts w:asciiTheme="minorHAnsi" w:eastAsiaTheme="minorEastAsia" w:hAnsiTheme="minorHAnsi" w:cstheme="minorBidi"/>
          <w:noProof/>
          <w:sz w:val="22"/>
          <w:szCs w:val="22"/>
          <w:lang w:val="en-GB" w:eastAsia="en-GB"/>
        </w:rPr>
      </w:pPr>
      <w:ins w:id="72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"_Toc8332102"</w:instrText>
        </w:r>
        <w:r w:rsidRPr="0031235E">
          <w:rPr>
            <w:rStyle w:val="Hyperlink"/>
            <w:noProof/>
          </w:rPr>
          <w:instrText xml:space="preserve"> </w:instrText>
        </w:r>
        <w:r w:rsidRPr="0031235E">
          <w:rPr>
            <w:rStyle w:val="Hyperlink"/>
            <w:noProof/>
          </w:rPr>
          <w:fldChar w:fldCharType="separate"/>
        </w:r>
        <w:r w:rsidRPr="0031235E">
          <w:rPr>
            <w:rStyle w:val="Hyperlink"/>
            <w:rFonts w:ascii="Courier New" w:hAnsi="Courier New"/>
            <w:noProof/>
            <w:lang w:val="en-GB"/>
            <w14:scene3d>
              <w14:camera w14:prst="orthographicFront"/>
              <w14:lightRig w14:rig="threePt" w14:dir="t">
                <w14:rot w14:lat="0" w14:lon="0" w14:rev="0"/>
              </w14:lightRig>
            </w14:scene3d>
          </w:rPr>
          <w:t>5.1.2.1</w:t>
        </w:r>
        <w:r w:rsidRPr="0031235E">
          <w:rPr>
            <w:rStyle w:val="Hyperlink"/>
            <w:noProof/>
            <w:lang w:val="en-GB"/>
          </w:rPr>
          <w:t xml:space="preserve"> XML Signatures Variant Optional Input </w:t>
        </w:r>
        <w:r w:rsidRPr="0031235E">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_Toc8332102 \h </w:instrText>
        </w:r>
      </w:ins>
      <w:r>
        <w:rPr>
          <w:noProof/>
          <w:webHidden/>
        </w:rPr>
      </w:r>
      <w:r>
        <w:rPr>
          <w:noProof/>
          <w:webHidden/>
        </w:rPr>
        <w:fldChar w:fldCharType="separate"/>
      </w:r>
      <w:ins w:id="730" w:author="Andreas Kuehne" w:date="2019-05-09T22:04:00Z">
        <w:r>
          <w:rPr>
            <w:noProof/>
            <w:webHidden/>
          </w:rPr>
          <w:t>121</w:t>
        </w:r>
        <w:r>
          <w:rPr>
            <w:noProof/>
            <w:webHidden/>
          </w:rPr>
          <w:fldChar w:fldCharType="end"/>
        </w:r>
        <w:r w:rsidRPr="0031235E">
          <w:rPr>
            <w:rStyle w:val="Hyperlink"/>
            <w:noProof/>
          </w:rPr>
          <w:fldChar w:fldCharType="end"/>
        </w:r>
      </w:ins>
    </w:p>
    <w:p w14:paraId="3AA56AAE" w14:textId="24950922" w:rsidR="00EB1DAE" w:rsidRDefault="00EB1DAE">
      <w:pPr>
        <w:pStyle w:val="Verzeichnis2"/>
        <w:tabs>
          <w:tab w:val="right" w:leader="dot" w:pos="9350"/>
        </w:tabs>
        <w:rPr>
          <w:ins w:id="731" w:author="Andreas Kuehne" w:date="2019-05-09T22:04:00Z"/>
          <w:rFonts w:asciiTheme="minorHAnsi" w:eastAsiaTheme="minorEastAsia" w:hAnsiTheme="minorHAnsi" w:cstheme="minorBidi"/>
          <w:noProof/>
          <w:sz w:val="22"/>
          <w:szCs w:val="22"/>
          <w:lang w:val="en-GB" w:eastAsia="en-GB"/>
        </w:rPr>
      </w:pPr>
      <w:ins w:id="73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"_Toc8332103"</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5.2 Processing for CMS Signatures</w:t>
        </w:r>
        <w:r>
          <w:rPr>
            <w:noProof/>
            <w:webHidden/>
          </w:rPr>
          <w:tab/>
        </w:r>
        <w:r>
          <w:rPr>
            <w:noProof/>
            <w:webHidden/>
          </w:rPr>
          <w:fldChar w:fldCharType="begin"/>
        </w:r>
        <w:r>
          <w:rPr>
            <w:noProof/>
            <w:webHidden/>
          </w:rPr>
          <w:instrText xml:space="preserve"> PAGEREF _Toc8332103 \h </w:instrText>
        </w:r>
      </w:ins>
      <w:r>
        <w:rPr>
          <w:noProof/>
          <w:webHidden/>
        </w:rPr>
      </w:r>
      <w:r>
        <w:rPr>
          <w:noProof/>
          <w:webHidden/>
        </w:rPr>
        <w:fldChar w:fldCharType="separate"/>
      </w:r>
      <w:ins w:id="733" w:author="Andreas Kuehne" w:date="2019-05-09T22:04:00Z">
        <w:r>
          <w:rPr>
            <w:noProof/>
            <w:webHidden/>
          </w:rPr>
          <w:t>122</w:t>
        </w:r>
        <w:r>
          <w:rPr>
            <w:noProof/>
            <w:webHidden/>
          </w:rPr>
          <w:fldChar w:fldCharType="end"/>
        </w:r>
        <w:r w:rsidRPr="0031235E">
          <w:rPr>
            <w:rStyle w:val="Hyperlink"/>
            <w:noProof/>
          </w:rPr>
          <w:fldChar w:fldCharType="end"/>
        </w:r>
      </w:ins>
    </w:p>
    <w:p w14:paraId="76FA64EE" w14:textId="0C140F3C" w:rsidR="00EB1DAE" w:rsidRDefault="00EB1DAE">
      <w:pPr>
        <w:pStyle w:val="Verzeichnis3"/>
        <w:tabs>
          <w:tab w:val="right" w:leader="dot" w:pos="9350"/>
        </w:tabs>
        <w:rPr>
          <w:ins w:id="734" w:author="Andreas Kuehne" w:date="2019-05-09T22:04:00Z"/>
          <w:rFonts w:asciiTheme="minorHAnsi" w:eastAsiaTheme="minorEastAsia" w:hAnsiTheme="minorHAnsi" w:cstheme="minorBidi"/>
          <w:noProof/>
          <w:sz w:val="22"/>
          <w:szCs w:val="22"/>
          <w:lang w:val="en-GB" w:eastAsia="en-GB"/>
        </w:rPr>
      </w:pPr>
      <w:ins w:id="73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"_Toc8332104"</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5.2.1</w:t>
        </w:r>
        <w:r w:rsidRPr="0031235E">
          <w:rPr>
            <w:rStyle w:val="Hyperlink"/>
            <w:noProof/>
            <w:lang w:val="en-GB"/>
          </w:rPr>
          <w:t xml:space="preserve"> Sub process ‘</w:t>
        </w:r>
        <w:r w:rsidRPr="0031235E">
          <w:rPr>
            <w:rStyle w:val="Hyperlink"/>
            <w:rFonts w:ascii="Courier New" w:hAnsi="Courier New"/>
            <w:noProof/>
            <w:lang w:val="en-GB"/>
          </w:rPr>
          <w:t>process digest</w:t>
        </w:r>
        <w:r w:rsidRPr="0031235E">
          <w:rPr>
            <w:rStyle w:val="Hyperlink"/>
            <w:noProof/>
            <w:lang w:val="en-GB"/>
          </w:rPr>
          <w:t>’</w:t>
        </w:r>
        <w:r>
          <w:rPr>
            <w:noProof/>
            <w:webHidden/>
          </w:rPr>
          <w:tab/>
        </w:r>
        <w:r>
          <w:rPr>
            <w:noProof/>
            <w:webHidden/>
          </w:rPr>
          <w:fldChar w:fldCharType="begin"/>
        </w:r>
        <w:r>
          <w:rPr>
            <w:noProof/>
            <w:webHidden/>
          </w:rPr>
          <w:instrText xml:space="preserve"> PAGEREF _Toc8332104 \h </w:instrText>
        </w:r>
      </w:ins>
      <w:r>
        <w:rPr>
          <w:noProof/>
          <w:webHidden/>
        </w:rPr>
      </w:r>
      <w:r>
        <w:rPr>
          <w:noProof/>
          <w:webHidden/>
        </w:rPr>
        <w:fldChar w:fldCharType="separate"/>
      </w:r>
      <w:ins w:id="736" w:author="Andreas Kuehne" w:date="2019-05-09T22:04:00Z">
        <w:r>
          <w:rPr>
            <w:noProof/>
            <w:webHidden/>
          </w:rPr>
          <w:t>122</w:t>
        </w:r>
        <w:r>
          <w:rPr>
            <w:noProof/>
            <w:webHidden/>
          </w:rPr>
          <w:fldChar w:fldCharType="end"/>
        </w:r>
        <w:r w:rsidRPr="0031235E">
          <w:rPr>
            <w:rStyle w:val="Hyperlink"/>
            <w:noProof/>
          </w:rPr>
          <w:fldChar w:fldCharType="end"/>
        </w:r>
      </w:ins>
    </w:p>
    <w:p w14:paraId="7EFF08DA" w14:textId="678674B5" w:rsidR="00EB1DAE" w:rsidRDefault="00EB1DAE">
      <w:pPr>
        <w:pStyle w:val="Verzeichnis3"/>
        <w:tabs>
          <w:tab w:val="right" w:leader="dot" w:pos="9350"/>
        </w:tabs>
        <w:rPr>
          <w:ins w:id="737" w:author="Andreas Kuehne" w:date="2019-05-09T22:04:00Z"/>
          <w:rFonts w:asciiTheme="minorHAnsi" w:eastAsiaTheme="minorEastAsia" w:hAnsiTheme="minorHAnsi" w:cstheme="minorBidi"/>
          <w:noProof/>
          <w:sz w:val="22"/>
          <w:szCs w:val="22"/>
          <w:lang w:val="en-GB" w:eastAsia="en-GB"/>
        </w:rPr>
      </w:pPr>
      <w:ins w:id="73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"_Toc8332105"</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5.2.2</w:t>
        </w:r>
        <w:r w:rsidRPr="0031235E">
          <w:rPr>
            <w:rStyle w:val="Hyperlink"/>
            <w:noProof/>
            <w:lang w:val="en-GB"/>
          </w:rPr>
          <w:t xml:space="preserve"> Sub process ‘</w:t>
        </w:r>
        <w:r w:rsidRPr="0031235E">
          <w:rPr>
            <w:rStyle w:val="Hyperlink"/>
            <w:rFonts w:ascii="Courier New" w:hAnsi="Courier New"/>
            <w:noProof/>
            <w:lang w:val="en-GB"/>
          </w:rPr>
          <w:t>create CMS signature</w:t>
        </w:r>
        <w:r w:rsidRPr="0031235E">
          <w:rPr>
            <w:rStyle w:val="Hyperlink"/>
            <w:noProof/>
            <w:lang w:val="en-GB"/>
          </w:rPr>
          <w:t>’</w:t>
        </w:r>
        <w:r>
          <w:rPr>
            <w:noProof/>
            <w:webHidden/>
          </w:rPr>
          <w:tab/>
        </w:r>
        <w:r>
          <w:rPr>
            <w:noProof/>
            <w:webHidden/>
          </w:rPr>
          <w:fldChar w:fldCharType="begin"/>
        </w:r>
        <w:r>
          <w:rPr>
            <w:noProof/>
            <w:webHidden/>
          </w:rPr>
          <w:instrText xml:space="preserve"> PAGEREF _Toc8332105 \h </w:instrText>
        </w:r>
      </w:ins>
      <w:r>
        <w:rPr>
          <w:noProof/>
          <w:webHidden/>
        </w:rPr>
      </w:r>
      <w:r>
        <w:rPr>
          <w:noProof/>
          <w:webHidden/>
        </w:rPr>
        <w:fldChar w:fldCharType="separate"/>
      </w:r>
      <w:ins w:id="739" w:author="Andreas Kuehne" w:date="2019-05-09T22:04:00Z">
        <w:r>
          <w:rPr>
            <w:noProof/>
            <w:webHidden/>
          </w:rPr>
          <w:t>123</w:t>
        </w:r>
        <w:r>
          <w:rPr>
            <w:noProof/>
            <w:webHidden/>
          </w:rPr>
          <w:fldChar w:fldCharType="end"/>
        </w:r>
        <w:r w:rsidRPr="0031235E">
          <w:rPr>
            <w:rStyle w:val="Hyperlink"/>
            <w:noProof/>
          </w:rPr>
          <w:fldChar w:fldCharType="end"/>
        </w:r>
      </w:ins>
    </w:p>
    <w:p w14:paraId="19037FEB" w14:textId="7CB074E5" w:rsidR="00EB1DAE" w:rsidRDefault="00EB1DAE">
      <w:pPr>
        <w:pStyle w:val="Verzeichnis2"/>
        <w:tabs>
          <w:tab w:val="right" w:leader="dot" w:pos="9350"/>
        </w:tabs>
        <w:rPr>
          <w:ins w:id="740" w:author="Andreas Kuehne" w:date="2019-05-09T22:04:00Z"/>
          <w:rFonts w:asciiTheme="minorHAnsi" w:eastAsiaTheme="minorEastAsia" w:hAnsiTheme="minorHAnsi" w:cstheme="minorBidi"/>
          <w:noProof/>
          <w:sz w:val="22"/>
          <w:szCs w:val="22"/>
          <w:lang w:val="en-GB" w:eastAsia="en-GB"/>
        </w:rPr>
      </w:pPr>
      <w:ins w:id="74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"_Toc8332106"</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5.3 General Processing</w:t>
        </w:r>
        <w:r>
          <w:rPr>
            <w:noProof/>
            <w:webHidden/>
          </w:rPr>
          <w:tab/>
        </w:r>
        <w:r>
          <w:rPr>
            <w:noProof/>
            <w:webHidden/>
          </w:rPr>
          <w:fldChar w:fldCharType="begin"/>
        </w:r>
        <w:r>
          <w:rPr>
            <w:noProof/>
            <w:webHidden/>
          </w:rPr>
          <w:instrText xml:space="preserve"> PAGEREF _Toc8332106 \h </w:instrText>
        </w:r>
      </w:ins>
      <w:r>
        <w:rPr>
          <w:noProof/>
          <w:webHidden/>
        </w:rPr>
      </w:r>
      <w:r>
        <w:rPr>
          <w:noProof/>
          <w:webHidden/>
        </w:rPr>
        <w:fldChar w:fldCharType="separate"/>
      </w:r>
      <w:ins w:id="742" w:author="Andreas Kuehne" w:date="2019-05-09T22:04:00Z">
        <w:r>
          <w:rPr>
            <w:noProof/>
            <w:webHidden/>
          </w:rPr>
          <w:t>124</w:t>
        </w:r>
        <w:r>
          <w:rPr>
            <w:noProof/>
            <w:webHidden/>
          </w:rPr>
          <w:fldChar w:fldCharType="end"/>
        </w:r>
        <w:r w:rsidRPr="0031235E">
          <w:rPr>
            <w:rStyle w:val="Hyperlink"/>
            <w:noProof/>
          </w:rPr>
          <w:fldChar w:fldCharType="end"/>
        </w:r>
      </w:ins>
    </w:p>
    <w:p w14:paraId="364F236D" w14:textId="7CBA8F42" w:rsidR="00EB1DAE" w:rsidRDefault="00EB1DAE">
      <w:pPr>
        <w:pStyle w:val="Verzeichnis3"/>
        <w:tabs>
          <w:tab w:val="right" w:leader="dot" w:pos="9350"/>
        </w:tabs>
        <w:rPr>
          <w:ins w:id="743" w:author="Andreas Kuehne" w:date="2019-05-09T22:04:00Z"/>
          <w:rFonts w:asciiTheme="minorHAnsi" w:eastAsiaTheme="minorEastAsia" w:hAnsiTheme="minorHAnsi" w:cstheme="minorBidi"/>
          <w:noProof/>
          <w:sz w:val="22"/>
          <w:szCs w:val="22"/>
          <w:lang w:val="en-GB" w:eastAsia="en-GB"/>
        </w:rPr>
      </w:pPr>
      <w:ins w:id="74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"_Toc8332107"</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5.3.1</w:t>
        </w:r>
        <w:r w:rsidRPr="0031235E">
          <w:rPr>
            <w:rStyle w:val="Hyperlink"/>
            <w:noProof/>
            <w:lang w:val="en-GB"/>
          </w:rPr>
          <w:t xml:space="preserve"> Multi-Signature Creation</w:t>
        </w:r>
        <w:r>
          <w:rPr>
            <w:noProof/>
            <w:webHidden/>
          </w:rPr>
          <w:tab/>
        </w:r>
        <w:r>
          <w:rPr>
            <w:noProof/>
            <w:webHidden/>
          </w:rPr>
          <w:fldChar w:fldCharType="begin"/>
        </w:r>
        <w:r>
          <w:rPr>
            <w:noProof/>
            <w:webHidden/>
          </w:rPr>
          <w:instrText xml:space="preserve"> PAGEREF _Toc8332107 \h </w:instrText>
        </w:r>
      </w:ins>
      <w:r>
        <w:rPr>
          <w:noProof/>
          <w:webHidden/>
        </w:rPr>
      </w:r>
      <w:r>
        <w:rPr>
          <w:noProof/>
          <w:webHidden/>
        </w:rPr>
        <w:fldChar w:fldCharType="separate"/>
      </w:r>
      <w:ins w:id="745" w:author="Andreas Kuehne" w:date="2019-05-09T22:04:00Z">
        <w:r>
          <w:rPr>
            <w:noProof/>
            <w:webHidden/>
          </w:rPr>
          <w:t>124</w:t>
        </w:r>
        <w:r>
          <w:rPr>
            <w:noProof/>
            <w:webHidden/>
          </w:rPr>
          <w:fldChar w:fldCharType="end"/>
        </w:r>
        <w:r w:rsidRPr="0031235E">
          <w:rPr>
            <w:rStyle w:val="Hyperlink"/>
            <w:noProof/>
          </w:rPr>
          <w:fldChar w:fldCharType="end"/>
        </w:r>
      </w:ins>
    </w:p>
    <w:p w14:paraId="150EEA43" w14:textId="70859C99" w:rsidR="00EB1DAE" w:rsidRDefault="00EB1DAE">
      <w:pPr>
        <w:pStyle w:val="Verzeichnis3"/>
        <w:tabs>
          <w:tab w:val="right" w:leader="dot" w:pos="9350"/>
        </w:tabs>
        <w:rPr>
          <w:ins w:id="746" w:author="Andreas Kuehne" w:date="2019-05-09T22:04:00Z"/>
          <w:rFonts w:asciiTheme="minorHAnsi" w:eastAsiaTheme="minorEastAsia" w:hAnsiTheme="minorHAnsi" w:cstheme="minorBidi"/>
          <w:noProof/>
          <w:sz w:val="22"/>
          <w:szCs w:val="22"/>
          <w:lang w:val="en-GB" w:eastAsia="en-GB"/>
        </w:rPr>
      </w:pPr>
      <w:ins w:id="74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"_Toc8332108"</w:instrText>
        </w:r>
        <w:r w:rsidRPr="0031235E">
          <w:rPr>
            <w:rStyle w:val="Hyperlink"/>
            <w:noProof/>
          </w:rPr>
          <w:instrText xml:space="preserve"> </w:instrText>
        </w:r>
        <w:r w:rsidRPr="0031235E">
          <w:rPr>
            <w:rStyle w:val="Hyperlink"/>
            <w:noProof/>
          </w:rPr>
          <w:fldChar w:fldCharType="separate"/>
        </w:r>
        <w:r w:rsidRPr="0031235E">
          <w:rPr>
            <w:rStyle w:val="Hyperlink"/>
            <w:rFonts w:ascii="Courier New" w:hAnsi="Courier New"/>
            <w:noProof/>
            <w:lang w:val="en-GB"/>
            <w14:scene3d>
              <w14:camera w14:prst="orthographicFront"/>
              <w14:lightRig w14:rig="threePt" w14:dir="t">
                <w14:rot w14:lat="0" w14:lon="0" w14:rev="0"/>
              </w14:lightRig>
            </w14:scene3d>
          </w:rPr>
          <w:t>5.3.2</w:t>
        </w:r>
        <w:r w:rsidRPr="0031235E">
          <w:rPr>
            <w:rStyle w:val="Hyperlink"/>
            <w:noProof/>
            <w:lang w:val="en-GB"/>
          </w:rPr>
          <w:t xml:space="preserve"> Sub process ‘</w:t>
        </w:r>
        <w:r w:rsidRPr="0031235E">
          <w:rPr>
            <w:rStyle w:val="Hyperlink"/>
            <w:rFonts w:ascii="Courier New" w:hAnsi="Courier New"/>
            <w:noProof/>
            <w:lang w:val="en-GB"/>
          </w:rPr>
          <w:t>add Timestamp</w:t>
        </w:r>
        <w:r w:rsidRPr="0031235E">
          <w:rPr>
            <w:rStyle w:val="Hyperlink"/>
            <w:noProof/>
            <w:lang w:val="en-GB"/>
          </w:rPr>
          <w:t>’</w:t>
        </w:r>
        <w:r>
          <w:rPr>
            <w:noProof/>
            <w:webHidden/>
          </w:rPr>
          <w:tab/>
        </w:r>
        <w:r>
          <w:rPr>
            <w:noProof/>
            <w:webHidden/>
          </w:rPr>
          <w:fldChar w:fldCharType="begin"/>
        </w:r>
        <w:r>
          <w:rPr>
            <w:noProof/>
            <w:webHidden/>
          </w:rPr>
          <w:instrText xml:space="preserve"> PAGEREF _Toc8332108 \h </w:instrText>
        </w:r>
      </w:ins>
      <w:r>
        <w:rPr>
          <w:noProof/>
          <w:webHidden/>
        </w:rPr>
      </w:r>
      <w:r>
        <w:rPr>
          <w:noProof/>
          <w:webHidden/>
        </w:rPr>
        <w:fldChar w:fldCharType="separate"/>
      </w:r>
      <w:ins w:id="748" w:author="Andreas Kuehne" w:date="2019-05-09T22:04:00Z">
        <w:r>
          <w:rPr>
            <w:noProof/>
            <w:webHidden/>
          </w:rPr>
          <w:t>124</w:t>
        </w:r>
        <w:r>
          <w:rPr>
            <w:noProof/>
            <w:webHidden/>
          </w:rPr>
          <w:fldChar w:fldCharType="end"/>
        </w:r>
        <w:r w:rsidRPr="0031235E">
          <w:rPr>
            <w:rStyle w:val="Hyperlink"/>
            <w:noProof/>
          </w:rPr>
          <w:fldChar w:fldCharType="end"/>
        </w:r>
      </w:ins>
    </w:p>
    <w:p w14:paraId="783DC1C3" w14:textId="1390C0BB" w:rsidR="00EB1DAE" w:rsidRDefault="00EB1DAE">
      <w:pPr>
        <w:pStyle w:val="Verzeichnis4"/>
        <w:tabs>
          <w:tab w:val="right" w:leader="dot" w:pos="9350"/>
        </w:tabs>
        <w:rPr>
          <w:ins w:id="749" w:author="Andreas Kuehne" w:date="2019-05-09T22:04:00Z"/>
          <w:rFonts w:asciiTheme="minorHAnsi" w:eastAsiaTheme="minorEastAsia" w:hAnsiTheme="minorHAnsi" w:cstheme="minorBidi"/>
          <w:noProof/>
          <w:sz w:val="22"/>
          <w:szCs w:val="22"/>
          <w:lang w:val="en-GB" w:eastAsia="en-GB"/>
        </w:rPr>
      </w:pPr>
      <w:ins w:id="75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"_Toc8332109"</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5.3.2.1</w:t>
        </w:r>
        <w:r w:rsidRPr="0031235E">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_Toc8332109 \h </w:instrText>
        </w:r>
      </w:ins>
      <w:r>
        <w:rPr>
          <w:noProof/>
          <w:webHidden/>
        </w:rPr>
      </w:r>
      <w:r>
        <w:rPr>
          <w:noProof/>
          <w:webHidden/>
        </w:rPr>
        <w:fldChar w:fldCharType="separate"/>
      </w:r>
      <w:ins w:id="751" w:author="Andreas Kuehne" w:date="2019-05-09T22:04:00Z">
        <w:r>
          <w:rPr>
            <w:noProof/>
            <w:webHidden/>
          </w:rPr>
          <w:t>125</w:t>
        </w:r>
        <w:r>
          <w:rPr>
            <w:noProof/>
            <w:webHidden/>
          </w:rPr>
          <w:fldChar w:fldCharType="end"/>
        </w:r>
        <w:r w:rsidRPr="0031235E">
          <w:rPr>
            <w:rStyle w:val="Hyperlink"/>
            <w:noProof/>
          </w:rPr>
          <w:fldChar w:fldCharType="end"/>
        </w:r>
      </w:ins>
    </w:p>
    <w:p w14:paraId="743F433B" w14:textId="6E33AF12" w:rsidR="00EB1DAE" w:rsidRDefault="00EB1DAE">
      <w:pPr>
        <w:pStyle w:val="Verzeichnis4"/>
        <w:tabs>
          <w:tab w:val="right" w:leader="dot" w:pos="9350"/>
        </w:tabs>
        <w:rPr>
          <w:ins w:id="752" w:author="Andreas Kuehne" w:date="2019-05-09T22:04:00Z"/>
          <w:rFonts w:asciiTheme="minorHAnsi" w:eastAsiaTheme="minorEastAsia" w:hAnsiTheme="minorHAnsi" w:cstheme="minorBidi"/>
          <w:noProof/>
          <w:sz w:val="22"/>
          <w:szCs w:val="22"/>
          <w:lang w:val="en-GB" w:eastAsia="en-GB"/>
        </w:rPr>
      </w:pPr>
      <w:ins w:id="75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"_Toc8332110"</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5.3.2.2</w:t>
        </w:r>
        <w:r w:rsidRPr="0031235E">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_Toc8332110 \h </w:instrText>
        </w:r>
      </w:ins>
      <w:r>
        <w:rPr>
          <w:noProof/>
          <w:webHidden/>
        </w:rPr>
      </w:r>
      <w:r>
        <w:rPr>
          <w:noProof/>
          <w:webHidden/>
        </w:rPr>
        <w:fldChar w:fldCharType="separate"/>
      </w:r>
      <w:ins w:id="754" w:author="Andreas Kuehne" w:date="2019-05-09T22:04:00Z">
        <w:r>
          <w:rPr>
            <w:noProof/>
            <w:webHidden/>
          </w:rPr>
          <w:t>125</w:t>
        </w:r>
        <w:r>
          <w:rPr>
            <w:noProof/>
            <w:webHidden/>
          </w:rPr>
          <w:fldChar w:fldCharType="end"/>
        </w:r>
        <w:r w:rsidRPr="0031235E">
          <w:rPr>
            <w:rStyle w:val="Hyperlink"/>
            <w:noProof/>
          </w:rPr>
          <w:fldChar w:fldCharType="end"/>
        </w:r>
      </w:ins>
    </w:p>
    <w:p w14:paraId="3A033621" w14:textId="25A845CC" w:rsidR="00EB1DAE" w:rsidRDefault="00EB1DAE">
      <w:pPr>
        <w:pStyle w:val="Verzeichnis4"/>
        <w:tabs>
          <w:tab w:val="right" w:leader="dot" w:pos="9350"/>
        </w:tabs>
        <w:rPr>
          <w:ins w:id="755" w:author="Andreas Kuehne" w:date="2019-05-09T22:04:00Z"/>
          <w:rFonts w:asciiTheme="minorHAnsi" w:eastAsiaTheme="minorEastAsia" w:hAnsiTheme="minorHAnsi" w:cstheme="minorBidi"/>
          <w:noProof/>
          <w:sz w:val="22"/>
          <w:szCs w:val="22"/>
          <w:lang w:val="en-GB" w:eastAsia="en-GB"/>
        </w:rPr>
      </w:pPr>
      <w:ins w:id="75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"_Toc8332111"</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5.3.2.3</w:t>
        </w:r>
        <w:r w:rsidRPr="0031235E">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_Toc8332111 \h </w:instrText>
        </w:r>
      </w:ins>
      <w:r>
        <w:rPr>
          <w:noProof/>
          <w:webHidden/>
        </w:rPr>
      </w:r>
      <w:r>
        <w:rPr>
          <w:noProof/>
          <w:webHidden/>
        </w:rPr>
        <w:fldChar w:fldCharType="separate"/>
      </w:r>
      <w:ins w:id="757" w:author="Andreas Kuehne" w:date="2019-05-09T22:04:00Z">
        <w:r>
          <w:rPr>
            <w:noProof/>
            <w:webHidden/>
          </w:rPr>
          <w:t>125</w:t>
        </w:r>
        <w:r>
          <w:rPr>
            <w:noProof/>
            <w:webHidden/>
          </w:rPr>
          <w:fldChar w:fldCharType="end"/>
        </w:r>
        <w:r w:rsidRPr="0031235E">
          <w:rPr>
            <w:rStyle w:val="Hyperlink"/>
            <w:noProof/>
          </w:rPr>
          <w:fldChar w:fldCharType="end"/>
        </w:r>
      </w:ins>
    </w:p>
    <w:p w14:paraId="28406808" w14:textId="225DC769" w:rsidR="00EB1DAE" w:rsidRDefault="00EB1DAE">
      <w:pPr>
        <w:pStyle w:val="Verzeichnis1"/>
        <w:rPr>
          <w:ins w:id="758" w:author="Andreas Kuehne" w:date="2019-05-09T22:04:00Z"/>
          <w:rFonts w:asciiTheme="minorHAnsi" w:eastAsiaTheme="minorEastAsia" w:hAnsiTheme="minorHAnsi" w:cstheme="minorBidi"/>
          <w:noProof/>
          <w:sz w:val="22"/>
          <w:szCs w:val="22"/>
          <w:lang w:val="en-GB" w:eastAsia="en-GB"/>
        </w:rPr>
      </w:pPr>
      <w:ins w:id="75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"_Toc8332112"</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6</w:t>
        </w:r>
        <w:r>
          <w:rPr>
            <w:rFonts w:asciiTheme="minorHAnsi" w:eastAsiaTheme="minorEastAsia" w:hAnsiTheme="minorHAnsi" w:cstheme="minorBidi"/>
            <w:noProof/>
            <w:sz w:val="22"/>
            <w:szCs w:val="22"/>
            <w:lang w:val="en-GB" w:eastAsia="en-GB"/>
          </w:rPr>
          <w:tab/>
        </w:r>
        <w:r w:rsidRPr="0031235E">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_Toc8332112 \h </w:instrText>
        </w:r>
      </w:ins>
      <w:r>
        <w:rPr>
          <w:noProof/>
          <w:webHidden/>
        </w:rPr>
      </w:r>
      <w:r>
        <w:rPr>
          <w:noProof/>
          <w:webHidden/>
        </w:rPr>
        <w:fldChar w:fldCharType="separate"/>
      </w:r>
      <w:ins w:id="760" w:author="Andreas Kuehne" w:date="2019-05-09T22:04:00Z">
        <w:r>
          <w:rPr>
            <w:noProof/>
            <w:webHidden/>
          </w:rPr>
          <w:t>127</w:t>
        </w:r>
        <w:r>
          <w:rPr>
            <w:noProof/>
            <w:webHidden/>
          </w:rPr>
          <w:fldChar w:fldCharType="end"/>
        </w:r>
        <w:r w:rsidRPr="0031235E">
          <w:rPr>
            <w:rStyle w:val="Hyperlink"/>
            <w:noProof/>
          </w:rPr>
          <w:fldChar w:fldCharType="end"/>
        </w:r>
      </w:ins>
    </w:p>
    <w:p w14:paraId="49E3BECA" w14:textId="0A52DABF" w:rsidR="00EB1DAE" w:rsidRDefault="00EB1DAE">
      <w:pPr>
        <w:pStyle w:val="Verzeichnis2"/>
        <w:tabs>
          <w:tab w:val="right" w:leader="dot" w:pos="9350"/>
        </w:tabs>
        <w:rPr>
          <w:ins w:id="761" w:author="Andreas Kuehne" w:date="2019-05-09T22:04:00Z"/>
          <w:rFonts w:asciiTheme="minorHAnsi" w:eastAsiaTheme="minorEastAsia" w:hAnsiTheme="minorHAnsi" w:cstheme="minorBidi"/>
          <w:noProof/>
          <w:sz w:val="22"/>
          <w:szCs w:val="22"/>
          <w:lang w:val="en-GB" w:eastAsia="en-GB"/>
        </w:rPr>
      </w:pPr>
      <w:ins w:id="762" w:author="Andreas Kuehne" w:date="2019-05-09T22:04:00Z">
        <w:r w:rsidRPr="0031235E">
          <w:rPr>
            <w:rStyle w:val="Hyperlink"/>
            <w:noProof/>
          </w:rPr>
          <w:lastRenderedPageBreak/>
          <w:fldChar w:fldCharType="begin"/>
        </w:r>
        <w:r w:rsidRPr="0031235E">
          <w:rPr>
            <w:rStyle w:val="Hyperlink"/>
            <w:noProof/>
          </w:rPr>
          <w:instrText xml:space="preserve"> </w:instrText>
        </w:r>
        <w:r>
          <w:rPr>
            <w:noProof/>
          </w:rPr>
          <w:instrText>HYPERLINK \l "_Toc8332113"</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_Toc8332113 \h </w:instrText>
        </w:r>
      </w:ins>
      <w:r>
        <w:rPr>
          <w:noProof/>
          <w:webHidden/>
        </w:rPr>
      </w:r>
      <w:r>
        <w:rPr>
          <w:noProof/>
          <w:webHidden/>
        </w:rPr>
        <w:fldChar w:fldCharType="separate"/>
      </w:r>
      <w:ins w:id="763" w:author="Andreas Kuehne" w:date="2019-05-09T22:04:00Z">
        <w:r>
          <w:rPr>
            <w:noProof/>
            <w:webHidden/>
          </w:rPr>
          <w:t>128</w:t>
        </w:r>
        <w:r>
          <w:rPr>
            <w:noProof/>
            <w:webHidden/>
          </w:rPr>
          <w:fldChar w:fldCharType="end"/>
        </w:r>
        <w:r w:rsidRPr="0031235E">
          <w:rPr>
            <w:rStyle w:val="Hyperlink"/>
            <w:noProof/>
          </w:rPr>
          <w:fldChar w:fldCharType="end"/>
        </w:r>
      </w:ins>
    </w:p>
    <w:p w14:paraId="411B3AF4" w14:textId="0B288281" w:rsidR="00EB1DAE" w:rsidRDefault="00EB1DAE">
      <w:pPr>
        <w:pStyle w:val="Verzeichnis3"/>
        <w:tabs>
          <w:tab w:val="right" w:leader="dot" w:pos="9350"/>
        </w:tabs>
        <w:rPr>
          <w:ins w:id="764" w:author="Andreas Kuehne" w:date="2019-05-09T22:04:00Z"/>
          <w:rFonts w:asciiTheme="minorHAnsi" w:eastAsiaTheme="minorEastAsia" w:hAnsiTheme="minorHAnsi" w:cstheme="minorBidi"/>
          <w:noProof/>
          <w:sz w:val="22"/>
          <w:szCs w:val="22"/>
          <w:lang w:val="en-GB" w:eastAsia="en-GB"/>
        </w:rPr>
      </w:pPr>
      <w:ins w:id="76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"_Toc8332114"</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6.1.1</w:t>
        </w:r>
        <w:r w:rsidRPr="0031235E">
          <w:rPr>
            <w:rStyle w:val="Hyperlink"/>
            <w:noProof/>
            <w:lang w:val="en-GB"/>
          </w:rPr>
          <w:t xml:space="preserve"> Sub process ‘</w:t>
        </w:r>
        <w:r w:rsidRPr="0031235E">
          <w:rPr>
            <w:rStyle w:val="Hyperlink"/>
            <w:rFonts w:ascii="Courier New" w:hAnsi="Courier New"/>
            <w:noProof/>
            <w:lang w:val="en-GB"/>
          </w:rPr>
          <w:t>retrieve XML signature</w:t>
        </w:r>
        <w:r w:rsidRPr="0031235E">
          <w:rPr>
            <w:rStyle w:val="Hyperlink"/>
            <w:noProof/>
            <w:lang w:val="en-GB"/>
          </w:rPr>
          <w:t>’</w:t>
        </w:r>
        <w:r>
          <w:rPr>
            <w:noProof/>
            <w:webHidden/>
          </w:rPr>
          <w:tab/>
        </w:r>
        <w:r>
          <w:rPr>
            <w:noProof/>
            <w:webHidden/>
          </w:rPr>
          <w:fldChar w:fldCharType="begin"/>
        </w:r>
        <w:r>
          <w:rPr>
            <w:noProof/>
            <w:webHidden/>
          </w:rPr>
          <w:instrText xml:space="preserve"> PAGEREF _Toc8332114 \h </w:instrText>
        </w:r>
      </w:ins>
      <w:r>
        <w:rPr>
          <w:noProof/>
          <w:webHidden/>
        </w:rPr>
      </w:r>
      <w:r>
        <w:rPr>
          <w:noProof/>
          <w:webHidden/>
        </w:rPr>
        <w:fldChar w:fldCharType="separate"/>
      </w:r>
      <w:ins w:id="766" w:author="Andreas Kuehne" w:date="2019-05-09T22:04:00Z">
        <w:r>
          <w:rPr>
            <w:noProof/>
            <w:webHidden/>
          </w:rPr>
          <w:t>128</w:t>
        </w:r>
        <w:r>
          <w:rPr>
            <w:noProof/>
            <w:webHidden/>
          </w:rPr>
          <w:fldChar w:fldCharType="end"/>
        </w:r>
        <w:r w:rsidRPr="0031235E">
          <w:rPr>
            <w:rStyle w:val="Hyperlink"/>
            <w:noProof/>
          </w:rPr>
          <w:fldChar w:fldCharType="end"/>
        </w:r>
      </w:ins>
    </w:p>
    <w:p w14:paraId="4CB167E0" w14:textId="7880DAED" w:rsidR="00EB1DAE" w:rsidRDefault="00EB1DAE">
      <w:pPr>
        <w:pStyle w:val="Verzeichnis3"/>
        <w:tabs>
          <w:tab w:val="right" w:leader="dot" w:pos="9350"/>
        </w:tabs>
        <w:rPr>
          <w:ins w:id="767" w:author="Andreas Kuehne" w:date="2019-05-09T22:04:00Z"/>
          <w:rFonts w:asciiTheme="minorHAnsi" w:eastAsiaTheme="minorEastAsia" w:hAnsiTheme="minorHAnsi" w:cstheme="minorBidi"/>
          <w:noProof/>
          <w:sz w:val="22"/>
          <w:szCs w:val="22"/>
          <w:lang w:val="en-GB" w:eastAsia="en-GB"/>
        </w:rPr>
      </w:pPr>
      <w:ins w:id="76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"_Toc8332115"</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6.1.2</w:t>
        </w:r>
        <w:r w:rsidRPr="0031235E">
          <w:rPr>
            <w:rStyle w:val="Hyperlink"/>
            <w:noProof/>
            <w:lang w:val="en-GB"/>
          </w:rPr>
          <w:t xml:space="preserve"> Sub process ‘</w:t>
        </w:r>
        <w:r w:rsidRPr="0031235E">
          <w:rPr>
            <w:rStyle w:val="Hyperlink"/>
            <w:rFonts w:ascii="Courier New" w:hAnsi="Courier New"/>
            <w:noProof/>
            <w:lang w:val="en-GB"/>
          </w:rPr>
          <w:t>recalculate references</w:t>
        </w:r>
        <w:r w:rsidRPr="0031235E">
          <w:rPr>
            <w:rStyle w:val="Hyperlink"/>
            <w:noProof/>
            <w:lang w:val="en-GB"/>
          </w:rPr>
          <w:t>’</w:t>
        </w:r>
        <w:r>
          <w:rPr>
            <w:noProof/>
            <w:webHidden/>
          </w:rPr>
          <w:tab/>
        </w:r>
        <w:r>
          <w:rPr>
            <w:noProof/>
            <w:webHidden/>
          </w:rPr>
          <w:fldChar w:fldCharType="begin"/>
        </w:r>
        <w:r>
          <w:rPr>
            <w:noProof/>
            <w:webHidden/>
          </w:rPr>
          <w:instrText xml:space="preserve"> PAGEREF _Toc8332115 \h </w:instrText>
        </w:r>
      </w:ins>
      <w:r>
        <w:rPr>
          <w:noProof/>
          <w:webHidden/>
        </w:rPr>
      </w:r>
      <w:r>
        <w:rPr>
          <w:noProof/>
          <w:webHidden/>
        </w:rPr>
        <w:fldChar w:fldCharType="separate"/>
      </w:r>
      <w:ins w:id="769" w:author="Andreas Kuehne" w:date="2019-05-09T22:04:00Z">
        <w:r>
          <w:rPr>
            <w:noProof/>
            <w:webHidden/>
          </w:rPr>
          <w:t>128</w:t>
        </w:r>
        <w:r>
          <w:rPr>
            <w:noProof/>
            <w:webHidden/>
          </w:rPr>
          <w:fldChar w:fldCharType="end"/>
        </w:r>
        <w:r w:rsidRPr="0031235E">
          <w:rPr>
            <w:rStyle w:val="Hyperlink"/>
            <w:noProof/>
          </w:rPr>
          <w:fldChar w:fldCharType="end"/>
        </w:r>
      </w:ins>
    </w:p>
    <w:p w14:paraId="4CEACFEB" w14:textId="078DD42E" w:rsidR="00EB1DAE" w:rsidRDefault="00EB1DAE">
      <w:pPr>
        <w:pStyle w:val="Verzeichnis3"/>
        <w:tabs>
          <w:tab w:val="right" w:leader="dot" w:pos="9350"/>
        </w:tabs>
        <w:rPr>
          <w:ins w:id="770" w:author="Andreas Kuehne" w:date="2019-05-09T22:04:00Z"/>
          <w:rFonts w:asciiTheme="minorHAnsi" w:eastAsiaTheme="minorEastAsia" w:hAnsiTheme="minorHAnsi" w:cstheme="minorBidi"/>
          <w:noProof/>
          <w:sz w:val="22"/>
          <w:szCs w:val="22"/>
          <w:lang w:val="en-GB" w:eastAsia="en-GB"/>
        </w:rPr>
      </w:pPr>
      <w:ins w:id="77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"_Toc8332116"</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6.1.3</w:t>
        </w:r>
        <w:r w:rsidRPr="0031235E">
          <w:rPr>
            <w:rStyle w:val="Hyperlink"/>
            <w:noProof/>
            <w:lang w:val="en-GB"/>
          </w:rPr>
          <w:t xml:space="preserve"> Sub process ‘</w:t>
        </w:r>
        <w:r w:rsidRPr="0031235E">
          <w:rPr>
            <w:rStyle w:val="Hyperlink"/>
            <w:rFonts w:ascii="Courier New" w:hAnsi="Courier New"/>
            <w:noProof/>
            <w:lang w:val="en-GB"/>
          </w:rPr>
          <w:t>verify XML signature</w:t>
        </w:r>
        <w:r w:rsidRPr="0031235E">
          <w:rPr>
            <w:rStyle w:val="Hyperlink"/>
            <w:noProof/>
            <w:lang w:val="en-GB"/>
          </w:rPr>
          <w:t>’</w:t>
        </w:r>
        <w:r>
          <w:rPr>
            <w:noProof/>
            <w:webHidden/>
          </w:rPr>
          <w:tab/>
        </w:r>
        <w:r>
          <w:rPr>
            <w:noProof/>
            <w:webHidden/>
          </w:rPr>
          <w:fldChar w:fldCharType="begin"/>
        </w:r>
        <w:r>
          <w:rPr>
            <w:noProof/>
            <w:webHidden/>
          </w:rPr>
          <w:instrText xml:space="preserve"> PAGEREF _Toc8332116 \h </w:instrText>
        </w:r>
      </w:ins>
      <w:r>
        <w:rPr>
          <w:noProof/>
          <w:webHidden/>
        </w:rPr>
      </w:r>
      <w:r>
        <w:rPr>
          <w:noProof/>
          <w:webHidden/>
        </w:rPr>
        <w:fldChar w:fldCharType="separate"/>
      </w:r>
      <w:ins w:id="772" w:author="Andreas Kuehne" w:date="2019-05-09T22:04:00Z">
        <w:r>
          <w:rPr>
            <w:noProof/>
            <w:webHidden/>
          </w:rPr>
          <w:t>129</w:t>
        </w:r>
        <w:r>
          <w:rPr>
            <w:noProof/>
            <w:webHidden/>
          </w:rPr>
          <w:fldChar w:fldCharType="end"/>
        </w:r>
        <w:r w:rsidRPr="0031235E">
          <w:rPr>
            <w:rStyle w:val="Hyperlink"/>
            <w:noProof/>
          </w:rPr>
          <w:fldChar w:fldCharType="end"/>
        </w:r>
      </w:ins>
    </w:p>
    <w:p w14:paraId="67375883" w14:textId="1DEEC7E8" w:rsidR="00EB1DAE" w:rsidRDefault="00EB1DAE">
      <w:pPr>
        <w:pStyle w:val="Verzeichnis4"/>
        <w:tabs>
          <w:tab w:val="right" w:leader="dot" w:pos="9350"/>
        </w:tabs>
        <w:rPr>
          <w:ins w:id="773" w:author="Andreas Kuehne" w:date="2019-05-09T22:04:00Z"/>
          <w:rFonts w:asciiTheme="minorHAnsi" w:eastAsiaTheme="minorEastAsia" w:hAnsiTheme="minorHAnsi" w:cstheme="minorBidi"/>
          <w:noProof/>
          <w:sz w:val="22"/>
          <w:szCs w:val="22"/>
          <w:lang w:val="en-GB" w:eastAsia="en-GB"/>
        </w:rPr>
      </w:pPr>
      <w:ins w:id="77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"_Toc8332117"</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6.1.3.1</w:t>
        </w:r>
        <w:r w:rsidRPr="0031235E">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_Toc8332117 \h </w:instrText>
        </w:r>
      </w:ins>
      <w:r>
        <w:rPr>
          <w:noProof/>
          <w:webHidden/>
        </w:rPr>
      </w:r>
      <w:r>
        <w:rPr>
          <w:noProof/>
          <w:webHidden/>
        </w:rPr>
        <w:fldChar w:fldCharType="separate"/>
      </w:r>
      <w:ins w:id="775" w:author="Andreas Kuehne" w:date="2019-05-09T22:04:00Z">
        <w:r>
          <w:rPr>
            <w:noProof/>
            <w:webHidden/>
          </w:rPr>
          <w:t>130</w:t>
        </w:r>
        <w:r>
          <w:rPr>
            <w:noProof/>
            <w:webHidden/>
          </w:rPr>
          <w:fldChar w:fldCharType="end"/>
        </w:r>
        <w:r w:rsidRPr="0031235E">
          <w:rPr>
            <w:rStyle w:val="Hyperlink"/>
            <w:noProof/>
          </w:rPr>
          <w:fldChar w:fldCharType="end"/>
        </w:r>
      </w:ins>
    </w:p>
    <w:p w14:paraId="514B9A3E" w14:textId="21961548" w:rsidR="00EB1DAE" w:rsidRDefault="00EB1DAE">
      <w:pPr>
        <w:pStyle w:val="Verzeichnis4"/>
        <w:tabs>
          <w:tab w:val="right" w:leader="dot" w:pos="9350"/>
        </w:tabs>
        <w:rPr>
          <w:ins w:id="776" w:author="Andreas Kuehne" w:date="2019-05-09T22:04:00Z"/>
          <w:rFonts w:asciiTheme="minorHAnsi" w:eastAsiaTheme="minorEastAsia" w:hAnsiTheme="minorHAnsi" w:cstheme="minorBidi"/>
          <w:noProof/>
          <w:sz w:val="22"/>
          <w:szCs w:val="22"/>
          <w:lang w:val="en-GB" w:eastAsia="en-GB"/>
        </w:rPr>
      </w:pPr>
      <w:ins w:id="77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"_Toc8332118"</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6.1.3.2</w:t>
        </w:r>
        <w:r w:rsidRPr="0031235E">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_Toc8332118 \h </w:instrText>
        </w:r>
      </w:ins>
      <w:r>
        <w:rPr>
          <w:noProof/>
          <w:webHidden/>
        </w:rPr>
      </w:r>
      <w:r>
        <w:rPr>
          <w:noProof/>
          <w:webHidden/>
        </w:rPr>
        <w:fldChar w:fldCharType="separate"/>
      </w:r>
      <w:ins w:id="778" w:author="Andreas Kuehne" w:date="2019-05-09T22:04:00Z">
        <w:r>
          <w:rPr>
            <w:noProof/>
            <w:webHidden/>
          </w:rPr>
          <w:t>131</w:t>
        </w:r>
        <w:r>
          <w:rPr>
            <w:noProof/>
            <w:webHidden/>
          </w:rPr>
          <w:fldChar w:fldCharType="end"/>
        </w:r>
        <w:r w:rsidRPr="0031235E">
          <w:rPr>
            <w:rStyle w:val="Hyperlink"/>
            <w:noProof/>
          </w:rPr>
          <w:fldChar w:fldCharType="end"/>
        </w:r>
      </w:ins>
    </w:p>
    <w:p w14:paraId="5C6911A4" w14:textId="49B4C811" w:rsidR="00EB1DAE" w:rsidRDefault="00EB1DAE">
      <w:pPr>
        <w:pStyle w:val="Verzeichnis2"/>
        <w:tabs>
          <w:tab w:val="right" w:leader="dot" w:pos="9350"/>
        </w:tabs>
        <w:rPr>
          <w:ins w:id="779" w:author="Andreas Kuehne" w:date="2019-05-09T22:04:00Z"/>
          <w:rFonts w:asciiTheme="minorHAnsi" w:eastAsiaTheme="minorEastAsia" w:hAnsiTheme="minorHAnsi" w:cstheme="minorBidi"/>
          <w:noProof/>
          <w:sz w:val="22"/>
          <w:szCs w:val="22"/>
          <w:lang w:val="en-GB" w:eastAsia="en-GB"/>
        </w:rPr>
      </w:pPr>
      <w:ins w:id="78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"_Toc8332119"</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_Toc8332119 \h </w:instrText>
        </w:r>
      </w:ins>
      <w:r>
        <w:rPr>
          <w:noProof/>
          <w:webHidden/>
        </w:rPr>
      </w:r>
      <w:r>
        <w:rPr>
          <w:noProof/>
          <w:webHidden/>
        </w:rPr>
        <w:fldChar w:fldCharType="separate"/>
      </w:r>
      <w:ins w:id="781" w:author="Andreas Kuehne" w:date="2019-05-09T22:04:00Z">
        <w:r>
          <w:rPr>
            <w:noProof/>
            <w:webHidden/>
          </w:rPr>
          <w:t>131</w:t>
        </w:r>
        <w:r>
          <w:rPr>
            <w:noProof/>
            <w:webHidden/>
          </w:rPr>
          <w:fldChar w:fldCharType="end"/>
        </w:r>
        <w:r w:rsidRPr="0031235E">
          <w:rPr>
            <w:rStyle w:val="Hyperlink"/>
            <w:noProof/>
          </w:rPr>
          <w:fldChar w:fldCharType="end"/>
        </w:r>
      </w:ins>
    </w:p>
    <w:p w14:paraId="45D6A79B" w14:textId="47FB0337" w:rsidR="00EB1DAE" w:rsidRDefault="00EB1DAE">
      <w:pPr>
        <w:pStyle w:val="Verzeichnis3"/>
        <w:tabs>
          <w:tab w:val="right" w:leader="dot" w:pos="9350"/>
        </w:tabs>
        <w:rPr>
          <w:ins w:id="782" w:author="Andreas Kuehne" w:date="2019-05-09T22:04:00Z"/>
          <w:rFonts w:asciiTheme="minorHAnsi" w:eastAsiaTheme="minorEastAsia" w:hAnsiTheme="minorHAnsi" w:cstheme="minorBidi"/>
          <w:noProof/>
          <w:sz w:val="22"/>
          <w:szCs w:val="22"/>
          <w:lang w:val="en-GB" w:eastAsia="en-GB"/>
        </w:rPr>
      </w:pPr>
      <w:ins w:id="78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"_Toc8332120"</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6.2.1</w:t>
        </w:r>
        <w:r w:rsidRPr="0031235E">
          <w:rPr>
            <w:rStyle w:val="Hyperlink"/>
            <w:noProof/>
            <w:lang w:val="en-GB"/>
          </w:rPr>
          <w:t xml:space="preserve"> Sub process ‘</w:t>
        </w:r>
        <w:r w:rsidRPr="0031235E">
          <w:rPr>
            <w:rStyle w:val="Hyperlink"/>
            <w:rFonts w:ascii="Courier New" w:hAnsi="Courier New"/>
            <w:noProof/>
            <w:lang w:val="en-GB"/>
          </w:rPr>
          <w:t>retrieve CMS signature</w:t>
        </w:r>
        <w:r w:rsidRPr="0031235E">
          <w:rPr>
            <w:rStyle w:val="Hyperlink"/>
            <w:noProof/>
            <w:lang w:val="en-GB"/>
          </w:rPr>
          <w:t>’</w:t>
        </w:r>
        <w:r>
          <w:rPr>
            <w:noProof/>
            <w:webHidden/>
          </w:rPr>
          <w:tab/>
        </w:r>
        <w:r>
          <w:rPr>
            <w:noProof/>
            <w:webHidden/>
          </w:rPr>
          <w:fldChar w:fldCharType="begin"/>
        </w:r>
        <w:r>
          <w:rPr>
            <w:noProof/>
            <w:webHidden/>
          </w:rPr>
          <w:instrText xml:space="preserve"> PAGEREF _Toc8332120 \h </w:instrText>
        </w:r>
      </w:ins>
      <w:r>
        <w:rPr>
          <w:noProof/>
          <w:webHidden/>
        </w:rPr>
      </w:r>
      <w:r>
        <w:rPr>
          <w:noProof/>
          <w:webHidden/>
        </w:rPr>
        <w:fldChar w:fldCharType="separate"/>
      </w:r>
      <w:ins w:id="784" w:author="Andreas Kuehne" w:date="2019-05-09T22:04:00Z">
        <w:r>
          <w:rPr>
            <w:noProof/>
            <w:webHidden/>
          </w:rPr>
          <w:t>131</w:t>
        </w:r>
        <w:r>
          <w:rPr>
            <w:noProof/>
            <w:webHidden/>
          </w:rPr>
          <w:fldChar w:fldCharType="end"/>
        </w:r>
        <w:r w:rsidRPr="0031235E">
          <w:rPr>
            <w:rStyle w:val="Hyperlink"/>
            <w:noProof/>
          </w:rPr>
          <w:fldChar w:fldCharType="end"/>
        </w:r>
      </w:ins>
    </w:p>
    <w:p w14:paraId="56E8B5C8" w14:textId="27E6238D" w:rsidR="00EB1DAE" w:rsidRDefault="00EB1DAE">
      <w:pPr>
        <w:pStyle w:val="Verzeichnis3"/>
        <w:tabs>
          <w:tab w:val="right" w:leader="dot" w:pos="9350"/>
        </w:tabs>
        <w:rPr>
          <w:ins w:id="785" w:author="Andreas Kuehne" w:date="2019-05-09T22:04:00Z"/>
          <w:rFonts w:asciiTheme="minorHAnsi" w:eastAsiaTheme="minorEastAsia" w:hAnsiTheme="minorHAnsi" w:cstheme="minorBidi"/>
          <w:noProof/>
          <w:sz w:val="22"/>
          <w:szCs w:val="22"/>
          <w:lang w:val="en-GB" w:eastAsia="en-GB"/>
        </w:rPr>
      </w:pPr>
      <w:ins w:id="78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"_Toc8332121"</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6.2.2</w:t>
        </w:r>
        <w:r w:rsidRPr="0031235E">
          <w:rPr>
            <w:rStyle w:val="Hyperlink"/>
            <w:noProof/>
            <w:lang w:val="en-GB"/>
          </w:rPr>
          <w:t xml:space="preserve"> Sub process ‘</w:t>
        </w:r>
        <w:r w:rsidRPr="0031235E">
          <w:rPr>
            <w:rStyle w:val="Hyperlink"/>
            <w:rFonts w:ascii="Courier New" w:hAnsi="Courier New"/>
            <w:noProof/>
            <w:lang w:val="en-GB"/>
          </w:rPr>
          <w:t>verify CMS signature</w:t>
        </w:r>
        <w:r w:rsidRPr="0031235E">
          <w:rPr>
            <w:rStyle w:val="Hyperlink"/>
            <w:noProof/>
            <w:lang w:val="en-GB"/>
          </w:rPr>
          <w:t>’</w:t>
        </w:r>
        <w:r>
          <w:rPr>
            <w:noProof/>
            <w:webHidden/>
          </w:rPr>
          <w:tab/>
        </w:r>
        <w:r>
          <w:rPr>
            <w:noProof/>
            <w:webHidden/>
          </w:rPr>
          <w:fldChar w:fldCharType="begin"/>
        </w:r>
        <w:r>
          <w:rPr>
            <w:noProof/>
            <w:webHidden/>
          </w:rPr>
          <w:instrText xml:space="preserve"> PAGEREF _Toc8332121 \h </w:instrText>
        </w:r>
      </w:ins>
      <w:r>
        <w:rPr>
          <w:noProof/>
          <w:webHidden/>
        </w:rPr>
      </w:r>
      <w:r>
        <w:rPr>
          <w:noProof/>
          <w:webHidden/>
        </w:rPr>
        <w:fldChar w:fldCharType="separate"/>
      </w:r>
      <w:ins w:id="787" w:author="Andreas Kuehne" w:date="2019-05-09T22:04:00Z">
        <w:r>
          <w:rPr>
            <w:noProof/>
            <w:webHidden/>
          </w:rPr>
          <w:t>132</w:t>
        </w:r>
        <w:r>
          <w:rPr>
            <w:noProof/>
            <w:webHidden/>
          </w:rPr>
          <w:fldChar w:fldCharType="end"/>
        </w:r>
        <w:r w:rsidRPr="0031235E">
          <w:rPr>
            <w:rStyle w:val="Hyperlink"/>
            <w:noProof/>
          </w:rPr>
          <w:fldChar w:fldCharType="end"/>
        </w:r>
      </w:ins>
    </w:p>
    <w:p w14:paraId="389296A5" w14:textId="763D91B0" w:rsidR="00EB1DAE" w:rsidRDefault="00EB1DAE">
      <w:pPr>
        <w:pStyle w:val="Verzeichnis4"/>
        <w:tabs>
          <w:tab w:val="right" w:leader="dot" w:pos="9350"/>
        </w:tabs>
        <w:rPr>
          <w:ins w:id="788" w:author="Andreas Kuehne" w:date="2019-05-09T22:04:00Z"/>
          <w:rFonts w:asciiTheme="minorHAnsi" w:eastAsiaTheme="minorEastAsia" w:hAnsiTheme="minorHAnsi" w:cstheme="minorBidi"/>
          <w:noProof/>
          <w:sz w:val="22"/>
          <w:szCs w:val="22"/>
          <w:lang w:val="en-GB" w:eastAsia="en-GB"/>
        </w:rPr>
      </w:pPr>
      <w:ins w:id="78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"_Toc8332122"</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6.2.2.1</w:t>
        </w:r>
        <w:r w:rsidRPr="0031235E">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_Toc8332122 \h </w:instrText>
        </w:r>
      </w:ins>
      <w:r>
        <w:rPr>
          <w:noProof/>
          <w:webHidden/>
        </w:rPr>
      </w:r>
      <w:r>
        <w:rPr>
          <w:noProof/>
          <w:webHidden/>
        </w:rPr>
        <w:fldChar w:fldCharType="separate"/>
      </w:r>
      <w:ins w:id="790" w:author="Andreas Kuehne" w:date="2019-05-09T22:04:00Z">
        <w:r>
          <w:rPr>
            <w:noProof/>
            <w:webHidden/>
          </w:rPr>
          <w:t>132</w:t>
        </w:r>
        <w:r>
          <w:rPr>
            <w:noProof/>
            <w:webHidden/>
          </w:rPr>
          <w:fldChar w:fldCharType="end"/>
        </w:r>
        <w:r w:rsidRPr="0031235E">
          <w:rPr>
            <w:rStyle w:val="Hyperlink"/>
            <w:noProof/>
          </w:rPr>
          <w:fldChar w:fldCharType="end"/>
        </w:r>
      </w:ins>
    </w:p>
    <w:p w14:paraId="6AA9FB60" w14:textId="04AF9EE6" w:rsidR="00EB1DAE" w:rsidRDefault="00EB1DAE">
      <w:pPr>
        <w:pStyle w:val="Verzeichnis2"/>
        <w:tabs>
          <w:tab w:val="right" w:leader="dot" w:pos="9350"/>
        </w:tabs>
        <w:rPr>
          <w:ins w:id="791" w:author="Andreas Kuehne" w:date="2019-05-09T22:04:00Z"/>
          <w:rFonts w:asciiTheme="minorHAnsi" w:eastAsiaTheme="minorEastAsia" w:hAnsiTheme="minorHAnsi" w:cstheme="minorBidi"/>
          <w:noProof/>
          <w:sz w:val="22"/>
          <w:szCs w:val="22"/>
          <w:lang w:val="en-GB" w:eastAsia="en-GB"/>
        </w:rPr>
      </w:pPr>
      <w:ins w:id="79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"_Toc8332123"</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6.3 General Processing</w:t>
        </w:r>
        <w:r>
          <w:rPr>
            <w:noProof/>
            <w:webHidden/>
          </w:rPr>
          <w:tab/>
        </w:r>
        <w:r>
          <w:rPr>
            <w:noProof/>
            <w:webHidden/>
          </w:rPr>
          <w:fldChar w:fldCharType="begin"/>
        </w:r>
        <w:r>
          <w:rPr>
            <w:noProof/>
            <w:webHidden/>
          </w:rPr>
          <w:instrText xml:space="preserve"> PAGEREF _Toc8332123 \h </w:instrText>
        </w:r>
      </w:ins>
      <w:r>
        <w:rPr>
          <w:noProof/>
          <w:webHidden/>
        </w:rPr>
      </w:r>
      <w:r>
        <w:rPr>
          <w:noProof/>
          <w:webHidden/>
        </w:rPr>
        <w:fldChar w:fldCharType="separate"/>
      </w:r>
      <w:ins w:id="793" w:author="Andreas Kuehne" w:date="2019-05-09T22:04:00Z">
        <w:r>
          <w:rPr>
            <w:noProof/>
            <w:webHidden/>
          </w:rPr>
          <w:t>133</w:t>
        </w:r>
        <w:r>
          <w:rPr>
            <w:noProof/>
            <w:webHidden/>
          </w:rPr>
          <w:fldChar w:fldCharType="end"/>
        </w:r>
        <w:r w:rsidRPr="0031235E">
          <w:rPr>
            <w:rStyle w:val="Hyperlink"/>
            <w:noProof/>
          </w:rPr>
          <w:fldChar w:fldCharType="end"/>
        </w:r>
      </w:ins>
    </w:p>
    <w:p w14:paraId="161D7E00" w14:textId="2BB727CE" w:rsidR="00EB1DAE" w:rsidRDefault="00EB1DAE">
      <w:pPr>
        <w:pStyle w:val="Verzeichnis3"/>
        <w:tabs>
          <w:tab w:val="right" w:leader="dot" w:pos="9350"/>
        </w:tabs>
        <w:rPr>
          <w:ins w:id="794" w:author="Andreas Kuehne" w:date="2019-05-09T22:04:00Z"/>
          <w:rFonts w:asciiTheme="minorHAnsi" w:eastAsiaTheme="minorEastAsia" w:hAnsiTheme="minorHAnsi" w:cstheme="minorBidi"/>
          <w:noProof/>
          <w:sz w:val="22"/>
          <w:szCs w:val="22"/>
          <w:lang w:val="en-GB" w:eastAsia="en-GB"/>
        </w:rPr>
      </w:pPr>
      <w:ins w:id="79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"_Toc8332131"</w:instrText>
        </w:r>
        <w:r w:rsidRPr="0031235E">
          <w:rPr>
            <w:rStyle w:val="Hyperlink"/>
            <w:noProof/>
          </w:rPr>
          <w:instrText xml:space="preserve"> </w:instrText>
        </w:r>
        <w:r w:rsidRPr="0031235E">
          <w:rPr>
            <w:rStyle w:val="Hyperlink"/>
            <w:noProof/>
          </w:rPr>
          <w:fldChar w:fldCharType="separate"/>
        </w:r>
        <w:r w:rsidRPr="0031235E">
          <w:rPr>
            <w:rStyle w:val="Hyperlink"/>
            <w:noProof/>
            <w14:scene3d>
              <w14:camera w14:prst="orthographicFront"/>
              <w14:lightRig w14:rig="threePt" w14:dir="t">
                <w14:rot w14:lat="0" w14:lon="0" w14:rev="0"/>
              </w14:lightRig>
            </w14:scene3d>
          </w:rPr>
          <w:t>6.3.1</w:t>
        </w:r>
        <w:r w:rsidRPr="0031235E">
          <w:rPr>
            <w:rStyle w:val="Hyperlink"/>
            <w:noProof/>
          </w:rPr>
          <w:t xml:space="preserve"> Multi-Signature Verification</w:t>
        </w:r>
        <w:r>
          <w:rPr>
            <w:noProof/>
            <w:webHidden/>
          </w:rPr>
          <w:tab/>
        </w:r>
        <w:r>
          <w:rPr>
            <w:noProof/>
            <w:webHidden/>
          </w:rPr>
          <w:fldChar w:fldCharType="begin"/>
        </w:r>
        <w:r>
          <w:rPr>
            <w:noProof/>
            <w:webHidden/>
          </w:rPr>
          <w:instrText xml:space="preserve"> PAGEREF _Toc8332131 \h </w:instrText>
        </w:r>
      </w:ins>
      <w:r>
        <w:rPr>
          <w:noProof/>
          <w:webHidden/>
        </w:rPr>
      </w:r>
      <w:r>
        <w:rPr>
          <w:noProof/>
          <w:webHidden/>
        </w:rPr>
        <w:fldChar w:fldCharType="separate"/>
      </w:r>
      <w:ins w:id="796" w:author="Andreas Kuehne" w:date="2019-05-09T22:04:00Z">
        <w:r>
          <w:rPr>
            <w:noProof/>
            <w:webHidden/>
          </w:rPr>
          <w:t>133</w:t>
        </w:r>
        <w:r>
          <w:rPr>
            <w:noProof/>
            <w:webHidden/>
          </w:rPr>
          <w:fldChar w:fldCharType="end"/>
        </w:r>
        <w:r w:rsidRPr="0031235E">
          <w:rPr>
            <w:rStyle w:val="Hyperlink"/>
            <w:noProof/>
          </w:rPr>
          <w:fldChar w:fldCharType="end"/>
        </w:r>
      </w:ins>
    </w:p>
    <w:p w14:paraId="04777D9A" w14:textId="4F4DACC7" w:rsidR="00EB1DAE" w:rsidRDefault="00EB1DAE">
      <w:pPr>
        <w:pStyle w:val="Verzeichnis3"/>
        <w:tabs>
          <w:tab w:val="right" w:leader="dot" w:pos="9350"/>
        </w:tabs>
        <w:rPr>
          <w:ins w:id="797" w:author="Andreas Kuehne" w:date="2019-05-09T22:04:00Z"/>
          <w:rFonts w:asciiTheme="minorHAnsi" w:eastAsiaTheme="minorEastAsia" w:hAnsiTheme="minorHAnsi" w:cstheme="minorBidi"/>
          <w:noProof/>
          <w:sz w:val="22"/>
          <w:szCs w:val="22"/>
          <w:lang w:val="en-GB" w:eastAsia="en-GB"/>
        </w:rPr>
      </w:pPr>
      <w:ins w:id="79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"_Toc8332132"</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6.3.2</w:t>
        </w:r>
        <w:r w:rsidRPr="0031235E">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_Toc8332132 \h </w:instrText>
        </w:r>
      </w:ins>
      <w:r>
        <w:rPr>
          <w:noProof/>
          <w:webHidden/>
        </w:rPr>
      </w:r>
      <w:r>
        <w:rPr>
          <w:noProof/>
          <w:webHidden/>
        </w:rPr>
        <w:fldChar w:fldCharType="separate"/>
      </w:r>
      <w:ins w:id="799" w:author="Andreas Kuehne" w:date="2019-05-09T22:04:00Z">
        <w:r>
          <w:rPr>
            <w:noProof/>
            <w:webHidden/>
          </w:rPr>
          <w:t>133</w:t>
        </w:r>
        <w:r>
          <w:rPr>
            <w:noProof/>
            <w:webHidden/>
          </w:rPr>
          <w:fldChar w:fldCharType="end"/>
        </w:r>
        <w:r w:rsidRPr="0031235E">
          <w:rPr>
            <w:rStyle w:val="Hyperlink"/>
            <w:noProof/>
          </w:rPr>
          <w:fldChar w:fldCharType="end"/>
        </w:r>
      </w:ins>
    </w:p>
    <w:p w14:paraId="771A27E0" w14:textId="3E744384" w:rsidR="00EB1DAE" w:rsidRDefault="00EB1DAE">
      <w:pPr>
        <w:pStyle w:val="Verzeichnis3"/>
        <w:tabs>
          <w:tab w:val="right" w:leader="dot" w:pos="9350"/>
        </w:tabs>
        <w:rPr>
          <w:ins w:id="800" w:author="Andreas Kuehne" w:date="2019-05-09T22:04:00Z"/>
          <w:rFonts w:asciiTheme="minorHAnsi" w:eastAsiaTheme="minorEastAsia" w:hAnsiTheme="minorHAnsi" w:cstheme="minorBidi"/>
          <w:noProof/>
          <w:sz w:val="22"/>
          <w:szCs w:val="22"/>
          <w:lang w:val="en-GB" w:eastAsia="en-GB"/>
        </w:rPr>
      </w:pPr>
      <w:ins w:id="80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"_Toc8332133"</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6.3.3</w:t>
        </w:r>
        <w:r w:rsidRPr="0031235E">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_Toc8332133 \h </w:instrText>
        </w:r>
      </w:ins>
      <w:r>
        <w:rPr>
          <w:noProof/>
          <w:webHidden/>
        </w:rPr>
      </w:r>
      <w:r>
        <w:rPr>
          <w:noProof/>
          <w:webHidden/>
        </w:rPr>
        <w:fldChar w:fldCharType="separate"/>
      </w:r>
      <w:ins w:id="802" w:author="Andreas Kuehne" w:date="2019-05-09T22:04:00Z">
        <w:r>
          <w:rPr>
            <w:noProof/>
            <w:webHidden/>
          </w:rPr>
          <w:t>135</w:t>
        </w:r>
        <w:r>
          <w:rPr>
            <w:noProof/>
            <w:webHidden/>
          </w:rPr>
          <w:fldChar w:fldCharType="end"/>
        </w:r>
        <w:r w:rsidRPr="0031235E">
          <w:rPr>
            <w:rStyle w:val="Hyperlink"/>
            <w:noProof/>
          </w:rPr>
          <w:fldChar w:fldCharType="end"/>
        </w:r>
      </w:ins>
    </w:p>
    <w:p w14:paraId="4178BFA6" w14:textId="2CE155C2" w:rsidR="00EB1DAE" w:rsidRDefault="00EB1DAE">
      <w:pPr>
        <w:pStyle w:val="Verzeichnis3"/>
        <w:tabs>
          <w:tab w:val="right" w:leader="dot" w:pos="9350"/>
        </w:tabs>
        <w:rPr>
          <w:ins w:id="803" w:author="Andreas Kuehne" w:date="2019-05-09T22:04:00Z"/>
          <w:rFonts w:asciiTheme="minorHAnsi" w:eastAsiaTheme="minorEastAsia" w:hAnsiTheme="minorHAnsi" w:cstheme="minorBidi"/>
          <w:noProof/>
          <w:sz w:val="22"/>
          <w:szCs w:val="22"/>
          <w:lang w:val="en-GB" w:eastAsia="en-GB"/>
        </w:rPr>
      </w:pPr>
      <w:ins w:id="80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"_Toc8332134"</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6.3.4</w:t>
        </w:r>
        <w:r w:rsidRPr="0031235E">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_Toc8332134 \h </w:instrText>
        </w:r>
      </w:ins>
      <w:r>
        <w:rPr>
          <w:noProof/>
          <w:webHidden/>
        </w:rPr>
      </w:r>
      <w:r>
        <w:rPr>
          <w:noProof/>
          <w:webHidden/>
        </w:rPr>
        <w:fldChar w:fldCharType="separate"/>
      </w:r>
      <w:ins w:id="805" w:author="Andreas Kuehne" w:date="2019-05-09T22:04:00Z">
        <w:r>
          <w:rPr>
            <w:noProof/>
            <w:webHidden/>
          </w:rPr>
          <w:t>136</w:t>
        </w:r>
        <w:r>
          <w:rPr>
            <w:noProof/>
            <w:webHidden/>
          </w:rPr>
          <w:fldChar w:fldCharType="end"/>
        </w:r>
        <w:r w:rsidRPr="0031235E">
          <w:rPr>
            <w:rStyle w:val="Hyperlink"/>
            <w:noProof/>
          </w:rPr>
          <w:fldChar w:fldCharType="end"/>
        </w:r>
      </w:ins>
    </w:p>
    <w:p w14:paraId="505D2622" w14:textId="47DB5835" w:rsidR="00EB1DAE" w:rsidRDefault="00EB1DAE">
      <w:pPr>
        <w:pStyle w:val="Verzeichnis1"/>
        <w:rPr>
          <w:ins w:id="806" w:author="Andreas Kuehne" w:date="2019-05-09T22:04:00Z"/>
          <w:rFonts w:asciiTheme="minorHAnsi" w:eastAsiaTheme="minorEastAsia" w:hAnsiTheme="minorHAnsi" w:cstheme="minorBidi"/>
          <w:noProof/>
          <w:sz w:val="22"/>
          <w:szCs w:val="22"/>
          <w:lang w:val="en-GB" w:eastAsia="en-GB"/>
        </w:rPr>
      </w:pPr>
      <w:ins w:id="80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"_Toc8332135"</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7</w:t>
        </w:r>
        <w:r>
          <w:rPr>
            <w:rFonts w:asciiTheme="minorHAnsi" w:eastAsiaTheme="minorEastAsia" w:hAnsiTheme="minorHAnsi" w:cstheme="minorBidi"/>
            <w:noProof/>
            <w:sz w:val="22"/>
            <w:szCs w:val="22"/>
            <w:lang w:val="en-GB" w:eastAsia="en-GB"/>
          </w:rPr>
          <w:tab/>
        </w:r>
        <w:r w:rsidRPr="0031235E">
          <w:rPr>
            <w:rStyle w:val="Hyperlink"/>
            <w:noProof/>
            <w:lang w:val="en-GB"/>
          </w:rPr>
          <w:t>Asynchronous Processing Model</w:t>
        </w:r>
        <w:r>
          <w:rPr>
            <w:noProof/>
            <w:webHidden/>
          </w:rPr>
          <w:tab/>
        </w:r>
        <w:r>
          <w:rPr>
            <w:noProof/>
            <w:webHidden/>
          </w:rPr>
          <w:fldChar w:fldCharType="begin"/>
        </w:r>
        <w:r>
          <w:rPr>
            <w:noProof/>
            <w:webHidden/>
          </w:rPr>
          <w:instrText xml:space="preserve"> PAGEREF _Toc8332135 \h </w:instrText>
        </w:r>
      </w:ins>
      <w:r>
        <w:rPr>
          <w:noProof/>
          <w:webHidden/>
        </w:rPr>
      </w:r>
      <w:r>
        <w:rPr>
          <w:noProof/>
          <w:webHidden/>
        </w:rPr>
        <w:fldChar w:fldCharType="separate"/>
      </w:r>
      <w:ins w:id="808" w:author="Andreas Kuehne" w:date="2019-05-09T22:04:00Z">
        <w:r>
          <w:rPr>
            <w:noProof/>
            <w:webHidden/>
          </w:rPr>
          <w:t>137</w:t>
        </w:r>
        <w:r>
          <w:rPr>
            <w:noProof/>
            <w:webHidden/>
          </w:rPr>
          <w:fldChar w:fldCharType="end"/>
        </w:r>
        <w:r w:rsidRPr="0031235E">
          <w:rPr>
            <w:rStyle w:val="Hyperlink"/>
            <w:noProof/>
          </w:rPr>
          <w:fldChar w:fldCharType="end"/>
        </w:r>
      </w:ins>
    </w:p>
    <w:p w14:paraId="208CD699" w14:textId="5468A6BC" w:rsidR="00EB1DAE" w:rsidRDefault="00EB1DAE">
      <w:pPr>
        <w:pStyle w:val="Verzeichnis2"/>
        <w:tabs>
          <w:tab w:val="right" w:leader="dot" w:pos="9350"/>
        </w:tabs>
        <w:rPr>
          <w:ins w:id="809" w:author="Andreas Kuehne" w:date="2019-05-09T22:04:00Z"/>
          <w:rFonts w:asciiTheme="minorHAnsi" w:eastAsiaTheme="minorEastAsia" w:hAnsiTheme="minorHAnsi" w:cstheme="minorBidi"/>
          <w:noProof/>
          <w:sz w:val="22"/>
          <w:szCs w:val="22"/>
          <w:lang w:val="en-GB" w:eastAsia="en-GB"/>
        </w:rPr>
      </w:pPr>
      <w:ins w:id="81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"_Toc8332136"</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7.1 Asynchronous-only Processing</w:t>
        </w:r>
        <w:r>
          <w:rPr>
            <w:noProof/>
            <w:webHidden/>
          </w:rPr>
          <w:tab/>
        </w:r>
        <w:r>
          <w:rPr>
            <w:noProof/>
            <w:webHidden/>
          </w:rPr>
          <w:fldChar w:fldCharType="begin"/>
        </w:r>
        <w:r>
          <w:rPr>
            <w:noProof/>
            <w:webHidden/>
          </w:rPr>
          <w:instrText xml:space="preserve"> PAGEREF _Toc8332136 \h </w:instrText>
        </w:r>
      </w:ins>
      <w:r>
        <w:rPr>
          <w:noProof/>
          <w:webHidden/>
        </w:rPr>
      </w:r>
      <w:r>
        <w:rPr>
          <w:noProof/>
          <w:webHidden/>
        </w:rPr>
        <w:fldChar w:fldCharType="separate"/>
      </w:r>
      <w:ins w:id="811" w:author="Andreas Kuehne" w:date="2019-05-09T22:04:00Z">
        <w:r>
          <w:rPr>
            <w:noProof/>
            <w:webHidden/>
          </w:rPr>
          <w:t>137</w:t>
        </w:r>
        <w:r>
          <w:rPr>
            <w:noProof/>
            <w:webHidden/>
          </w:rPr>
          <w:fldChar w:fldCharType="end"/>
        </w:r>
        <w:r w:rsidRPr="0031235E">
          <w:rPr>
            <w:rStyle w:val="Hyperlink"/>
            <w:noProof/>
          </w:rPr>
          <w:fldChar w:fldCharType="end"/>
        </w:r>
      </w:ins>
    </w:p>
    <w:p w14:paraId="561162CE" w14:textId="24E46212" w:rsidR="00EB1DAE" w:rsidRDefault="00EB1DAE">
      <w:pPr>
        <w:pStyle w:val="Verzeichnis2"/>
        <w:tabs>
          <w:tab w:val="right" w:leader="dot" w:pos="9350"/>
        </w:tabs>
        <w:rPr>
          <w:ins w:id="812" w:author="Andreas Kuehne" w:date="2019-05-09T22:04:00Z"/>
          <w:rFonts w:asciiTheme="minorHAnsi" w:eastAsiaTheme="minorEastAsia" w:hAnsiTheme="minorHAnsi" w:cstheme="minorBidi"/>
          <w:noProof/>
          <w:sz w:val="22"/>
          <w:szCs w:val="22"/>
          <w:lang w:val="en-GB" w:eastAsia="en-GB"/>
        </w:rPr>
      </w:pPr>
      <w:ins w:id="81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"_Toc8332137"</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7.2 Enforcing Asynchronous Processing</w:t>
        </w:r>
        <w:r>
          <w:rPr>
            <w:noProof/>
            <w:webHidden/>
          </w:rPr>
          <w:tab/>
        </w:r>
        <w:r>
          <w:rPr>
            <w:noProof/>
            <w:webHidden/>
          </w:rPr>
          <w:fldChar w:fldCharType="begin"/>
        </w:r>
        <w:r>
          <w:rPr>
            <w:noProof/>
            <w:webHidden/>
          </w:rPr>
          <w:instrText xml:space="preserve"> PAGEREF _Toc8332137 \h </w:instrText>
        </w:r>
      </w:ins>
      <w:r>
        <w:rPr>
          <w:noProof/>
          <w:webHidden/>
        </w:rPr>
      </w:r>
      <w:r>
        <w:rPr>
          <w:noProof/>
          <w:webHidden/>
        </w:rPr>
        <w:fldChar w:fldCharType="separate"/>
      </w:r>
      <w:ins w:id="814" w:author="Andreas Kuehne" w:date="2019-05-09T22:04:00Z">
        <w:r>
          <w:rPr>
            <w:noProof/>
            <w:webHidden/>
          </w:rPr>
          <w:t>138</w:t>
        </w:r>
        <w:r>
          <w:rPr>
            <w:noProof/>
            <w:webHidden/>
          </w:rPr>
          <w:fldChar w:fldCharType="end"/>
        </w:r>
        <w:r w:rsidRPr="0031235E">
          <w:rPr>
            <w:rStyle w:val="Hyperlink"/>
            <w:noProof/>
          </w:rPr>
          <w:fldChar w:fldCharType="end"/>
        </w:r>
      </w:ins>
    </w:p>
    <w:p w14:paraId="74084DA7" w14:textId="057EF378" w:rsidR="00EB1DAE" w:rsidRDefault="00EB1DAE">
      <w:pPr>
        <w:pStyle w:val="Verzeichnis1"/>
        <w:rPr>
          <w:ins w:id="815" w:author="Andreas Kuehne" w:date="2019-05-09T22:04:00Z"/>
          <w:rFonts w:asciiTheme="minorHAnsi" w:eastAsiaTheme="minorEastAsia" w:hAnsiTheme="minorHAnsi" w:cstheme="minorBidi"/>
          <w:noProof/>
          <w:sz w:val="22"/>
          <w:szCs w:val="22"/>
          <w:lang w:val="en-GB" w:eastAsia="en-GB"/>
        </w:rPr>
      </w:pPr>
      <w:ins w:id="81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"_Toc8332138"</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8</w:t>
        </w:r>
        <w:r>
          <w:rPr>
            <w:rFonts w:asciiTheme="minorHAnsi" w:eastAsiaTheme="minorEastAsia" w:hAnsiTheme="minorHAnsi" w:cstheme="minorBidi"/>
            <w:noProof/>
            <w:sz w:val="22"/>
            <w:szCs w:val="22"/>
            <w:lang w:val="en-GB" w:eastAsia="en-GB"/>
          </w:rPr>
          <w:tab/>
        </w:r>
        <w:r w:rsidRPr="0031235E">
          <w:rPr>
            <w:rStyle w:val="Hyperlink"/>
            <w:noProof/>
            <w:lang w:val="en-GB"/>
          </w:rPr>
          <w:t>DSS Core Bindings</w:t>
        </w:r>
        <w:r>
          <w:rPr>
            <w:noProof/>
            <w:webHidden/>
          </w:rPr>
          <w:tab/>
        </w:r>
        <w:r>
          <w:rPr>
            <w:noProof/>
            <w:webHidden/>
          </w:rPr>
          <w:fldChar w:fldCharType="begin"/>
        </w:r>
        <w:r>
          <w:rPr>
            <w:noProof/>
            <w:webHidden/>
          </w:rPr>
          <w:instrText xml:space="preserve"> PAGEREF _Toc8332138 \h </w:instrText>
        </w:r>
      </w:ins>
      <w:r>
        <w:rPr>
          <w:noProof/>
          <w:webHidden/>
        </w:rPr>
      </w:r>
      <w:r>
        <w:rPr>
          <w:noProof/>
          <w:webHidden/>
        </w:rPr>
        <w:fldChar w:fldCharType="separate"/>
      </w:r>
      <w:ins w:id="817" w:author="Andreas Kuehne" w:date="2019-05-09T22:04:00Z">
        <w:r>
          <w:rPr>
            <w:noProof/>
            <w:webHidden/>
          </w:rPr>
          <w:t>139</w:t>
        </w:r>
        <w:r>
          <w:rPr>
            <w:noProof/>
            <w:webHidden/>
          </w:rPr>
          <w:fldChar w:fldCharType="end"/>
        </w:r>
        <w:r w:rsidRPr="0031235E">
          <w:rPr>
            <w:rStyle w:val="Hyperlink"/>
            <w:noProof/>
          </w:rPr>
          <w:fldChar w:fldCharType="end"/>
        </w:r>
      </w:ins>
    </w:p>
    <w:p w14:paraId="7D97F12E" w14:textId="39FA1F25" w:rsidR="00EB1DAE" w:rsidRDefault="00EB1DAE">
      <w:pPr>
        <w:pStyle w:val="Verzeichnis2"/>
        <w:tabs>
          <w:tab w:val="right" w:leader="dot" w:pos="9350"/>
        </w:tabs>
        <w:rPr>
          <w:ins w:id="818" w:author="Andreas Kuehne" w:date="2019-05-09T22:04:00Z"/>
          <w:rFonts w:asciiTheme="minorHAnsi" w:eastAsiaTheme="minorEastAsia" w:hAnsiTheme="minorHAnsi" w:cstheme="minorBidi"/>
          <w:noProof/>
          <w:sz w:val="22"/>
          <w:szCs w:val="22"/>
          <w:lang w:val="en-GB" w:eastAsia="en-GB"/>
        </w:rPr>
      </w:pPr>
      <w:ins w:id="81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"_Toc8332139"</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8.1 HTTP POST Transport Binding</w:t>
        </w:r>
        <w:r>
          <w:rPr>
            <w:noProof/>
            <w:webHidden/>
          </w:rPr>
          <w:tab/>
        </w:r>
        <w:r>
          <w:rPr>
            <w:noProof/>
            <w:webHidden/>
          </w:rPr>
          <w:fldChar w:fldCharType="begin"/>
        </w:r>
        <w:r>
          <w:rPr>
            <w:noProof/>
            <w:webHidden/>
          </w:rPr>
          <w:instrText xml:space="preserve"> PAGEREF _Toc8332139 \h </w:instrText>
        </w:r>
      </w:ins>
      <w:r>
        <w:rPr>
          <w:noProof/>
          <w:webHidden/>
        </w:rPr>
      </w:r>
      <w:r>
        <w:rPr>
          <w:noProof/>
          <w:webHidden/>
        </w:rPr>
        <w:fldChar w:fldCharType="separate"/>
      </w:r>
      <w:ins w:id="820" w:author="Andreas Kuehne" w:date="2019-05-09T22:04:00Z">
        <w:r>
          <w:rPr>
            <w:noProof/>
            <w:webHidden/>
          </w:rPr>
          <w:t>139</w:t>
        </w:r>
        <w:r>
          <w:rPr>
            <w:noProof/>
            <w:webHidden/>
          </w:rPr>
          <w:fldChar w:fldCharType="end"/>
        </w:r>
        <w:r w:rsidRPr="0031235E">
          <w:rPr>
            <w:rStyle w:val="Hyperlink"/>
            <w:noProof/>
          </w:rPr>
          <w:fldChar w:fldCharType="end"/>
        </w:r>
      </w:ins>
    </w:p>
    <w:p w14:paraId="490C791B" w14:textId="7E6D3C5A" w:rsidR="00EB1DAE" w:rsidRDefault="00EB1DAE">
      <w:pPr>
        <w:pStyle w:val="Verzeichnis2"/>
        <w:tabs>
          <w:tab w:val="right" w:leader="dot" w:pos="9350"/>
        </w:tabs>
        <w:rPr>
          <w:ins w:id="821" w:author="Andreas Kuehne" w:date="2019-05-09T22:04:00Z"/>
          <w:rFonts w:asciiTheme="minorHAnsi" w:eastAsiaTheme="minorEastAsia" w:hAnsiTheme="minorHAnsi" w:cstheme="minorBidi"/>
          <w:noProof/>
          <w:sz w:val="22"/>
          <w:szCs w:val="22"/>
          <w:lang w:val="en-GB" w:eastAsia="en-GB"/>
        </w:rPr>
      </w:pPr>
      <w:ins w:id="82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"_Toc8332140"</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8.2 SOAP 1.2 Transport Binding</w:t>
        </w:r>
        <w:r>
          <w:rPr>
            <w:noProof/>
            <w:webHidden/>
          </w:rPr>
          <w:tab/>
        </w:r>
        <w:r>
          <w:rPr>
            <w:noProof/>
            <w:webHidden/>
          </w:rPr>
          <w:fldChar w:fldCharType="begin"/>
        </w:r>
        <w:r>
          <w:rPr>
            <w:noProof/>
            <w:webHidden/>
          </w:rPr>
          <w:instrText xml:space="preserve"> PAGEREF _Toc8332140 \h </w:instrText>
        </w:r>
      </w:ins>
      <w:r>
        <w:rPr>
          <w:noProof/>
          <w:webHidden/>
        </w:rPr>
      </w:r>
      <w:r>
        <w:rPr>
          <w:noProof/>
          <w:webHidden/>
        </w:rPr>
        <w:fldChar w:fldCharType="separate"/>
      </w:r>
      <w:ins w:id="823" w:author="Andreas Kuehne" w:date="2019-05-09T22:04:00Z">
        <w:r>
          <w:rPr>
            <w:noProof/>
            <w:webHidden/>
          </w:rPr>
          <w:t>139</w:t>
        </w:r>
        <w:r>
          <w:rPr>
            <w:noProof/>
            <w:webHidden/>
          </w:rPr>
          <w:fldChar w:fldCharType="end"/>
        </w:r>
        <w:r w:rsidRPr="0031235E">
          <w:rPr>
            <w:rStyle w:val="Hyperlink"/>
            <w:noProof/>
          </w:rPr>
          <w:fldChar w:fldCharType="end"/>
        </w:r>
      </w:ins>
    </w:p>
    <w:p w14:paraId="7E8EE356" w14:textId="38E2B7E7" w:rsidR="00EB1DAE" w:rsidRDefault="00EB1DAE">
      <w:pPr>
        <w:pStyle w:val="Verzeichnis2"/>
        <w:tabs>
          <w:tab w:val="right" w:leader="dot" w:pos="9350"/>
        </w:tabs>
        <w:rPr>
          <w:ins w:id="824" w:author="Andreas Kuehne" w:date="2019-05-09T22:04:00Z"/>
          <w:rFonts w:asciiTheme="minorHAnsi" w:eastAsiaTheme="minorEastAsia" w:hAnsiTheme="minorHAnsi" w:cstheme="minorBidi"/>
          <w:noProof/>
          <w:sz w:val="22"/>
          <w:szCs w:val="22"/>
          <w:lang w:val="en-GB" w:eastAsia="en-GB"/>
        </w:rPr>
      </w:pPr>
      <w:ins w:id="82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"_Toc8332141"</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8.3 Security Bindings</w:t>
        </w:r>
        <w:r>
          <w:rPr>
            <w:noProof/>
            <w:webHidden/>
          </w:rPr>
          <w:tab/>
        </w:r>
        <w:r>
          <w:rPr>
            <w:noProof/>
            <w:webHidden/>
          </w:rPr>
          <w:fldChar w:fldCharType="begin"/>
        </w:r>
        <w:r>
          <w:rPr>
            <w:noProof/>
            <w:webHidden/>
          </w:rPr>
          <w:instrText xml:space="preserve"> PAGEREF _Toc8332141 \h </w:instrText>
        </w:r>
      </w:ins>
      <w:r>
        <w:rPr>
          <w:noProof/>
          <w:webHidden/>
        </w:rPr>
      </w:r>
      <w:r>
        <w:rPr>
          <w:noProof/>
          <w:webHidden/>
        </w:rPr>
        <w:fldChar w:fldCharType="separate"/>
      </w:r>
      <w:ins w:id="826" w:author="Andreas Kuehne" w:date="2019-05-09T22:04:00Z">
        <w:r>
          <w:rPr>
            <w:noProof/>
            <w:webHidden/>
          </w:rPr>
          <w:t>140</w:t>
        </w:r>
        <w:r>
          <w:rPr>
            <w:noProof/>
            <w:webHidden/>
          </w:rPr>
          <w:fldChar w:fldCharType="end"/>
        </w:r>
        <w:r w:rsidRPr="0031235E">
          <w:rPr>
            <w:rStyle w:val="Hyperlink"/>
            <w:noProof/>
          </w:rPr>
          <w:fldChar w:fldCharType="end"/>
        </w:r>
      </w:ins>
    </w:p>
    <w:p w14:paraId="4AB454F9" w14:textId="327FE5FA" w:rsidR="00EB1DAE" w:rsidRDefault="00EB1DAE">
      <w:pPr>
        <w:pStyle w:val="Verzeichnis1"/>
        <w:rPr>
          <w:ins w:id="827" w:author="Andreas Kuehne" w:date="2019-05-09T22:04:00Z"/>
          <w:rFonts w:asciiTheme="minorHAnsi" w:eastAsiaTheme="minorEastAsia" w:hAnsiTheme="minorHAnsi" w:cstheme="minorBidi"/>
          <w:noProof/>
          <w:sz w:val="22"/>
          <w:szCs w:val="22"/>
          <w:lang w:val="en-GB" w:eastAsia="en-GB"/>
        </w:rPr>
      </w:pPr>
      <w:ins w:id="82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"_Toc8332142"</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9</w:t>
        </w:r>
        <w:r>
          <w:rPr>
            <w:rFonts w:asciiTheme="minorHAnsi" w:eastAsiaTheme="minorEastAsia" w:hAnsiTheme="minorHAnsi" w:cstheme="minorBidi"/>
            <w:noProof/>
            <w:sz w:val="22"/>
            <w:szCs w:val="22"/>
            <w:lang w:val="en-GB" w:eastAsia="en-GB"/>
          </w:rPr>
          <w:tab/>
        </w:r>
        <w:r w:rsidRPr="0031235E">
          <w:rPr>
            <w:rStyle w:val="Hyperlink"/>
            <w:noProof/>
            <w:lang w:val="en-GB"/>
          </w:rPr>
          <w:t>DSS-Defined Identifiers</w:t>
        </w:r>
        <w:r>
          <w:rPr>
            <w:noProof/>
            <w:webHidden/>
          </w:rPr>
          <w:tab/>
        </w:r>
        <w:r>
          <w:rPr>
            <w:noProof/>
            <w:webHidden/>
          </w:rPr>
          <w:fldChar w:fldCharType="begin"/>
        </w:r>
        <w:r>
          <w:rPr>
            <w:noProof/>
            <w:webHidden/>
          </w:rPr>
          <w:instrText xml:space="preserve"> PAGEREF _Toc8332142 \h </w:instrText>
        </w:r>
      </w:ins>
      <w:r>
        <w:rPr>
          <w:noProof/>
          <w:webHidden/>
        </w:rPr>
      </w:r>
      <w:r>
        <w:rPr>
          <w:noProof/>
          <w:webHidden/>
        </w:rPr>
        <w:fldChar w:fldCharType="separate"/>
      </w:r>
      <w:ins w:id="829" w:author="Andreas Kuehne" w:date="2019-05-09T22:04:00Z">
        <w:r>
          <w:rPr>
            <w:noProof/>
            <w:webHidden/>
          </w:rPr>
          <w:t>141</w:t>
        </w:r>
        <w:r>
          <w:rPr>
            <w:noProof/>
            <w:webHidden/>
          </w:rPr>
          <w:fldChar w:fldCharType="end"/>
        </w:r>
        <w:r w:rsidRPr="0031235E">
          <w:rPr>
            <w:rStyle w:val="Hyperlink"/>
            <w:noProof/>
          </w:rPr>
          <w:fldChar w:fldCharType="end"/>
        </w:r>
      </w:ins>
    </w:p>
    <w:p w14:paraId="032CC2AE" w14:textId="3B7B6630" w:rsidR="00EB1DAE" w:rsidRDefault="00EB1DAE">
      <w:pPr>
        <w:pStyle w:val="Verzeichnis2"/>
        <w:tabs>
          <w:tab w:val="right" w:leader="dot" w:pos="9350"/>
        </w:tabs>
        <w:rPr>
          <w:ins w:id="830" w:author="Andreas Kuehne" w:date="2019-05-09T22:04:00Z"/>
          <w:rFonts w:asciiTheme="minorHAnsi" w:eastAsiaTheme="minorEastAsia" w:hAnsiTheme="minorHAnsi" w:cstheme="minorBidi"/>
          <w:noProof/>
          <w:sz w:val="22"/>
          <w:szCs w:val="22"/>
          <w:lang w:val="en-GB" w:eastAsia="en-GB"/>
        </w:rPr>
      </w:pPr>
      <w:ins w:id="83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"_Toc8332143"</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9.1 Signature Type Identifiers</w:t>
        </w:r>
        <w:r>
          <w:rPr>
            <w:noProof/>
            <w:webHidden/>
          </w:rPr>
          <w:tab/>
        </w:r>
        <w:r>
          <w:rPr>
            <w:noProof/>
            <w:webHidden/>
          </w:rPr>
          <w:fldChar w:fldCharType="begin"/>
        </w:r>
        <w:r>
          <w:rPr>
            <w:noProof/>
            <w:webHidden/>
          </w:rPr>
          <w:instrText xml:space="preserve"> PAGEREF _Toc8332143 \h </w:instrText>
        </w:r>
      </w:ins>
      <w:r>
        <w:rPr>
          <w:noProof/>
          <w:webHidden/>
        </w:rPr>
      </w:r>
      <w:r>
        <w:rPr>
          <w:noProof/>
          <w:webHidden/>
        </w:rPr>
        <w:fldChar w:fldCharType="separate"/>
      </w:r>
      <w:ins w:id="832" w:author="Andreas Kuehne" w:date="2019-05-09T22:04:00Z">
        <w:r>
          <w:rPr>
            <w:noProof/>
            <w:webHidden/>
          </w:rPr>
          <w:t>141</w:t>
        </w:r>
        <w:r>
          <w:rPr>
            <w:noProof/>
            <w:webHidden/>
          </w:rPr>
          <w:fldChar w:fldCharType="end"/>
        </w:r>
        <w:r w:rsidRPr="0031235E">
          <w:rPr>
            <w:rStyle w:val="Hyperlink"/>
            <w:noProof/>
          </w:rPr>
          <w:fldChar w:fldCharType="end"/>
        </w:r>
      </w:ins>
    </w:p>
    <w:p w14:paraId="6735481A" w14:textId="735ECBF2" w:rsidR="00EB1DAE" w:rsidRDefault="00EB1DAE">
      <w:pPr>
        <w:pStyle w:val="Verzeichnis3"/>
        <w:tabs>
          <w:tab w:val="right" w:leader="dot" w:pos="9350"/>
        </w:tabs>
        <w:rPr>
          <w:ins w:id="833" w:author="Andreas Kuehne" w:date="2019-05-09T22:04:00Z"/>
          <w:rFonts w:asciiTheme="minorHAnsi" w:eastAsiaTheme="minorEastAsia" w:hAnsiTheme="minorHAnsi" w:cstheme="minorBidi"/>
          <w:noProof/>
          <w:sz w:val="22"/>
          <w:szCs w:val="22"/>
          <w:lang w:val="en-GB" w:eastAsia="en-GB"/>
        </w:rPr>
      </w:pPr>
      <w:ins w:id="83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"_Toc8332144"</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9.1.1</w:t>
        </w:r>
        <w:r w:rsidRPr="0031235E">
          <w:rPr>
            <w:rStyle w:val="Hyperlink"/>
            <w:noProof/>
            <w:lang w:val="en-GB"/>
          </w:rPr>
          <w:t xml:space="preserve"> XML Signature</w:t>
        </w:r>
        <w:r>
          <w:rPr>
            <w:noProof/>
            <w:webHidden/>
          </w:rPr>
          <w:tab/>
        </w:r>
        <w:r>
          <w:rPr>
            <w:noProof/>
            <w:webHidden/>
          </w:rPr>
          <w:fldChar w:fldCharType="begin"/>
        </w:r>
        <w:r>
          <w:rPr>
            <w:noProof/>
            <w:webHidden/>
          </w:rPr>
          <w:instrText xml:space="preserve"> PAGEREF _Toc8332144 \h </w:instrText>
        </w:r>
      </w:ins>
      <w:r>
        <w:rPr>
          <w:noProof/>
          <w:webHidden/>
        </w:rPr>
      </w:r>
      <w:r>
        <w:rPr>
          <w:noProof/>
          <w:webHidden/>
        </w:rPr>
        <w:fldChar w:fldCharType="separate"/>
      </w:r>
      <w:ins w:id="835" w:author="Andreas Kuehne" w:date="2019-05-09T22:04:00Z">
        <w:r>
          <w:rPr>
            <w:noProof/>
            <w:webHidden/>
          </w:rPr>
          <w:t>141</w:t>
        </w:r>
        <w:r>
          <w:rPr>
            <w:noProof/>
            <w:webHidden/>
          </w:rPr>
          <w:fldChar w:fldCharType="end"/>
        </w:r>
        <w:r w:rsidRPr="0031235E">
          <w:rPr>
            <w:rStyle w:val="Hyperlink"/>
            <w:noProof/>
          </w:rPr>
          <w:fldChar w:fldCharType="end"/>
        </w:r>
      </w:ins>
    </w:p>
    <w:p w14:paraId="021C04D0" w14:textId="36D735DD" w:rsidR="00EB1DAE" w:rsidRDefault="00EB1DAE">
      <w:pPr>
        <w:pStyle w:val="Verzeichnis3"/>
        <w:tabs>
          <w:tab w:val="right" w:leader="dot" w:pos="9350"/>
        </w:tabs>
        <w:rPr>
          <w:ins w:id="836" w:author="Andreas Kuehne" w:date="2019-05-09T22:04:00Z"/>
          <w:rFonts w:asciiTheme="minorHAnsi" w:eastAsiaTheme="minorEastAsia" w:hAnsiTheme="minorHAnsi" w:cstheme="minorBidi"/>
          <w:noProof/>
          <w:sz w:val="22"/>
          <w:szCs w:val="22"/>
          <w:lang w:val="en-GB" w:eastAsia="en-GB"/>
        </w:rPr>
      </w:pPr>
      <w:ins w:id="83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"_Toc8332145"</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9.1.2</w:t>
        </w:r>
        <w:r w:rsidRPr="0031235E">
          <w:rPr>
            <w:rStyle w:val="Hyperlink"/>
            <w:noProof/>
            <w:lang w:val="en-GB"/>
          </w:rPr>
          <w:t xml:space="preserve"> XML TimeStampToken</w:t>
        </w:r>
        <w:r>
          <w:rPr>
            <w:noProof/>
            <w:webHidden/>
          </w:rPr>
          <w:tab/>
        </w:r>
        <w:r>
          <w:rPr>
            <w:noProof/>
            <w:webHidden/>
          </w:rPr>
          <w:fldChar w:fldCharType="begin"/>
        </w:r>
        <w:r>
          <w:rPr>
            <w:noProof/>
            <w:webHidden/>
          </w:rPr>
          <w:instrText xml:space="preserve"> PAGEREF _Toc8332145 \h </w:instrText>
        </w:r>
      </w:ins>
      <w:r>
        <w:rPr>
          <w:noProof/>
          <w:webHidden/>
        </w:rPr>
      </w:r>
      <w:r>
        <w:rPr>
          <w:noProof/>
          <w:webHidden/>
        </w:rPr>
        <w:fldChar w:fldCharType="separate"/>
      </w:r>
      <w:ins w:id="838" w:author="Andreas Kuehne" w:date="2019-05-09T22:04:00Z">
        <w:r>
          <w:rPr>
            <w:noProof/>
            <w:webHidden/>
          </w:rPr>
          <w:t>141</w:t>
        </w:r>
        <w:r>
          <w:rPr>
            <w:noProof/>
            <w:webHidden/>
          </w:rPr>
          <w:fldChar w:fldCharType="end"/>
        </w:r>
        <w:r w:rsidRPr="0031235E">
          <w:rPr>
            <w:rStyle w:val="Hyperlink"/>
            <w:noProof/>
          </w:rPr>
          <w:fldChar w:fldCharType="end"/>
        </w:r>
      </w:ins>
    </w:p>
    <w:p w14:paraId="07F1513E" w14:textId="47BD23FB" w:rsidR="00EB1DAE" w:rsidRDefault="00EB1DAE">
      <w:pPr>
        <w:pStyle w:val="Verzeichnis3"/>
        <w:tabs>
          <w:tab w:val="right" w:leader="dot" w:pos="9350"/>
        </w:tabs>
        <w:rPr>
          <w:ins w:id="839" w:author="Andreas Kuehne" w:date="2019-05-09T22:04:00Z"/>
          <w:rFonts w:asciiTheme="minorHAnsi" w:eastAsiaTheme="minorEastAsia" w:hAnsiTheme="minorHAnsi" w:cstheme="minorBidi"/>
          <w:noProof/>
          <w:sz w:val="22"/>
          <w:szCs w:val="22"/>
          <w:lang w:val="en-GB" w:eastAsia="en-GB"/>
        </w:rPr>
      </w:pPr>
      <w:ins w:id="84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"_Toc8332146"</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9.1.3</w:t>
        </w:r>
        <w:r w:rsidRPr="0031235E">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_Toc8332146 \h </w:instrText>
        </w:r>
      </w:ins>
      <w:r>
        <w:rPr>
          <w:noProof/>
          <w:webHidden/>
        </w:rPr>
      </w:r>
      <w:r>
        <w:rPr>
          <w:noProof/>
          <w:webHidden/>
        </w:rPr>
        <w:fldChar w:fldCharType="separate"/>
      </w:r>
      <w:ins w:id="841" w:author="Andreas Kuehne" w:date="2019-05-09T22:04:00Z">
        <w:r>
          <w:rPr>
            <w:noProof/>
            <w:webHidden/>
          </w:rPr>
          <w:t>141</w:t>
        </w:r>
        <w:r>
          <w:rPr>
            <w:noProof/>
            <w:webHidden/>
          </w:rPr>
          <w:fldChar w:fldCharType="end"/>
        </w:r>
        <w:r w:rsidRPr="0031235E">
          <w:rPr>
            <w:rStyle w:val="Hyperlink"/>
            <w:noProof/>
          </w:rPr>
          <w:fldChar w:fldCharType="end"/>
        </w:r>
      </w:ins>
    </w:p>
    <w:p w14:paraId="4FC67B69" w14:textId="0541A499" w:rsidR="00EB1DAE" w:rsidRDefault="00EB1DAE">
      <w:pPr>
        <w:pStyle w:val="Verzeichnis3"/>
        <w:tabs>
          <w:tab w:val="right" w:leader="dot" w:pos="9350"/>
        </w:tabs>
        <w:rPr>
          <w:ins w:id="842" w:author="Andreas Kuehne" w:date="2019-05-09T22:04:00Z"/>
          <w:rFonts w:asciiTheme="minorHAnsi" w:eastAsiaTheme="minorEastAsia" w:hAnsiTheme="minorHAnsi" w:cstheme="minorBidi"/>
          <w:noProof/>
          <w:sz w:val="22"/>
          <w:szCs w:val="22"/>
          <w:lang w:val="en-GB" w:eastAsia="en-GB"/>
        </w:rPr>
      </w:pPr>
      <w:ins w:id="84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"_Toc8332147"</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9.1.4</w:t>
        </w:r>
        <w:r w:rsidRPr="0031235E">
          <w:rPr>
            <w:rStyle w:val="Hyperlink"/>
            <w:noProof/>
            <w:lang w:val="en-GB"/>
          </w:rPr>
          <w:t xml:space="preserve"> CMS Signature</w:t>
        </w:r>
        <w:r>
          <w:rPr>
            <w:noProof/>
            <w:webHidden/>
          </w:rPr>
          <w:tab/>
        </w:r>
        <w:r>
          <w:rPr>
            <w:noProof/>
            <w:webHidden/>
          </w:rPr>
          <w:fldChar w:fldCharType="begin"/>
        </w:r>
        <w:r>
          <w:rPr>
            <w:noProof/>
            <w:webHidden/>
          </w:rPr>
          <w:instrText xml:space="preserve"> PAGEREF _Toc8332147 \h </w:instrText>
        </w:r>
      </w:ins>
      <w:r>
        <w:rPr>
          <w:noProof/>
          <w:webHidden/>
        </w:rPr>
      </w:r>
      <w:r>
        <w:rPr>
          <w:noProof/>
          <w:webHidden/>
        </w:rPr>
        <w:fldChar w:fldCharType="separate"/>
      </w:r>
      <w:ins w:id="844" w:author="Andreas Kuehne" w:date="2019-05-09T22:04:00Z">
        <w:r>
          <w:rPr>
            <w:noProof/>
            <w:webHidden/>
          </w:rPr>
          <w:t>141</w:t>
        </w:r>
        <w:r>
          <w:rPr>
            <w:noProof/>
            <w:webHidden/>
          </w:rPr>
          <w:fldChar w:fldCharType="end"/>
        </w:r>
        <w:r w:rsidRPr="0031235E">
          <w:rPr>
            <w:rStyle w:val="Hyperlink"/>
            <w:noProof/>
          </w:rPr>
          <w:fldChar w:fldCharType="end"/>
        </w:r>
      </w:ins>
    </w:p>
    <w:p w14:paraId="0C794B59" w14:textId="666F5EEB" w:rsidR="00EB1DAE" w:rsidRDefault="00EB1DAE">
      <w:pPr>
        <w:pStyle w:val="Verzeichnis3"/>
        <w:tabs>
          <w:tab w:val="right" w:leader="dot" w:pos="9350"/>
        </w:tabs>
        <w:rPr>
          <w:ins w:id="845" w:author="Andreas Kuehne" w:date="2019-05-09T22:04:00Z"/>
          <w:rFonts w:asciiTheme="minorHAnsi" w:eastAsiaTheme="minorEastAsia" w:hAnsiTheme="minorHAnsi" w:cstheme="minorBidi"/>
          <w:noProof/>
          <w:sz w:val="22"/>
          <w:szCs w:val="22"/>
          <w:lang w:val="en-GB" w:eastAsia="en-GB"/>
        </w:rPr>
      </w:pPr>
      <w:ins w:id="84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"_Toc8332148"</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9.1.5</w:t>
        </w:r>
        <w:r w:rsidRPr="0031235E">
          <w:rPr>
            <w:rStyle w:val="Hyperlink"/>
            <w:noProof/>
            <w:lang w:val="en-GB"/>
          </w:rPr>
          <w:t xml:space="preserve"> PGP Signature</w:t>
        </w:r>
        <w:r>
          <w:rPr>
            <w:noProof/>
            <w:webHidden/>
          </w:rPr>
          <w:tab/>
        </w:r>
        <w:r>
          <w:rPr>
            <w:noProof/>
            <w:webHidden/>
          </w:rPr>
          <w:fldChar w:fldCharType="begin"/>
        </w:r>
        <w:r>
          <w:rPr>
            <w:noProof/>
            <w:webHidden/>
          </w:rPr>
          <w:instrText xml:space="preserve"> PAGEREF _Toc8332148 \h </w:instrText>
        </w:r>
      </w:ins>
      <w:r>
        <w:rPr>
          <w:noProof/>
          <w:webHidden/>
        </w:rPr>
      </w:r>
      <w:r>
        <w:rPr>
          <w:noProof/>
          <w:webHidden/>
        </w:rPr>
        <w:fldChar w:fldCharType="separate"/>
      </w:r>
      <w:ins w:id="847" w:author="Andreas Kuehne" w:date="2019-05-09T22:04:00Z">
        <w:r>
          <w:rPr>
            <w:noProof/>
            <w:webHidden/>
          </w:rPr>
          <w:t>141</w:t>
        </w:r>
        <w:r>
          <w:rPr>
            <w:noProof/>
            <w:webHidden/>
          </w:rPr>
          <w:fldChar w:fldCharType="end"/>
        </w:r>
        <w:r w:rsidRPr="0031235E">
          <w:rPr>
            <w:rStyle w:val="Hyperlink"/>
            <w:noProof/>
          </w:rPr>
          <w:fldChar w:fldCharType="end"/>
        </w:r>
      </w:ins>
    </w:p>
    <w:p w14:paraId="244C4237" w14:textId="03B51CC6" w:rsidR="00EB1DAE" w:rsidRDefault="00EB1DAE">
      <w:pPr>
        <w:pStyle w:val="Verzeichnis2"/>
        <w:tabs>
          <w:tab w:val="right" w:leader="dot" w:pos="9350"/>
        </w:tabs>
        <w:rPr>
          <w:ins w:id="848" w:author="Andreas Kuehne" w:date="2019-05-09T22:04:00Z"/>
          <w:rFonts w:asciiTheme="minorHAnsi" w:eastAsiaTheme="minorEastAsia" w:hAnsiTheme="minorHAnsi" w:cstheme="minorBidi"/>
          <w:noProof/>
          <w:sz w:val="22"/>
          <w:szCs w:val="22"/>
          <w:lang w:val="en-GB" w:eastAsia="en-GB"/>
        </w:rPr>
      </w:pPr>
      <w:ins w:id="84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"_Toc8332149"</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9.2 ResultMinors</w:t>
        </w:r>
        <w:r>
          <w:rPr>
            <w:noProof/>
            <w:webHidden/>
          </w:rPr>
          <w:tab/>
        </w:r>
        <w:r>
          <w:rPr>
            <w:noProof/>
            <w:webHidden/>
          </w:rPr>
          <w:fldChar w:fldCharType="begin"/>
        </w:r>
        <w:r>
          <w:rPr>
            <w:noProof/>
            <w:webHidden/>
          </w:rPr>
          <w:instrText xml:space="preserve"> PAGEREF _Toc8332149 \h </w:instrText>
        </w:r>
      </w:ins>
      <w:r>
        <w:rPr>
          <w:noProof/>
          <w:webHidden/>
        </w:rPr>
      </w:r>
      <w:r>
        <w:rPr>
          <w:noProof/>
          <w:webHidden/>
        </w:rPr>
        <w:fldChar w:fldCharType="separate"/>
      </w:r>
      <w:ins w:id="850" w:author="Andreas Kuehne" w:date="2019-05-09T22:04:00Z">
        <w:r>
          <w:rPr>
            <w:noProof/>
            <w:webHidden/>
          </w:rPr>
          <w:t>141</w:t>
        </w:r>
        <w:r>
          <w:rPr>
            <w:noProof/>
            <w:webHidden/>
          </w:rPr>
          <w:fldChar w:fldCharType="end"/>
        </w:r>
        <w:r w:rsidRPr="0031235E">
          <w:rPr>
            <w:rStyle w:val="Hyperlink"/>
            <w:noProof/>
          </w:rPr>
          <w:fldChar w:fldCharType="end"/>
        </w:r>
      </w:ins>
    </w:p>
    <w:p w14:paraId="1C950A41" w14:textId="00E5A1DA" w:rsidR="00EB1DAE" w:rsidRDefault="00EB1DAE">
      <w:pPr>
        <w:pStyle w:val="Verzeichnis1"/>
        <w:rPr>
          <w:ins w:id="851" w:author="Andreas Kuehne" w:date="2019-05-09T22:04:00Z"/>
          <w:rFonts w:asciiTheme="minorHAnsi" w:eastAsiaTheme="minorEastAsia" w:hAnsiTheme="minorHAnsi" w:cstheme="minorBidi"/>
          <w:noProof/>
          <w:sz w:val="22"/>
          <w:szCs w:val="22"/>
          <w:lang w:val="en-GB" w:eastAsia="en-GB"/>
        </w:rPr>
      </w:pPr>
      <w:ins w:id="85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"_Toc8332150"</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10</w:t>
        </w:r>
        <w:r>
          <w:rPr>
            <w:rFonts w:asciiTheme="minorHAnsi" w:eastAsiaTheme="minorEastAsia" w:hAnsiTheme="minorHAnsi" w:cstheme="minorBidi"/>
            <w:noProof/>
            <w:sz w:val="22"/>
            <w:szCs w:val="22"/>
            <w:lang w:val="en-GB" w:eastAsia="en-GB"/>
          </w:rPr>
          <w:tab/>
        </w:r>
        <w:r w:rsidRPr="0031235E">
          <w:rPr>
            <w:rStyle w:val="Hyperlink"/>
            <w:noProof/>
            <w:lang w:val="en-GB"/>
          </w:rPr>
          <w:t>Security Considerations</w:t>
        </w:r>
        <w:r>
          <w:rPr>
            <w:noProof/>
            <w:webHidden/>
          </w:rPr>
          <w:tab/>
        </w:r>
        <w:r>
          <w:rPr>
            <w:noProof/>
            <w:webHidden/>
          </w:rPr>
          <w:fldChar w:fldCharType="begin"/>
        </w:r>
        <w:r>
          <w:rPr>
            <w:noProof/>
            <w:webHidden/>
          </w:rPr>
          <w:instrText xml:space="preserve"> PAGEREF _Toc8332150 \h </w:instrText>
        </w:r>
      </w:ins>
      <w:r>
        <w:rPr>
          <w:noProof/>
          <w:webHidden/>
        </w:rPr>
      </w:r>
      <w:r>
        <w:rPr>
          <w:noProof/>
          <w:webHidden/>
        </w:rPr>
        <w:fldChar w:fldCharType="separate"/>
      </w:r>
      <w:ins w:id="853" w:author="Andreas Kuehne" w:date="2019-05-09T22:04:00Z">
        <w:r>
          <w:rPr>
            <w:noProof/>
            <w:webHidden/>
          </w:rPr>
          <w:t>143</w:t>
        </w:r>
        <w:r>
          <w:rPr>
            <w:noProof/>
            <w:webHidden/>
          </w:rPr>
          <w:fldChar w:fldCharType="end"/>
        </w:r>
        <w:r w:rsidRPr="0031235E">
          <w:rPr>
            <w:rStyle w:val="Hyperlink"/>
            <w:noProof/>
          </w:rPr>
          <w:fldChar w:fldCharType="end"/>
        </w:r>
      </w:ins>
    </w:p>
    <w:p w14:paraId="1CB72406" w14:textId="2853D607" w:rsidR="00EB1DAE" w:rsidRDefault="00EB1DAE">
      <w:pPr>
        <w:pStyle w:val="Verzeichnis2"/>
        <w:tabs>
          <w:tab w:val="right" w:leader="dot" w:pos="9350"/>
        </w:tabs>
        <w:rPr>
          <w:ins w:id="854" w:author="Andreas Kuehne" w:date="2019-05-09T22:04:00Z"/>
          <w:rFonts w:asciiTheme="minorHAnsi" w:eastAsiaTheme="minorEastAsia" w:hAnsiTheme="minorHAnsi" w:cstheme="minorBidi"/>
          <w:noProof/>
          <w:sz w:val="22"/>
          <w:szCs w:val="22"/>
          <w:lang w:val="en-GB" w:eastAsia="en-GB"/>
        </w:rPr>
      </w:pPr>
      <w:ins w:id="85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"_Toc8332151"</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10.1 Well-Known Attack Vectors</w:t>
        </w:r>
        <w:r>
          <w:rPr>
            <w:noProof/>
            <w:webHidden/>
          </w:rPr>
          <w:tab/>
        </w:r>
        <w:r>
          <w:rPr>
            <w:noProof/>
            <w:webHidden/>
          </w:rPr>
          <w:fldChar w:fldCharType="begin"/>
        </w:r>
        <w:r>
          <w:rPr>
            <w:noProof/>
            <w:webHidden/>
          </w:rPr>
          <w:instrText xml:space="preserve"> PAGEREF _Toc8332151 \h </w:instrText>
        </w:r>
      </w:ins>
      <w:r>
        <w:rPr>
          <w:noProof/>
          <w:webHidden/>
        </w:rPr>
      </w:r>
      <w:r>
        <w:rPr>
          <w:noProof/>
          <w:webHidden/>
        </w:rPr>
        <w:fldChar w:fldCharType="separate"/>
      </w:r>
      <w:ins w:id="856" w:author="Andreas Kuehne" w:date="2019-05-09T22:04:00Z">
        <w:r>
          <w:rPr>
            <w:noProof/>
            <w:webHidden/>
          </w:rPr>
          <w:t>143</w:t>
        </w:r>
        <w:r>
          <w:rPr>
            <w:noProof/>
            <w:webHidden/>
          </w:rPr>
          <w:fldChar w:fldCharType="end"/>
        </w:r>
        <w:r w:rsidRPr="0031235E">
          <w:rPr>
            <w:rStyle w:val="Hyperlink"/>
            <w:noProof/>
          </w:rPr>
          <w:fldChar w:fldCharType="end"/>
        </w:r>
      </w:ins>
    </w:p>
    <w:p w14:paraId="38EDCDCD" w14:textId="4630A72D" w:rsidR="00EB1DAE" w:rsidRDefault="00EB1DAE">
      <w:pPr>
        <w:pStyle w:val="Verzeichnis3"/>
        <w:tabs>
          <w:tab w:val="right" w:leader="dot" w:pos="9350"/>
        </w:tabs>
        <w:rPr>
          <w:ins w:id="857" w:author="Andreas Kuehne" w:date="2019-05-09T22:04:00Z"/>
          <w:rFonts w:asciiTheme="minorHAnsi" w:eastAsiaTheme="minorEastAsia" w:hAnsiTheme="minorHAnsi" w:cstheme="minorBidi"/>
          <w:noProof/>
          <w:sz w:val="22"/>
          <w:szCs w:val="22"/>
          <w:lang w:val="en-GB" w:eastAsia="en-GB"/>
        </w:rPr>
      </w:pPr>
      <w:ins w:id="85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"_Toc8332152"</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10.1.1</w:t>
        </w:r>
        <w:r w:rsidRPr="0031235E">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_Toc8332152 \h </w:instrText>
        </w:r>
      </w:ins>
      <w:r>
        <w:rPr>
          <w:noProof/>
          <w:webHidden/>
        </w:rPr>
      </w:r>
      <w:r>
        <w:rPr>
          <w:noProof/>
          <w:webHidden/>
        </w:rPr>
        <w:fldChar w:fldCharType="separate"/>
      </w:r>
      <w:ins w:id="859" w:author="Andreas Kuehne" w:date="2019-05-09T22:04:00Z">
        <w:r>
          <w:rPr>
            <w:noProof/>
            <w:webHidden/>
          </w:rPr>
          <w:t>143</w:t>
        </w:r>
        <w:r>
          <w:rPr>
            <w:noProof/>
            <w:webHidden/>
          </w:rPr>
          <w:fldChar w:fldCharType="end"/>
        </w:r>
        <w:r w:rsidRPr="0031235E">
          <w:rPr>
            <w:rStyle w:val="Hyperlink"/>
            <w:noProof/>
          </w:rPr>
          <w:fldChar w:fldCharType="end"/>
        </w:r>
      </w:ins>
    </w:p>
    <w:p w14:paraId="15FD003A" w14:textId="76EF9554" w:rsidR="00EB1DAE" w:rsidRDefault="00EB1DAE">
      <w:pPr>
        <w:pStyle w:val="Verzeichnis3"/>
        <w:tabs>
          <w:tab w:val="right" w:leader="dot" w:pos="9350"/>
        </w:tabs>
        <w:rPr>
          <w:ins w:id="860" w:author="Andreas Kuehne" w:date="2019-05-09T22:04:00Z"/>
          <w:rFonts w:asciiTheme="minorHAnsi" w:eastAsiaTheme="minorEastAsia" w:hAnsiTheme="minorHAnsi" w:cstheme="minorBidi"/>
          <w:noProof/>
          <w:sz w:val="22"/>
          <w:szCs w:val="22"/>
          <w:lang w:val="en-GB" w:eastAsia="en-GB"/>
        </w:rPr>
      </w:pPr>
      <w:ins w:id="86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"_Toc8332153"</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10.1.2</w:t>
        </w:r>
        <w:r w:rsidRPr="0031235E">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_Toc8332153 \h </w:instrText>
        </w:r>
      </w:ins>
      <w:r>
        <w:rPr>
          <w:noProof/>
          <w:webHidden/>
        </w:rPr>
      </w:r>
      <w:r>
        <w:rPr>
          <w:noProof/>
          <w:webHidden/>
        </w:rPr>
        <w:fldChar w:fldCharType="separate"/>
      </w:r>
      <w:ins w:id="862" w:author="Andreas Kuehne" w:date="2019-05-09T22:04:00Z">
        <w:r>
          <w:rPr>
            <w:noProof/>
            <w:webHidden/>
          </w:rPr>
          <w:t>143</w:t>
        </w:r>
        <w:r>
          <w:rPr>
            <w:noProof/>
            <w:webHidden/>
          </w:rPr>
          <w:fldChar w:fldCharType="end"/>
        </w:r>
        <w:r w:rsidRPr="0031235E">
          <w:rPr>
            <w:rStyle w:val="Hyperlink"/>
            <w:noProof/>
          </w:rPr>
          <w:fldChar w:fldCharType="end"/>
        </w:r>
      </w:ins>
    </w:p>
    <w:p w14:paraId="25FE60E0" w14:textId="138A05D6" w:rsidR="00EB1DAE" w:rsidRDefault="00EB1DAE">
      <w:pPr>
        <w:pStyle w:val="Verzeichnis3"/>
        <w:tabs>
          <w:tab w:val="right" w:leader="dot" w:pos="9350"/>
        </w:tabs>
        <w:rPr>
          <w:ins w:id="863" w:author="Andreas Kuehne" w:date="2019-05-09T22:04:00Z"/>
          <w:rFonts w:asciiTheme="minorHAnsi" w:eastAsiaTheme="minorEastAsia" w:hAnsiTheme="minorHAnsi" w:cstheme="minorBidi"/>
          <w:noProof/>
          <w:sz w:val="22"/>
          <w:szCs w:val="22"/>
          <w:lang w:val="en-GB" w:eastAsia="en-GB"/>
        </w:rPr>
      </w:pPr>
      <w:ins w:id="86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"_Toc8332154"</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10.1.3</w:t>
        </w:r>
        <w:r w:rsidRPr="0031235E">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_Toc8332154 \h </w:instrText>
        </w:r>
      </w:ins>
      <w:r>
        <w:rPr>
          <w:noProof/>
          <w:webHidden/>
        </w:rPr>
      </w:r>
      <w:r>
        <w:rPr>
          <w:noProof/>
          <w:webHidden/>
        </w:rPr>
        <w:fldChar w:fldCharType="separate"/>
      </w:r>
      <w:ins w:id="865" w:author="Andreas Kuehne" w:date="2019-05-09T22:04:00Z">
        <w:r>
          <w:rPr>
            <w:noProof/>
            <w:webHidden/>
          </w:rPr>
          <w:t>143</w:t>
        </w:r>
        <w:r>
          <w:rPr>
            <w:noProof/>
            <w:webHidden/>
          </w:rPr>
          <w:fldChar w:fldCharType="end"/>
        </w:r>
        <w:r w:rsidRPr="0031235E">
          <w:rPr>
            <w:rStyle w:val="Hyperlink"/>
            <w:noProof/>
          </w:rPr>
          <w:fldChar w:fldCharType="end"/>
        </w:r>
      </w:ins>
    </w:p>
    <w:p w14:paraId="2AD746DF" w14:textId="13488624" w:rsidR="00EB1DAE" w:rsidRDefault="00EB1DAE">
      <w:pPr>
        <w:pStyle w:val="Verzeichnis3"/>
        <w:tabs>
          <w:tab w:val="right" w:leader="dot" w:pos="9350"/>
        </w:tabs>
        <w:rPr>
          <w:ins w:id="866" w:author="Andreas Kuehne" w:date="2019-05-09T22:04:00Z"/>
          <w:rFonts w:asciiTheme="minorHAnsi" w:eastAsiaTheme="minorEastAsia" w:hAnsiTheme="minorHAnsi" w:cstheme="minorBidi"/>
          <w:noProof/>
          <w:sz w:val="22"/>
          <w:szCs w:val="22"/>
          <w:lang w:val="en-GB" w:eastAsia="en-GB"/>
        </w:rPr>
      </w:pPr>
      <w:ins w:id="867"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"_Toc8332155"</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10.1.4</w:t>
        </w:r>
        <w:r w:rsidRPr="0031235E">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_Toc8332155 \h </w:instrText>
        </w:r>
      </w:ins>
      <w:r>
        <w:rPr>
          <w:noProof/>
          <w:webHidden/>
        </w:rPr>
      </w:r>
      <w:r>
        <w:rPr>
          <w:noProof/>
          <w:webHidden/>
        </w:rPr>
        <w:fldChar w:fldCharType="separate"/>
      </w:r>
      <w:ins w:id="868" w:author="Andreas Kuehne" w:date="2019-05-09T22:04:00Z">
        <w:r>
          <w:rPr>
            <w:noProof/>
            <w:webHidden/>
          </w:rPr>
          <w:t>143</w:t>
        </w:r>
        <w:r>
          <w:rPr>
            <w:noProof/>
            <w:webHidden/>
          </w:rPr>
          <w:fldChar w:fldCharType="end"/>
        </w:r>
        <w:r w:rsidRPr="0031235E">
          <w:rPr>
            <w:rStyle w:val="Hyperlink"/>
            <w:noProof/>
          </w:rPr>
          <w:fldChar w:fldCharType="end"/>
        </w:r>
      </w:ins>
    </w:p>
    <w:p w14:paraId="1FC69628" w14:textId="12CF14F9" w:rsidR="00EB1DAE" w:rsidRDefault="00EB1DAE">
      <w:pPr>
        <w:pStyle w:val="Verzeichnis1"/>
        <w:rPr>
          <w:ins w:id="869" w:author="Andreas Kuehne" w:date="2019-05-09T22:04:00Z"/>
          <w:rFonts w:asciiTheme="minorHAnsi" w:eastAsiaTheme="minorEastAsia" w:hAnsiTheme="minorHAnsi" w:cstheme="minorBidi"/>
          <w:noProof/>
          <w:sz w:val="22"/>
          <w:szCs w:val="22"/>
          <w:lang w:val="en-GB" w:eastAsia="en-GB"/>
        </w:rPr>
      </w:pPr>
      <w:ins w:id="870"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"_Toc8332156"</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11</w:t>
        </w:r>
        <w:r>
          <w:rPr>
            <w:rFonts w:asciiTheme="minorHAnsi" w:eastAsiaTheme="minorEastAsia" w:hAnsiTheme="minorHAnsi" w:cstheme="minorBidi"/>
            <w:noProof/>
            <w:sz w:val="22"/>
            <w:szCs w:val="22"/>
            <w:lang w:val="en-GB" w:eastAsia="en-GB"/>
          </w:rPr>
          <w:tab/>
        </w:r>
        <w:r w:rsidRPr="0031235E">
          <w:rPr>
            <w:rStyle w:val="Hyperlink"/>
            <w:noProof/>
            <w:lang w:val="en-GB"/>
          </w:rPr>
          <w:t>Conformance</w:t>
        </w:r>
        <w:r>
          <w:rPr>
            <w:noProof/>
            <w:webHidden/>
          </w:rPr>
          <w:tab/>
        </w:r>
        <w:r>
          <w:rPr>
            <w:noProof/>
            <w:webHidden/>
          </w:rPr>
          <w:fldChar w:fldCharType="begin"/>
        </w:r>
        <w:r>
          <w:rPr>
            <w:noProof/>
            <w:webHidden/>
          </w:rPr>
          <w:instrText xml:space="preserve"> PAGEREF _Toc8332156 \h </w:instrText>
        </w:r>
      </w:ins>
      <w:r>
        <w:rPr>
          <w:noProof/>
          <w:webHidden/>
        </w:rPr>
      </w:r>
      <w:r>
        <w:rPr>
          <w:noProof/>
          <w:webHidden/>
        </w:rPr>
        <w:fldChar w:fldCharType="separate"/>
      </w:r>
      <w:ins w:id="871" w:author="Andreas Kuehne" w:date="2019-05-09T22:04:00Z">
        <w:r>
          <w:rPr>
            <w:noProof/>
            <w:webHidden/>
          </w:rPr>
          <w:t>145</w:t>
        </w:r>
        <w:r>
          <w:rPr>
            <w:noProof/>
            <w:webHidden/>
          </w:rPr>
          <w:fldChar w:fldCharType="end"/>
        </w:r>
        <w:r w:rsidRPr="0031235E">
          <w:rPr>
            <w:rStyle w:val="Hyperlink"/>
            <w:noProof/>
          </w:rPr>
          <w:fldChar w:fldCharType="end"/>
        </w:r>
      </w:ins>
    </w:p>
    <w:p w14:paraId="207B3867" w14:textId="2071023B" w:rsidR="00EB1DAE" w:rsidRDefault="00EB1DAE">
      <w:pPr>
        <w:pStyle w:val="Verzeichnis2"/>
        <w:tabs>
          <w:tab w:val="right" w:leader="dot" w:pos="9350"/>
        </w:tabs>
        <w:rPr>
          <w:ins w:id="872" w:author="Andreas Kuehne" w:date="2019-05-09T22:04:00Z"/>
          <w:rFonts w:asciiTheme="minorHAnsi" w:eastAsiaTheme="minorEastAsia" w:hAnsiTheme="minorHAnsi" w:cstheme="minorBidi"/>
          <w:noProof/>
          <w:sz w:val="22"/>
          <w:szCs w:val="22"/>
          <w:lang w:val="en-GB" w:eastAsia="en-GB"/>
        </w:rPr>
      </w:pPr>
      <w:ins w:id="873"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"_Toc8332157"</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_Toc8332157 \h </w:instrText>
        </w:r>
      </w:ins>
      <w:r>
        <w:rPr>
          <w:noProof/>
          <w:webHidden/>
        </w:rPr>
      </w:r>
      <w:r>
        <w:rPr>
          <w:noProof/>
          <w:webHidden/>
        </w:rPr>
        <w:fldChar w:fldCharType="separate"/>
      </w:r>
      <w:ins w:id="874" w:author="Andreas Kuehne" w:date="2019-05-09T22:04:00Z">
        <w:r>
          <w:rPr>
            <w:noProof/>
            <w:webHidden/>
          </w:rPr>
          <w:t>145</w:t>
        </w:r>
        <w:r>
          <w:rPr>
            <w:noProof/>
            <w:webHidden/>
          </w:rPr>
          <w:fldChar w:fldCharType="end"/>
        </w:r>
        <w:r w:rsidRPr="0031235E">
          <w:rPr>
            <w:rStyle w:val="Hyperlink"/>
            <w:noProof/>
          </w:rPr>
          <w:fldChar w:fldCharType="end"/>
        </w:r>
      </w:ins>
    </w:p>
    <w:p w14:paraId="322F7FEA" w14:textId="6AD4748F" w:rsidR="00EB1DAE" w:rsidRDefault="00EB1DAE">
      <w:pPr>
        <w:pStyle w:val="Verzeichnis3"/>
        <w:tabs>
          <w:tab w:val="right" w:leader="dot" w:pos="9350"/>
        </w:tabs>
        <w:rPr>
          <w:ins w:id="875" w:author="Andreas Kuehne" w:date="2019-05-09T22:04:00Z"/>
          <w:rFonts w:asciiTheme="minorHAnsi" w:eastAsiaTheme="minorEastAsia" w:hAnsiTheme="minorHAnsi" w:cstheme="minorBidi"/>
          <w:noProof/>
          <w:sz w:val="22"/>
          <w:szCs w:val="22"/>
          <w:lang w:val="en-GB" w:eastAsia="en-GB"/>
        </w:rPr>
      </w:pPr>
      <w:ins w:id="876"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"_Toc8332158"</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11.1.1</w:t>
        </w:r>
        <w:r w:rsidRPr="0031235E">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_Toc8332158 \h </w:instrText>
        </w:r>
      </w:ins>
      <w:r>
        <w:rPr>
          <w:noProof/>
          <w:webHidden/>
        </w:rPr>
      </w:r>
      <w:r>
        <w:rPr>
          <w:noProof/>
          <w:webHidden/>
        </w:rPr>
        <w:fldChar w:fldCharType="separate"/>
      </w:r>
      <w:ins w:id="877" w:author="Andreas Kuehne" w:date="2019-05-09T22:04:00Z">
        <w:r>
          <w:rPr>
            <w:noProof/>
            <w:webHidden/>
          </w:rPr>
          <w:t>145</w:t>
        </w:r>
        <w:r>
          <w:rPr>
            <w:noProof/>
            <w:webHidden/>
          </w:rPr>
          <w:fldChar w:fldCharType="end"/>
        </w:r>
        <w:r w:rsidRPr="0031235E">
          <w:rPr>
            <w:rStyle w:val="Hyperlink"/>
            <w:noProof/>
          </w:rPr>
          <w:fldChar w:fldCharType="end"/>
        </w:r>
      </w:ins>
    </w:p>
    <w:p w14:paraId="634B0C32" w14:textId="70DB1CE4" w:rsidR="00EB1DAE" w:rsidRDefault="00EB1DAE">
      <w:pPr>
        <w:pStyle w:val="Verzeichnis3"/>
        <w:tabs>
          <w:tab w:val="right" w:leader="dot" w:pos="9350"/>
        </w:tabs>
        <w:rPr>
          <w:ins w:id="878" w:author="Andreas Kuehne" w:date="2019-05-09T22:04:00Z"/>
          <w:rFonts w:asciiTheme="minorHAnsi" w:eastAsiaTheme="minorEastAsia" w:hAnsiTheme="minorHAnsi" w:cstheme="minorBidi"/>
          <w:noProof/>
          <w:sz w:val="22"/>
          <w:szCs w:val="22"/>
          <w:lang w:val="en-GB" w:eastAsia="en-GB"/>
        </w:rPr>
      </w:pPr>
      <w:ins w:id="879"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"_Toc8332159"</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11.1.2</w:t>
        </w:r>
        <w:r w:rsidRPr="0031235E">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_Toc8332159 \h </w:instrText>
        </w:r>
      </w:ins>
      <w:r>
        <w:rPr>
          <w:noProof/>
          <w:webHidden/>
        </w:rPr>
      </w:r>
      <w:r>
        <w:rPr>
          <w:noProof/>
          <w:webHidden/>
        </w:rPr>
        <w:fldChar w:fldCharType="separate"/>
      </w:r>
      <w:ins w:id="880" w:author="Andreas Kuehne" w:date="2019-05-09T22:04:00Z">
        <w:r>
          <w:rPr>
            <w:noProof/>
            <w:webHidden/>
          </w:rPr>
          <w:t>145</w:t>
        </w:r>
        <w:r>
          <w:rPr>
            <w:noProof/>
            <w:webHidden/>
          </w:rPr>
          <w:fldChar w:fldCharType="end"/>
        </w:r>
        <w:r w:rsidRPr="0031235E">
          <w:rPr>
            <w:rStyle w:val="Hyperlink"/>
            <w:noProof/>
          </w:rPr>
          <w:fldChar w:fldCharType="end"/>
        </w:r>
      </w:ins>
    </w:p>
    <w:p w14:paraId="511FD259" w14:textId="73B08B82" w:rsidR="00EB1DAE" w:rsidRDefault="00EB1DAE">
      <w:pPr>
        <w:pStyle w:val="Verzeichnis3"/>
        <w:tabs>
          <w:tab w:val="right" w:leader="dot" w:pos="9350"/>
        </w:tabs>
        <w:rPr>
          <w:ins w:id="881" w:author="Andreas Kuehne" w:date="2019-05-09T22:04:00Z"/>
          <w:rFonts w:asciiTheme="minorHAnsi" w:eastAsiaTheme="minorEastAsia" w:hAnsiTheme="minorHAnsi" w:cstheme="minorBidi"/>
          <w:noProof/>
          <w:sz w:val="22"/>
          <w:szCs w:val="22"/>
          <w:lang w:val="en-GB" w:eastAsia="en-GB"/>
        </w:rPr>
      </w:pPr>
      <w:ins w:id="882"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"_Toc8332160"</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11.1.3</w:t>
        </w:r>
        <w:r w:rsidRPr="0031235E">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_Toc8332160 \h </w:instrText>
        </w:r>
      </w:ins>
      <w:r>
        <w:rPr>
          <w:noProof/>
          <w:webHidden/>
        </w:rPr>
      </w:r>
      <w:r>
        <w:rPr>
          <w:noProof/>
          <w:webHidden/>
        </w:rPr>
        <w:fldChar w:fldCharType="separate"/>
      </w:r>
      <w:ins w:id="883" w:author="Andreas Kuehne" w:date="2019-05-09T22:04:00Z">
        <w:r>
          <w:rPr>
            <w:noProof/>
            <w:webHidden/>
          </w:rPr>
          <w:t>145</w:t>
        </w:r>
        <w:r>
          <w:rPr>
            <w:noProof/>
            <w:webHidden/>
          </w:rPr>
          <w:fldChar w:fldCharType="end"/>
        </w:r>
        <w:r w:rsidRPr="0031235E">
          <w:rPr>
            <w:rStyle w:val="Hyperlink"/>
            <w:noProof/>
          </w:rPr>
          <w:fldChar w:fldCharType="end"/>
        </w:r>
      </w:ins>
    </w:p>
    <w:p w14:paraId="4CD587A8" w14:textId="1F244800" w:rsidR="00EB1DAE" w:rsidRDefault="00EB1DAE">
      <w:pPr>
        <w:pStyle w:val="Verzeichnis3"/>
        <w:tabs>
          <w:tab w:val="right" w:leader="dot" w:pos="9350"/>
        </w:tabs>
        <w:rPr>
          <w:ins w:id="884" w:author="Andreas Kuehne" w:date="2019-05-09T22:04:00Z"/>
          <w:rFonts w:asciiTheme="minorHAnsi" w:eastAsiaTheme="minorEastAsia" w:hAnsiTheme="minorHAnsi" w:cstheme="minorBidi"/>
          <w:noProof/>
          <w:sz w:val="22"/>
          <w:szCs w:val="22"/>
          <w:lang w:val="en-GB" w:eastAsia="en-GB"/>
        </w:rPr>
      </w:pPr>
      <w:ins w:id="885"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"_Toc8332161"</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11.1.4</w:t>
        </w:r>
        <w:r w:rsidRPr="0031235E">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_Toc8332161 \h </w:instrText>
        </w:r>
      </w:ins>
      <w:r>
        <w:rPr>
          <w:noProof/>
          <w:webHidden/>
        </w:rPr>
      </w:r>
      <w:r>
        <w:rPr>
          <w:noProof/>
          <w:webHidden/>
        </w:rPr>
        <w:fldChar w:fldCharType="separate"/>
      </w:r>
      <w:ins w:id="886" w:author="Andreas Kuehne" w:date="2019-05-09T22:04:00Z">
        <w:r>
          <w:rPr>
            <w:noProof/>
            <w:webHidden/>
          </w:rPr>
          <w:t>145</w:t>
        </w:r>
        <w:r>
          <w:rPr>
            <w:noProof/>
            <w:webHidden/>
          </w:rPr>
          <w:fldChar w:fldCharType="end"/>
        </w:r>
        <w:r w:rsidRPr="0031235E">
          <w:rPr>
            <w:rStyle w:val="Hyperlink"/>
            <w:noProof/>
          </w:rPr>
          <w:fldChar w:fldCharType="end"/>
        </w:r>
      </w:ins>
    </w:p>
    <w:p w14:paraId="36C22461" w14:textId="3EDF636E" w:rsidR="00EB1DAE" w:rsidRDefault="00EB1DAE">
      <w:pPr>
        <w:pStyle w:val="Verzeichnis1"/>
        <w:rPr>
          <w:ins w:id="887" w:author="Andreas Kuehne" w:date="2019-05-09T22:04:00Z"/>
          <w:rFonts w:asciiTheme="minorHAnsi" w:eastAsiaTheme="minorEastAsia" w:hAnsiTheme="minorHAnsi" w:cstheme="minorBidi"/>
          <w:noProof/>
          <w:sz w:val="22"/>
          <w:szCs w:val="22"/>
          <w:lang w:val="en-GB" w:eastAsia="en-GB"/>
        </w:rPr>
      </w:pPr>
      <w:ins w:id="888"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"_Toc8332162"</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Appendix A.</w:t>
        </w:r>
        <w:r w:rsidRPr="0031235E">
          <w:rPr>
            <w:rStyle w:val="Hyperlink"/>
            <w:noProof/>
            <w:lang w:val="en-GB"/>
          </w:rPr>
          <w:t xml:space="preserve"> Acknowledgments</w:t>
        </w:r>
        <w:r>
          <w:rPr>
            <w:noProof/>
            <w:webHidden/>
          </w:rPr>
          <w:tab/>
        </w:r>
        <w:r>
          <w:rPr>
            <w:noProof/>
            <w:webHidden/>
          </w:rPr>
          <w:fldChar w:fldCharType="begin"/>
        </w:r>
        <w:r>
          <w:rPr>
            <w:noProof/>
            <w:webHidden/>
          </w:rPr>
          <w:instrText xml:space="preserve"> PAGEREF _Toc8332162 \h </w:instrText>
        </w:r>
      </w:ins>
      <w:r>
        <w:rPr>
          <w:noProof/>
          <w:webHidden/>
        </w:rPr>
      </w:r>
      <w:r>
        <w:rPr>
          <w:noProof/>
          <w:webHidden/>
        </w:rPr>
        <w:fldChar w:fldCharType="separate"/>
      </w:r>
      <w:ins w:id="889" w:author="Andreas Kuehne" w:date="2019-05-09T22:04:00Z">
        <w:r>
          <w:rPr>
            <w:noProof/>
            <w:webHidden/>
          </w:rPr>
          <w:t>146</w:t>
        </w:r>
        <w:r>
          <w:rPr>
            <w:noProof/>
            <w:webHidden/>
          </w:rPr>
          <w:fldChar w:fldCharType="end"/>
        </w:r>
        <w:r w:rsidRPr="0031235E">
          <w:rPr>
            <w:rStyle w:val="Hyperlink"/>
            <w:noProof/>
          </w:rPr>
          <w:fldChar w:fldCharType="end"/>
        </w:r>
      </w:ins>
    </w:p>
    <w:p w14:paraId="50FA69BD" w14:textId="4F9C0BA4" w:rsidR="00EB1DAE" w:rsidRDefault="00EB1DAE">
      <w:pPr>
        <w:pStyle w:val="Verzeichnis1"/>
        <w:rPr>
          <w:ins w:id="890" w:author="Andreas Kuehne" w:date="2019-05-09T22:04:00Z"/>
          <w:rFonts w:asciiTheme="minorHAnsi" w:eastAsiaTheme="minorEastAsia" w:hAnsiTheme="minorHAnsi" w:cstheme="minorBidi"/>
          <w:noProof/>
          <w:sz w:val="22"/>
          <w:szCs w:val="22"/>
          <w:lang w:val="en-GB" w:eastAsia="en-GB"/>
        </w:rPr>
      </w:pPr>
      <w:ins w:id="891"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"_Toc8332163"</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Appendix B.</w:t>
        </w:r>
        <w:r w:rsidRPr="0031235E">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_Toc8332163 \h </w:instrText>
        </w:r>
      </w:ins>
      <w:r>
        <w:rPr>
          <w:noProof/>
          <w:webHidden/>
        </w:rPr>
      </w:r>
      <w:r>
        <w:rPr>
          <w:noProof/>
          <w:webHidden/>
        </w:rPr>
        <w:fldChar w:fldCharType="separate"/>
      </w:r>
      <w:ins w:id="892" w:author="Andreas Kuehne" w:date="2019-05-09T22:04:00Z">
        <w:r>
          <w:rPr>
            <w:noProof/>
            <w:webHidden/>
          </w:rPr>
          <w:t>147</w:t>
        </w:r>
        <w:r>
          <w:rPr>
            <w:noProof/>
            <w:webHidden/>
          </w:rPr>
          <w:fldChar w:fldCharType="end"/>
        </w:r>
        <w:r w:rsidRPr="0031235E">
          <w:rPr>
            <w:rStyle w:val="Hyperlink"/>
            <w:noProof/>
          </w:rPr>
          <w:fldChar w:fldCharType="end"/>
        </w:r>
      </w:ins>
    </w:p>
    <w:p w14:paraId="31B762F5" w14:textId="60AF1BFB" w:rsidR="00EB1DAE" w:rsidRDefault="00EB1DAE">
      <w:pPr>
        <w:pStyle w:val="Verzeichnis1"/>
        <w:rPr>
          <w:ins w:id="893" w:author="Andreas Kuehne" w:date="2019-05-09T22:04:00Z"/>
          <w:rFonts w:asciiTheme="minorHAnsi" w:eastAsiaTheme="minorEastAsia" w:hAnsiTheme="minorHAnsi" w:cstheme="minorBidi"/>
          <w:noProof/>
          <w:sz w:val="22"/>
          <w:szCs w:val="22"/>
          <w:lang w:val="en-GB" w:eastAsia="en-GB"/>
        </w:rPr>
      </w:pPr>
      <w:ins w:id="894" w:author="Andreas Kuehne" w:date="2019-05-09T22:04:00Z">
        <w:r w:rsidRPr="0031235E">
          <w:rPr>
            <w:rStyle w:val="Hyperlink"/>
            <w:noProof/>
          </w:rPr>
          <w:fldChar w:fldCharType="begin"/>
        </w:r>
        <w:r w:rsidRPr="0031235E">
          <w:rPr>
            <w:rStyle w:val="Hyperlink"/>
            <w:noProof/>
          </w:rPr>
          <w:instrText xml:space="preserve"> </w:instrText>
        </w:r>
        <w:r>
          <w:rPr>
            <w:noProof/>
          </w:rPr>
          <w:instrText>HYPERLINK \l "_Toc8332164"</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Appendix C.</w:t>
        </w:r>
        <w:r w:rsidRPr="0031235E">
          <w:rPr>
            <w:rStyle w:val="Hyperlink"/>
            <w:noProof/>
            <w:lang w:val="en-GB"/>
          </w:rPr>
          <w:t xml:space="preserve"> List of Figures</w:t>
        </w:r>
        <w:r>
          <w:rPr>
            <w:noProof/>
            <w:webHidden/>
          </w:rPr>
          <w:tab/>
        </w:r>
        <w:r>
          <w:rPr>
            <w:noProof/>
            <w:webHidden/>
          </w:rPr>
          <w:fldChar w:fldCharType="begin"/>
        </w:r>
        <w:r>
          <w:rPr>
            <w:noProof/>
            <w:webHidden/>
          </w:rPr>
          <w:instrText xml:space="preserve"> PAGEREF _Toc8332164 \h </w:instrText>
        </w:r>
      </w:ins>
      <w:r>
        <w:rPr>
          <w:noProof/>
          <w:webHidden/>
        </w:rPr>
      </w:r>
      <w:r>
        <w:rPr>
          <w:noProof/>
          <w:webHidden/>
        </w:rPr>
        <w:fldChar w:fldCharType="separate"/>
      </w:r>
      <w:ins w:id="895" w:author="Andreas Kuehne" w:date="2019-05-09T22:04:00Z">
        <w:r>
          <w:rPr>
            <w:noProof/>
            <w:webHidden/>
          </w:rPr>
          <w:t>150</w:t>
        </w:r>
        <w:r>
          <w:rPr>
            <w:noProof/>
            <w:webHidden/>
          </w:rPr>
          <w:fldChar w:fldCharType="end"/>
        </w:r>
        <w:r w:rsidRPr="0031235E">
          <w:rPr>
            <w:rStyle w:val="Hyperlink"/>
            <w:noProof/>
          </w:rPr>
          <w:fldChar w:fldCharType="end"/>
        </w:r>
      </w:ins>
    </w:p>
    <w:p w14:paraId="635C2F09" w14:textId="39625DFC" w:rsidR="00EB1DAE" w:rsidRDefault="00EB1DAE">
      <w:pPr>
        <w:pStyle w:val="Verzeichnis1"/>
        <w:rPr>
          <w:ins w:id="896" w:author="Andreas Kuehne" w:date="2019-05-09T22:04:00Z"/>
          <w:rFonts w:asciiTheme="minorHAnsi" w:eastAsiaTheme="minorEastAsia" w:hAnsiTheme="minorHAnsi" w:cstheme="minorBidi"/>
          <w:noProof/>
          <w:sz w:val="22"/>
          <w:szCs w:val="22"/>
          <w:lang w:val="en-GB" w:eastAsia="en-GB"/>
        </w:rPr>
      </w:pPr>
      <w:ins w:id="897" w:author="Andreas Kuehne" w:date="2019-05-09T22:04:00Z">
        <w:r w:rsidRPr="0031235E">
          <w:rPr>
            <w:rStyle w:val="Hyperlink"/>
            <w:noProof/>
          </w:rPr>
          <w:lastRenderedPageBreak/>
          <w:fldChar w:fldCharType="begin"/>
        </w:r>
        <w:r w:rsidRPr="0031235E">
          <w:rPr>
            <w:rStyle w:val="Hyperlink"/>
            <w:noProof/>
          </w:rPr>
          <w:instrText xml:space="preserve"> </w:instrText>
        </w:r>
        <w:r>
          <w:rPr>
            <w:noProof/>
          </w:rPr>
          <w:instrText>HYPERLINK \l "_Toc8332165"</w:instrText>
        </w:r>
        <w:r w:rsidRPr="0031235E">
          <w:rPr>
            <w:rStyle w:val="Hyperlink"/>
            <w:noProof/>
          </w:rPr>
          <w:instrText xml:space="preserve"> </w:instrText>
        </w:r>
        <w:r w:rsidRPr="0031235E">
          <w:rPr>
            <w:rStyle w:val="Hyperlink"/>
            <w:noProof/>
          </w:rPr>
          <w:fldChar w:fldCharType="separate"/>
        </w:r>
        <w:r w:rsidRPr="0031235E">
          <w:rPr>
            <w:rStyle w:val="Hyperlink"/>
            <w:noProof/>
            <w:lang w:val="en-GB"/>
            <w14:scene3d>
              <w14:camera w14:prst="orthographicFront"/>
              <w14:lightRig w14:rig="threePt" w14:dir="t">
                <w14:rot w14:lat="0" w14:lon="0" w14:rev="0"/>
              </w14:lightRig>
            </w14:scene3d>
          </w:rPr>
          <w:t>Appendix D.</w:t>
        </w:r>
        <w:r w:rsidRPr="0031235E">
          <w:rPr>
            <w:rStyle w:val="Hyperlink"/>
            <w:noProof/>
            <w:lang w:val="en-GB"/>
          </w:rPr>
          <w:t xml:space="preserve"> Revision History</w:t>
        </w:r>
        <w:r>
          <w:rPr>
            <w:noProof/>
            <w:webHidden/>
          </w:rPr>
          <w:tab/>
        </w:r>
        <w:r>
          <w:rPr>
            <w:noProof/>
            <w:webHidden/>
          </w:rPr>
          <w:fldChar w:fldCharType="begin"/>
        </w:r>
        <w:r>
          <w:rPr>
            <w:noProof/>
            <w:webHidden/>
          </w:rPr>
          <w:instrText xml:space="preserve"> PAGEREF _Toc8332165 \h </w:instrText>
        </w:r>
      </w:ins>
      <w:r>
        <w:rPr>
          <w:noProof/>
          <w:webHidden/>
        </w:rPr>
      </w:r>
      <w:r>
        <w:rPr>
          <w:noProof/>
          <w:webHidden/>
        </w:rPr>
        <w:fldChar w:fldCharType="separate"/>
      </w:r>
      <w:ins w:id="898" w:author="Andreas Kuehne" w:date="2019-05-09T22:04:00Z">
        <w:r>
          <w:rPr>
            <w:noProof/>
            <w:webHidden/>
          </w:rPr>
          <w:t>151</w:t>
        </w:r>
        <w:r>
          <w:rPr>
            <w:noProof/>
            <w:webHidden/>
          </w:rPr>
          <w:fldChar w:fldCharType="end"/>
        </w:r>
        <w:r w:rsidRPr="0031235E">
          <w:rPr>
            <w:rStyle w:val="Hyperlink"/>
            <w:noProof/>
          </w:rPr>
          <w:fldChar w:fldCharType="end"/>
        </w:r>
      </w:ins>
    </w:p>
    <w:p w14:paraId="74E7BA28" w14:textId="623809D5" w:rsidR="005E5C94" w:rsidDel="00EB1DAE" w:rsidRDefault="005E5C94">
      <w:pPr>
        <w:pStyle w:val="Verzeichnis1"/>
        <w:rPr>
          <w:del w:id="899" w:author="Andreas Kuehne" w:date="2019-05-09T22:04:00Z"/>
          <w:rFonts w:asciiTheme="minorHAnsi" w:eastAsiaTheme="minorEastAsia" w:hAnsiTheme="minorHAnsi" w:cstheme="minorBidi"/>
          <w:noProof/>
          <w:sz w:val="22"/>
          <w:szCs w:val="22"/>
          <w:lang w:val="en-GB" w:eastAsia="en-GB"/>
        </w:rPr>
      </w:pPr>
      <w:del w:id="900" w:author="Andreas Kuehne" w:date="2019-05-09T22:04:00Z">
        <w:r w:rsidRPr="00EB1DAE" w:rsidDel="00EB1DAE">
          <w:rPr>
            <w:rStyle w:val="Hyperlink"/>
            <w:noProof/>
            <w:lang w:val="en-GB"/>
          </w:rPr>
          <w:delText>1</w:delText>
        </w:r>
        <w:r w:rsidDel="00EB1DAE">
          <w:rPr>
            <w:rFonts w:asciiTheme="minorHAnsi" w:eastAsiaTheme="minorEastAsia" w:hAnsiTheme="minorHAnsi" w:cstheme="minorBidi"/>
            <w:noProof/>
            <w:sz w:val="22"/>
            <w:szCs w:val="22"/>
            <w:lang w:val="en-GB" w:eastAsia="en-GB"/>
          </w:rPr>
          <w:tab/>
        </w:r>
        <w:r w:rsidRPr="00EB1DAE" w:rsidDel="00EB1DAE">
          <w:rPr>
            <w:rStyle w:val="Hyperlink"/>
            <w:noProof/>
            <w:lang w:val="en-GB"/>
          </w:rPr>
          <w:delText>Introduction</w:delText>
        </w:r>
        <w:r w:rsidDel="00EB1DAE">
          <w:rPr>
            <w:noProof/>
            <w:webHidden/>
          </w:rPr>
          <w:tab/>
          <w:delText>11</w:delText>
        </w:r>
      </w:del>
    </w:p>
    <w:p w14:paraId="78DD8E08" w14:textId="0CF25095" w:rsidR="005E5C94" w:rsidDel="00EB1DAE" w:rsidRDefault="005E5C94">
      <w:pPr>
        <w:pStyle w:val="Verzeichnis2"/>
        <w:tabs>
          <w:tab w:val="right" w:leader="dot" w:pos="9350"/>
        </w:tabs>
        <w:rPr>
          <w:del w:id="901" w:author="Andreas Kuehne" w:date="2019-05-09T22:04:00Z"/>
          <w:rFonts w:asciiTheme="minorHAnsi" w:eastAsiaTheme="minorEastAsia" w:hAnsiTheme="minorHAnsi" w:cstheme="minorBidi"/>
          <w:noProof/>
          <w:sz w:val="22"/>
          <w:szCs w:val="22"/>
          <w:lang w:val="en-GB" w:eastAsia="en-GB"/>
        </w:rPr>
      </w:pPr>
      <w:del w:id="902" w:author="Andreas Kuehne" w:date="2019-05-09T22:04:00Z">
        <w:r w:rsidRPr="00EB1DAE" w:rsidDel="00EB1DAE">
          <w:rPr>
            <w:rStyle w:val="Hyperlink"/>
            <w:noProof/>
            <w:lang w:val="en-GB"/>
          </w:rPr>
          <w:delText>1.1 IPR Policy</w:delText>
        </w:r>
        <w:r w:rsidDel="00EB1DAE">
          <w:rPr>
            <w:noProof/>
            <w:webHidden/>
          </w:rPr>
          <w:tab/>
          <w:delText>11</w:delText>
        </w:r>
      </w:del>
    </w:p>
    <w:p w14:paraId="669ED2B3" w14:textId="0D61281B" w:rsidR="005E5C94" w:rsidDel="00EB1DAE" w:rsidRDefault="005E5C94">
      <w:pPr>
        <w:pStyle w:val="Verzeichnis2"/>
        <w:tabs>
          <w:tab w:val="right" w:leader="dot" w:pos="9350"/>
        </w:tabs>
        <w:rPr>
          <w:del w:id="903" w:author="Andreas Kuehne" w:date="2019-05-09T22:04:00Z"/>
          <w:rFonts w:asciiTheme="minorHAnsi" w:eastAsiaTheme="minorEastAsia" w:hAnsiTheme="minorHAnsi" w:cstheme="minorBidi"/>
          <w:noProof/>
          <w:sz w:val="22"/>
          <w:szCs w:val="22"/>
          <w:lang w:val="en-GB" w:eastAsia="en-GB"/>
        </w:rPr>
      </w:pPr>
      <w:del w:id="904" w:author="Andreas Kuehne" w:date="2019-05-09T22:04:00Z">
        <w:r w:rsidRPr="00EB1DAE" w:rsidDel="00EB1DAE">
          <w:rPr>
            <w:rStyle w:val="Hyperlink"/>
            <w:noProof/>
            <w:lang w:val="en-GB"/>
          </w:rPr>
          <w:delText>1.2 Terminology</w:delText>
        </w:r>
        <w:r w:rsidDel="00EB1DAE">
          <w:rPr>
            <w:noProof/>
            <w:webHidden/>
          </w:rPr>
          <w:tab/>
          <w:delText>11</w:delText>
        </w:r>
      </w:del>
    </w:p>
    <w:p w14:paraId="7605F85D" w14:textId="491622D7" w:rsidR="005E5C94" w:rsidDel="00EB1DAE" w:rsidRDefault="005E5C94">
      <w:pPr>
        <w:pStyle w:val="Verzeichnis3"/>
        <w:tabs>
          <w:tab w:val="right" w:leader="dot" w:pos="9350"/>
        </w:tabs>
        <w:rPr>
          <w:del w:id="905" w:author="Andreas Kuehne" w:date="2019-05-09T22:04:00Z"/>
          <w:rFonts w:asciiTheme="minorHAnsi" w:eastAsiaTheme="minorEastAsia" w:hAnsiTheme="minorHAnsi" w:cstheme="minorBidi"/>
          <w:noProof/>
          <w:sz w:val="22"/>
          <w:szCs w:val="22"/>
          <w:lang w:val="en-GB" w:eastAsia="en-GB"/>
        </w:rPr>
      </w:pPr>
      <w:del w:id="906"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1.2.1</w:delText>
        </w:r>
        <w:r w:rsidRPr="00EB1DAE" w:rsidDel="00EB1DAE">
          <w:rPr>
            <w:rStyle w:val="Hyperlink"/>
            <w:noProof/>
            <w:lang w:val="en-GB"/>
          </w:rPr>
          <w:delText xml:space="preserve"> Terms and Definitions</w:delText>
        </w:r>
        <w:r w:rsidDel="00EB1DAE">
          <w:rPr>
            <w:noProof/>
            <w:webHidden/>
          </w:rPr>
          <w:tab/>
          <w:delText>11</w:delText>
        </w:r>
      </w:del>
    </w:p>
    <w:p w14:paraId="5E15F1BB" w14:textId="346D9762" w:rsidR="005E5C94" w:rsidDel="00EB1DAE" w:rsidRDefault="005E5C94">
      <w:pPr>
        <w:pStyle w:val="Verzeichnis3"/>
        <w:tabs>
          <w:tab w:val="right" w:leader="dot" w:pos="9350"/>
        </w:tabs>
        <w:rPr>
          <w:del w:id="907" w:author="Andreas Kuehne" w:date="2019-05-09T22:04:00Z"/>
          <w:rFonts w:asciiTheme="minorHAnsi" w:eastAsiaTheme="minorEastAsia" w:hAnsiTheme="minorHAnsi" w:cstheme="minorBidi"/>
          <w:noProof/>
          <w:sz w:val="22"/>
          <w:szCs w:val="22"/>
          <w:lang w:val="en-GB" w:eastAsia="en-GB"/>
        </w:rPr>
      </w:pPr>
      <w:del w:id="908"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1.2.2</w:delText>
        </w:r>
        <w:r w:rsidRPr="00EB1DAE" w:rsidDel="00EB1DAE">
          <w:rPr>
            <w:rStyle w:val="Hyperlink"/>
            <w:noProof/>
            <w:lang w:val="en-GB"/>
          </w:rPr>
          <w:delText xml:space="preserve"> Abbreviated Terms</w:delText>
        </w:r>
        <w:r w:rsidDel="00EB1DAE">
          <w:rPr>
            <w:noProof/>
            <w:webHidden/>
          </w:rPr>
          <w:tab/>
          <w:delText>11</w:delText>
        </w:r>
      </w:del>
    </w:p>
    <w:p w14:paraId="0AE78D25" w14:textId="52884192" w:rsidR="005E5C94" w:rsidDel="00EB1DAE" w:rsidRDefault="005E5C94">
      <w:pPr>
        <w:pStyle w:val="Verzeichnis2"/>
        <w:tabs>
          <w:tab w:val="right" w:leader="dot" w:pos="9350"/>
        </w:tabs>
        <w:rPr>
          <w:del w:id="909" w:author="Andreas Kuehne" w:date="2019-05-09T22:04:00Z"/>
          <w:rFonts w:asciiTheme="minorHAnsi" w:eastAsiaTheme="minorEastAsia" w:hAnsiTheme="minorHAnsi" w:cstheme="minorBidi"/>
          <w:noProof/>
          <w:sz w:val="22"/>
          <w:szCs w:val="22"/>
          <w:lang w:val="en-GB" w:eastAsia="en-GB"/>
        </w:rPr>
      </w:pPr>
      <w:del w:id="910" w:author="Andreas Kuehne" w:date="2019-05-09T22:04:00Z">
        <w:r w:rsidRPr="00EB1DAE" w:rsidDel="00EB1DAE">
          <w:rPr>
            <w:rStyle w:val="Hyperlink"/>
            <w:noProof/>
            <w:lang w:val="en-GB"/>
          </w:rPr>
          <w:delText>1.3 Normative References</w:delText>
        </w:r>
        <w:r w:rsidDel="00EB1DAE">
          <w:rPr>
            <w:noProof/>
            <w:webHidden/>
          </w:rPr>
          <w:tab/>
          <w:delText>11</w:delText>
        </w:r>
      </w:del>
    </w:p>
    <w:p w14:paraId="701E81BB" w14:textId="160B2511" w:rsidR="005E5C94" w:rsidDel="00EB1DAE" w:rsidRDefault="005E5C94">
      <w:pPr>
        <w:pStyle w:val="Verzeichnis2"/>
        <w:tabs>
          <w:tab w:val="right" w:leader="dot" w:pos="9350"/>
        </w:tabs>
        <w:rPr>
          <w:del w:id="911" w:author="Andreas Kuehne" w:date="2019-05-09T22:04:00Z"/>
          <w:rFonts w:asciiTheme="minorHAnsi" w:eastAsiaTheme="minorEastAsia" w:hAnsiTheme="minorHAnsi" w:cstheme="minorBidi"/>
          <w:noProof/>
          <w:sz w:val="22"/>
          <w:szCs w:val="22"/>
          <w:lang w:val="en-GB" w:eastAsia="en-GB"/>
        </w:rPr>
      </w:pPr>
      <w:del w:id="912" w:author="Andreas Kuehne" w:date="2019-05-09T22:04:00Z">
        <w:r w:rsidRPr="00EB1DAE" w:rsidDel="00EB1DAE">
          <w:rPr>
            <w:rStyle w:val="Hyperlink"/>
            <w:noProof/>
            <w:lang w:val="en-GB"/>
          </w:rPr>
          <w:delText>1.4 Non-Normative References</w:delText>
        </w:r>
        <w:r w:rsidDel="00EB1DAE">
          <w:rPr>
            <w:noProof/>
            <w:webHidden/>
          </w:rPr>
          <w:tab/>
          <w:delText>13</w:delText>
        </w:r>
      </w:del>
    </w:p>
    <w:p w14:paraId="5D63D31A" w14:textId="7EC60AE5" w:rsidR="005E5C94" w:rsidDel="00EB1DAE" w:rsidRDefault="005E5C94">
      <w:pPr>
        <w:pStyle w:val="Verzeichnis2"/>
        <w:tabs>
          <w:tab w:val="right" w:leader="dot" w:pos="9350"/>
        </w:tabs>
        <w:rPr>
          <w:del w:id="913" w:author="Andreas Kuehne" w:date="2019-05-09T22:04:00Z"/>
          <w:rFonts w:asciiTheme="minorHAnsi" w:eastAsiaTheme="minorEastAsia" w:hAnsiTheme="minorHAnsi" w:cstheme="minorBidi"/>
          <w:noProof/>
          <w:sz w:val="22"/>
          <w:szCs w:val="22"/>
          <w:lang w:val="en-GB" w:eastAsia="en-GB"/>
        </w:rPr>
      </w:pPr>
      <w:del w:id="914" w:author="Andreas Kuehne" w:date="2019-05-09T22:04:00Z">
        <w:r w:rsidRPr="00EB1DAE" w:rsidDel="00EB1DAE">
          <w:rPr>
            <w:rStyle w:val="Hyperlink"/>
            <w:noProof/>
            <w:lang w:val="en-GB"/>
          </w:rPr>
          <w:delText>1.5 Typographical Conventions</w:delText>
        </w:r>
        <w:r w:rsidDel="00EB1DAE">
          <w:rPr>
            <w:noProof/>
            <w:webHidden/>
          </w:rPr>
          <w:tab/>
          <w:delText>14</w:delText>
        </w:r>
      </w:del>
    </w:p>
    <w:p w14:paraId="59A66323" w14:textId="030BCA85" w:rsidR="005E5C94" w:rsidDel="00EB1DAE" w:rsidRDefault="005E5C94">
      <w:pPr>
        <w:pStyle w:val="Verzeichnis2"/>
        <w:tabs>
          <w:tab w:val="right" w:leader="dot" w:pos="9350"/>
        </w:tabs>
        <w:rPr>
          <w:del w:id="915" w:author="Andreas Kuehne" w:date="2019-05-09T22:04:00Z"/>
          <w:rFonts w:asciiTheme="minorHAnsi" w:eastAsiaTheme="minorEastAsia" w:hAnsiTheme="minorHAnsi" w:cstheme="minorBidi"/>
          <w:noProof/>
          <w:sz w:val="22"/>
          <w:szCs w:val="22"/>
          <w:lang w:val="en-GB" w:eastAsia="en-GB"/>
        </w:rPr>
      </w:pPr>
      <w:del w:id="916" w:author="Andreas Kuehne" w:date="2019-05-09T22:04:00Z">
        <w:r w:rsidRPr="00EB1DAE" w:rsidDel="00EB1DAE">
          <w:rPr>
            <w:rStyle w:val="Hyperlink"/>
            <w:noProof/>
            <w:lang w:val="en-GB"/>
          </w:rPr>
          <w:delText>1.6 DSS Overview (Non-normative)</w:delText>
        </w:r>
        <w:r w:rsidDel="00EB1DAE">
          <w:rPr>
            <w:noProof/>
            <w:webHidden/>
          </w:rPr>
          <w:tab/>
          <w:delText>14</w:delText>
        </w:r>
      </w:del>
    </w:p>
    <w:p w14:paraId="5F36159F" w14:textId="0EBAEA5C" w:rsidR="005E5C94" w:rsidDel="00EB1DAE" w:rsidRDefault="005E5C94">
      <w:pPr>
        <w:pStyle w:val="Verzeichnis1"/>
        <w:rPr>
          <w:del w:id="917" w:author="Andreas Kuehne" w:date="2019-05-09T22:04:00Z"/>
          <w:rFonts w:asciiTheme="minorHAnsi" w:eastAsiaTheme="minorEastAsia" w:hAnsiTheme="minorHAnsi" w:cstheme="minorBidi"/>
          <w:noProof/>
          <w:sz w:val="22"/>
          <w:szCs w:val="22"/>
          <w:lang w:val="en-GB" w:eastAsia="en-GB"/>
        </w:rPr>
      </w:pPr>
      <w:del w:id="918" w:author="Andreas Kuehne" w:date="2019-05-09T22:04:00Z">
        <w:r w:rsidRPr="00EB1DAE" w:rsidDel="00EB1DAE">
          <w:rPr>
            <w:rStyle w:val="Hyperlink"/>
            <w:noProof/>
            <w:lang w:val="en-GB"/>
          </w:rPr>
          <w:delText>2</w:delText>
        </w:r>
        <w:r w:rsidDel="00EB1DAE">
          <w:rPr>
            <w:rFonts w:asciiTheme="minorHAnsi" w:eastAsiaTheme="minorEastAsia" w:hAnsiTheme="minorHAnsi" w:cstheme="minorBidi"/>
            <w:noProof/>
            <w:sz w:val="22"/>
            <w:szCs w:val="22"/>
            <w:lang w:val="en-GB" w:eastAsia="en-GB"/>
          </w:rPr>
          <w:tab/>
        </w:r>
        <w:r w:rsidRPr="00EB1DAE" w:rsidDel="00EB1DAE">
          <w:rPr>
            <w:rStyle w:val="Hyperlink"/>
            <w:noProof/>
            <w:lang w:val="en-GB"/>
          </w:rPr>
          <w:delText>Design Considerations</w:delText>
        </w:r>
        <w:r w:rsidDel="00EB1DAE">
          <w:rPr>
            <w:noProof/>
            <w:webHidden/>
          </w:rPr>
          <w:tab/>
          <w:delText>16</w:delText>
        </w:r>
      </w:del>
    </w:p>
    <w:p w14:paraId="38E861C8" w14:textId="5874C46D" w:rsidR="005E5C94" w:rsidDel="00EB1DAE" w:rsidRDefault="005E5C94">
      <w:pPr>
        <w:pStyle w:val="Verzeichnis2"/>
        <w:tabs>
          <w:tab w:val="right" w:leader="dot" w:pos="9350"/>
        </w:tabs>
        <w:rPr>
          <w:del w:id="919" w:author="Andreas Kuehne" w:date="2019-05-09T22:04:00Z"/>
          <w:rFonts w:asciiTheme="minorHAnsi" w:eastAsiaTheme="minorEastAsia" w:hAnsiTheme="minorHAnsi" w:cstheme="minorBidi"/>
          <w:noProof/>
          <w:sz w:val="22"/>
          <w:szCs w:val="22"/>
          <w:lang w:val="en-GB" w:eastAsia="en-GB"/>
        </w:rPr>
      </w:pPr>
      <w:del w:id="920" w:author="Andreas Kuehne" w:date="2019-05-09T22:04:00Z">
        <w:r w:rsidRPr="00EB1DAE" w:rsidDel="00EB1DAE">
          <w:rPr>
            <w:rStyle w:val="Hyperlink"/>
            <w:noProof/>
            <w:lang w:val="en-GB"/>
          </w:rPr>
          <w:delText>2.1 Version 2.0 goal [non-normative]</w:delText>
        </w:r>
        <w:r w:rsidDel="00EB1DAE">
          <w:rPr>
            <w:noProof/>
            <w:webHidden/>
          </w:rPr>
          <w:tab/>
          <w:delText>16</w:delText>
        </w:r>
      </w:del>
    </w:p>
    <w:p w14:paraId="45FC1A82" w14:textId="04FB7FE1" w:rsidR="005E5C94" w:rsidDel="00EB1DAE" w:rsidRDefault="005E5C94">
      <w:pPr>
        <w:pStyle w:val="Verzeichnis2"/>
        <w:tabs>
          <w:tab w:val="right" w:leader="dot" w:pos="9350"/>
        </w:tabs>
        <w:rPr>
          <w:del w:id="921" w:author="Andreas Kuehne" w:date="2019-05-09T22:04:00Z"/>
          <w:rFonts w:asciiTheme="minorHAnsi" w:eastAsiaTheme="minorEastAsia" w:hAnsiTheme="minorHAnsi" w:cstheme="minorBidi"/>
          <w:noProof/>
          <w:sz w:val="22"/>
          <w:szCs w:val="22"/>
          <w:lang w:val="en-GB" w:eastAsia="en-GB"/>
        </w:rPr>
      </w:pPr>
      <w:del w:id="922" w:author="Andreas Kuehne" w:date="2019-05-09T22:04:00Z">
        <w:r w:rsidRPr="00EB1DAE" w:rsidDel="00EB1DAE">
          <w:rPr>
            <w:rStyle w:val="Hyperlink"/>
            <w:noProof/>
            <w:lang w:val="en-GB"/>
          </w:rPr>
          <w:delText>2.2 Transforming DSS 1.0 into 2.0</w:delText>
        </w:r>
        <w:r w:rsidDel="00EB1DAE">
          <w:rPr>
            <w:noProof/>
            <w:webHidden/>
          </w:rPr>
          <w:tab/>
          <w:delText>16</w:delText>
        </w:r>
      </w:del>
    </w:p>
    <w:p w14:paraId="7391D9CB" w14:textId="27B4AC17" w:rsidR="005E5C94" w:rsidDel="00EB1DAE" w:rsidRDefault="005E5C94">
      <w:pPr>
        <w:pStyle w:val="Verzeichnis3"/>
        <w:tabs>
          <w:tab w:val="right" w:leader="dot" w:pos="9350"/>
        </w:tabs>
        <w:rPr>
          <w:del w:id="923" w:author="Andreas Kuehne" w:date="2019-05-09T22:04:00Z"/>
          <w:rFonts w:asciiTheme="minorHAnsi" w:eastAsiaTheme="minorEastAsia" w:hAnsiTheme="minorHAnsi" w:cstheme="minorBidi"/>
          <w:noProof/>
          <w:sz w:val="22"/>
          <w:szCs w:val="22"/>
          <w:lang w:val="en-GB" w:eastAsia="en-GB"/>
        </w:rPr>
      </w:pPr>
      <w:del w:id="924"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2.2.1</w:delText>
        </w:r>
        <w:r w:rsidRPr="00EB1DAE" w:rsidDel="00EB1DAE">
          <w:rPr>
            <w:rStyle w:val="Hyperlink"/>
            <w:noProof/>
            <w:lang w:val="en-GB"/>
          </w:rPr>
          <w:delText xml:space="preserve"> Circumventing xs:any</w:delText>
        </w:r>
        <w:r w:rsidDel="00EB1DAE">
          <w:rPr>
            <w:noProof/>
            <w:webHidden/>
          </w:rPr>
          <w:tab/>
          <w:delText>16</w:delText>
        </w:r>
      </w:del>
    </w:p>
    <w:p w14:paraId="3D5D4884" w14:textId="720299D6" w:rsidR="005E5C94" w:rsidDel="00EB1DAE" w:rsidRDefault="005E5C94">
      <w:pPr>
        <w:pStyle w:val="Verzeichnis3"/>
        <w:tabs>
          <w:tab w:val="right" w:leader="dot" w:pos="9350"/>
        </w:tabs>
        <w:rPr>
          <w:del w:id="925" w:author="Andreas Kuehne" w:date="2019-05-09T22:04:00Z"/>
          <w:rFonts w:asciiTheme="minorHAnsi" w:eastAsiaTheme="minorEastAsia" w:hAnsiTheme="minorHAnsi" w:cstheme="minorBidi"/>
          <w:noProof/>
          <w:sz w:val="22"/>
          <w:szCs w:val="22"/>
          <w:lang w:val="en-GB" w:eastAsia="en-GB"/>
        </w:rPr>
      </w:pPr>
      <w:del w:id="926"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2.2.2</w:delText>
        </w:r>
        <w:r w:rsidRPr="00EB1DAE" w:rsidDel="00EB1DAE">
          <w:rPr>
            <w:rStyle w:val="Hyperlink"/>
            <w:noProof/>
            <w:lang w:val="en-GB"/>
          </w:rPr>
          <w:delText xml:space="preserve"> Substituting the mixed Schema Attribute</w:delText>
        </w:r>
        <w:r w:rsidDel="00EB1DAE">
          <w:rPr>
            <w:noProof/>
            <w:webHidden/>
          </w:rPr>
          <w:tab/>
          <w:delText>17</w:delText>
        </w:r>
      </w:del>
    </w:p>
    <w:p w14:paraId="3EB3CEE3" w14:textId="531D999C" w:rsidR="005E5C94" w:rsidDel="00EB1DAE" w:rsidRDefault="005E5C94">
      <w:pPr>
        <w:pStyle w:val="Verzeichnis3"/>
        <w:tabs>
          <w:tab w:val="right" w:leader="dot" w:pos="9350"/>
        </w:tabs>
        <w:rPr>
          <w:del w:id="927" w:author="Andreas Kuehne" w:date="2019-05-09T22:04:00Z"/>
          <w:rFonts w:asciiTheme="minorHAnsi" w:eastAsiaTheme="minorEastAsia" w:hAnsiTheme="minorHAnsi" w:cstheme="minorBidi"/>
          <w:noProof/>
          <w:sz w:val="22"/>
          <w:szCs w:val="22"/>
          <w:lang w:val="en-GB" w:eastAsia="en-GB"/>
        </w:rPr>
      </w:pPr>
      <w:del w:id="928"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2.2.3</w:delText>
        </w:r>
        <w:r w:rsidRPr="00EB1DAE" w:rsidDel="00EB1DAE">
          <w:rPr>
            <w:rStyle w:val="Hyperlink"/>
            <w:noProof/>
            <w:lang w:val="en-GB"/>
          </w:rPr>
          <w:delText xml:space="preserve"> Introducing the </w:delText>
        </w:r>
        <w:r w:rsidRPr="00EB1DAE" w:rsidDel="00EB1DAE">
          <w:rPr>
            <w:rStyle w:val="Hyperlink"/>
            <w:rFonts w:ascii="Courier New" w:hAnsi="Courier New"/>
            <w:noProof/>
            <w:lang w:val="en-GB"/>
          </w:rPr>
          <w:delText>NsPrefixMappingType</w:delText>
        </w:r>
        <w:r w:rsidRPr="00EB1DAE" w:rsidDel="00EB1DAE">
          <w:rPr>
            <w:rStyle w:val="Hyperlink"/>
            <w:noProof/>
            <w:lang w:val="en-GB"/>
          </w:rPr>
          <w:delText xml:space="preserve"> Component</w:delText>
        </w:r>
        <w:r w:rsidDel="00EB1DAE">
          <w:rPr>
            <w:noProof/>
            <w:webHidden/>
          </w:rPr>
          <w:tab/>
          <w:delText>17</w:delText>
        </w:r>
      </w:del>
    </w:p>
    <w:p w14:paraId="1314B9A0" w14:textId="5E1983B2" w:rsidR="005E5C94" w:rsidDel="00EB1DAE" w:rsidRDefault="005E5C94">
      <w:pPr>
        <w:pStyle w:val="Verzeichnis3"/>
        <w:tabs>
          <w:tab w:val="right" w:leader="dot" w:pos="9350"/>
        </w:tabs>
        <w:rPr>
          <w:del w:id="929" w:author="Andreas Kuehne" w:date="2019-05-09T22:04:00Z"/>
          <w:rFonts w:asciiTheme="minorHAnsi" w:eastAsiaTheme="minorEastAsia" w:hAnsiTheme="minorHAnsi" w:cstheme="minorBidi"/>
          <w:noProof/>
          <w:sz w:val="22"/>
          <w:szCs w:val="22"/>
          <w:lang w:val="en-GB" w:eastAsia="en-GB"/>
        </w:rPr>
      </w:pPr>
      <w:del w:id="930"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2.2.4</w:delText>
        </w:r>
        <w:r w:rsidRPr="00EB1DAE" w:rsidDel="00EB1DAE">
          <w:rPr>
            <w:rStyle w:val="Hyperlink"/>
            <w:noProof/>
            <w:lang w:val="en-GB"/>
          </w:rPr>
          <w:delText xml:space="preserve"> Imported XML schemes</w:delText>
        </w:r>
        <w:r w:rsidDel="00EB1DAE">
          <w:rPr>
            <w:noProof/>
            <w:webHidden/>
          </w:rPr>
          <w:tab/>
          <w:delText>17</w:delText>
        </w:r>
      </w:del>
    </w:p>
    <w:p w14:paraId="1D21FCD4" w14:textId="148E6A5D" w:rsidR="005E5C94" w:rsidDel="00EB1DAE" w:rsidRDefault="005E5C94">
      <w:pPr>
        <w:pStyle w:val="Verzeichnis3"/>
        <w:tabs>
          <w:tab w:val="right" w:leader="dot" w:pos="9350"/>
        </w:tabs>
        <w:rPr>
          <w:del w:id="931" w:author="Andreas Kuehne" w:date="2019-05-09T22:04:00Z"/>
          <w:rFonts w:asciiTheme="minorHAnsi" w:eastAsiaTheme="minorEastAsia" w:hAnsiTheme="minorHAnsi" w:cstheme="minorBidi"/>
          <w:noProof/>
          <w:sz w:val="22"/>
          <w:szCs w:val="22"/>
          <w:lang w:val="en-GB" w:eastAsia="en-GB"/>
        </w:rPr>
      </w:pPr>
      <w:del w:id="932"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2.2.5</w:delText>
        </w:r>
        <w:r w:rsidRPr="00EB1DAE" w:rsidDel="00EB1DAE">
          <w:rPr>
            <w:rStyle w:val="Hyperlink"/>
            <w:noProof/>
            <w:lang w:val="en-GB"/>
          </w:rPr>
          <w:delText xml:space="preserve"> Syntax variants</w:delText>
        </w:r>
        <w:r w:rsidDel="00EB1DAE">
          <w:rPr>
            <w:noProof/>
            <w:webHidden/>
          </w:rPr>
          <w:tab/>
          <w:delText>18</w:delText>
        </w:r>
      </w:del>
    </w:p>
    <w:p w14:paraId="3BED125B" w14:textId="0ADCEE9B" w:rsidR="005E5C94" w:rsidDel="00EB1DAE" w:rsidRDefault="005E5C94">
      <w:pPr>
        <w:pStyle w:val="Verzeichnis3"/>
        <w:tabs>
          <w:tab w:val="right" w:leader="dot" w:pos="9350"/>
        </w:tabs>
        <w:rPr>
          <w:del w:id="933" w:author="Andreas Kuehne" w:date="2019-05-09T22:04:00Z"/>
          <w:rFonts w:asciiTheme="minorHAnsi" w:eastAsiaTheme="minorEastAsia" w:hAnsiTheme="minorHAnsi" w:cstheme="minorBidi"/>
          <w:noProof/>
          <w:sz w:val="22"/>
          <w:szCs w:val="22"/>
          <w:lang w:val="en-GB" w:eastAsia="en-GB"/>
        </w:rPr>
      </w:pPr>
      <w:del w:id="934"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2.2.6</w:delText>
        </w:r>
        <w:r w:rsidRPr="00EB1DAE" w:rsidDel="00EB1DAE">
          <w:rPr>
            <w:rStyle w:val="Hyperlink"/>
            <w:noProof/>
            <w:lang w:val="en-GB"/>
          </w:rPr>
          <w:delText xml:space="preserve"> JSON Syntax Extensions</w:delText>
        </w:r>
        <w:r w:rsidDel="00EB1DAE">
          <w:rPr>
            <w:noProof/>
            <w:webHidden/>
          </w:rPr>
          <w:tab/>
          <w:delText>18</w:delText>
        </w:r>
      </w:del>
    </w:p>
    <w:p w14:paraId="10E5EF86" w14:textId="60330189" w:rsidR="005E5C94" w:rsidDel="00EB1DAE" w:rsidRDefault="005E5C94">
      <w:pPr>
        <w:pStyle w:val="Verzeichnis2"/>
        <w:tabs>
          <w:tab w:val="right" w:leader="dot" w:pos="9350"/>
        </w:tabs>
        <w:rPr>
          <w:del w:id="935" w:author="Andreas Kuehne" w:date="2019-05-09T22:04:00Z"/>
          <w:rFonts w:asciiTheme="minorHAnsi" w:eastAsiaTheme="minorEastAsia" w:hAnsiTheme="minorHAnsi" w:cstheme="minorBidi"/>
          <w:noProof/>
          <w:sz w:val="22"/>
          <w:szCs w:val="22"/>
          <w:lang w:val="en-GB" w:eastAsia="en-GB"/>
        </w:rPr>
      </w:pPr>
      <w:del w:id="936" w:author="Andreas Kuehne" w:date="2019-05-09T22:04:00Z">
        <w:r w:rsidRPr="00EB1DAE" w:rsidDel="00EB1DAE">
          <w:rPr>
            <w:rStyle w:val="Hyperlink"/>
            <w:noProof/>
            <w:lang w:val="en-GB"/>
          </w:rPr>
          <w:delText>2.3 Construction Principles</w:delText>
        </w:r>
        <w:r w:rsidDel="00EB1DAE">
          <w:rPr>
            <w:noProof/>
            <w:webHidden/>
          </w:rPr>
          <w:tab/>
          <w:delText>18</w:delText>
        </w:r>
      </w:del>
    </w:p>
    <w:p w14:paraId="60229F93" w14:textId="47D67818" w:rsidR="005E5C94" w:rsidDel="00EB1DAE" w:rsidRDefault="005E5C94">
      <w:pPr>
        <w:pStyle w:val="Verzeichnis3"/>
        <w:tabs>
          <w:tab w:val="right" w:leader="dot" w:pos="9350"/>
        </w:tabs>
        <w:rPr>
          <w:del w:id="937" w:author="Andreas Kuehne" w:date="2019-05-09T22:04:00Z"/>
          <w:rFonts w:asciiTheme="minorHAnsi" w:eastAsiaTheme="minorEastAsia" w:hAnsiTheme="minorHAnsi" w:cstheme="minorBidi"/>
          <w:noProof/>
          <w:sz w:val="22"/>
          <w:szCs w:val="22"/>
          <w:lang w:val="en-GB" w:eastAsia="en-GB"/>
        </w:rPr>
      </w:pPr>
      <w:del w:id="938"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2.3.1</w:delText>
        </w:r>
        <w:r w:rsidRPr="00EB1DAE" w:rsidDel="00EB1DAE">
          <w:rPr>
            <w:rStyle w:val="Hyperlink"/>
            <w:noProof/>
            <w:lang w:val="en-GB"/>
          </w:rPr>
          <w:delText xml:space="preserve"> Multi Syntax approach</w:delText>
        </w:r>
        <w:r w:rsidDel="00EB1DAE">
          <w:rPr>
            <w:noProof/>
            <w:webHidden/>
          </w:rPr>
          <w:tab/>
          <w:delText>18</w:delText>
        </w:r>
      </w:del>
    </w:p>
    <w:p w14:paraId="2B50B793" w14:textId="2ACDE02D" w:rsidR="005E5C94" w:rsidDel="00EB1DAE" w:rsidRDefault="005E5C94">
      <w:pPr>
        <w:pStyle w:val="Verzeichnis2"/>
        <w:tabs>
          <w:tab w:val="right" w:leader="dot" w:pos="9350"/>
        </w:tabs>
        <w:rPr>
          <w:del w:id="939" w:author="Andreas Kuehne" w:date="2019-05-09T22:04:00Z"/>
          <w:rFonts w:asciiTheme="minorHAnsi" w:eastAsiaTheme="minorEastAsia" w:hAnsiTheme="minorHAnsi" w:cstheme="minorBidi"/>
          <w:noProof/>
          <w:sz w:val="22"/>
          <w:szCs w:val="22"/>
          <w:lang w:val="en-GB" w:eastAsia="en-GB"/>
        </w:rPr>
      </w:pPr>
      <w:del w:id="940" w:author="Andreas Kuehne" w:date="2019-05-09T22:04:00Z">
        <w:r w:rsidRPr="00EB1DAE" w:rsidDel="00EB1DAE">
          <w:rPr>
            <w:rStyle w:val="Hyperlink"/>
            <w:noProof/>
            <w:lang w:val="en-GB"/>
          </w:rPr>
          <w:delText>2.4 Schema Organization and Namespaces</w:delText>
        </w:r>
        <w:r w:rsidDel="00EB1DAE">
          <w:rPr>
            <w:noProof/>
            <w:webHidden/>
          </w:rPr>
          <w:tab/>
          <w:delText>19</w:delText>
        </w:r>
      </w:del>
    </w:p>
    <w:p w14:paraId="529F4ED4" w14:textId="465933E7" w:rsidR="005E5C94" w:rsidDel="00EB1DAE" w:rsidRDefault="005E5C94">
      <w:pPr>
        <w:pStyle w:val="Verzeichnis2"/>
        <w:tabs>
          <w:tab w:val="right" w:leader="dot" w:pos="9350"/>
        </w:tabs>
        <w:rPr>
          <w:del w:id="941" w:author="Andreas Kuehne" w:date="2019-05-09T22:04:00Z"/>
          <w:rFonts w:asciiTheme="minorHAnsi" w:eastAsiaTheme="minorEastAsia" w:hAnsiTheme="minorHAnsi" w:cstheme="minorBidi"/>
          <w:noProof/>
          <w:sz w:val="22"/>
          <w:szCs w:val="22"/>
          <w:lang w:val="en-GB" w:eastAsia="en-GB"/>
        </w:rPr>
      </w:pPr>
      <w:del w:id="942" w:author="Andreas Kuehne" w:date="2019-05-09T22:04:00Z">
        <w:r w:rsidRPr="00EB1DAE" w:rsidDel="00EB1DAE">
          <w:rPr>
            <w:rStyle w:val="Hyperlink"/>
            <w:noProof/>
            <w:lang w:val="en-GB"/>
          </w:rPr>
          <w:delText>2.5 DSS Component Overview</w:delText>
        </w:r>
        <w:r w:rsidDel="00EB1DAE">
          <w:rPr>
            <w:noProof/>
            <w:webHidden/>
          </w:rPr>
          <w:tab/>
          <w:delText>19</w:delText>
        </w:r>
      </w:del>
    </w:p>
    <w:p w14:paraId="449FFF58" w14:textId="11FDA1FC" w:rsidR="005E5C94" w:rsidDel="00EB1DAE" w:rsidRDefault="005E5C94">
      <w:pPr>
        <w:pStyle w:val="Verzeichnis3"/>
        <w:tabs>
          <w:tab w:val="right" w:leader="dot" w:pos="9350"/>
        </w:tabs>
        <w:rPr>
          <w:del w:id="943" w:author="Andreas Kuehne" w:date="2019-05-09T22:04:00Z"/>
          <w:rFonts w:asciiTheme="minorHAnsi" w:eastAsiaTheme="minorEastAsia" w:hAnsiTheme="minorHAnsi" w:cstheme="minorBidi"/>
          <w:noProof/>
          <w:sz w:val="22"/>
          <w:szCs w:val="22"/>
          <w:lang w:val="en-GB" w:eastAsia="en-GB"/>
        </w:rPr>
      </w:pPr>
      <w:del w:id="944"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2.5.1</w:delText>
        </w:r>
        <w:r w:rsidRPr="00EB1DAE" w:rsidDel="00EB1DAE">
          <w:rPr>
            <w:rStyle w:val="Hyperlink"/>
            <w:noProof/>
            <w:lang w:val="en-GB"/>
          </w:rPr>
          <w:delText xml:space="preserve"> Schema Extensions</w:delText>
        </w:r>
        <w:r w:rsidDel="00EB1DAE">
          <w:rPr>
            <w:noProof/>
            <w:webHidden/>
          </w:rPr>
          <w:tab/>
          <w:delText>20</w:delText>
        </w:r>
      </w:del>
    </w:p>
    <w:p w14:paraId="4913B520" w14:textId="7DDA89C2" w:rsidR="005E5C94" w:rsidDel="00EB1DAE" w:rsidRDefault="005E5C94">
      <w:pPr>
        <w:pStyle w:val="Verzeichnis1"/>
        <w:rPr>
          <w:del w:id="945" w:author="Andreas Kuehne" w:date="2019-05-09T22:04:00Z"/>
          <w:rFonts w:asciiTheme="minorHAnsi" w:eastAsiaTheme="minorEastAsia" w:hAnsiTheme="minorHAnsi" w:cstheme="minorBidi"/>
          <w:noProof/>
          <w:sz w:val="22"/>
          <w:szCs w:val="22"/>
          <w:lang w:val="en-GB" w:eastAsia="en-GB"/>
        </w:rPr>
      </w:pPr>
      <w:del w:id="946" w:author="Andreas Kuehne" w:date="2019-05-09T22:04:00Z">
        <w:r w:rsidRPr="00EB1DAE" w:rsidDel="00EB1DAE">
          <w:rPr>
            <w:rStyle w:val="Hyperlink"/>
            <w:noProof/>
            <w:lang w:val="en-GB"/>
          </w:rPr>
          <w:delText>3</w:delText>
        </w:r>
        <w:r w:rsidDel="00EB1DAE">
          <w:rPr>
            <w:rFonts w:asciiTheme="minorHAnsi" w:eastAsiaTheme="minorEastAsia" w:hAnsiTheme="minorHAnsi" w:cstheme="minorBidi"/>
            <w:noProof/>
            <w:sz w:val="22"/>
            <w:szCs w:val="22"/>
            <w:lang w:val="en-GB" w:eastAsia="en-GB"/>
          </w:rPr>
          <w:tab/>
        </w:r>
        <w:r w:rsidRPr="00EB1DAE" w:rsidDel="00EB1DAE">
          <w:rPr>
            <w:rStyle w:val="Hyperlink"/>
            <w:noProof/>
            <w:lang w:val="en-GB"/>
          </w:rPr>
          <w:delText>Data Type Models</w:delText>
        </w:r>
        <w:r w:rsidDel="00EB1DAE">
          <w:rPr>
            <w:noProof/>
            <w:webHidden/>
          </w:rPr>
          <w:tab/>
          <w:delText>22</w:delText>
        </w:r>
      </w:del>
    </w:p>
    <w:p w14:paraId="14186485" w14:textId="0DC70DE0" w:rsidR="005E5C94" w:rsidDel="00EB1DAE" w:rsidRDefault="005E5C94">
      <w:pPr>
        <w:pStyle w:val="Verzeichnis2"/>
        <w:tabs>
          <w:tab w:val="right" w:leader="dot" w:pos="9350"/>
        </w:tabs>
        <w:rPr>
          <w:del w:id="947" w:author="Andreas Kuehne" w:date="2019-05-09T22:04:00Z"/>
          <w:rFonts w:asciiTheme="minorHAnsi" w:eastAsiaTheme="minorEastAsia" w:hAnsiTheme="minorHAnsi" w:cstheme="minorBidi"/>
          <w:noProof/>
          <w:sz w:val="22"/>
          <w:szCs w:val="22"/>
          <w:lang w:val="en-GB" w:eastAsia="en-GB"/>
        </w:rPr>
      </w:pPr>
      <w:del w:id="948" w:author="Andreas Kuehne" w:date="2019-05-09T22:04:00Z">
        <w:r w:rsidRPr="00EB1DAE" w:rsidDel="00EB1DAE">
          <w:rPr>
            <w:rStyle w:val="Hyperlink"/>
            <w:noProof/>
            <w:lang w:val="en-GB"/>
          </w:rPr>
          <w:delText>3.1 Boolean Model</w:delText>
        </w:r>
        <w:r w:rsidDel="00EB1DAE">
          <w:rPr>
            <w:noProof/>
            <w:webHidden/>
          </w:rPr>
          <w:tab/>
          <w:delText>22</w:delText>
        </w:r>
      </w:del>
    </w:p>
    <w:p w14:paraId="06D4F845" w14:textId="2027FF07" w:rsidR="005E5C94" w:rsidDel="00EB1DAE" w:rsidRDefault="005E5C94">
      <w:pPr>
        <w:pStyle w:val="Verzeichnis2"/>
        <w:tabs>
          <w:tab w:val="right" w:leader="dot" w:pos="9350"/>
        </w:tabs>
        <w:rPr>
          <w:del w:id="949" w:author="Andreas Kuehne" w:date="2019-05-09T22:04:00Z"/>
          <w:rFonts w:asciiTheme="minorHAnsi" w:eastAsiaTheme="minorEastAsia" w:hAnsiTheme="minorHAnsi" w:cstheme="minorBidi"/>
          <w:noProof/>
          <w:sz w:val="22"/>
          <w:szCs w:val="22"/>
          <w:lang w:val="en-GB" w:eastAsia="en-GB"/>
        </w:rPr>
      </w:pPr>
      <w:del w:id="950" w:author="Andreas Kuehne" w:date="2019-05-09T22:04:00Z">
        <w:r w:rsidRPr="00EB1DAE" w:rsidDel="00EB1DAE">
          <w:rPr>
            <w:rStyle w:val="Hyperlink"/>
            <w:noProof/>
            <w:lang w:val="en-GB"/>
          </w:rPr>
          <w:delText>3.2 Integer Model</w:delText>
        </w:r>
        <w:r w:rsidDel="00EB1DAE">
          <w:rPr>
            <w:noProof/>
            <w:webHidden/>
          </w:rPr>
          <w:tab/>
          <w:delText>22</w:delText>
        </w:r>
      </w:del>
    </w:p>
    <w:p w14:paraId="33451A27" w14:textId="7ABF2160" w:rsidR="005E5C94" w:rsidDel="00EB1DAE" w:rsidRDefault="005E5C94">
      <w:pPr>
        <w:pStyle w:val="Verzeichnis2"/>
        <w:tabs>
          <w:tab w:val="right" w:leader="dot" w:pos="9350"/>
        </w:tabs>
        <w:rPr>
          <w:del w:id="951" w:author="Andreas Kuehne" w:date="2019-05-09T22:04:00Z"/>
          <w:rFonts w:asciiTheme="minorHAnsi" w:eastAsiaTheme="minorEastAsia" w:hAnsiTheme="minorHAnsi" w:cstheme="minorBidi"/>
          <w:noProof/>
          <w:sz w:val="22"/>
          <w:szCs w:val="22"/>
          <w:lang w:val="en-GB" w:eastAsia="en-GB"/>
        </w:rPr>
      </w:pPr>
      <w:del w:id="952" w:author="Andreas Kuehne" w:date="2019-05-09T22:04:00Z">
        <w:r w:rsidRPr="00EB1DAE" w:rsidDel="00EB1DAE">
          <w:rPr>
            <w:rStyle w:val="Hyperlink"/>
            <w:noProof/>
            <w:lang w:val="en-GB"/>
          </w:rPr>
          <w:delText>3.3 String Model</w:delText>
        </w:r>
        <w:r w:rsidDel="00EB1DAE">
          <w:rPr>
            <w:noProof/>
            <w:webHidden/>
          </w:rPr>
          <w:tab/>
          <w:delText>22</w:delText>
        </w:r>
      </w:del>
    </w:p>
    <w:p w14:paraId="7D090EA6" w14:textId="4BC16025" w:rsidR="005E5C94" w:rsidDel="00EB1DAE" w:rsidRDefault="005E5C94">
      <w:pPr>
        <w:pStyle w:val="Verzeichnis2"/>
        <w:tabs>
          <w:tab w:val="right" w:leader="dot" w:pos="9350"/>
        </w:tabs>
        <w:rPr>
          <w:del w:id="953" w:author="Andreas Kuehne" w:date="2019-05-09T22:04:00Z"/>
          <w:rFonts w:asciiTheme="minorHAnsi" w:eastAsiaTheme="minorEastAsia" w:hAnsiTheme="minorHAnsi" w:cstheme="minorBidi"/>
          <w:noProof/>
          <w:sz w:val="22"/>
          <w:szCs w:val="22"/>
          <w:lang w:val="en-GB" w:eastAsia="en-GB"/>
        </w:rPr>
      </w:pPr>
      <w:del w:id="954" w:author="Andreas Kuehne" w:date="2019-05-09T22:04:00Z">
        <w:r w:rsidRPr="00EB1DAE" w:rsidDel="00EB1DAE">
          <w:rPr>
            <w:rStyle w:val="Hyperlink"/>
            <w:noProof/>
            <w:lang w:val="en-GB"/>
          </w:rPr>
          <w:delText>3.4 Binary Data Model</w:delText>
        </w:r>
        <w:r w:rsidDel="00EB1DAE">
          <w:rPr>
            <w:noProof/>
            <w:webHidden/>
          </w:rPr>
          <w:tab/>
          <w:delText>22</w:delText>
        </w:r>
      </w:del>
    </w:p>
    <w:p w14:paraId="5F83F741" w14:textId="195D7B91" w:rsidR="005E5C94" w:rsidDel="00EB1DAE" w:rsidRDefault="005E5C94">
      <w:pPr>
        <w:pStyle w:val="Verzeichnis2"/>
        <w:tabs>
          <w:tab w:val="right" w:leader="dot" w:pos="9350"/>
        </w:tabs>
        <w:rPr>
          <w:del w:id="955" w:author="Andreas Kuehne" w:date="2019-05-09T22:04:00Z"/>
          <w:rFonts w:asciiTheme="minorHAnsi" w:eastAsiaTheme="minorEastAsia" w:hAnsiTheme="minorHAnsi" w:cstheme="minorBidi"/>
          <w:noProof/>
          <w:sz w:val="22"/>
          <w:szCs w:val="22"/>
          <w:lang w:val="en-GB" w:eastAsia="en-GB"/>
        </w:rPr>
      </w:pPr>
      <w:del w:id="956" w:author="Andreas Kuehne" w:date="2019-05-09T22:04:00Z">
        <w:r w:rsidRPr="00EB1DAE" w:rsidDel="00EB1DAE">
          <w:rPr>
            <w:rStyle w:val="Hyperlink"/>
            <w:noProof/>
            <w:lang w:val="en-GB"/>
          </w:rPr>
          <w:delText>3.5 URI Model</w:delText>
        </w:r>
        <w:r w:rsidDel="00EB1DAE">
          <w:rPr>
            <w:noProof/>
            <w:webHidden/>
          </w:rPr>
          <w:tab/>
          <w:delText>22</w:delText>
        </w:r>
      </w:del>
    </w:p>
    <w:p w14:paraId="64B169AE" w14:textId="360165C0" w:rsidR="005E5C94" w:rsidDel="00EB1DAE" w:rsidRDefault="005E5C94">
      <w:pPr>
        <w:pStyle w:val="Verzeichnis2"/>
        <w:tabs>
          <w:tab w:val="right" w:leader="dot" w:pos="9350"/>
        </w:tabs>
        <w:rPr>
          <w:del w:id="957" w:author="Andreas Kuehne" w:date="2019-05-09T22:04:00Z"/>
          <w:rFonts w:asciiTheme="minorHAnsi" w:eastAsiaTheme="minorEastAsia" w:hAnsiTheme="minorHAnsi" w:cstheme="minorBidi"/>
          <w:noProof/>
          <w:sz w:val="22"/>
          <w:szCs w:val="22"/>
          <w:lang w:val="en-GB" w:eastAsia="en-GB"/>
        </w:rPr>
      </w:pPr>
      <w:del w:id="958" w:author="Andreas Kuehne" w:date="2019-05-09T22:04:00Z">
        <w:r w:rsidRPr="00EB1DAE" w:rsidDel="00EB1DAE">
          <w:rPr>
            <w:rStyle w:val="Hyperlink"/>
            <w:noProof/>
            <w:lang w:val="en-GB"/>
          </w:rPr>
          <w:delText>3.6 Unique Identifier Model</w:delText>
        </w:r>
        <w:r w:rsidDel="00EB1DAE">
          <w:rPr>
            <w:noProof/>
            <w:webHidden/>
          </w:rPr>
          <w:tab/>
          <w:delText>22</w:delText>
        </w:r>
      </w:del>
    </w:p>
    <w:p w14:paraId="053015BA" w14:textId="77AA00EB" w:rsidR="005E5C94" w:rsidDel="00EB1DAE" w:rsidRDefault="005E5C94">
      <w:pPr>
        <w:pStyle w:val="Verzeichnis2"/>
        <w:tabs>
          <w:tab w:val="right" w:leader="dot" w:pos="9350"/>
        </w:tabs>
        <w:rPr>
          <w:del w:id="959" w:author="Andreas Kuehne" w:date="2019-05-09T22:04:00Z"/>
          <w:rFonts w:asciiTheme="minorHAnsi" w:eastAsiaTheme="minorEastAsia" w:hAnsiTheme="minorHAnsi" w:cstheme="minorBidi"/>
          <w:noProof/>
          <w:sz w:val="22"/>
          <w:szCs w:val="22"/>
          <w:lang w:val="en-GB" w:eastAsia="en-GB"/>
        </w:rPr>
      </w:pPr>
      <w:del w:id="960" w:author="Andreas Kuehne" w:date="2019-05-09T22:04:00Z">
        <w:r w:rsidRPr="00EB1DAE" w:rsidDel="00EB1DAE">
          <w:rPr>
            <w:rStyle w:val="Hyperlink"/>
            <w:noProof/>
            <w:lang w:val="en-GB"/>
          </w:rPr>
          <w:delText>3.7 Date and Time Model</w:delText>
        </w:r>
        <w:r w:rsidDel="00EB1DAE">
          <w:rPr>
            <w:noProof/>
            <w:webHidden/>
          </w:rPr>
          <w:tab/>
          <w:delText>22</w:delText>
        </w:r>
      </w:del>
    </w:p>
    <w:p w14:paraId="20BE280F" w14:textId="60D2FA7E" w:rsidR="005E5C94" w:rsidDel="00EB1DAE" w:rsidRDefault="005E5C94">
      <w:pPr>
        <w:pStyle w:val="Verzeichnis2"/>
        <w:tabs>
          <w:tab w:val="right" w:leader="dot" w:pos="9350"/>
        </w:tabs>
        <w:rPr>
          <w:del w:id="961" w:author="Andreas Kuehne" w:date="2019-05-09T22:04:00Z"/>
          <w:rFonts w:asciiTheme="minorHAnsi" w:eastAsiaTheme="minorEastAsia" w:hAnsiTheme="minorHAnsi" w:cstheme="minorBidi"/>
          <w:noProof/>
          <w:sz w:val="22"/>
          <w:szCs w:val="22"/>
          <w:lang w:val="en-GB" w:eastAsia="en-GB"/>
        </w:rPr>
      </w:pPr>
      <w:del w:id="962" w:author="Andreas Kuehne" w:date="2019-05-09T22:04:00Z">
        <w:r w:rsidRPr="00EB1DAE" w:rsidDel="00EB1DAE">
          <w:rPr>
            <w:rStyle w:val="Hyperlink"/>
            <w:noProof/>
            <w:lang w:val="en-GB"/>
          </w:rPr>
          <w:delText>3.8 Lang Model</w:delText>
        </w:r>
        <w:r w:rsidDel="00EB1DAE">
          <w:rPr>
            <w:noProof/>
            <w:webHidden/>
          </w:rPr>
          <w:tab/>
          <w:delText>22</w:delText>
        </w:r>
      </w:del>
    </w:p>
    <w:p w14:paraId="3A1396B9" w14:textId="2967A369" w:rsidR="005E5C94" w:rsidDel="00EB1DAE" w:rsidRDefault="005E5C94">
      <w:pPr>
        <w:pStyle w:val="Verzeichnis1"/>
        <w:rPr>
          <w:del w:id="963" w:author="Andreas Kuehne" w:date="2019-05-09T22:04:00Z"/>
          <w:rFonts w:asciiTheme="minorHAnsi" w:eastAsiaTheme="minorEastAsia" w:hAnsiTheme="minorHAnsi" w:cstheme="minorBidi"/>
          <w:noProof/>
          <w:sz w:val="22"/>
          <w:szCs w:val="22"/>
          <w:lang w:val="en-GB" w:eastAsia="en-GB"/>
        </w:rPr>
      </w:pPr>
      <w:del w:id="964" w:author="Andreas Kuehne" w:date="2019-05-09T22:04:00Z">
        <w:r w:rsidRPr="00EB1DAE" w:rsidDel="00EB1DAE">
          <w:rPr>
            <w:rStyle w:val="Hyperlink"/>
            <w:noProof/>
          </w:rPr>
          <w:delText>4</w:delText>
        </w:r>
        <w:r w:rsidDel="00EB1DAE">
          <w:rPr>
            <w:rFonts w:asciiTheme="minorHAnsi" w:eastAsiaTheme="minorEastAsia" w:hAnsiTheme="minorHAnsi" w:cstheme="minorBidi"/>
            <w:noProof/>
            <w:sz w:val="22"/>
            <w:szCs w:val="22"/>
            <w:lang w:val="en-GB" w:eastAsia="en-GB"/>
          </w:rPr>
          <w:tab/>
        </w:r>
        <w:r w:rsidRPr="00EB1DAE" w:rsidDel="00EB1DAE">
          <w:rPr>
            <w:rStyle w:val="Hyperlink"/>
            <w:noProof/>
          </w:rPr>
          <w:delText>Data Structure Models</w:delText>
        </w:r>
        <w:r w:rsidDel="00EB1DAE">
          <w:rPr>
            <w:noProof/>
            <w:webHidden/>
          </w:rPr>
          <w:tab/>
          <w:delText>23</w:delText>
        </w:r>
      </w:del>
    </w:p>
    <w:p w14:paraId="1C8A17CB" w14:textId="3A7B6F16" w:rsidR="005E5C94" w:rsidDel="00EB1DAE" w:rsidRDefault="005E5C94">
      <w:pPr>
        <w:pStyle w:val="Verzeichnis2"/>
        <w:tabs>
          <w:tab w:val="right" w:leader="dot" w:pos="9350"/>
        </w:tabs>
        <w:rPr>
          <w:del w:id="965" w:author="Andreas Kuehne" w:date="2019-05-09T22:04:00Z"/>
          <w:rFonts w:asciiTheme="minorHAnsi" w:eastAsiaTheme="minorEastAsia" w:hAnsiTheme="minorHAnsi" w:cstheme="minorBidi"/>
          <w:noProof/>
          <w:sz w:val="22"/>
          <w:szCs w:val="22"/>
          <w:lang w:val="en-GB" w:eastAsia="en-GB"/>
        </w:rPr>
      </w:pPr>
      <w:del w:id="966" w:author="Andreas Kuehne" w:date="2019-05-09T22:04:00Z">
        <w:r w:rsidRPr="00EB1DAE" w:rsidDel="00EB1DAE">
          <w:rPr>
            <w:rStyle w:val="Hyperlink"/>
            <w:noProof/>
          </w:rPr>
          <w:delText>4.1 Data Structure Models defined in this document</w:delText>
        </w:r>
        <w:r w:rsidDel="00EB1DAE">
          <w:rPr>
            <w:noProof/>
            <w:webHidden/>
          </w:rPr>
          <w:tab/>
          <w:delText>23</w:delText>
        </w:r>
      </w:del>
    </w:p>
    <w:p w14:paraId="78BF7F64" w14:textId="444BD4FB" w:rsidR="005E5C94" w:rsidDel="00EB1DAE" w:rsidRDefault="005E5C94">
      <w:pPr>
        <w:pStyle w:val="Verzeichnis3"/>
        <w:tabs>
          <w:tab w:val="right" w:leader="dot" w:pos="9350"/>
        </w:tabs>
        <w:rPr>
          <w:del w:id="967" w:author="Andreas Kuehne" w:date="2019-05-09T22:04:00Z"/>
          <w:rFonts w:asciiTheme="minorHAnsi" w:eastAsiaTheme="minorEastAsia" w:hAnsiTheme="minorHAnsi" w:cstheme="minorBidi"/>
          <w:noProof/>
          <w:sz w:val="22"/>
          <w:szCs w:val="22"/>
          <w:lang w:val="en-GB" w:eastAsia="en-GB"/>
        </w:rPr>
      </w:pPr>
      <w:del w:id="968" w:author="Andreas Kuehne" w:date="2019-05-09T22:04:00Z">
        <w:r w:rsidRPr="00EB1DAE" w:rsidDel="00EB1DAE">
          <w:rPr>
            <w:rStyle w:val="Hyperlink"/>
            <w:noProof/>
            <w14:scene3d>
              <w14:camera w14:prst="orthographicFront"/>
              <w14:lightRig w14:rig="threePt" w14:dir="t">
                <w14:rot w14:lat="0" w14:lon="0" w14:rev="0"/>
              </w14:lightRig>
            </w14:scene3d>
          </w:rPr>
          <w:delText>4.1.1</w:delText>
        </w:r>
        <w:r w:rsidRPr="00EB1DAE" w:rsidDel="00EB1DAE">
          <w:rPr>
            <w:rStyle w:val="Hyperlink"/>
            <w:noProof/>
          </w:rPr>
          <w:delText xml:space="preserve"> Component NsPrefixMapping</w:delText>
        </w:r>
        <w:r w:rsidDel="00EB1DAE">
          <w:rPr>
            <w:noProof/>
            <w:webHidden/>
          </w:rPr>
          <w:tab/>
          <w:delText>23</w:delText>
        </w:r>
      </w:del>
    </w:p>
    <w:p w14:paraId="65870574" w14:textId="5443F2E8" w:rsidR="005E5C94" w:rsidDel="00EB1DAE" w:rsidRDefault="005E5C94">
      <w:pPr>
        <w:pStyle w:val="Verzeichnis4"/>
        <w:tabs>
          <w:tab w:val="right" w:leader="dot" w:pos="9350"/>
        </w:tabs>
        <w:rPr>
          <w:del w:id="969" w:author="Andreas Kuehne" w:date="2019-05-09T22:04:00Z"/>
          <w:rFonts w:asciiTheme="minorHAnsi" w:eastAsiaTheme="minorEastAsia" w:hAnsiTheme="minorHAnsi" w:cstheme="minorBidi"/>
          <w:noProof/>
          <w:sz w:val="22"/>
          <w:szCs w:val="22"/>
          <w:lang w:val="en-GB" w:eastAsia="en-GB"/>
        </w:rPr>
      </w:pPr>
      <w:del w:id="970" w:author="Andreas Kuehne" w:date="2019-05-09T22:04:00Z">
        <w:r w:rsidRPr="00EB1DAE" w:rsidDel="00EB1DAE">
          <w:rPr>
            <w:rStyle w:val="Hyperlink"/>
            <w:noProof/>
            <w14:scene3d>
              <w14:camera w14:prst="orthographicFront"/>
              <w14:lightRig w14:rig="threePt" w14:dir="t">
                <w14:rot w14:lat="0" w14:lon="0" w14:rev="0"/>
              </w14:lightRig>
            </w14:scene3d>
          </w:rPr>
          <w:delText>4.1.1.1</w:delText>
        </w:r>
        <w:r w:rsidRPr="00EB1DAE" w:rsidDel="00EB1DAE">
          <w:rPr>
            <w:rStyle w:val="Hyperlink"/>
            <w:noProof/>
          </w:rPr>
          <w:delText xml:space="preserve"> NsPrefixMapping – JSON Syntax</w:delText>
        </w:r>
        <w:r w:rsidDel="00EB1DAE">
          <w:rPr>
            <w:noProof/>
            <w:webHidden/>
          </w:rPr>
          <w:tab/>
          <w:delText>23</w:delText>
        </w:r>
      </w:del>
    </w:p>
    <w:p w14:paraId="07E9232A" w14:textId="0C3DAA46" w:rsidR="005E5C94" w:rsidDel="00EB1DAE" w:rsidRDefault="005E5C94">
      <w:pPr>
        <w:pStyle w:val="Verzeichnis4"/>
        <w:tabs>
          <w:tab w:val="right" w:leader="dot" w:pos="9350"/>
        </w:tabs>
        <w:rPr>
          <w:del w:id="971" w:author="Andreas Kuehne" w:date="2019-05-09T22:04:00Z"/>
          <w:rFonts w:asciiTheme="minorHAnsi" w:eastAsiaTheme="minorEastAsia" w:hAnsiTheme="minorHAnsi" w:cstheme="minorBidi"/>
          <w:noProof/>
          <w:sz w:val="22"/>
          <w:szCs w:val="22"/>
          <w:lang w:val="en-GB" w:eastAsia="en-GB"/>
        </w:rPr>
      </w:pPr>
      <w:del w:id="972" w:author="Andreas Kuehne" w:date="2019-05-09T22:04:00Z">
        <w:r w:rsidRPr="00EB1DAE" w:rsidDel="00EB1DAE">
          <w:rPr>
            <w:rStyle w:val="Hyperlink"/>
            <w:noProof/>
            <w14:scene3d>
              <w14:camera w14:prst="orthographicFront"/>
              <w14:lightRig w14:rig="threePt" w14:dir="t">
                <w14:rot w14:lat="0" w14:lon="0" w14:rev="0"/>
              </w14:lightRig>
            </w14:scene3d>
          </w:rPr>
          <w:delText>4.1.1.2</w:delText>
        </w:r>
        <w:r w:rsidRPr="00EB1DAE" w:rsidDel="00EB1DAE">
          <w:rPr>
            <w:rStyle w:val="Hyperlink"/>
            <w:noProof/>
          </w:rPr>
          <w:delText xml:space="preserve"> NsPrefixMapping – XML Syntax</w:delText>
        </w:r>
        <w:r w:rsidDel="00EB1DAE">
          <w:rPr>
            <w:noProof/>
            <w:webHidden/>
          </w:rPr>
          <w:tab/>
          <w:delText>23</w:delText>
        </w:r>
      </w:del>
    </w:p>
    <w:p w14:paraId="15F6A494" w14:textId="5EC438DD" w:rsidR="005E5C94" w:rsidDel="00EB1DAE" w:rsidRDefault="005E5C94">
      <w:pPr>
        <w:pStyle w:val="Verzeichnis3"/>
        <w:tabs>
          <w:tab w:val="right" w:leader="dot" w:pos="9350"/>
        </w:tabs>
        <w:rPr>
          <w:del w:id="973" w:author="Andreas Kuehne" w:date="2019-05-09T22:04:00Z"/>
          <w:rFonts w:asciiTheme="minorHAnsi" w:eastAsiaTheme="minorEastAsia" w:hAnsiTheme="minorHAnsi" w:cstheme="minorBidi"/>
          <w:noProof/>
          <w:sz w:val="22"/>
          <w:szCs w:val="22"/>
          <w:lang w:val="en-GB" w:eastAsia="en-GB"/>
        </w:rPr>
      </w:pPr>
      <w:del w:id="974" w:author="Andreas Kuehne" w:date="2019-05-09T22:04:00Z">
        <w:r w:rsidRPr="00EB1DAE" w:rsidDel="00EB1DAE">
          <w:rPr>
            <w:rStyle w:val="Hyperlink"/>
            <w:noProof/>
            <w14:scene3d>
              <w14:camera w14:prst="orthographicFront"/>
              <w14:lightRig w14:rig="threePt" w14:dir="t">
                <w14:rot w14:lat="0" w14:lon="0" w14:rev="0"/>
              </w14:lightRig>
            </w14:scene3d>
          </w:rPr>
          <w:delText>4.1.2</w:delText>
        </w:r>
        <w:r w:rsidRPr="00EB1DAE" w:rsidDel="00EB1DAE">
          <w:rPr>
            <w:rStyle w:val="Hyperlink"/>
            <w:noProof/>
          </w:rPr>
          <w:delText xml:space="preserve"> Component Any</w:delText>
        </w:r>
        <w:r w:rsidDel="00EB1DAE">
          <w:rPr>
            <w:noProof/>
            <w:webHidden/>
          </w:rPr>
          <w:tab/>
          <w:delText>24</w:delText>
        </w:r>
      </w:del>
    </w:p>
    <w:p w14:paraId="32147C96" w14:textId="72F948BD" w:rsidR="005E5C94" w:rsidDel="00EB1DAE" w:rsidRDefault="005E5C94">
      <w:pPr>
        <w:pStyle w:val="Verzeichnis4"/>
        <w:tabs>
          <w:tab w:val="right" w:leader="dot" w:pos="9350"/>
        </w:tabs>
        <w:rPr>
          <w:del w:id="975" w:author="Andreas Kuehne" w:date="2019-05-09T22:04:00Z"/>
          <w:rFonts w:asciiTheme="minorHAnsi" w:eastAsiaTheme="minorEastAsia" w:hAnsiTheme="minorHAnsi" w:cstheme="minorBidi"/>
          <w:noProof/>
          <w:sz w:val="22"/>
          <w:szCs w:val="22"/>
          <w:lang w:val="en-GB" w:eastAsia="en-GB"/>
        </w:rPr>
      </w:pPr>
      <w:del w:id="976" w:author="Andreas Kuehne" w:date="2019-05-09T22:04:00Z">
        <w:r w:rsidRPr="00EB1DAE" w:rsidDel="00EB1DAE">
          <w:rPr>
            <w:rStyle w:val="Hyperlink"/>
            <w:noProof/>
            <w14:scene3d>
              <w14:camera w14:prst="orthographicFront"/>
              <w14:lightRig w14:rig="threePt" w14:dir="t">
                <w14:rot w14:lat="0" w14:lon="0" w14:rev="0"/>
              </w14:lightRig>
            </w14:scene3d>
          </w:rPr>
          <w:delText>4.1.2.1</w:delText>
        </w:r>
        <w:r w:rsidRPr="00EB1DAE" w:rsidDel="00EB1DAE">
          <w:rPr>
            <w:rStyle w:val="Hyperlink"/>
            <w:noProof/>
          </w:rPr>
          <w:delText xml:space="preserve"> Any – JSON Syntax</w:delText>
        </w:r>
        <w:r w:rsidDel="00EB1DAE">
          <w:rPr>
            <w:noProof/>
            <w:webHidden/>
          </w:rPr>
          <w:tab/>
          <w:delText>24</w:delText>
        </w:r>
      </w:del>
    </w:p>
    <w:p w14:paraId="56FC5085" w14:textId="50DD7B98" w:rsidR="005E5C94" w:rsidDel="00EB1DAE" w:rsidRDefault="005E5C94">
      <w:pPr>
        <w:pStyle w:val="Verzeichnis4"/>
        <w:tabs>
          <w:tab w:val="right" w:leader="dot" w:pos="9350"/>
        </w:tabs>
        <w:rPr>
          <w:del w:id="977" w:author="Andreas Kuehne" w:date="2019-05-09T22:04:00Z"/>
          <w:rFonts w:asciiTheme="minorHAnsi" w:eastAsiaTheme="minorEastAsia" w:hAnsiTheme="minorHAnsi" w:cstheme="minorBidi"/>
          <w:noProof/>
          <w:sz w:val="22"/>
          <w:szCs w:val="22"/>
          <w:lang w:val="en-GB" w:eastAsia="en-GB"/>
        </w:rPr>
      </w:pPr>
      <w:del w:id="978" w:author="Andreas Kuehne" w:date="2019-05-09T22:04:00Z">
        <w:r w:rsidRPr="00EB1DAE" w:rsidDel="00EB1DAE">
          <w:rPr>
            <w:rStyle w:val="Hyperlink"/>
            <w:noProof/>
            <w14:scene3d>
              <w14:camera w14:prst="orthographicFront"/>
              <w14:lightRig w14:rig="threePt" w14:dir="t">
                <w14:rot w14:lat="0" w14:lon="0" w14:rev="0"/>
              </w14:lightRig>
            </w14:scene3d>
          </w:rPr>
          <w:delText>4.1.2.2</w:delText>
        </w:r>
        <w:r w:rsidRPr="00EB1DAE" w:rsidDel="00EB1DAE">
          <w:rPr>
            <w:rStyle w:val="Hyperlink"/>
            <w:noProof/>
          </w:rPr>
          <w:delText xml:space="preserve"> Any – XML Syntax</w:delText>
        </w:r>
        <w:r w:rsidDel="00EB1DAE">
          <w:rPr>
            <w:noProof/>
            <w:webHidden/>
          </w:rPr>
          <w:tab/>
          <w:delText>25</w:delText>
        </w:r>
      </w:del>
    </w:p>
    <w:p w14:paraId="28A9E9D7" w14:textId="3666E472" w:rsidR="005E5C94" w:rsidDel="00EB1DAE" w:rsidRDefault="005E5C94">
      <w:pPr>
        <w:pStyle w:val="Verzeichnis3"/>
        <w:tabs>
          <w:tab w:val="right" w:leader="dot" w:pos="9350"/>
        </w:tabs>
        <w:rPr>
          <w:del w:id="979" w:author="Andreas Kuehne" w:date="2019-05-09T22:04:00Z"/>
          <w:rFonts w:asciiTheme="minorHAnsi" w:eastAsiaTheme="minorEastAsia" w:hAnsiTheme="minorHAnsi" w:cstheme="minorBidi"/>
          <w:noProof/>
          <w:sz w:val="22"/>
          <w:szCs w:val="22"/>
          <w:lang w:val="en-GB" w:eastAsia="en-GB"/>
        </w:rPr>
      </w:pPr>
      <w:del w:id="980" w:author="Andreas Kuehne" w:date="2019-05-09T22:04:00Z">
        <w:r w:rsidRPr="00EB1DAE" w:rsidDel="00EB1DAE">
          <w:rPr>
            <w:rStyle w:val="Hyperlink"/>
            <w:noProof/>
            <w14:scene3d>
              <w14:camera w14:prst="orthographicFront"/>
              <w14:lightRig w14:rig="threePt" w14:dir="t">
                <w14:rot w14:lat="0" w14:lon="0" w14:rev="0"/>
              </w14:lightRig>
            </w14:scene3d>
          </w:rPr>
          <w:delText>4.1.3</w:delText>
        </w:r>
        <w:r w:rsidRPr="00EB1DAE" w:rsidDel="00EB1DAE">
          <w:rPr>
            <w:rStyle w:val="Hyperlink"/>
            <w:noProof/>
          </w:rPr>
          <w:delText xml:space="preserve"> Component InternationalString</w:delText>
        </w:r>
        <w:r w:rsidDel="00EB1DAE">
          <w:rPr>
            <w:noProof/>
            <w:webHidden/>
          </w:rPr>
          <w:tab/>
          <w:delText>25</w:delText>
        </w:r>
      </w:del>
    </w:p>
    <w:p w14:paraId="197CA9AF" w14:textId="779C1C83" w:rsidR="005E5C94" w:rsidDel="00EB1DAE" w:rsidRDefault="005E5C94">
      <w:pPr>
        <w:pStyle w:val="Verzeichnis4"/>
        <w:tabs>
          <w:tab w:val="right" w:leader="dot" w:pos="9350"/>
        </w:tabs>
        <w:rPr>
          <w:del w:id="981" w:author="Andreas Kuehne" w:date="2019-05-09T22:04:00Z"/>
          <w:rFonts w:asciiTheme="minorHAnsi" w:eastAsiaTheme="minorEastAsia" w:hAnsiTheme="minorHAnsi" w:cstheme="minorBidi"/>
          <w:noProof/>
          <w:sz w:val="22"/>
          <w:szCs w:val="22"/>
          <w:lang w:val="en-GB" w:eastAsia="en-GB"/>
        </w:rPr>
      </w:pPr>
      <w:del w:id="982" w:author="Andreas Kuehne" w:date="2019-05-09T22:04:00Z">
        <w:r w:rsidRPr="00EB1DAE" w:rsidDel="00EB1DAE">
          <w:rPr>
            <w:rStyle w:val="Hyperlink"/>
            <w:noProof/>
            <w14:scene3d>
              <w14:camera w14:prst="orthographicFront"/>
              <w14:lightRig w14:rig="threePt" w14:dir="t">
                <w14:rot w14:lat="0" w14:lon="0" w14:rev="0"/>
              </w14:lightRig>
            </w14:scene3d>
          </w:rPr>
          <w:delText>4.1.3.1</w:delText>
        </w:r>
        <w:r w:rsidRPr="00EB1DAE" w:rsidDel="00EB1DAE">
          <w:rPr>
            <w:rStyle w:val="Hyperlink"/>
            <w:noProof/>
          </w:rPr>
          <w:delText xml:space="preserve"> InternationalString – JSON Syntax</w:delText>
        </w:r>
        <w:r w:rsidDel="00EB1DAE">
          <w:rPr>
            <w:noProof/>
            <w:webHidden/>
          </w:rPr>
          <w:tab/>
          <w:delText>25</w:delText>
        </w:r>
      </w:del>
    </w:p>
    <w:p w14:paraId="5E866A7A" w14:textId="55E3435F" w:rsidR="005E5C94" w:rsidDel="00EB1DAE" w:rsidRDefault="005E5C94">
      <w:pPr>
        <w:pStyle w:val="Verzeichnis4"/>
        <w:tabs>
          <w:tab w:val="right" w:leader="dot" w:pos="9350"/>
        </w:tabs>
        <w:rPr>
          <w:del w:id="983" w:author="Andreas Kuehne" w:date="2019-05-09T22:04:00Z"/>
          <w:rFonts w:asciiTheme="minorHAnsi" w:eastAsiaTheme="minorEastAsia" w:hAnsiTheme="minorHAnsi" w:cstheme="minorBidi"/>
          <w:noProof/>
          <w:sz w:val="22"/>
          <w:szCs w:val="22"/>
          <w:lang w:val="en-GB" w:eastAsia="en-GB"/>
        </w:rPr>
      </w:pPr>
      <w:del w:id="984" w:author="Andreas Kuehne" w:date="2019-05-09T22:04:00Z">
        <w:r w:rsidRPr="00EB1DAE" w:rsidDel="00EB1DAE">
          <w:rPr>
            <w:rStyle w:val="Hyperlink"/>
            <w:noProof/>
            <w14:scene3d>
              <w14:camera w14:prst="orthographicFront"/>
              <w14:lightRig w14:rig="threePt" w14:dir="t">
                <w14:rot w14:lat="0" w14:lon="0" w14:rev="0"/>
              </w14:lightRig>
            </w14:scene3d>
          </w:rPr>
          <w:delText>4.1.3.2</w:delText>
        </w:r>
        <w:r w:rsidRPr="00EB1DAE" w:rsidDel="00EB1DAE">
          <w:rPr>
            <w:rStyle w:val="Hyperlink"/>
            <w:noProof/>
          </w:rPr>
          <w:delText xml:space="preserve"> InternationalString – XML Syntax</w:delText>
        </w:r>
        <w:r w:rsidDel="00EB1DAE">
          <w:rPr>
            <w:noProof/>
            <w:webHidden/>
          </w:rPr>
          <w:tab/>
          <w:delText>26</w:delText>
        </w:r>
      </w:del>
    </w:p>
    <w:p w14:paraId="65AFA43B" w14:textId="227C61CE" w:rsidR="005E5C94" w:rsidDel="00EB1DAE" w:rsidRDefault="005E5C94">
      <w:pPr>
        <w:pStyle w:val="Verzeichnis3"/>
        <w:tabs>
          <w:tab w:val="right" w:leader="dot" w:pos="9350"/>
        </w:tabs>
        <w:rPr>
          <w:del w:id="985" w:author="Andreas Kuehne" w:date="2019-05-09T22:04:00Z"/>
          <w:rFonts w:asciiTheme="minorHAnsi" w:eastAsiaTheme="minorEastAsia" w:hAnsiTheme="minorHAnsi" w:cstheme="minorBidi"/>
          <w:noProof/>
          <w:sz w:val="22"/>
          <w:szCs w:val="22"/>
          <w:lang w:val="en-GB" w:eastAsia="en-GB"/>
        </w:rPr>
      </w:pPr>
      <w:del w:id="986" w:author="Andreas Kuehne" w:date="2019-05-09T22:04:00Z">
        <w:r w:rsidRPr="00EB1DAE" w:rsidDel="00EB1DAE">
          <w:rPr>
            <w:rStyle w:val="Hyperlink"/>
            <w:noProof/>
            <w14:scene3d>
              <w14:camera w14:prst="orthographicFront"/>
              <w14:lightRig w14:rig="threePt" w14:dir="t">
                <w14:rot w14:lat="0" w14:lon="0" w14:rev="0"/>
              </w14:lightRig>
            </w14:scene3d>
          </w:rPr>
          <w:delText>4.1.4</w:delText>
        </w:r>
        <w:r w:rsidRPr="00EB1DAE" w:rsidDel="00EB1DAE">
          <w:rPr>
            <w:rStyle w:val="Hyperlink"/>
            <w:noProof/>
          </w:rPr>
          <w:delText xml:space="preserve"> Component DigestInfo</w:delText>
        </w:r>
        <w:r w:rsidDel="00EB1DAE">
          <w:rPr>
            <w:noProof/>
            <w:webHidden/>
          </w:rPr>
          <w:tab/>
          <w:delText>26</w:delText>
        </w:r>
      </w:del>
    </w:p>
    <w:p w14:paraId="1E3C6A70" w14:textId="1676791F" w:rsidR="005E5C94" w:rsidDel="00EB1DAE" w:rsidRDefault="005E5C94">
      <w:pPr>
        <w:pStyle w:val="Verzeichnis4"/>
        <w:tabs>
          <w:tab w:val="right" w:leader="dot" w:pos="9350"/>
        </w:tabs>
        <w:rPr>
          <w:del w:id="987" w:author="Andreas Kuehne" w:date="2019-05-09T22:04:00Z"/>
          <w:rFonts w:asciiTheme="minorHAnsi" w:eastAsiaTheme="minorEastAsia" w:hAnsiTheme="minorHAnsi" w:cstheme="minorBidi"/>
          <w:noProof/>
          <w:sz w:val="22"/>
          <w:szCs w:val="22"/>
          <w:lang w:val="en-GB" w:eastAsia="en-GB"/>
        </w:rPr>
      </w:pPr>
      <w:del w:id="988" w:author="Andreas Kuehne" w:date="2019-05-09T22:04:00Z">
        <w:r w:rsidRPr="00EB1DAE" w:rsidDel="00EB1DAE">
          <w:rPr>
            <w:rStyle w:val="Hyperlink"/>
            <w:noProof/>
            <w14:scene3d>
              <w14:camera w14:prst="orthographicFront"/>
              <w14:lightRig w14:rig="threePt" w14:dir="t">
                <w14:rot w14:lat="0" w14:lon="0" w14:rev="0"/>
              </w14:lightRig>
            </w14:scene3d>
          </w:rPr>
          <w:delText>4.1.4.1</w:delText>
        </w:r>
        <w:r w:rsidRPr="00EB1DAE" w:rsidDel="00EB1DAE">
          <w:rPr>
            <w:rStyle w:val="Hyperlink"/>
            <w:noProof/>
          </w:rPr>
          <w:delText xml:space="preserve"> DigestInfo – JSON Syntax</w:delText>
        </w:r>
        <w:r w:rsidDel="00EB1DAE">
          <w:rPr>
            <w:noProof/>
            <w:webHidden/>
          </w:rPr>
          <w:tab/>
          <w:delText>26</w:delText>
        </w:r>
      </w:del>
    </w:p>
    <w:p w14:paraId="0ECC1FF6" w14:textId="19DDCF6B" w:rsidR="005E5C94" w:rsidDel="00EB1DAE" w:rsidRDefault="005E5C94">
      <w:pPr>
        <w:pStyle w:val="Verzeichnis4"/>
        <w:tabs>
          <w:tab w:val="right" w:leader="dot" w:pos="9350"/>
        </w:tabs>
        <w:rPr>
          <w:del w:id="989" w:author="Andreas Kuehne" w:date="2019-05-09T22:04:00Z"/>
          <w:rFonts w:asciiTheme="minorHAnsi" w:eastAsiaTheme="minorEastAsia" w:hAnsiTheme="minorHAnsi" w:cstheme="minorBidi"/>
          <w:noProof/>
          <w:sz w:val="22"/>
          <w:szCs w:val="22"/>
          <w:lang w:val="en-GB" w:eastAsia="en-GB"/>
        </w:rPr>
      </w:pPr>
      <w:del w:id="990" w:author="Andreas Kuehne" w:date="2019-05-09T22:04:00Z">
        <w:r w:rsidRPr="00EB1DAE" w:rsidDel="00EB1DAE">
          <w:rPr>
            <w:rStyle w:val="Hyperlink"/>
            <w:noProof/>
            <w14:scene3d>
              <w14:camera w14:prst="orthographicFront"/>
              <w14:lightRig w14:rig="threePt" w14:dir="t">
                <w14:rot w14:lat="0" w14:lon="0" w14:rev="0"/>
              </w14:lightRig>
            </w14:scene3d>
          </w:rPr>
          <w:delText>4.1.4.2</w:delText>
        </w:r>
        <w:r w:rsidRPr="00EB1DAE" w:rsidDel="00EB1DAE">
          <w:rPr>
            <w:rStyle w:val="Hyperlink"/>
            <w:noProof/>
          </w:rPr>
          <w:delText xml:space="preserve"> DigestInfo – XML Syntax</w:delText>
        </w:r>
        <w:r w:rsidDel="00EB1DAE">
          <w:rPr>
            <w:noProof/>
            <w:webHidden/>
          </w:rPr>
          <w:tab/>
          <w:delText>27</w:delText>
        </w:r>
      </w:del>
    </w:p>
    <w:p w14:paraId="47F2C89B" w14:textId="400F402E" w:rsidR="005E5C94" w:rsidDel="00EB1DAE" w:rsidRDefault="005E5C94">
      <w:pPr>
        <w:pStyle w:val="Verzeichnis3"/>
        <w:tabs>
          <w:tab w:val="right" w:leader="dot" w:pos="9350"/>
        </w:tabs>
        <w:rPr>
          <w:del w:id="991" w:author="Andreas Kuehne" w:date="2019-05-09T22:04:00Z"/>
          <w:rFonts w:asciiTheme="minorHAnsi" w:eastAsiaTheme="minorEastAsia" w:hAnsiTheme="minorHAnsi" w:cstheme="minorBidi"/>
          <w:noProof/>
          <w:sz w:val="22"/>
          <w:szCs w:val="22"/>
          <w:lang w:val="en-GB" w:eastAsia="en-GB"/>
        </w:rPr>
      </w:pPr>
      <w:del w:id="992" w:author="Andreas Kuehne" w:date="2019-05-09T22:04:00Z">
        <w:r w:rsidRPr="00EB1DAE" w:rsidDel="00EB1DAE">
          <w:rPr>
            <w:rStyle w:val="Hyperlink"/>
            <w:noProof/>
            <w14:scene3d>
              <w14:camera w14:prst="orthographicFront"/>
              <w14:lightRig w14:rig="threePt" w14:dir="t">
                <w14:rot w14:lat="0" w14:lon="0" w14:rev="0"/>
              </w14:lightRig>
            </w14:scene3d>
          </w:rPr>
          <w:delText>4.1.5</w:delText>
        </w:r>
        <w:r w:rsidRPr="00EB1DAE" w:rsidDel="00EB1DAE">
          <w:rPr>
            <w:rStyle w:val="Hyperlink"/>
            <w:noProof/>
          </w:rPr>
          <w:delText xml:space="preserve"> Component AttachmentReference</w:delText>
        </w:r>
        <w:r w:rsidDel="00EB1DAE">
          <w:rPr>
            <w:noProof/>
            <w:webHidden/>
          </w:rPr>
          <w:tab/>
          <w:delText>27</w:delText>
        </w:r>
      </w:del>
    </w:p>
    <w:p w14:paraId="4806AA8A" w14:textId="48AE7249" w:rsidR="005E5C94" w:rsidDel="00EB1DAE" w:rsidRDefault="005E5C94">
      <w:pPr>
        <w:pStyle w:val="Verzeichnis4"/>
        <w:tabs>
          <w:tab w:val="right" w:leader="dot" w:pos="9350"/>
        </w:tabs>
        <w:rPr>
          <w:del w:id="993" w:author="Andreas Kuehne" w:date="2019-05-09T22:04:00Z"/>
          <w:rFonts w:asciiTheme="minorHAnsi" w:eastAsiaTheme="minorEastAsia" w:hAnsiTheme="minorHAnsi" w:cstheme="minorBidi"/>
          <w:noProof/>
          <w:sz w:val="22"/>
          <w:szCs w:val="22"/>
          <w:lang w:val="en-GB" w:eastAsia="en-GB"/>
        </w:rPr>
      </w:pPr>
      <w:del w:id="994" w:author="Andreas Kuehne" w:date="2019-05-09T22:04:00Z">
        <w:r w:rsidRPr="00EB1DAE" w:rsidDel="00EB1DAE">
          <w:rPr>
            <w:rStyle w:val="Hyperlink"/>
            <w:noProof/>
            <w14:scene3d>
              <w14:camera w14:prst="orthographicFront"/>
              <w14:lightRig w14:rig="threePt" w14:dir="t">
                <w14:rot w14:lat="0" w14:lon="0" w14:rev="0"/>
              </w14:lightRig>
            </w14:scene3d>
          </w:rPr>
          <w:delText>4.1.5.1</w:delText>
        </w:r>
        <w:r w:rsidRPr="00EB1DAE" w:rsidDel="00EB1DAE">
          <w:rPr>
            <w:rStyle w:val="Hyperlink"/>
            <w:noProof/>
          </w:rPr>
          <w:delText xml:space="preserve"> AttachmentReference – JSON Syntax</w:delText>
        </w:r>
        <w:r w:rsidDel="00EB1DAE">
          <w:rPr>
            <w:noProof/>
            <w:webHidden/>
          </w:rPr>
          <w:tab/>
          <w:delText>27</w:delText>
        </w:r>
      </w:del>
    </w:p>
    <w:p w14:paraId="42C94DDE" w14:textId="1D1FEE99" w:rsidR="005E5C94" w:rsidDel="00EB1DAE" w:rsidRDefault="005E5C94">
      <w:pPr>
        <w:pStyle w:val="Verzeichnis4"/>
        <w:tabs>
          <w:tab w:val="right" w:leader="dot" w:pos="9350"/>
        </w:tabs>
        <w:rPr>
          <w:del w:id="995" w:author="Andreas Kuehne" w:date="2019-05-09T22:04:00Z"/>
          <w:rFonts w:asciiTheme="minorHAnsi" w:eastAsiaTheme="minorEastAsia" w:hAnsiTheme="minorHAnsi" w:cstheme="minorBidi"/>
          <w:noProof/>
          <w:sz w:val="22"/>
          <w:szCs w:val="22"/>
          <w:lang w:val="en-GB" w:eastAsia="en-GB"/>
        </w:rPr>
      </w:pPr>
      <w:del w:id="996" w:author="Andreas Kuehne" w:date="2019-05-09T22:04:00Z">
        <w:r w:rsidRPr="00EB1DAE" w:rsidDel="00EB1DAE">
          <w:rPr>
            <w:rStyle w:val="Hyperlink"/>
            <w:noProof/>
            <w14:scene3d>
              <w14:camera w14:prst="orthographicFront"/>
              <w14:lightRig w14:rig="threePt" w14:dir="t">
                <w14:rot w14:lat="0" w14:lon="0" w14:rev="0"/>
              </w14:lightRig>
            </w14:scene3d>
          </w:rPr>
          <w:delText>4.1.5.2</w:delText>
        </w:r>
        <w:r w:rsidRPr="00EB1DAE" w:rsidDel="00EB1DAE">
          <w:rPr>
            <w:rStyle w:val="Hyperlink"/>
            <w:noProof/>
          </w:rPr>
          <w:delText xml:space="preserve"> AttachmentReference – XML Syntax</w:delText>
        </w:r>
        <w:r w:rsidDel="00EB1DAE">
          <w:rPr>
            <w:noProof/>
            <w:webHidden/>
          </w:rPr>
          <w:tab/>
          <w:delText>28</w:delText>
        </w:r>
      </w:del>
    </w:p>
    <w:p w14:paraId="3FBD2067" w14:textId="318A259B" w:rsidR="005E5C94" w:rsidDel="00EB1DAE" w:rsidRDefault="005E5C94">
      <w:pPr>
        <w:pStyle w:val="Verzeichnis3"/>
        <w:tabs>
          <w:tab w:val="right" w:leader="dot" w:pos="9350"/>
        </w:tabs>
        <w:rPr>
          <w:del w:id="997" w:author="Andreas Kuehne" w:date="2019-05-09T22:04:00Z"/>
          <w:rFonts w:asciiTheme="minorHAnsi" w:eastAsiaTheme="minorEastAsia" w:hAnsiTheme="minorHAnsi" w:cstheme="minorBidi"/>
          <w:noProof/>
          <w:sz w:val="22"/>
          <w:szCs w:val="22"/>
          <w:lang w:val="en-GB" w:eastAsia="en-GB"/>
        </w:rPr>
      </w:pPr>
      <w:del w:id="998" w:author="Andreas Kuehne" w:date="2019-05-09T22:04:00Z">
        <w:r w:rsidRPr="00EB1DAE" w:rsidDel="00EB1DAE">
          <w:rPr>
            <w:rStyle w:val="Hyperlink"/>
            <w:noProof/>
            <w14:scene3d>
              <w14:camera w14:prst="orthographicFront"/>
              <w14:lightRig w14:rig="threePt" w14:dir="t">
                <w14:rot w14:lat="0" w14:lon="0" w14:rev="0"/>
              </w14:lightRig>
            </w14:scene3d>
          </w:rPr>
          <w:delText>4.1.6</w:delText>
        </w:r>
        <w:r w:rsidRPr="00EB1DAE" w:rsidDel="00EB1DAE">
          <w:rPr>
            <w:rStyle w:val="Hyperlink"/>
            <w:noProof/>
          </w:rPr>
          <w:delText xml:space="preserve"> Component Base64Data</w:delText>
        </w:r>
        <w:r w:rsidDel="00EB1DAE">
          <w:rPr>
            <w:noProof/>
            <w:webHidden/>
          </w:rPr>
          <w:tab/>
          <w:delText>28</w:delText>
        </w:r>
      </w:del>
    </w:p>
    <w:p w14:paraId="5590F8B1" w14:textId="3A5A7D6D" w:rsidR="005E5C94" w:rsidDel="00EB1DAE" w:rsidRDefault="005E5C94">
      <w:pPr>
        <w:pStyle w:val="Verzeichnis4"/>
        <w:tabs>
          <w:tab w:val="right" w:leader="dot" w:pos="9350"/>
        </w:tabs>
        <w:rPr>
          <w:del w:id="999" w:author="Andreas Kuehne" w:date="2019-05-09T22:04:00Z"/>
          <w:rFonts w:asciiTheme="minorHAnsi" w:eastAsiaTheme="minorEastAsia" w:hAnsiTheme="minorHAnsi" w:cstheme="minorBidi"/>
          <w:noProof/>
          <w:sz w:val="22"/>
          <w:szCs w:val="22"/>
          <w:lang w:val="en-GB" w:eastAsia="en-GB"/>
        </w:rPr>
      </w:pPr>
      <w:del w:id="1000" w:author="Andreas Kuehne" w:date="2019-05-09T22:04:00Z">
        <w:r w:rsidRPr="00EB1DAE" w:rsidDel="00EB1DAE">
          <w:rPr>
            <w:rStyle w:val="Hyperlink"/>
            <w:noProof/>
            <w14:scene3d>
              <w14:camera w14:prst="orthographicFront"/>
              <w14:lightRig w14:rig="threePt" w14:dir="t">
                <w14:rot w14:lat="0" w14:lon="0" w14:rev="0"/>
              </w14:lightRig>
            </w14:scene3d>
          </w:rPr>
          <w:delText>4.1.6.1</w:delText>
        </w:r>
        <w:r w:rsidRPr="00EB1DAE" w:rsidDel="00EB1DAE">
          <w:rPr>
            <w:rStyle w:val="Hyperlink"/>
            <w:noProof/>
          </w:rPr>
          <w:delText xml:space="preserve"> Base64Data – JSON Syntax</w:delText>
        </w:r>
        <w:r w:rsidDel="00EB1DAE">
          <w:rPr>
            <w:noProof/>
            <w:webHidden/>
          </w:rPr>
          <w:tab/>
          <w:delText>29</w:delText>
        </w:r>
      </w:del>
    </w:p>
    <w:p w14:paraId="35A18002" w14:textId="7B569C47" w:rsidR="005E5C94" w:rsidDel="00EB1DAE" w:rsidRDefault="005E5C94">
      <w:pPr>
        <w:pStyle w:val="Verzeichnis4"/>
        <w:tabs>
          <w:tab w:val="right" w:leader="dot" w:pos="9350"/>
        </w:tabs>
        <w:rPr>
          <w:del w:id="1001" w:author="Andreas Kuehne" w:date="2019-05-09T22:04:00Z"/>
          <w:rFonts w:asciiTheme="minorHAnsi" w:eastAsiaTheme="minorEastAsia" w:hAnsiTheme="minorHAnsi" w:cstheme="minorBidi"/>
          <w:noProof/>
          <w:sz w:val="22"/>
          <w:szCs w:val="22"/>
          <w:lang w:val="en-GB" w:eastAsia="en-GB"/>
        </w:rPr>
      </w:pPr>
      <w:del w:id="1002" w:author="Andreas Kuehne" w:date="2019-05-09T22:04:00Z">
        <w:r w:rsidRPr="00EB1DAE" w:rsidDel="00EB1DAE">
          <w:rPr>
            <w:rStyle w:val="Hyperlink"/>
            <w:noProof/>
            <w14:scene3d>
              <w14:camera w14:prst="orthographicFront"/>
              <w14:lightRig w14:rig="threePt" w14:dir="t">
                <w14:rot w14:lat="0" w14:lon="0" w14:rev="0"/>
              </w14:lightRig>
            </w14:scene3d>
          </w:rPr>
          <w:delText>4.1.6.2</w:delText>
        </w:r>
        <w:r w:rsidRPr="00EB1DAE" w:rsidDel="00EB1DAE">
          <w:rPr>
            <w:rStyle w:val="Hyperlink"/>
            <w:noProof/>
          </w:rPr>
          <w:delText xml:space="preserve"> Base64Data – XML Syntax</w:delText>
        </w:r>
        <w:r w:rsidDel="00EB1DAE">
          <w:rPr>
            <w:noProof/>
            <w:webHidden/>
          </w:rPr>
          <w:tab/>
          <w:delText>30</w:delText>
        </w:r>
      </w:del>
    </w:p>
    <w:p w14:paraId="0FB8A12D" w14:textId="4800E016" w:rsidR="005E5C94" w:rsidDel="00EB1DAE" w:rsidRDefault="005E5C94">
      <w:pPr>
        <w:pStyle w:val="Verzeichnis3"/>
        <w:tabs>
          <w:tab w:val="right" w:leader="dot" w:pos="9350"/>
        </w:tabs>
        <w:rPr>
          <w:del w:id="1003" w:author="Andreas Kuehne" w:date="2019-05-09T22:04:00Z"/>
          <w:rFonts w:asciiTheme="minorHAnsi" w:eastAsiaTheme="minorEastAsia" w:hAnsiTheme="minorHAnsi" w:cstheme="minorBidi"/>
          <w:noProof/>
          <w:sz w:val="22"/>
          <w:szCs w:val="22"/>
          <w:lang w:val="en-GB" w:eastAsia="en-GB"/>
        </w:rPr>
      </w:pPr>
      <w:del w:id="1004" w:author="Andreas Kuehne" w:date="2019-05-09T22:04:00Z">
        <w:r w:rsidRPr="00EB1DAE" w:rsidDel="00EB1DAE">
          <w:rPr>
            <w:rStyle w:val="Hyperlink"/>
            <w:noProof/>
            <w14:scene3d>
              <w14:camera w14:prst="orthographicFront"/>
              <w14:lightRig w14:rig="threePt" w14:dir="t">
                <w14:rot w14:lat="0" w14:lon="0" w14:rev="0"/>
              </w14:lightRig>
            </w14:scene3d>
          </w:rPr>
          <w:delText>4.1.7</w:delText>
        </w:r>
        <w:r w:rsidRPr="00EB1DAE" w:rsidDel="00EB1DAE">
          <w:rPr>
            <w:rStyle w:val="Hyperlink"/>
            <w:noProof/>
          </w:rPr>
          <w:delText xml:space="preserve"> Component SignaturePtr</w:delText>
        </w:r>
        <w:r w:rsidDel="00EB1DAE">
          <w:rPr>
            <w:noProof/>
            <w:webHidden/>
          </w:rPr>
          <w:tab/>
          <w:delText>31</w:delText>
        </w:r>
      </w:del>
    </w:p>
    <w:p w14:paraId="390BE3A9" w14:textId="635BB244" w:rsidR="005E5C94" w:rsidDel="00EB1DAE" w:rsidRDefault="005E5C94">
      <w:pPr>
        <w:pStyle w:val="Verzeichnis4"/>
        <w:tabs>
          <w:tab w:val="right" w:leader="dot" w:pos="9350"/>
        </w:tabs>
        <w:rPr>
          <w:del w:id="1005" w:author="Andreas Kuehne" w:date="2019-05-09T22:04:00Z"/>
          <w:rFonts w:asciiTheme="minorHAnsi" w:eastAsiaTheme="minorEastAsia" w:hAnsiTheme="minorHAnsi" w:cstheme="minorBidi"/>
          <w:noProof/>
          <w:sz w:val="22"/>
          <w:szCs w:val="22"/>
          <w:lang w:val="en-GB" w:eastAsia="en-GB"/>
        </w:rPr>
      </w:pPr>
      <w:del w:id="1006" w:author="Andreas Kuehne" w:date="2019-05-09T22:04:00Z">
        <w:r w:rsidRPr="00EB1DAE" w:rsidDel="00EB1DAE">
          <w:rPr>
            <w:rStyle w:val="Hyperlink"/>
            <w:noProof/>
            <w14:scene3d>
              <w14:camera w14:prst="orthographicFront"/>
              <w14:lightRig w14:rig="threePt" w14:dir="t">
                <w14:rot w14:lat="0" w14:lon="0" w14:rev="0"/>
              </w14:lightRig>
            </w14:scene3d>
          </w:rPr>
          <w:delText>4.1.7.1</w:delText>
        </w:r>
        <w:r w:rsidRPr="00EB1DAE" w:rsidDel="00EB1DAE">
          <w:rPr>
            <w:rStyle w:val="Hyperlink"/>
            <w:noProof/>
          </w:rPr>
          <w:delText xml:space="preserve"> SignaturePtr – JSON Syntax</w:delText>
        </w:r>
        <w:r w:rsidDel="00EB1DAE">
          <w:rPr>
            <w:noProof/>
            <w:webHidden/>
          </w:rPr>
          <w:tab/>
          <w:delText>31</w:delText>
        </w:r>
      </w:del>
    </w:p>
    <w:p w14:paraId="18299999" w14:textId="74A7EF3B" w:rsidR="005E5C94" w:rsidDel="00EB1DAE" w:rsidRDefault="005E5C94">
      <w:pPr>
        <w:pStyle w:val="Verzeichnis4"/>
        <w:tabs>
          <w:tab w:val="right" w:leader="dot" w:pos="9350"/>
        </w:tabs>
        <w:rPr>
          <w:del w:id="1007" w:author="Andreas Kuehne" w:date="2019-05-09T22:04:00Z"/>
          <w:rFonts w:asciiTheme="minorHAnsi" w:eastAsiaTheme="minorEastAsia" w:hAnsiTheme="minorHAnsi" w:cstheme="minorBidi"/>
          <w:noProof/>
          <w:sz w:val="22"/>
          <w:szCs w:val="22"/>
          <w:lang w:val="en-GB" w:eastAsia="en-GB"/>
        </w:rPr>
      </w:pPr>
      <w:del w:id="1008" w:author="Andreas Kuehne" w:date="2019-05-09T22:04:00Z">
        <w:r w:rsidRPr="00EB1DAE" w:rsidDel="00EB1DAE">
          <w:rPr>
            <w:rStyle w:val="Hyperlink"/>
            <w:noProof/>
            <w14:scene3d>
              <w14:camera w14:prst="orthographicFront"/>
              <w14:lightRig w14:rig="threePt" w14:dir="t">
                <w14:rot w14:lat="0" w14:lon="0" w14:rev="0"/>
              </w14:lightRig>
            </w14:scene3d>
          </w:rPr>
          <w:delText>4.1.7.2</w:delText>
        </w:r>
        <w:r w:rsidRPr="00EB1DAE" w:rsidDel="00EB1DAE">
          <w:rPr>
            <w:rStyle w:val="Hyperlink"/>
            <w:noProof/>
          </w:rPr>
          <w:delText xml:space="preserve"> SignaturePtr – XML Syntax</w:delText>
        </w:r>
        <w:r w:rsidDel="00EB1DAE">
          <w:rPr>
            <w:noProof/>
            <w:webHidden/>
          </w:rPr>
          <w:tab/>
          <w:delText>32</w:delText>
        </w:r>
      </w:del>
    </w:p>
    <w:p w14:paraId="0EF635D6" w14:textId="1444C2BF" w:rsidR="005E5C94" w:rsidDel="00EB1DAE" w:rsidRDefault="005E5C94">
      <w:pPr>
        <w:pStyle w:val="Verzeichnis3"/>
        <w:tabs>
          <w:tab w:val="right" w:leader="dot" w:pos="9350"/>
        </w:tabs>
        <w:rPr>
          <w:del w:id="1009" w:author="Andreas Kuehne" w:date="2019-05-09T22:04:00Z"/>
          <w:rFonts w:asciiTheme="minorHAnsi" w:eastAsiaTheme="minorEastAsia" w:hAnsiTheme="minorHAnsi" w:cstheme="minorBidi"/>
          <w:noProof/>
          <w:sz w:val="22"/>
          <w:szCs w:val="22"/>
          <w:lang w:val="en-GB" w:eastAsia="en-GB"/>
        </w:rPr>
      </w:pPr>
      <w:del w:id="1010" w:author="Andreas Kuehne" w:date="2019-05-09T22:04:00Z">
        <w:r w:rsidRPr="00EB1DAE" w:rsidDel="00EB1DAE">
          <w:rPr>
            <w:rStyle w:val="Hyperlink"/>
            <w:noProof/>
            <w14:scene3d>
              <w14:camera w14:prst="orthographicFront"/>
              <w14:lightRig w14:rig="threePt" w14:dir="t">
                <w14:rot w14:lat="0" w14:lon="0" w14:rev="0"/>
              </w14:lightRig>
            </w14:scene3d>
          </w:rPr>
          <w:delText>4.1.8</w:delText>
        </w:r>
        <w:r w:rsidRPr="00EB1DAE" w:rsidDel="00EB1DAE">
          <w:rPr>
            <w:rStyle w:val="Hyperlink"/>
            <w:noProof/>
          </w:rPr>
          <w:delText xml:space="preserve"> Component Result</w:delText>
        </w:r>
        <w:r w:rsidDel="00EB1DAE">
          <w:rPr>
            <w:noProof/>
            <w:webHidden/>
          </w:rPr>
          <w:tab/>
          <w:delText>33</w:delText>
        </w:r>
      </w:del>
    </w:p>
    <w:p w14:paraId="167C0F83" w14:textId="02C28884" w:rsidR="005E5C94" w:rsidDel="00EB1DAE" w:rsidRDefault="005E5C94">
      <w:pPr>
        <w:pStyle w:val="Verzeichnis4"/>
        <w:tabs>
          <w:tab w:val="right" w:leader="dot" w:pos="9350"/>
        </w:tabs>
        <w:rPr>
          <w:del w:id="1011" w:author="Andreas Kuehne" w:date="2019-05-09T22:04:00Z"/>
          <w:rFonts w:asciiTheme="minorHAnsi" w:eastAsiaTheme="minorEastAsia" w:hAnsiTheme="minorHAnsi" w:cstheme="minorBidi"/>
          <w:noProof/>
          <w:sz w:val="22"/>
          <w:szCs w:val="22"/>
          <w:lang w:val="en-GB" w:eastAsia="en-GB"/>
        </w:rPr>
      </w:pPr>
      <w:del w:id="1012" w:author="Andreas Kuehne" w:date="2019-05-09T22:04:00Z">
        <w:r w:rsidRPr="00EB1DAE" w:rsidDel="00EB1DAE">
          <w:rPr>
            <w:rStyle w:val="Hyperlink"/>
            <w:noProof/>
            <w14:scene3d>
              <w14:camera w14:prst="orthographicFront"/>
              <w14:lightRig w14:rig="threePt" w14:dir="t">
                <w14:rot w14:lat="0" w14:lon="0" w14:rev="0"/>
              </w14:lightRig>
            </w14:scene3d>
          </w:rPr>
          <w:delText>4.1.8.1</w:delText>
        </w:r>
        <w:r w:rsidRPr="00EB1DAE" w:rsidDel="00EB1DAE">
          <w:rPr>
            <w:rStyle w:val="Hyperlink"/>
            <w:noProof/>
          </w:rPr>
          <w:delText xml:space="preserve"> Result – JSON Syntax</w:delText>
        </w:r>
        <w:r w:rsidDel="00EB1DAE">
          <w:rPr>
            <w:noProof/>
            <w:webHidden/>
          </w:rPr>
          <w:tab/>
          <w:delText>33</w:delText>
        </w:r>
      </w:del>
    </w:p>
    <w:p w14:paraId="306BD3FB" w14:textId="67240A7C" w:rsidR="005E5C94" w:rsidDel="00EB1DAE" w:rsidRDefault="005E5C94">
      <w:pPr>
        <w:pStyle w:val="Verzeichnis4"/>
        <w:tabs>
          <w:tab w:val="right" w:leader="dot" w:pos="9350"/>
        </w:tabs>
        <w:rPr>
          <w:del w:id="1013" w:author="Andreas Kuehne" w:date="2019-05-09T22:04:00Z"/>
          <w:rFonts w:asciiTheme="minorHAnsi" w:eastAsiaTheme="minorEastAsia" w:hAnsiTheme="minorHAnsi" w:cstheme="minorBidi"/>
          <w:noProof/>
          <w:sz w:val="22"/>
          <w:szCs w:val="22"/>
          <w:lang w:val="en-GB" w:eastAsia="en-GB"/>
        </w:rPr>
      </w:pPr>
      <w:del w:id="1014" w:author="Andreas Kuehne" w:date="2019-05-09T22:04:00Z">
        <w:r w:rsidRPr="00EB1DAE" w:rsidDel="00EB1DAE">
          <w:rPr>
            <w:rStyle w:val="Hyperlink"/>
            <w:noProof/>
            <w14:scene3d>
              <w14:camera w14:prst="orthographicFront"/>
              <w14:lightRig w14:rig="threePt" w14:dir="t">
                <w14:rot w14:lat="0" w14:lon="0" w14:rev="0"/>
              </w14:lightRig>
            </w14:scene3d>
          </w:rPr>
          <w:delText>4.1.8.2</w:delText>
        </w:r>
        <w:r w:rsidRPr="00EB1DAE" w:rsidDel="00EB1DAE">
          <w:rPr>
            <w:rStyle w:val="Hyperlink"/>
            <w:noProof/>
          </w:rPr>
          <w:delText xml:space="preserve"> Result – XML Syntax</w:delText>
        </w:r>
        <w:r w:rsidDel="00EB1DAE">
          <w:rPr>
            <w:noProof/>
            <w:webHidden/>
          </w:rPr>
          <w:tab/>
          <w:delText>34</w:delText>
        </w:r>
      </w:del>
    </w:p>
    <w:p w14:paraId="33B01149" w14:textId="444031D0" w:rsidR="005E5C94" w:rsidDel="00EB1DAE" w:rsidRDefault="005E5C94">
      <w:pPr>
        <w:pStyle w:val="Verzeichnis3"/>
        <w:tabs>
          <w:tab w:val="right" w:leader="dot" w:pos="9350"/>
        </w:tabs>
        <w:rPr>
          <w:del w:id="1015" w:author="Andreas Kuehne" w:date="2019-05-09T22:04:00Z"/>
          <w:rFonts w:asciiTheme="minorHAnsi" w:eastAsiaTheme="minorEastAsia" w:hAnsiTheme="minorHAnsi" w:cstheme="minorBidi"/>
          <w:noProof/>
          <w:sz w:val="22"/>
          <w:szCs w:val="22"/>
          <w:lang w:val="en-GB" w:eastAsia="en-GB"/>
        </w:rPr>
      </w:pPr>
      <w:del w:id="1016" w:author="Andreas Kuehne" w:date="2019-05-09T22:04:00Z">
        <w:r w:rsidRPr="00EB1DAE" w:rsidDel="00EB1DAE">
          <w:rPr>
            <w:rStyle w:val="Hyperlink"/>
            <w:noProof/>
            <w14:scene3d>
              <w14:camera w14:prst="orthographicFront"/>
              <w14:lightRig w14:rig="threePt" w14:dir="t">
                <w14:rot w14:lat="0" w14:lon="0" w14:rev="0"/>
              </w14:lightRig>
            </w14:scene3d>
          </w:rPr>
          <w:delText>4.1.9</w:delText>
        </w:r>
        <w:r w:rsidRPr="00EB1DAE" w:rsidDel="00EB1DAE">
          <w:rPr>
            <w:rStyle w:val="Hyperlink"/>
            <w:noProof/>
          </w:rPr>
          <w:delText xml:space="preserve"> Component OptionalInputs</w:delText>
        </w:r>
        <w:r w:rsidDel="00EB1DAE">
          <w:rPr>
            <w:noProof/>
            <w:webHidden/>
          </w:rPr>
          <w:tab/>
          <w:delText>34</w:delText>
        </w:r>
      </w:del>
    </w:p>
    <w:p w14:paraId="0493F3D7" w14:textId="062B3096" w:rsidR="005E5C94" w:rsidDel="00EB1DAE" w:rsidRDefault="005E5C94">
      <w:pPr>
        <w:pStyle w:val="Verzeichnis4"/>
        <w:tabs>
          <w:tab w:val="right" w:leader="dot" w:pos="9350"/>
        </w:tabs>
        <w:rPr>
          <w:del w:id="1017" w:author="Andreas Kuehne" w:date="2019-05-09T22:04:00Z"/>
          <w:rFonts w:asciiTheme="minorHAnsi" w:eastAsiaTheme="minorEastAsia" w:hAnsiTheme="minorHAnsi" w:cstheme="minorBidi"/>
          <w:noProof/>
          <w:sz w:val="22"/>
          <w:szCs w:val="22"/>
          <w:lang w:val="en-GB" w:eastAsia="en-GB"/>
        </w:rPr>
      </w:pPr>
      <w:del w:id="1018" w:author="Andreas Kuehne" w:date="2019-05-09T22:04:00Z">
        <w:r w:rsidRPr="00EB1DAE" w:rsidDel="00EB1DAE">
          <w:rPr>
            <w:rStyle w:val="Hyperlink"/>
            <w:noProof/>
            <w14:scene3d>
              <w14:camera w14:prst="orthographicFront"/>
              <w14:lightRig w14:rig="threePt" w14:dir="t">
                <w14:rot w14:lat="0" w14:lon="0" w14:rev="0"/>
              </w14:lightRig>
            </w14:scene3d>
          </w:rPr>
          <w:delText>4.1.9.1</w:delText>
        </w:r>
        <w:r w:rsidRPr="00EB1DAE" w:rsidDel="00EB1DAE">
          <w:rPr>
            <w:rStyle w:val="Hyperlink"/>
            <w:noProof/>
          </w:rPr>
          <w:delText xml:space="preserve"> OptionalInputs – JSON Syntax</w:delText>
        </w:r>
        <w:r w:rsidDel="00EB1DAE">
          <w:rPr>
            <w:noProof/>
            <w:webHidden/>
          </w:rPr>
          <w:tab/>
          <w:delText>35</w:delText>
        </w:r>
      </w:del>
    </w:p>
    <w:p w14:paraId="3AFE3C2C" w14:textId="614DECB2" w:rsidR="005E5C94" w:rsidDel="00EB1DAE" w:rsidRDefault="005E5C94">
      <w:pPr>
        <w:pStyle w:val="Verzeichnis4"/>
        <w:tabs>
          <w:tab w:val="right" w:leader="dot" w:pos="9350"/>
        </w:tabs>
        <w:rPr>
          <w:del w:id="1019" w:author="Andreas Kuehne" w:date="2019-05-09T22:04:00Z"/>
          <w:rFonts w:asciiTheme="minorHAnsi" w:eastAsiaTheme="minorEastAsia" w:hAnsiTheme="minorHAnsi" w:cstheme="minorBidi"/>
          <w:noProof/>
          <w:sz w:val="22"/>
          <w:szCs w:val="22"/>
          <w:lang w:val="en-GB" w:eastAsia="en-GB"/>
        </w:rPr>
      </w:pPr>
      <w:del w:id="1020" w:author="Andreas Kuehne" w:date="2019-05-09T22:04:00Z">
        <w:r w:rsidRPr="00EB1DAE" w:rsidDel="00EB1DAE">
          <w:rPr>
            <w:rStyle w:val="Hyperlink"/>
            <w:noProof/>
            <w14:scene3d>
              <w14:camera w14:prst="orthographicFront"/>
              <w14:lightRig w14:rig="threePt" w14:dir="t">
                <w14:rot w14:lat="0" w14:lon="0" w14:rev="0"/>
              </w14:lightRig>
            </w14:scene3d>
          </w:rPr>
          <w:delText>4.1.9.2</w:delText>
        </w:r>
        <w:r w:rsidRPr="00EB1DAE" w:rsidDel="00EB1DAE">
          <w:rPr>
            <w:rStyle w:val="Hyperlink"/>
            <w:noProof/>
          </w:rPr>
          <w:delText xml:space="preserve"> OptionalInputs – XML Syntax</w:delText>
        </w:r>
        <w:r w:rsidDel="00EB1DAE">
          <w:rPr>
            <w:noProof/>
            <w:webHidden/>
          </w:rPr>
          <w:tab/>
          <w:delText>35</w:delText>
        </w:r>
      </w:del>
    </w:p>
    <w:p w14:paraId="46573F3F" w14:textId="354704BC" w:rsidR="005E5C94" w:rsidDel="00EB1DAE" w:rsidRDefault="005E5C94">
      <w:pPr>
        <w:pStyle w:val="Verzeichnis3"/>
        <w:tabs>
          <w:tab w:val="right" w:leader="dot" w:pos="9350"/>
        </w:tabs>
        <w:rPr>
          <w:del w:id="1021" w:author="Andreas Kuehne" w:date="2019-05-09T22:04:00Z"/>
          <w:rFonts w:asciiTheme="minorHAnsi" w:eastAsiaTheme="minorEastAsia" w:hAnsiTheme="minorHAnsi" w:cstheme="minorBidi"/>
          <w:noProof/>
          <w:sz w:val="22"/>
          <w:szCs w:val="22"/>
          <w:lang w:val="en-GB" w:eastAsia="en-GB"/>
        </w:rPr>
      </w:pPr>
      <w:del w:id="1022" w:author="Andreas Kuehne" w:date="2019-05-09T22:04:00Z">
        <w:r w:rsidRPr="00EB1DAE" w:rsidDel="00EB1DAE">
          <w:rPr>
            <w:rStyle w:val="Hyperlink"/>
            <w:noProof/>
            <w14:scene3d>
              <w14:camera w14:prst="orthographicFront"/>
              <w14:lightRig w14:rig="threePt" w14:dir="t">
                <w14:rot w14:lat="0" w14:lon="0" w14:rev="0"/>
              </w14:lightRig>
            </w14:scene3d>
          </w:rPr>
          <w:delText>4.1.10</w:delText>
        </w:r>
        <w:r w:rsidRPr="00EB1DAE" w:rsidDel="00EB1DAE">
          <w:rPr>
            <w:rStyle w:val="Hyperlink"/>
            <w:noProof/>
          </w:rPr>
          <w:delText xml:space="preserve"> Component OptionalOutputs</w:delText>
        </w:r>
        <w:r w:rsidDel="00EB1DAE">
          <w:rPr>
            <w:noProof/>
            <w:webHidden/>
          </w:rPr>
          <w:tab/>
          <w:delText>35</w:delText>
        </w:r>
      </w:del>
    </w:p>
    <w:p w14:paraId="1C2236DF" w14:textId="145AA233" w:rsidR="005E5C94" w:rsidDel="00EB1DAE" w:rsidRDefault="005E5C94">
      <w:pPr>
        <w:pStyle w:val="Verzeichnis4"/>
        <w:tabs>
          <w:tab w:val="right" w:leader="dot" w:pos="9350"/>
        </w:tabs>
        <w:rPr>
          <w:del w:id="1023" w:author="Andreas Kuehne" w:date="2019-05-09T22:04:00Z"/>
          <w:rFonts w:asciiTheme="minorHAnsi" w:eastAsiaTheme="minorEastAsia" w:hAnsiTheme="minorHAnsi" w:cstheme="minorBidi"/>
          <w:noProof/>
          <w:sz w:val="22"/>
          <w:szCs w:val="22"/>
          <w:lang w:val="en-GB" w:eastAsia="en-GB"/>
        </w:rPr>
      </w:pPr>
      <w:del w:id="1024" w:author="Andreas Kuehne" w:date="2019-05-09T22:04:00Z">
        <w:r w:rsidRPr="00EB1DAE" w:rsidDel="00EB1DAE">
          <w:rPr>
            <w:rStyle w:val="Hyperlink"/>
            <w:noProof/>
            <w14:scene3d>
              <w14:camera w14:prst="orthographicFront"/>
              <w14:lightRig w14:rig="threePt" w14:dir="t">
                <w14:rot w14:lat="0" w14:lon="0" w14:rev="0"/>
              </w14:lightRig>
            </w14:scene3d>
          </w:rPr>
          <w:delText>4.1.10.1</w:delText>
        </w:r>
        <w:r w:rsidRPr="00EB1DAE" w:rsidDel="00EB1DAE">
          <w:rPr>
            <w:rStyle w:val="Hyperlink"/>
            <w:noProof/>
          </w:rPr>
          <w:delText xml:space="preserve"> OptionalOutputs – JSON Syntax</w:delText>
        </w:r>
        <w:r w:rsidDel="00EB1DAE">
          <w:rPr>
            <w:noProof/>
            <w:webHidden/>
          </w:rPr>
          <w:tab/>
          <w:delText>35</w:delText>
        </w:r>
      </w:del>
    </w:p>
    <w:p w14:paraId="679FBA76" w14:textId="1D623661" w:rsidR="005E5C94" w:rsidDel="00EB1DAE" w:rsidRDefault="005E5C94">
      <w:pPr>
        <w:pStyle w:val="Verzeichnis4"/>
        <w:tabs>
          <w:tab w:val="right" w:leader="dot" w:pos="9350"/>
        </w:tabs>
        <w:rPr>
          <w:del w:id="1025" w:author="Andreas Kuehne" w:date="2019-05-09T22:04:00Z"/>
          <w:rFonts w:asciiTheme="minorHAnsi" w:eastAsiaTheme="minorEastAsia" w:hAnsiTheme="minorHAnsi" w:cstheme="minorBidi"/>
          <w:noProof/>
          <w:sz w:val="22"/>
          <w:szCs w:val="22"/>
          <w:lang w:val="en-GB" w:eastAsia="en-GB"/>
        </w:rPr>
      </w:pPr>
      <w:del w:id="1026" w:author="Andreas Kuehne" w:date="2019-05-09T22:04:00Z">
        <w:r w:rsidRPr="00EB1DAE" w:rsidDel="00EB1DAE">
          <w:rPr>
            <w:rStyle w:val="Hyperlink"/>
            <w:noProof/>
            <w14:scene3d>
              <w14:camera w14:prst="orthographicFront"/>
              <w14:lightRig w14:rig="threePt" w14:dir="t">
                <w14:rot w14:lat="0" w14:lon="0" w14:rev="0"/>
              </w14:lightRig>
            </w14:scene3d>
          </w:rPr>
          <w:delText>4.1.10.2</w:delText>
        </w:r>
        <w:r w:rsidRPr="00EB1DAE" w:rsidDel="00EB1DAE">
          <w:rPr>
            <w:rStyle w:val="Hyperlink"/>
            <w:noProof/>
          </w:rPr>
          <w:delText xml:space="preserve"> OptionalOutputs – XML Syntax</w:delText>
        </w:r>
        <w:r w:rsidDel="00EB1DAE">
          <w:rPr>
            <w:noProof/>
            <w:webHidden/>
          </w:rPr>
          <w:tab/>
          <w:delText>36</w:delText>
        </w:r>
      </w:del>
    </w:p>
    <w:p w14:paraId="75C13C92" w14:textId="65A331CE" w:rsidR="005E5C94" w:rsidDel="00EB1DAE" w:rsidRDefault="005E5C94">
      <w:pPr>
        <w:pStyle w:val="Verzeichnis3"/>
        <w:tabs>
          <w:tab w:val="right" w:leader="dot" w:pos="9350"/>
        </w:tabs>
        <w:rPr>
          <w:del w:id="1027" w:author="Andreas Kuehne" w:date="2019-05-09T22:04:00Z"/>
          <w:rFonts w:asciiTheme="minorHAnsi" w:eastAsiaTheme="minorEastAsia" w:hAnsiTheme="minorHAnsi" w:cstheme="minorBidi"/>
          <w:noProof/>
          <w:sz w:val="22"/>
          <w:szCs w:val="22"/>
          <w:lang w:val="en-GB" w:eastAsia="en-GB"/>
        </w:rPr>
      </w:pPr>
      <w:del w:id="1028" w:author="Andreas Kuehne" w:date="2019-05-09T22:04:00Z">
        <w:r w:rsidRPr="00EB1DAE" w:rsidDel="00EB1DAE">
          <w:rPr>
            <w:rStyle w:val="Hyperlink"/>
            <w:noProof/>
            <w14:scene3d>
              <w14:camera w14:prst="orthographicFront"/>
              <w14:lightRig w14:rig="threePt" w14:dir="t">
                <w14:rot w14:lat="0" w14:lon="0" w14:rev="0"/>
              </w14:lightRig>
            </w14:scene3d>
          </w:rPr>
          <w:delText>4.1.11</w:delText>
        </w:r>
        <w:r w:rsidRPr="00EB1DAE" w:rsidDel="00EB1DAE">
          <w:rPr>
            <w:rStyle w:val="Hyperlink"/>
            <w:noProof/>
          </w:rPr>
          <w:delText xml:space="preserve"> Component RequestBase</w:delText>
        </w:r>
        <w:r w:rsidDel="00EB1DAE">
          <w:rPr>
            <w:noProof/>
            <w:webHidden/>
          </w:rPr>
          <w:tab/>
          <w:delText>36</w:delText>
        </w:r>
      </w:del>
    </w:p>
    <w:p w14:paraId="113DA8F9" w14:textId="7E0AD1C8" w:rsidR="005E5C94" w:rsidDel="00EB1DAE" w:rsidRDefault="005E5C94">
      <w:pPr>
        <w:pStyle w:val="Verzeichnis4"/>
        <w:tabs>
          <w:tab w:val="right" w:leader="dot" w:pos="9350"/>
        </w:tabs>
        <w:rPr>
          <w:del w:id="1029" w:author="Andreas Kuehne" w:date="2019-05-09T22:04:00Z"/>
          <w:rFonts w:asciiTheme="minorHAnsi" w:eastAsiaTheme="minorEastAsia" w:hAnsiTheme="minorHAnsi" w:cstheme="minorBidi"/>
          <w:noProof/>
          <w:sz w:val="22"/>
          <w:szCs w:val="22"/>
          <w:lang w:val="en-GB" w:eastAsia="en-GB"/>
        </w:rPr>
      </w:pPr>
      <w:del w:id="1030" w:author="Andreas Kuehne" w:date="2019-05-09T22:04:00Z">
        <w:r w:rsidRPr="00EB1DAE" w:rsidDel="00EB1DAE">
          <w:rPr>
            <w:rStyle w:val="Hyperlink"/>
            <w:noProof/>
            <w14:scene3d>
              <w14:camera w14:prst="orthographicFront"/>
              <w14:lightRig w14:rig="threePt" w14:dir="t">
                <w14:rot w14:lat="0" w14:lon="0" w14:rev="0"/>
              </w14:lightRig>
            </w14:scene3d>
          </w:rPr>
          <w:delText>4.1.11.1</w:delText>
        </w:r>
        <w:r w:rsidRPr="00EB1DAE" w:rsidDel="00EB1DAE">
          <w:rPr>
            <w:rStyle w:val="Hyperlink"/>
            <w:noProof/>
          </w:rPr>
          <w:delText xml:space="preserve"> RequestBase – JSON Syntax</w:delText>
        </w:r>
        <w:r w:rsidDel="00EB1DAE">
          <w:rPr>
            <w:noProof/>
            <w:webHidden/>
          </w:rPr>
          <w:tab/>
          <w:delText>36</w:delText>
        </w:r>
      </w:del>
    </w:p>
    <w:p w14:paraId="05881CB8" w14:textId="7FA73165" w:rsidR="005E5C94" w:rsidDel="00EB1DAE" w:rsidRDefault="005E5C94">
      <w:pPr>
        <w:pStyle w:val="Verzeichnis4"/>
        <w:tabs>
          <w:tab w:val="right" w:leader="dot" w:pos="9350"/>
        </w:tabs>
        <w:rPr>
          <w:del w:id="1031" w:author="Andreas Kuehne" w:date="2019-05-09T22:04:00Z"/>
          <w:rFonts w:asciiTheme="minorHAnsi" w:eastAsiaTheme="minorEastAsia" w:hAnsiTheme="minorHAnsi" w:cstheme="minorBidi"/>
          <w:noProof/>
          <w:sz w:val="22"/>
          <w:szCs w:val="22"/>
          <w:lang w:val="en-GB" w:eastAsia="en-GB"/>
        </w:rPr>
      </w:pPr>
      <w:del w:id="1032" w:author="Andreas Kuehne" w:date="2019-05-09T22:04:00Z">
        <w:r w:rsidRPr="00EB1DAE" w:rsidDel="00EB1DAE">
          <w:rPr>
            <w:rStyle w:val="Hyperlink"/>
            <w:noProof/>
            <w14:scene3d>
              <w14:camera w14:prst="orthographicFront"/>
              <w14:lightRig w14:rig="threePt" w14:dir="t">
                <w14:rot w14:lat="0" w14:lon="0" w14:rev="0"/>
              </w14:lightRig>
            </w14:scene3d>
          </w:rPr>
          <w:delText>4.1.11.2</w:delText>
        </w:r>
        <w:r w:rsidRPr="00EB1DAE" w:rsidDel="00EB1DAE">
          <w:rPr>
            <w:rStyle w:val="Hyperlink"/>
            <w:noProof/>
          </w:rPr>
          <w:delText xml:space="preserve"> RequestBase – XML Syntax</w:delText>
        </w:r>
        <w:r w:rsidDel="00EB1DAE">
          <w:rPr>
            <w:noProof/>
            <w:webHidden/>
          </w:rPr>
          <w:tab/>
          <w:delText>36</w:delText>
        </w:r>
      </w:del>
    </w:p>
    <w:p w14:paraId="51C28487" w14:textId="2825CEDE" w:rsidR="005E5C94" w:rsidDel="00EB1DAE" w:rsidRDefault="005E5C94">
      <w:pPr>
        <w:pStyle w:val="Verzeichnis3"/>
        <w:tabs>
          <w:tab w:val="right" w:leader="dot" w:pos="9350"/>
        </w:tabs>
        <w:rPr>
          <w:del w:id="1033" w:author="Andreas Kuehne" w:date="2019-05-09T22:04:00Z"/>
          <w:rFonts w:asciiTheme="minorHAnsi" w:eastAsiaTheme="minorEastAsia" w:hAnsiTheme="minorHAnsi" w:cstheme="minorBidi"/>
          <w:noProof/>
          <w:sz w:val="22"/>
          <w:szCs w:val="22"/>
          <w:lang w:val="en-GB" w:eastAsia="en-GB"/>
        </w:rPr>
      </w:pPr>
      <w:del w:id="1034" w:author="Andreas Kuehne" w:date="2019-05-09T22:04:00Z">
        <w:r w:rsidRPr="00EB1DAE" w:rsidDel="00EB1DAE">
          <w:rPr>
            <w:rStyle w:val="Hyperlink"/>
            <w:noProof/>
            <w14:scene3d>
              <w14:camera w14:prst="orthographicFront"/>
              <w14:lightRig w14:rig="threePt" w14:dir="t">
                <w14:rot w14:lat="0" w14:lon="0" w14:rev="0"/>
              </w14:lightRig>
            </w14:scene3d>
          </w:rPr>
          <w:delText>4.1.12</w:delText>
        </w:r>
        <w:r w:rsidRPr="00EB1DAE" w:rsidDel="00EB1DAE">
          <w:rPr>
            <w:rStyle w:val="Hyperlink"/>
            <w:noProof/>
          </w:rPr>
          <w:delText xml:space="preserve"> Component ResponseBase</w:delText>
        </w:r>
        <w:r w:rsidDel="00EB1DAE">
          <w:rPr>
            <w:noProof/>
            <w:webHidden/>
          </w:rPr>
          <w:tab/>
          <w:delText>37</w:delText>
        </w:r>
      </w:del>
    </w:p>
    <w:p w14:paraId="2E630609" w14:textId="6E7C20C5" w:rsidR="005E5C94" w:rsidDel="00EB1DAE" w:rsidRDefault="005E5C94">
      <w:pPr>
        <w:pStyle w:val="Verzeichnis4"/>
        <w:tabs>
          <w:tab w:val="right" w:leader="dot" w:pos="9350"/>
        </w:tabs>
        <w:rPr>
          <w:del w:id="1035" w:author="Andreas Kuehne" w:date="2019-05-09T22:04:00Z"/>
          <w:rFonts w:asciiTheme="minorHAnsi" w:eastAsiaTheme="minorEastAsia" w:hAnsiTheme="minorHAnsi" w:cstheme="minorBidi"/>
          <w:noProof/>
          <w:sz w:val="22"/>
          <w:szCs w:val="22"/>
          <w:lang w:val="en-GB" w:eastAsia="en-GB"/>
        </w:rPr>
      </w:pPr>
      <w:del w:id="1036" w:author="Andreas Kuehne" w:date="2019-05-09T22:04:00Z">
        <w:r w:rsidRPr="00EB1DAE" w:rsidDel="00EB1DAE">
          <w:rPr>
            <w:rStyle w:val="Hyperlink"/>
            <w:noProof/>
            <w14:scene3d>
              <w14:camera w14:prst="orthographicFront"/>
              <w14:lightRig w14:rig="threePt" w14:dir="t">
                <w14:rot w14:lat="0" w14:lon="0" w14:rev="0"/>
              </w14:lightRig>
            </w14:scene3d>
          </w:rPr>
          <w:delText>4.1.12.1</w:delText>
        </w:r>
        <w:r w:rsidRPr="00EB1DAE" w:rsidDel="00EB1DAE">
          <w:rPr>
            <w:rStyle w:val="Hyperlink"/>
            <w:noProof/>
          </w:rPr>
          <w:delText xml:space="preserve"> ResponseBase – JSON Syntax</w:delText>
        </w:r>
        <w:r w:rsidDel="00EB1DAE">
          <w:rPr>
            <w:noProof/>
            <w:webHidden/>
          </w:rPr>
          <w:tab/>
          <w:delText>37</w:delText>
        </w:r>
      </w:del>
    </w:p>
    <w:p w14:paraId="27EB5CB1" w14:textId="6EAEC047" w:rsidR="005E5C94" w:rsidDel="00EB1DAE" w:rsidRDefault="005E5C94">
      <w:pPr>
        <w:pStyle w:val="Verzeichnis4"/>
        <w:tabs>
          <w:tab w:val="right" w:leader="dot" w:pos="9350"/>
        </w:tabs>
        <w:rPr>
          <w:del w:id="1037" w:author="Andreas Kuehne" w:date="2019-05-09T22:04:00Z"/>
          <w:rFonts w:asciiTheme="minorHAnsi" w:eastAsiaTheme="minorEastAsia" w:hAnsiTheme="minorHAnsi" w:cstheme="minorBidi"/>
          <w:noProof/>
          <w:sz w:val="22"/>
          <w:szCs w:val="22"/>
          <w:lang w:val="en-GB" w:eastAsia="en-GB"/>
        </w:rPr>
      </w:pPr>
      <w:del w:id="1038" w:author="Andreas Kuehne" w:date="2019-05-09T22:04:00Z">
        <w:r w:rsidRPr="00EB1DAE" w:rsidDel="00EB1DAE">
          <w:rPr>
            <w:rStyle w:val="Hyperlink"/>
            <w:noProof/>
            <w14:scene3d>
              <w14:camera w14:prst="orthographicFront"/>
              <w14:lightRig w14:rig="threePt" w14:dir="t">
                <w14:rot w14:lat="0" w14:lon="0" w14:rev="0"/>
              </w14:lightRig>
            </w14:scene3d>
          </w:rPr>
          <w:delText>4.1.12.2</w:delText>
        </w:r>
        <w:r w:rsidRPr="00EB1DAE" w:rsidDel="00EB1DAE">
          <w:rPr>
            <w:rStyle w:val="Hyperlink"/>
            <w:noProof/>
          </w:rPr>
          <w:delText xml:space="preserve"> ResponseBase – XML Syntax</w:delText>
        </w:r>
        <w:r w:rsidDel="00EB1DAE">
          <w:rPr>
            <w:noProof/>
            <w:webHidden/>
          </w:rPr>
          <w:tab/>
          <w:delText>38</w:delText>
        </w:r>
      </w:del>
    </w:p>
    <w:p w14:paraId="0B4FA87A" w14:textId="0F4BE652" w:rsidR="005E5C94" w:rsidDel="00EB1DAE" w:rsidRDefault="005E5C94">
      <w:pPr>
        <w:pStyle w:val="Verzeichnis2"/>
        <w:tabs>
          <w:tab w:val="right" w:leader="dot" w:pos="9350"/>
        </w:tabs>
        <w:rPr>
          <w:del w:id="1039" w:author="Andreas Kuehne" w:date="2019-05-09T22:04:00Z"/>
          <w:rFonts w:asciiTheme="minorHAnsi" w:eastAsiaTheme="minorEastAsia" w:hAnsiTheme="minorHAnsi" w:cstheme="minorBidi"/>
          <w:noProof/>
          <w:sz w:val="22"/>
          <w:szCs w:val="22"/>
          <w:lang w:val="en-GB" w:eastAsia="en-GB"/>
        </w:rPr>
      </w:pPr>
      <w:del w:id="1040" w:author="Andreas Kuehne" w:date="2019-05-09T22:04:00Z">
        <w:r w:rsidRPr="00EB1DAE" w:rsidDel="00EB1DAE">
          <w:rPr>
            <w:rStyle w:val="Hyperlink"/>
            <w:noProof/>
          </w:rPr>
          <w:delText>4.2 Operation requests and responses</w:delText>
        </w:r>
        <w:r w:rsidDel="00EB1DAE">
          <w:rPr>
            <w:noProof/>
            <w:webHidden/>
          </w:rPr>
          <w:tab/>
          <w:delText>38</w:delText>
        </w:r>
      </w:del>
    </w:p>
    <w:p w14:paraId="09FF1050" w14:textId="208422F8" w:rsidR="005E5C94" w:rsidDel="00EB1DAE" w:rsidRDefault="005E5C94">
      <w:pPr>
        <w:pStyle w:val="Verzeichnis3"/>
        <w:tabs>
          <w:tab w:val="right" w:leader="dot" w:pos="9350"/>
        </w:tabs>
        <w:rPr>
          <w:del w:id="1041" w:author="Andreas Kuehne" w:date="2019-05-09T22:04:00Z"/>
          <w:rFonts w:asciiTheme="minorHAnsi" w:eastAsiaTheme="minorEastAsia" w:hAnsiTheme="minorHAnsi" w:cstheme="minorBidi"/>
          <w:noProof/>
          <w:sz w:val="22"/>
          <w:szCs w:val="22"/>
          <w:lang w:val="en-GB" w:eastAsia="en-GB"/>
        </w:rPr>
      </w:pPr>
      <w:del w:id="1042" w:author="Andreas Kuehne" w:date="2019-05-09T22:04:00Z">
        <w:r w:rsidRPr="00EB1DAE" w:rsidDel="00EB1DAE">
          <w:rPr>
            <w:rStyle w:val="Hyperlink"/>
            <w:noProof/>
            <w14:scene3d>
              <w14:camera w14:prst="orthographicFront"/>
              <w14:lightRig w14:rig="threePt" w14:dir="t">
                <w14:rot w14:lat="0" w14:lon="0" w14:rev="0"/>
              </w14:lightRig>
            </w14:scene3d>
          </w:rPr>
          <w:delText>4.2.1</w:delText>
        </w:r>
        <w:r w:rsidRPr="00EB1DAE" w:rsidDel="00EB1DAE">
          <w:rPr>
            <w:rStyle w:val="Hyperlink"/>
            <w:noProof/>
          </w:rPr>
          <w:delText xml:space="preserve"> Component SignRequest</w:delText>
        </w:r>
        <w:r w:rsidDel="00EB1DAE">
          <w:rPr>
            <w:noProof/>
            <w:webHidden/>
          </w:rPr>
          <w:tab/>
          <w:delText>38</w:delText>
        </w:r>
      </w:del>
    </w:p>
    <w:p w14:paraId="19218530" w14:textId="18AA3C3C" w:rsidR="005E5C94" w:rsidDel="00EB1DAE" w:rsidRDefault="005E5C94">
      <w:pPr>
        <w:pStyle w:val="Verzeichnis4"/>
        <w:tabs>
          <w:tab w:val="right" w:leader="dot" w:pos="9350"/>
        </w:tabs>
        <w:rPr>
          <w:del w:id="1043" w:author="Andreas Kuehne" w:date="2019-05-09T22:04:00Z"/>
          <w:rFonts w:asciiTheme="minorHAnsi" w:eastAsiaTheme="minorEastAsia" w:hAnsiTheme="minorHAnsi" w:cstheme="minorBidi"/>
          <w:noProof/>
          <w:sz w:val="22"/>
          <w:szCs w:val="22"/>
          <w:lang w:val="en-GB" w:eastAsia="en-GB"/>
        </w:rPr>
      </w:pPr>
      <w:del w:id="1044" w:author="Andreas Kuehne" w:date="2019-05-09T22:04:00Z">
        <w:r w:rsidRPr="00EB1DAE" w:rsidDel="00EB1DAE">
          <w:rPr>
            <w:rStyle w:val="Hyperlink"/>
            <w:noProof/>
            <w14:scene3d>
              <w14:camera w14:prst="orthographicFront"/>
              <w14:lightRig w14:rig="threePt" w14:dir="t">
                <w14:rot w14:lat="0" w14:lon="0" w14:rev="0"/>
              </w14:lightRig>
            </w14:scene3d>
          </w:rPr>
          <w:delText>4.2.1.1</w:delText>
        </w:r>
        <w:r w:rsidRPr="00EB1DAE" w:rsidDel="00EB1DAE">
          <w:rPr>
            <w:rStyle w:val="Hyperlink"/>
            <w:noProof/>
          </w:rPr>
          <w:delText xml:space="preserve"> SignRequest – JSON Syntax</w:delText>
        </w:r>
        <w:r w:rsidDel="00EB1DAE">
          <w:rPr>
            <w:noProof/>
            <w:webHidden/>
          </w:rPr>
          <w:tab/>
          <w:delText>38</w:delText>
        </w:r>
      </w:del>
    </w:p>
    <w:p w14:paraId="35FF37CA" w14:textId="6DB56D3E" w:rsidR="005E5C94" w:rsidDel="00EB1DAE" w:rsidRDefault="005E5C94">
      <w:pPr>
        <w:pStyle w:val="Verzeichnis4"/>
        <w:tabs>
          <w:tab w:val="right" w:leader="dot" w:pos="9350"/>
        </w:tabs>
        <w:rPr>
          <w:del w:id="1045" w:author="Andreas Kuehne" w:date="2019-05-09T22:04:00Z"/>
          <w:rFonts w:asciiTheme="minorHAnsi" w:eastAsiaTheme="minorEastAsia" w:hAnsiTheme="minorHAnsi" w:cstheme="minorBidi"/>
          <w:noProof/>
          <w:sz w:val="22"/>
          <w:szCs w:val="22"/>
          <w:lang w:val="en-GB" w:eastAsia="en-GB"/>
        </w:rPr>
      </w:pPr>
      <w:del w:id="1046" w:author="Andreas Kuehne" w:date="2019-05-09T22:04:00Z">
        <w:r w:rsidRPr="00EB1DAE" w:rsidDel="00EB1DAE">
          <w:rPr>
            <w:rStyle w:val="Hyperlink"/>
            <w:noProof/>
            <w14:scene3d>
              <w14:camera w14:prst="orthographicFront"/>
              <w14:lightRig w14:rig="threePt" w14:dir="t">
                <w14:rot w14:lat="0" w14:lon="0" w14:rev="0"/>
              </w14:lightRig>
            </w14:scene3d>
          </w:rPr>
          <w:delText>4.2.1.2</w:delText>
        </w:r>
        <w:r w:rsidRPr="00EB1DAE" w:rsidDel="00EB1DAE">
          <w:rPr>
            <w:rStyle w:val="Hyperlink"/>
            <w:noProof/>
          </w:rPr>
          <w:delText xml:space="preserve"> SignRequest – XML Syntax</w:delText>
        </w:r>
        <w:r w:rsidDel="00EB1DAE">
          <w:rPr>
            <w:noProof/>
            <w:webHidden/>
          </w:rPr>
          <w:tab/>
          <w:delText>39</w:delText>
        </w:r>
      </w:del>
    </w:p>
    <w:p w14:paraId="1B0C0073" w14:textId="0330D53E" w:rsidR="005E5C94" w:rsidDel="00EB1DAE" w:rsidRDefault="005E5C94">
      <w:pPr>
        <w:pStyle w:val="Verzeichnis3"/>
        <w:tabs>
          <w:tab w:val="right" w:leader="dot" w:pos="9350"/>
        </w:tabs>
        <w:rPr>
          <w:del w:id="1047" w:author="Andreas Kuehne" w:date="2019-05-09T22:04:00Z"/>
          <w:rFonts w:asciiTheme="minorHAnsi" w:eastAsiaTheme="minorEastAsia" w:hAnsiTheme="minorHAnsi" w:cstheme="minorBidi"/>
          <w:noProof/>
          <w:sz w:val="22"/>
          <w:szCs w:val="22"/>
          <w:lang w:val="en-GB" w:eastAsia="en-GB"/>
        </w:rPr>
      </w:pPr>
      <w:del w:id="1048" w:author="Andreas Kuehne" w:date="2019-05-09T22:04:00Z">
        <w:r w:rsidRPr="00EB1DAE" w:rsidDel="00EB1DAE">
          <w:rPr>
            <w:rStyle w:val="Hyperlink"/>
            <w:noProof/>
            <w14:scene3d>
              <w14:camera w14:prst="orthographicFront"/>
              <w14:lightRig w14:rig="threePt" w14:dir="t">
                <w14:rot w14:lat="0" w14:lon="0" w14:rev="0"/>
              </w14:lightRig>
            </w14:scene3d>
          </w:rPr>
          <w:delText>4.2.2</w:delText>
        </w:r>
        <w:r w:rsidRPr="00EB1DAE" w:rsidDel="00EB1DAE">
          <w:rPr>
            <w:rStyle w:val="Hyperlink"/>
            <w:noProof/>
          </w:rPr>
          <w:delText xml:space="preserve"> Component SignResponse</w:delText>
        </w:r>
        <w:r w:rsidDel="00EB1DAE">
          <w:rPr>
            <w:noProof/>
            <w:webHidden/>
          </w:rPr>
          <w:tab/>
          <w:delText>39</w:delText>
        </w:r>
      </w:del>
    </w:p>
    <w:p w14:paraId="3679FADE" w14:textId="3D1971A1" w:rsidR="005E5C94" w:rsidDel="00EB1DAE" w:rsidRDefault="005E5C94">
      <w:pPr>
        <w:pStyle w:val="Verzeichnis4"/>
        <w:tabs>
          <w:tab w:val="right" w:leader="dot" w:pos="9350"/>
        </w:tabs>
        <w:rPr>
          <w:del w:id="1049" w:author="Andreas Kuehne" w:date="2019-05-09T22:04:00Z"/>
          <w:rFonts w:asciiTheme="minorHAnsi" w:eastAsiaTheme="minorEastAsia" w:hAnsiTheme="minorHAnsi" w:cstheme="minorBidi"/>
          <w:noProof/>
          <w:sz w:val="22"/>
          <w:szCs w:val="22"/>
          <w:lang w:val="en-GB" w:eastAsia="en-GB"/>
        </w:rPr>
      </w:pPr>
      <w:del w:id="1050" w:author="Andreas Kuehne" w:date="2019-05-09T22:04:00Z">
        <w:r w:rsidRPr="00EB1DAE" w:rsidDel="00EB1DAE">
          <w:rPr>
            <w:rStyle w:val="Hyperlink"/>
            <w:noProof/>
            <w14:scene3d>
              <w14:camera w14:prst="orthographicFront"/>
              <w14:lightRig w14:rig="threePt" w14:dir="t">
                <w14:rot w14:lat="0" w14:lon="0" w14:rev="0"/>
              </w14:lightRig>
            </w14:scene3d>
          </w:rPr>
          <w:delText>4.2.2.1</w:delText>
        </w:r>
        <w:r w:rsidRPr="00EB1DAE" w:rsidDel="00EB1DAE">
          <w:rPr>
            <w:rStyle w:val="Hyperlink"/>
            <w:noProof/>
          </w:rPr>
          <w:delText xml:space="preserve"> SignResponse – JSON Syntax</w:delText>
        </w:r>
        <w:r w:rsidDel="00EB1DAE">
          <w:rPr>
            <w:noProof/>
            <w:webHidden/>
          </w:rPr>
          <w:tab/>
          <w:delText>40</w:delText>
        </w:r>
      </w:del>
    </w:p>
    <w:p w14:paraId="0099EE3E" w14:textId="4D6F2CDC" w:rsidR="005E5C94" w:rsidDel="00EB1DAE" w:rsidRDefault="005E5C94">
      <w:pPr>
        <w:pStyle w:val="Verzeichnis4"/>
        <w:tabs>
          <w:tab w:val="right" w:leader="dot" w:pos="9350"/>
        </w:tabs>
        <w:rPr>
          <w:del w:id="1051" w:author="Andreas Kuehne" w:date="2019-05-09T22:04:00Z"/>
          <w:rFonts w:asciiTheme="minorHAnsi" w:eastAsiaTheme="minorEastAsia" w:hAnsiTheme="minorHAnsi" w:cstheme="minorBidi"/>
          <w:noProof/>
          <w:sz w:val="22"/>
          <w:szCs w:val="22"/>
          <w:lang w:val="en-GB" w:eastAsia="en-GB"/>
        </w:rPr>
      </w:pPr>
      <w:del w:id="1052" w:author="Andreas Kuehne" w:date="2019-05-09T22:04:00Z">
        <w:r w:rsidRPr="00EB1DAE" w:rsidDel="00EB1DAE">
          <w:rPr>
            <w:rStyle w:val="Hyperlink"/>
            <w:noProof/>
            <w14:scene3d>
              <w14:camera w14:prst="orthographicFront"/>
              <w14:lightRig w14:rig="threePt" w14:dir="t">
                <w14:rot w14:lat="0" w14:lon="0" w14:rev="0"/>
              </w14:lightRig>
            </w14:scene3d>
          </w:rPr>
          <w:delText>4.2.2.2</w:delText>
        </w:r>
        <w:r w:rsidRPr="00EB1DAE" w:rsidDel="00EB1DAE">
          <w:rPr>
            <w:rStyle w:val="Hyperlink"/>
            <w:noProof/>
          </w:rPr>
          <w:delText xml:space="preserve"> SignResponse – XML Syntax</w:delText>
        </w:r>
        <w:r w:rsidDel="00EB1DAE">
          <w:rPr>
            <w:noProof/>
            <w:webHidden/>
          </w:rPr>
          <w:tab/>
          <w:delText>41</w:delText>
        </w:r>
      </w:del>
    </w:p>
    <w:p w14:paraId="2C5580F7" w14:textId="0405FC09" w:rsidR="005E5C94" w:rsidDel="00EB1DAE" w:rsidRDefault="005E5C94">
      <w:pPr>
        <w:pStyle w:val="Verzeichnis3"/>
        <w:tabs>
          <w:tab w:val="right" w:leader="dot" w:pos="9350"/>
        </w:tabs>
        <w:rPr>
          <w:del w:id="1053" w:author="Andreas Kuehne" w:date="2019-05-09T22:04:00Z"/>
          <w:rFonts w:asciiTheme="minorHAnsi" w:eastAsiaTheme="minorEastAsia" w:hAnsiTheme="minorHAnsi" w:cstheme="minorBidi"/>
          <w:noProof/>
          <w:sz w:val="22"/>
          <w:szCs w:val="22"/>
          <w:lang w:val="en-GB" w:eastAsia="en-GB"/>
        </w:rPr>
      </w:pPr>
      <w:del w:id="1054" w:author="Andreas Kuehne" w:date="2019-05-09T22:04:00Z">
        <w:r w:rsidRPr="00EB1DAE" w:rsidDel="00EB1DAE">
          <w:rPr>
            <w:rStyle w:val="Hyperlink"/>
            <w:noProof/>
            <w14:scene3d>
              <w14:camera w14:prst="orthographicFront"/>
              <w14:lightRig w14:rig="threePt" w14:dir="t">
                <w14:rot w14:lat="0" w14:lon="0" w14:rev="0"/>
              </w14:lightRig>
            </w14:scene3d>
          </w:rPr>
          <w:delText>4.2.3</w:delText>
        </w:r>
        <w:r w:rsidRPr="00EB1DAE" w:rsidDel="00EB1DAE">
          <w:rPr>
            <w:rStyle w:val="Hyperlink"/>
            <w:noProof/>
          </w:rPr>
          <w:delText xml:space="preserve"> Component VerifyRequest</w:delText>
        </w:r>
        <w:r w:rsidDel="00EB1DAE">
          <w:rPr>
            <w:noProof/>
            <w:webHidden/>
          </w:rPr>
          <w:tab/>
          <w:delText>41</w:delText>
        </w:r>
      </w:del>
    </w:p>
    <w:p w14:paraId="67413F4C" w14:textId="18E0297E" w:rsidR="005E5C94" w:rsidDel="00EB1DAE" w:rsidRDefault="005E5C94">
      <w:pPr>
        <w:pStyle w:val="Verzeichnis4"/>
        <w:tabs>
          <w:tab w:val="right" w:leader="dot" w:pos="9350"/>
        </w:tabs>
        <w:rPr>
          <w:del w:id="1055" w:author="Andreas Kuehne" w:date="2019-05-09T22:04:00Z"/>
          <w:rFonts w:asciiTheme="minorHAnsi" w:eastAsiaTheme="minorEastAsia" w:hAnsiTheme="minorHAnsi" w:cstheme="minorBidi"/>
          <w:noProof/>
          <w:sz w:val="22"/>
          <w:szCs w:val="22"/>
          <w:lang w:val="en-GB" w:eastAsia="en-GB"/>
        </w:rPr>
      </w:pPr>
      <w:del w:id="1056" w:author="Andreas Kuehne" w:date="2019-05-09T22:04:00Z">
        <w:r w:rsidRPr="00EB1DAE" w:rsidDel="00EB1DAE">
          <w:rPr>
            <w:rStyle w:val="Hyperlink"/>
            <w:noProof/>
            <w14:scene3d>
              <w14:camera w14:prst="orthographicFront"/>
              <w14:lightRig w14:rig="threePt" w14:dir="t">
                <w14:rot w14:lat="0" w14:lon="0" w14:rev="0"/>
              </w14:lightRig>
            </w14:scene3d>
          </w:rPr>
          <w:delText>4.2.3.1</w:delText>
        </w:r>
        <w:r w:rsidRPr="00EB1DAE" w:rsidDel="00EB1DAE">
          <w:rPr>
            <w:rStyle w:val="Hyperlink"/>
            <w:noProof/>
          </w:rPr>
          <w:delText xml:space="preserve"> VerifyRequest – JSON Syntax</w:delText>
        </w:r>
        <w:r w:rsidDel="00EB1DAE">
          <w:rPr>
            <w:noProof/>
            <w:webHidden/>
          </w:rPr>
          <w:tab/>
          <w:delText>41</w:delText>
        </w:r>
      </w:del>
    </w:p>
    <w:p w14:paraId="4D263B76" w14:textId="22DB694F" w:rsidR="005E5C94" w:rsidDel="00EB1DAE" w:rsidRDefault="005E5C94">
      <w:pPr>
        <w:pStyle w:val="Verzeichnis4"/>
        <w:tabs>
          <w:tab w:val="right" w:leader="dot" w:pos="9350"/>
        </w:tabs>
        <w:rPr>
          <w:del w:id="1057" w:author="Andreas Kuehne" w:date="2019-05-09T22:04:00Z"/>
          <w:rFonts w:asciiTheme="minorHAnsi" w:eastAsiaTheme="minorEastAsia" w:hAnsiTheme="minorHAnsi" w:cstheme="minorBidi"/>
          <w:noProof/>
          <w:sz w:val="22"/>
          <w:szCs w:val="22"/>
          <w:lang w:val="en-GB" w:eastAsia="en-GB"/>
        </w:rPr>
      </w:pPr>
      <w:del w:id="1058" w:author="Andreas Kuehne" w:date="2019-05-09T22:04:00Z">
        <w:r w:rsidRPr="00EB1DAE" w:rsidDel="00EB1DAE">
          <w:rPr>
            <w:rStyle w:val="Hyperlink"/>
            <w:noProof/>
            <w14:scene3d>
              <w14:camera w14:prst="orthographicFront"/>
              <w14:lightRig w14:rig="threePt" w14:dir="t">
                <w14:rot w14:lat="0" w14:lon="0" w14:rev="0"/>
              </w14:lightRig>
            </w14:scene3d>
          </w:rPr>
          <w:delText>4.2.3.2</w:delText>
        </w:r>
        <w:r w:rsidRPr="00EB1DAE" w:rsidDel="00EB1DAE">
          <w:rPr>
            <w:rStyle w:val="Hyperlink"/>
            <w:noProof/>
          </w:rPr>
          <w:delText xml:space="preserve"> VerifyRequest – XML Syntax</w:delText>
        </w:r>
        <w:r w:rsidDel="00EB1DAE">
          <w:rPr>
            <w:noProof/>
            <w:webHidden/>
          </w:rPr>
          <w:tab/>
          <w:delText>42</w:delText>
        </w:r>
      </w:del>
    </w:p>
    <w:p w14:paraId="4EC3EECA" w14:textId="7BDAD104" w:rsidR="005E5C94" w:rsidDel="00EB1DAE" w:rsidRDefault="005E5C94">
      <w:pPr>
        <w:pStyle w:val="Verzeichnis3"/>
        <w:tabs>
          <w:tab w:val="right" w:leader="dot" w:pos="9350"/>
        </w:tabs>
        <w:rPr>
          <w:del w:id="1059" w:author="Andreas Kuehne" w:date="2019-05-09T22:04:00Z"/>
          <w:rFonts w:asciiTheme="minorHAnsi" w:eastAsiaTheme="minorEastAsia" w:hAnsiTheme="minorHAnsi" w:cstheme="minorBidi"/>
          <w:noProof/>
          <w:sz w:val="22"/>
          <w:szCs w:val="22"/>
          <w:lang w:val="en-GB" w:eastAsia="en-GB"/>
        </w:rPr>
      </w:pPr>
      <w:del w:id="1060" w:author="Andreas Kuehne" w:date="2019-05-09T22:04:00Z">
        <w:r w:rsidRPr="00EB1DAE" w:rsidDel="00EB1DAE">
          <w:rPr>
            <w:rStyle w:val="Hyperlink"/>
            <w:noProof/>
            <w14:scene3d>
              <w14:camera w14:prst="orthographicFront"/>
              <w14:lightRig w14:rig="threePt" w14:dir="t">
                <w14:rot w14:lat="0" w14:lon="0" w14:rev="0"/>
              </w14:lightRig>
            </w14:scene3d>
          </w:rPr>
          <w:delText>4.2.4</w:delText>
        </w:r>
        <w:r w:rsidRPr="00EB1DAE" w:rsidDel="00EB1DAE">
          <w:rPr>
            <w:rStyle w:val="Hyperlink"/>
            <w:noProof/>
          </w:rPr>
          <w:delText xml:space="preserve"> Component VerifyResponse</w:delText>
        </w:r>
        <w:r w:rsidDel="00EB1DAE">
          <w:rPr>
            <w:noProof/>
            <w:webHidden/>
          </w:rPr>
          <w:tab/>
          <w:delText>43</w:delText>
        </w:r>
      </w:del>
    </w:p>
    <w:p w14:paraId="4DAC9BD1" w14:textId="7D9A60CE" w:rsidR="005E5C94" w:rsidDel="00EB1DAE" w:rsidRDefault="005E5C94">
      <w:pPr>
        <w:pStyle w:val="Verzeichnis4"/>
        <w:tabs>
          <w:tab w:val="right" w:leader="dot" w:pos="9350"/>
        </w:tabs>
        <w:rPr>
          <w:del w:id="1061" w:author="Andreas Kuehne" w:date="2019-05-09T22:04:00Z"/>
          <w:rFonts w:asciiTheme="minorHAnsi" w:eastAsiaTheme="minorEastAsia" w:hAnsiTheme="minorHAnsi" w:cstheme="minorBidi"/>
          <w:noProof/>
          <w:sz w:val="22"/>
          <w:szCs w:val="22"/>
          <w:lang w:val="en-GB" w:eastAsia="en-GB"/>
        </w:rPr>
      </w:pPr>
      <w:del w:id="1062" w:author="Andreas Kuehne" w:date="2019-05-09T22:04:00Z">
        <w:r w:rsidRPr="00EB1DAE" w:rsidDel="00EB1DAE">
          <w:rPr>
            <w:rStyle w:val="Hyperlink"/>
            <w:noProof/>
            <w14:scene3d>
              <w14:camera w14:prst="orthographicFront"/>
              <w14:lightRig w14:rig="threePt" w14:dir="t">
                <w14:rot w14:lat="0" w14:lon="0" w14:rev="0"/>
              </w14:lightRig>
            </w14:scene3d>
          </w:rPr>
          <w:delText>4.2.4.1</w:delText>
        </w:r>
        <w:r w:rsidRPr="00EB1DAE" w:rsidDel="00EB1DAE">
          <w:rPr>
            <w:rStyle w:val="Hyperlink"/>
            <w:noProof/>
          </w:rPr>
          <w:delText xml:space="preserve"> VerifyResponse – JSON Syntax</w:delText>
        </w:r>
        <w:r w:rsidDel="00EB1DAE">
          <w:rPr>
            <w:noProof/>
            <w:webHidden/>
          </w:rPr>
          <w:tab/>
          <w:delText>43</w:delText>
        </w:r>
      </w:del>
    </w:p>
    <w:p w14:paraId="71E271FF" w14:textId="2BB6FD67" w:rsidR="005E5C94" w:rsidDel="00EB1DAE" w:rsidRDefault="005E5C94">
      <w:pPr>
        <w:pStyle w:val="Verzeichnis4"/>
        <w:tabs>
          <w:tab w:val="right" w:leader="dot" w:pos="9350"/>
        </w:tabs>
        <w:rPr>
          <w:del w:id="1063" w:author="Andreas Kuehne" w:date="2019-05-09T22:04:00Z"/>
          <w:rFonts w:asciiTheme="minorHAnsi" w:eastAsiaTheme="minorEastAsia" w:hAnsiTheme="minorHAnsi" w:cstheme="minorBidi"/>
          <w:noProof/>
          <w:sz w:val="22"/>
          <w:szCs w:val="22"/>
          <w:lang w:val="en-GB" w:eastAsia="en-GB"/>
        </w:rPr>
      </w:pPr>
      <w:del w:id="1064" w:author="Andreas Kuehne" w:date="2019-05-09T22:04:00Z">
        <w:r w:rsidRPr="00EB1DAE" w:rsidDel="00EB1DAE">
          <w:rPr>
            <w:rStyle w:val="Hyperlink"/>
            <w:noProof/>
            <w14:scene3d>
              <w14:camera w14:prst="orthographicFront"/>
              <w14:lightRig w14:rig="threePt" w14:dir="t">
                <w14:rot w14:lat="0" w14:lon="0" w14:rev="0"/>
              </w14:lightRig>
            </w14:scene3d>
          </w:rPr>
          <w:delText>4.2.4.2</w:delText>
        </w:r>
        <w:r w:rsidRPr="00EB1DAE" w:rsidDel="00EB1DAE">
          <w:rPr>
            <w:rStyle w:val="Hyperlink"/>
            <w:noProof/>
          </w:rPr>
          <w:delText xml:space="preserve"> VerifyResponse – XML Syntax</w:delText>
        </w:r>
        <w:r w:rsidDel="00EB1DAE">
          <w:rPr>
            <w:noProof/>
            <w:webHidden/>
          </w:rPr>
          <w:tab/>
          <w:delText>43</w:delText>
        </w:r>
      </w:del>
    </w:p>
    <w:p w14:paraId="173C3202" w14:textId="6C9463DF" w:rsidR="005E5C94" w:rsidDel="00EB1DAE" w:rsidRDefault="005E5C94">
      <w:pPr>
        <w:pStyle w:val="Verzeichnis3"/>
        <w:tabs>
          <w:tab w:val="right" w:leader="dot" w:pos="9350"/>
        </w:tabs>
        <w:rPr>
          <w:del w:id="1065" w:author="Andreas Kuehne" w:date="2019-05-09T22:04:00Z"/>
          <w:rFonts w:asciiTheme="minorHAnsi" w:eastAsiaTheme="minorEastAsia" w:hAnsiTheme="minorHAnsi" w:cstheme="minorBidi"/>
          <w:noProof/>
          <w:sz w:val="22"/>
          <w:szCs w:val="22"/>
          <w:lang w:val="en-GB" w:eastAsia="en-GB"/>
        </w:rPr>
      </w:pPr>
      <w:del w:id="1066" w:author="Andreas Kuehne" w:date="2019-05-09T22:04:00Z">
        <w:r w:rsidRPr="00EB1DAE" w:rsidDel="00EB1DAE">
          <w:rPr>
            <w:rStyle w:val="Hyperlink"/>
            <w:noProof/>
            <w14:scene3d>
              <w14:camera w14:prst="orthographicFront"/>
              <w14:lightRig w14:rig="threePt" w14:dir="t">
                <w14:rot w14:lat="0" w14:lon="0" w14:rev="0"/>
              </w14:lightRig>
            </w14:scene3d>
          </w:rPr>
          <w:delText>4.2.5</w:delText>
        </w:r>
        <w:r w:rsidRPr="00EB1DAE" w:rsidDel="00EB1DAE">
          <w:rPr>
            <w:rStyle w:val="Hyperlink"/>
            <w:noProof/>
          </w:rPr>
          <w:delText xml:space="preserve"> Component PendingRequest</w:delText>
        </w:r>
        <w:r w:rsidDel="00EB1DAE">
          <w:rPr>
            <w:noProof/>
            <w:webHidden/>
          </w:rPr>
          <w:tab/>
          <w:delText>44</w:delText>
        </w:r>
      </w:del>
    </w:p>
    <w:p w14:paraId="7B573FA1" w14:textId="700D088C" w:rsidR="005E5C94" w:rsidDel="00EB1DAE" w:rsidRDefault="005E5C94">
      <w:pPr>
        <w:pStyle w:val="Verzeichnis4"/>
        <w:tabs>
          <w:tab w:val="right" w:leader="dot" w:pos="9350"/>
        </w:tabs>
        <w:rPr>
          <w:del w:id="1067" w:author="Andreas Kuehne" w:date="2019-05-09T22:04:00Z"/>
          <w:rFonts w:asciiTheme="minorHAnsi" w:eastAsiaTheme="minorEastAsia" w:hAnsiTheme="minorHAnsi" w:cstheme="minorBidi"/>
          <w:noProof/>
          <w:sz w:val="22"/>
          <w:szCs w:val="22"/>
          <w:lang w:val="en-GB" w:eastAsia="en-GB"/>
        </w:rPr>
      </w:pPr>
      <w:del w:id="1068" w:author="Andreas Kuehne" w:date="2019-05-09T22:04:00Z">
        <w:r w:rsidRPr="00EB1DAE" w:rsidDel="00EB1DAE">
          <w:rPr>
            <w:rStyle w:val="Hyperlink"/>
            <w:noProof/>
            <w14:scene3d>
              <w14:camera w14:prst="orthographicFront"/>
              <w14:lightRig w14:rig="threePt" w14:dir="t">
                <w14:rot w14:lat="0" w14:lon="0" w14:rev="0"/>
              </w14:lightRig>
            </w14:scene3d>
          </w:rPr>
          <w:delText>4.2.5.1</w:delText>
        </w:r>
        <w:r w:rsidRPr="00EB1DAE" w:rsidDel="00EB1DAE">
          <w:rPr>
            <w:rStyle w:val="Hyperlink"/>
            <w:noProof/>
          </w:rPr>
          <w:delText xml:space="preserve"> PendingRequest – JSON Syntax</w:delText>
        </w:r>
        <w:r w:rsidDel="00EB1DAE">
          <w:rPr>
            <w:noProof/>
            <w:webHidden/>
          </w:rPr>
          <w:tab/>
          <w:delText>44</w:delText>
        </w:r>
      </w:del>
    </w:p>
    <w:p w14:paraId="5D30F993" w14:textId="405A5B8C" w:rsidR="005E5C94" w:rsidDel="00EB1DAE" w:rsidRDefault="005E5C94">
      <w:pPr>
        <w:pStyle w:val="Verzeichnis4"/>
        <w:tabs>
          <w:tab w:val="right" w:leader="dot" w:pos="9350"/>
        </w:tabs>
        <w:rPr>
          <w:del w:id="1069" w:author="Andreas Kuehne" w:date="2019-05-09T22:04:00Z"/>
          <w:rFonts w:asciiTheme="minorHAnsi" w:eastAsiaTheme="minorEastAsia" w:hAnsiTheme="minorHAnsi" w:cstheme="minorBidi"/>
          <w:noProof/>
          <w:sz w:val="22"/>
          <w:szCs w:val="22"/>
          <w:lang w:val="en-GB" w:eastAsia="en-GB"/>
        </w:rPr>
      </w:pPr>
      <w:del w:id="1070" w:author="Andreas Kuehne" w:date="2019-05-09T22:04:00Z">
        <w:r w:rsidRPr="00EB1DAE" w:rsidDel="00EB1DAE">
          <w:rPr>
            <w:rStyle w:val="Hyperlink"/>
            <w:noProof/>
            <w14:scene3d>
              <w14:camera w14:prst="orthographicFront"/>
              <w14:lightRig w14:rig="threePt" w14:dir="t">
                <w14:rot w14:lat="0" w14:lon="0" w14:rev="0"/>
              </w14:lightRig>
            </w14:scene3d>
          </w:rPr>
          <w:delText>4.2.5.2</w:delText>
        </w:r>
        <w:r w:rsidRPr="00EB1DAE" w:rsidDel="00EB1DAE">
          <w:rPr>
            <w:rStyle w:val="Hyperlink"/>
            <w:noProof/>
          </w:rPr>
          <w:delText xml:space="preserve"> PendingRequest – XML Syntax</w:delText>
        </w:r>
        <w:r w:rsidDel="00EB1DAE">
          <w:rPr>
            <w:noProof/>
            <w:webHidden/>
          </w:rPr>
          <w:tab/>
          <w:delText>45</w:delText>
        </w:r>
      </w:del>
    </w:p>
    <w:p w14:paraId="3AE3606F" w14:textId="054FE84E" w:rsidR="005E5C94" w:rsidDel="00EB1DAE" w:rsidRDefault="005E5C94">
      <w:pPr>
        <w:pStyle w:val="Verzeichnis2"/>
        <w:tabs>
          <w:tab w:val="right" w:leader="dot" w:pos="9350"/>
        </w:tabs>
        <w:rPr>
          <w:del w:id="1071" w:author="Andreas Kuehne" w:date="2019-05-09T22:04:00Z"/>
          <w:rFonts w:asciiTheme="minorHAnsi" w:eastAsiaTheme="minorEastAsia" w:hAnsiTheme="minorHAnsi" w:cstheme="minorBidi"/>
          <w:noProof/>
          <w:sz w:val="22"/>
          <w:szCs w:val="22"/>
          <w:lang w:val="en-GB" w:eastAsia="en-GB"/>
        </w:rPr>
      </w:pPr>
      <w:del w:id="1072" w:author="Andreas Kuehne" w:date="2019-05-09T22:04:00Z">
        <w:r w:rsidRPr="00EB1DAE" w:rsidDel="00EB1DAE">
          <w:rPr>
            <w:rStyle w:val="Hyperlink"/>
            <w:noProof/>
          </w:rPr>
          <w:delText>4.3 Optional data structures defined in this document</w:delText>
        </w:r>
        <w:r w:rsidDel="00EB1DAE">
          <w:rPr>
            <w:noProof/>
            <w:webHidden/>
          </w:rPr>
          <w:tab/>
          <w:delText>45</w:delText>
        </w:r>
      </w:del>
    </w:p>
    <w:p w14:paraId="3FF7489B" w14:textId="6721FE25" w:rsidR="005E5C94" w:rsidDel="00EB1DAE" w:rsidRDefault="005E5C94">
      <w:pPr>
        <w:pStyle w:val="Verzeichnis3"/>
        <w:tabs>
          <w:tab w:val="right" w:leader="dot" w:pos="9350"/>
        </w:tabs>
        <w:rPr>
          <w:del w:id="1073" w:author="Andreas Kuehne" w:date="2019-05-09T22:04:00Z"/>
          <w:rFonts w:asciiTheme="minorHAnsi" w:eastAsiaTheme="minorEastAsia" w:hAnsiTheme="minorHAnsi" w:cstheme="minorBidi"/>
          <w:noProof/>
          <w:sz w:val="22"/>
          <w:szCs w:val="22"/>
          <w:lang w:val="en-GB" w:eastAsia="en-GB"/>
        </w:rPr>
      </w:pPr>
      <w:del w:id="1074" w:author="Andreas Kuehne" w:date="2019-05-09T22:04:00Z">
        <w:r w:rsidRPr="00EB1DAE" w:rsidDel="00EB1DAE">
          <w:rPr>
            <w:rStyle w:val="Hyperlink"/>
            <w:noProof/>
            <w14:scene3d>
              <w14:camera w14:prst="orthographicFront"/>
              <w14:lightRig w14:rig="threePt" w14:dir="t">
                <w14:rot w14:lat="0" w14:lon="0" w14:rev="0"/>
              </w14:lightRig>
            </w14:scene3d>
          </w:rPr>
          <w:delText>4.3.1</w:delText>
        </w:r>
        <w:r w:rsidRPr="00EB1DAE" w:rsidDel="00EB1DAE">
          <w:rPr>
            <w:rStyle w:val="Hyperlink"/>
            <w:noProof/>
          </w:rPr>
          <w:delText xml:space="preserve"> Component RequestID</w:delText>
        </w:r>
        <w:r w:rsidDel="00EB1DAE">
          <w:rPr>
            <w:noProof/>
            <w:webHidden/>
          </w:rPr>
          <w:tab/>
          <w:delText>45</w:delText>
        </w:r>
      </w:del>
    </w:p>
    <w:p w14:paraId="0CA94AB0" w14:textId="68F0028A" w:rsidR="005E5C94" w:rsidDel="00EB1DAE" w:rsidRDefault="005E5C94">
      <w:pPr>
        <w:pStyle w:val="Verzeichnis4"/>
        <w:tabs>
          <w:tab w:val="right" w:leader="dot" w:pos="9350"/>
        </w:tabs>
        <w:rPr>
          <w:del w:id="1075" w:author="Andreas Kuehne" w:date="2019-05-09T22:04:00Z"/>
          <w:rFonts w:asciiTheme="minorHAnsi" w:eastAsiaTheme="minorEastAsia" w:hAnsiTheme="minorHAnsi" w:cstheme="minorBidi"/>
          <w:noProof/>
          <w:sz w:val="22"/>
          <w:szCs w:val="22"/>
          <w:lang w:val="en-GB" w:eastAsia="en-GB"/>
        </w:rPr>
      </w:pPr>
      <w:del w:id="1076" w:author="Andreas Kuehne" w:date="2019-05-09T22:04:00Z">
        <w:r w:rsidRPr="00EB1DAE" w:rsidDel="00EB1DAE">
          <w:rPr>
            <w:rStyle w:val="Hyperlink"/>
            <w:noProof/>
            <w14:scene3d>
              <w14:camera w14:prst="orthographicFront"/>
              <w14:lightRig w14:rig="threePt" w14:dir="t">
                <w14:rot w14:lat="0" w14:lon="0" w14:rev="0"/>
              </w14:lightRig>
            </w14:scene3d>
          </w:rPr>
          <w:delText>4.3.1.1</w:delText>
        </w:r>
        <w:r w:rsidRPr="00EB1DAE" w:rsidDel="00EB1DAE">
          <w:rPr>
            <w:rStyle w:val="Hyperlink"/>
            <w:noProof/>
          </w:rPr>
          <w:delText xml:space="preserve"> RequestID – JSON Syntax</w:delText>
        </w:r>
        <w:r w:rsidDel="00EB1DAE">
          <w:rPr>
            <w:noProof/>
            <w:webHidden/>
          </w:rPr>
          <w:tab/>
          <w:delText>45</w:delText>
        </w:r>
      </w:del>
    </w:p>
    <w:p w14:paraId="55A2F663" w14:textId="3938B713" w:rsidR="005E5C94" w:rsidDel="00EB1DAE" w:rsidRDefault="005E5C94">
      <w:pPr>
        <w:pStyle w:val="Verzeichnis4"/>
        <w:tabs>
          <w:tab w:val="right" w:leader="dot" w:pos="9350"/>
        </w:tabs>
        <w:rPr>
          <w:del w:id="1077" w:author="Andreas Kuehne" w:date="2019-05-09T22:04:00Z"/>
          <w:rFonts w:asciiTheme="minorHAnsi" w:eastAsiaTheme="minorEastAsia" w:hAnsiTheme="minorHAnsi" w:cstheme="minorBidi"/>
          <w:noProof/>
          <w:sz w:val="22"/>
          <w:szCs w:val="22"/>
          <w:lang w:val="en-GB" w:eastAsia="en-GB"/>
        </w:rPr>
      </w:pPr>
      <w:del w:id="1078" w:author="Andreas Kuehne" w:date="2019-05-09T22:04:00Z">
        <w:r w:rsidRPr="00EB1DAE" w:rsidDel="00EB1DAE">
          <w:rPr>
            <w:rStyle w:val="Hyperlink"/>
            <w:noProof/>
            <w14:scene3d>
              <w14:camera w14:prst="orthographicFront"/>
              <w14:lightRig w14:rig="threePt" w14:dir="t">
                <w14:rot w14:lat="0" w14:lon="0" w14:rev="0"/>
              </w14:lightRig>
            </w14:scene3d>
          </w:rPr>
          <w:delText>4.3.1.2</w:delText>
        </w:r>
        <w:r w:rsidRPr="00EB1DAE" w:rsidDel="00EB1DAE">
          <w:rPr>
            <w:rStyle w:val="Hyperlink"/>
            <w:noProof/>
          </w:rPr>
          <w:delText xml:space="preserve"> RequestID – XML Syntax</w:delText>
        </w:r>
        <w:r w:rsidDel="00EB1DAE">
          <w:rPr>
            <w:noProof/>
            <w:webHidden/>
          </w:rPr>
          <w:tab/>
          <w:delText>45</w:delText>
        </w:r>
      </w:del>
    </w:p>
    <w:p w14:paraId="67D3137F" w14:textId="34419F75" w:rsidR="005E5C94" w:rsidDel="00EB1DAE" w:rsidRDefault="005E5C94">
      <w:pPr>
        <w:pStyle w:val="Verzeichnis3"/>
        <w:tabs>
          <w:tab w:val="right" w:leader="dot" w:pos="9350"/>
        </w:tabs>
        <w:rPr>
          <w:del w:id="1079" w:author="Andreas Kuehne" w:date="2019-05-09T22:04:00Z"/>
          <w:rFonts w:asciiTheme="minorHAnsi" w:eastAsiaTheme="minorEastAsia" w:hAnsiTheme="minorHAnsi" w:cstheme="minorBidi"/>
          <w:noProof/>
          <w:sz w:val="22"/>
          <w:szCs w:val="22"/>
          <w:lang w:val="en-GB" w:eastAsia="en-GB"/>
        </w:rPr>
      </w:pPr>
      <w:del w:id="1080" w:author="Andreas Kuehne" w:date="2019-05-09T22:04:00Z">
        <w:r w:rsidRPr="00EB1DAE" w:rsidDel="00EB1DAE">
          <w:rPr>
            <w:rStyle w:val="Hyperlink"/>
            <w:noProof/>
            <w14:scene3d>
              <w14:camera w14:prst="orthographicFront"/>
              <w14:lightRig w14:rig="threePt" w14:dir="t">
                <w14:rot w14:lat="0" w14:lon="0" w14:rev="0"/>
              </w14:lightRig>
            </w14:scene3d>
          </w:rPr>
          <w:delText>4.3.2</w:delText>
        </w:r>
        <w:r w:rsidRPr="00EB1DAE" w:rsidDel="00EB1DAE">
          <w:rPr>
            <w:rStyle w:val="Hyperlink"/>
            <w:noProof/>
          </w:rPr>
          <w:delText xml:space="preserve"> Component ResponseID</w:delText>
        </w:r>
        <w:r w:rsidDel="00EB1DAE">
          <w:rPr>
            <w:noProof/>
            <w:webHidden/>
          </w:rPr>
          <w:tab/>
          <w:delText>46</w:delText>
        </w:r>
      </w:del>
    </w:p>
    <w:p w14:paraId="279FDFAE" w14:textId="43278785" w:rsidR="005E5C94" w:rsidDel="00EB1DAE" w:rsidRDefault="005E5C94">
      <w:pPr>
        <w:pStyle w:val="Verzeichnis4"/>
        <w:tabs>
          <w:tab w:val="right" w:leader="dot" w:pos="9350"/>
        </w:tabs>
        <w:rPr>
          <w:del w:id="1081" w:author="Andreas Kuehne" w:date="2019-05-09T22:04:00Z"/>
          <w:rFonts w:asciiTheme="minorHAnsi" w:eastAsiaTheme="minorEastAsia" w:hAnsiTheme="minorHAnsi" w:cstheme="minorBidi"/>
          <w:noProof/>
          <w:sz w:val="22"/>
          <w:szCs w:val="22"/>
          <w:lang w:val="en-GB" w:eastAsia="en-GB"/>
        </w:rPr>
      </w:pPr>
      <w:del w:id="1082" w:author="Andreas Kuehne" w:date="2019-05-09T22:04:00Z">
        <w:r w:rsidRPr="00EB1DAE" w:rsidDel="00EB1DAE">
          <w:rPr>
            <w:rStyle w:val="Hyperlink"/>
            <w:noProof/>
            <w14:scene3d>
              <w14:camera w14:prst="orthographicFront"/>
              <w14:lightRig w14:rig="threePt" w14:dir="t">
                <w14:rot w14:lat="0" w14:lon="0" w14:rev="0"/>
              </w14:lightRig>
            </w14:scene3d>
          </w:rPr>
          <w:delText>4.3.2.1</w:delText>
        </w:r>
        <w:r w:rsidRPr="00EB1DAE" w:rsidDel="00EB1DAE">
          <w:rPr>
            <w:rStyle w:val="Hyperlink"/>
            <w:noProof/>
          </w:rPr>
          <w:delText xml:space="preserve"> ResponseID – JSON Syntax</w:delText>
        </w:r>
        <w:r w:rsidDel="00EB1DAE">
          <w:rPr>
            <w:noProof/>
            <w:webHidden/>
          </w:rPr>
          <w:tab/>
          <w:delText>46</w:delText>
        </w:r>
      </w:del>
    </w:p>
    <w:p w14:paraId="3B54E94F" w14:textId="2BB8ED6C" w:rsidR="005E5C94" w:rsidDel="00EB1DAE" w:rsidRDefault="005E5C94">
      <w:pPr>
        <w:pStyle w:val="Verzeichnis4"/>
        <w:tabs>
          <w:tab w:val="right" w:leader="dot" w:pos="9350"/>
        </w:tabs>
        <w:rPr>
          <w:del w:id="1083" w:author="Andreas Kuehne" w:date="2019-05-09T22:04:00Z"/>
          <w:rFonts w:asciiTheme="minorHAnsi" w:eastAsiaTheme="minorEastAsia" w:hAnsiTheme="minorHAnsi" w:cstheme="minorBidi"/>
          <w:noProof/>
          <w:sz w:val="22"/>
          <w:szCs w:val="22"/>
          <w:lang w:val="en-GB" w:eastAsia="en-GB"/>
        </w:rPr>
      </w:pPr>
      <w:del w:id="1084" w:author="Andreas Kuehne" w:date="2019-05-09T22:04:00Z">
        <w:r w:rsidRPr="00EB1DAE" w:rsidDel="00EB1DAE">
          <w:rPr>
            <w:rStyle w:val="Hyperlink"/>
            <w:noProof/>
            <w14:scene3d>
              <w14:camera w14:prst="orthographicFront"/>
              <w14:lightRig w14:rig="threePt" w14:dir="t">
                <w14:rot w14:lat="0" w14:lon="0" w14:rev="0"/>
              </w14:lightRig>
            </w14:scene3d>
          </w:rPr>
          <w:delText>4.3.2.2</w:delText>
        </w:r>
        <w:r w:rsidRPr="00EB1DAE" w:rsidDel="00EB1DAE">
          <w:rPr>
            <w:rStyle w:val="Hyperlink"/>
            <w:noProof/>
          </w:rPr>
          <w:delText xml:space="preserve"> ResponseID – XML Syntax</w:delText>
        </w:r>
        <w:r w:rsidDel="00EB1DAE">
          <w:rPr>
            <w:noProof/>
            <w:webHidden/>
          </w:rPr>
          <w:tab/>
          <w:delText>46</w:delText>
        </w:r>
      </w:del>
    </w:p>
    <w:p w14:paraId="43874009" w14:textId="5A9BECDB" w:rsidR="005E5C94" w:rsidDel="00EB1DAE" w:rsidRDefault="005E5C94">
      <w:pPr>
        <w:pStyle w:val="Verzeichnis3"/>
        <w:tabs>
          <w:tab w:val="right" w:leader="dot" w:pos="9350"/>
        </w:tabs>
        <w:rPr>
          <w:del w:id="1085" w:author="Andreas Kuehne" w:date="2019-05-09T22:04:00Z"/>
          <w:rFonts w:asciiTheme="minorHAnsi" w:eastAsiaTheme="minorEastAsia" w:hAnsiTheme="minorHAnsi" w:cstheme="minorBidi"/>
          <w:noProof/>
          <w:sz w:val="22"/>
          <w:szCs w:val="22"/>
          <w:lang w:val="en-GB" w:eastAsia="en-GB"/>
        </w:rPr>
      </w:pPr>
      <w:del w:id="1086" w:author="Andreas Kuehne" w:date="2019-05-09T22:04:00Z">
        <w:r w:rsidRPr="00EB1DAE" w:rsidDel="00EB1DAE">
          <w:rPr>
            <w:rStyle w:val="Hyperlink"/>
            <w:noProof/>
            <w14:scene3d>
              <w14:camera w14:prst="orthographicFront"/>
              <w14:lightRig w14:rig="threePt" w14:dir="t">
                <w14:rot w14:lat="0" w14:lon="0" w14:rev="0"/>
              </w14:lightRig>
            </w14:scene3d>
          </w:rPr>
          <w:delText>4.3.3</w:delText>
        </w:r>
        <w:r w:rsidRPr="00EB1DAE" w:rsidDel="00EB1DAE">
          <w:rPr>
            <w:rStyle w:val="Hyperlink"/>
            <w:noProof/>
          </w:rPr>
          <w:delText xml:space="preserve"> Component OptionalInputsBase</w:delText>
        </w:r>
        <w:r w:rsidDel="00EB1DAE">
          <w:rPr>
            <w:noProof/>
            <w:webHidden/>
          </w:rPr>
          <w:tab/>
          <w:delText>46</w:delText>
        </w:r>
      </w:del>
    </w:p>
    <w:p w14:paraId="36B065EC" w14:textId="62AD9210" w:rsidR="005E5C94" w:rsidDel="00EB1DAE" w:rsidRDefault="005E5C94">
      <w:pPr>
        <w:pStyle w:val="Verzeichnis4"/>
        <w:tabs>
          <w:tab w:val="right" w:leader="dot" w:pos="9350"/>
        </w:tabs>
        <w:rPr>
          <w:del w:id="1087" w:author="Andreas Kuehne" w:date="2019-05-09T22:04:00Z"/>
          <w:rFonts w:asciiTheme="minorHAnsi" w:eastAsiaTheme="minorEastAsia" w:hAnsiTheme="minorHAnsi" w:cstheme="minorBidi"/>
          <w:noProof/>
          <w:sz w:val="22"/>
          <w:szCs w:val="22"/>
          <w:lang w:val="en-GB" w:eastAsia="en-GB"/>
        </w:rPr>
      </w:pPr>
      <w:del w:id="1088" w:author="Andreas Kuehne" w:date="2019-05-09T22:04:00Z">
        <w:r w:rsidRPr="00EB1DAE" w:rsidDel="00EB1DAE">
          <w:rPr>
            <w:rStyle w:val="Hyperlink"/>
            <w:noProof/>
            <w14:scene3d>
              <w14:camera w14:prst="orthographicFront"/>
              <w14:lightRig w14:rig="threePt" w14:dir="t">
                <w14:rot w14:lat="0" w14:lon="0" w14:rev="0"/>
              </w14:lightRig>
            </w14:scene3d>
          </w:rPr>
          <w:delText>4.3.3.1</w:delText>
        </w:r>
        <w:r w:rsidRPr="00EB1DAE" w:rsidDel="00EB1DAE">
          <w:rPr>
            <w:rStyle w:val="Hyperlink"/>
            <w:noProof/>
          </w:rPr>
          <w:delText xml:space="preserve"> OptionalInputsBase – JSON Syntax</w:delText>
        </w:r>
        <w:r w:rsidDel="00EB1DAE">
          <w:rPr>
            <w:noProof/>
            <w:webHidden/>
          </w:rPr>
          <w:tab/>
          <w:delText>47</w:delText>
        </w:r>
      </w:del>
    </w:p>
    <w:p w14:paraId="2842E19B" w14:textId="161159BA" w:rsidR="005E5C94" w:rsidDel="00EB1DAE" w:rsidRDefault="005E5C94">
      <w:pPr>
        <w:pStyle w:val="Verzeichnis4"/>
        <w:tabs>
          <w:tab w:val="right" w:leader="dot" w:pos="9350"/>
        </w:tabs>
        <w:rPr>
          <w:del w:id="1089" w:author="Andreas Kuehne" w:date="2019-05-09T22:04:00Z"/>
          <w:rFonts w:asciiTheme="minorHAnsi" w:eastAsiaTheme="minorEastAsia" w:hAnsiTheme="minorHAnsi" w:cstheme="minorBidi"/>
          <w:noProof/>
          <w:sz w:val="22"/>
          <w:szCs w:val="22"/>
          <w:lang w:val="en-GB" w:eastAsia="en-GB"/>
        </w:rPr>
      </w:pPr>
      <w:del w:id="1090" w:author="Andreas Kuehne" w:date="2019-05-09T22:04:00Z">
        <w:r w:rsidRPr="00EB1DAE" w:rsidDel="00EB1DAE">
          <w:rPr>
            <w:rStyle w:val="Hyperlink"/>
            <w:noProof/>
            <w14:scene3d>
              <w14:camera w14:prst="orthographicFront"/>
              <w14:lightRig w14:rig="threePt" w14:dir="t">
                <w14:rot w14:lat="0" w14:lon="0" w14:rev="0"/>
              </w14:lightRig>
            </w14:scene3d>
          </w:rPr>
          <w:delText>4.3.3.2</w:delText>
        </w:r>
        <w:r w:rsidRPr="00EB1DAE" w:rsidDel="00EB1DAE">
          <w:rPr>
            <w:rStyle w:val="Hyperlink"/>
            <w:noProof/>
          </w:rPr>
          <w:delText xml:space="preserve"> OptionalInputsBase – XML Syntax</w:delText>
        </w:r>
        <w:r w:rsidDel="00EB1DAE">
          <w:rPr>
            <w:noProof/>
            <w:webHidden/>
          </w:rPr>
          <w:tab/>
          <w:delText>47</w:delText>
        </w:r>
      </w:del>
    </w:p>
    <w:p w14:paraId="28D5CD1A" w14:textId="1F8EAD7C" w:rsidR="005E5C94" w:rsidDel="00EB1DAE" w:rsidRDefault="005E5C94">
      <w:pPr>
        <w:pStyle w:val="Verzeichnis3"/>
        <w:tabs>
          <w:tab w:val="right" w:leader="dot" w:pos="9350"/>
        </w:tabs>
        <w:rPr>
          <w:del w:id="1091" w:author="Andreas Kuehne" w:date="2019-05-09T22:04:00Z"/>
          <w:rFonts w:asciiTheme="minorHAnsi" w:eastAsiaTheme="minorEastAsia" w:hAnsiTheme="minorHAnsi" w:cstheme="minorBidi"/>
          <w:noProof/>
          <w:sz w:val="22"/>
          <w:szCs w:val="22"/>
          <w:lang w:val="en-GB" w:eastAsia="en-GB"/>
        </w:rPr>
      </w:pPr>
      <w:del w:id="1092" w:author="Andreas Kuehne" w:date="2019-05-09T22:04:00Z">
        <w:r w:rsidRPr="00EB1DAE" w:rsidDel="00EB1DAE">
          <w:rPr>
            <w:rStyle w:val="Hyperlink"/>
            <w:noProof/>
            <w14:scene3d>
              <w14:camera w14:prst="orthographicFront"/>
              <w14:lightRig w14:rig="threePt" w14:dir="t">
                <w14:rot w14:lat="0" w14:lon="0" w14:rev="0"/>
              </w14:lightRig>
            </w14:scene3d>
          </w:rPr>
          <w:delText>4.3.4</w:delText>
        </w:r>
        <w:r w:rsidRPr="00EB1DAE" w:rsidDel="00EB1DAE">
          <w:rPr>
            <w:rStyle w:val="Hyperlink"/>
            <w:noProof/>
          </w:rPr>
          <w:delText xml:space="preserve"> Component OptionalInputsSign</w:delText>
        </w:r>
        <w:r w:rsidDel="00EB1DAE">
          <w:rPr>
            <w:noProof/>
            <w:webHidden/>
          </w:rPr>
          <w:tab/>
          <w:delText>48</w:delText>
        </w:r>
      </w:del>
    </w:p>
    <w:p w14:paraId="2D2A3776" w14:textId="01461D36" w:rsidR="005E5C94" w:rsidDel="00EB1DAE" w:rsidRDefault="005E5C94">
      <w:pPr>
        <w:pStyle w:val="Verzeichnis4"/>
        <w:tabs>
          <w:tab w:val="right" w:leader="dot" w:pos="9350"/>
        </w:tabs>
        <w:rPr>
          <w:del w:id="1093" w:author="Andreas Kuehne" w:date="2019-05-09T22:04:00Z"/>
          <w:rFonts w:asciiTheme="minorHAnsi" w:eastAsiaTheme="minorEastAsia" w:hAnsiTheme="minorHAnsi" w:cstheme="minorBidi"/>
          <w:noProof/>
          <w:sz w:val="22"/>
          <w:szCs w:val="22"/>
          <w:lang w:val="en-GB" w:eastAsia="en-GB"/>
        </w:rPr>
      </w:pPr>
      <w:del w:id="1094" w:author="Andreas Kuehne" w:date="2019-05-09T22:04:00Z">
        <w:r w:rsidRPr="00EB1DAE" w:rsidDel="00EB1DAE">
          <w:rPr>
            <w:rStyle w:val="Hyperlink"/>
            <w:noProof/>
            <w14:scene3d>
              <w14:camera w14:prst="orthographicFront"/>
              <w14:lightRig w14:rig="threePt" w14:dir="t">
                <w14:rot w14:lat="0" w14:lon="0" w14:rev="0"/>
              </w14:lightRig>
            </w14:scene3d>
          </w:rPr>
          <w:delText>4.3.4.1</w:delText>
        </w:r>
        <w:r w:rsidRPr="00EB1DAE" w:rsidDel="00EB1DAE">
          <w:rPr>
            <w:rStyle w:val="Hyperlink"/>
            <w:noProof/>
          </w:rPr>
          <w:delText xml:space="preserve"> OptionalInputsSign – JSON Syntax</w:delText>
        </w:r>
        <w:r w:rsidDel="00EB1DAE">
          <w:rPr>
            <w:noProof/>
            <w:webHidden/>
          </w:rPr>
          <w:tab/>
          <w:delText>49</w:delText>
        </w:r>
      </w:del>
    </w:p>
    <w:p w14:paraId="479E7B9D" w14:textId="69566BB9" w:rsidR="005E5C94" w:rsidDel="00EB1DAE" w:rsidRDefault="005E5C94">
      <w:pPr>
        <w:pStyle w:val="Verzeichnis4"/>
        <w:tabs>
          <w:tab w:val="right" w:leader="dot" w:pos="9350"/>
        </w:tabs>
        <w:rPr>
          <w:del w:id="1095" w:author="Andreas Kuehne" w:date="2019-05-09T22:04:00Z"/>
          <w:rFonts w:asciiTheme="minorHAnsi" w:eastAsiaTheme="minorEastAsia" w:hAnsiTheme="minorHAnsi" w:cstheme="minorBidi"/>
          <w:noProof/>
          <w:sz w:val="22"/>
          <w:szCs w:val="22"/>
          <w:lang w:val="en-GB" w:eastAsia="en-GB"/>
        </w:rPr>
      </w:pPr>
      <w:del w:id="1096" w:author="Andreas Kuehne" w:date="2019-05-09T22:04:00Z">
        <w:r w:rsidRPr="00EB1DAE" w:rsidDel="00EB1DAE">
          <w:rPr>
            <w:rStyle w:val="Hyperlink"/>
            <w:noProof/>
            <w14:scene3d>
              <w14:camera w14:prst="orthographicFront"/>
              <w14:lightRig w14:rig="threePt" w14:dir="t">
                <w14:rot w14:lat="0" w14:lon="0" w14:rev="0"/>
              </w14:lightRig>
            </w14:scene3d>
          </w:rPr>
          <w:delText>4.3.4.2</w:delText>
        </w:r>
        <w:r w:rsidRPr="00EB1DAE" w:rsidDel="00EB1DAE">
          <w:rPr>
            <w:rStyle w:val="Hyperlink"/>
            <w:noProof/>
          </w:rPr>
          <w:delText xml:space="preserve"> OptionalInputsSign – XML Syntax</w:delText>
        </w:r>
        <w:r w:rsidDel="00EB1DAE">
          <w:rPr>
            <w:noProof/>
            <w:webHidden/>
          </w:rPr>
          <w:tab/>
          <w:delText>51</w:delText>
        </w:r>
      </w:del>
    </w:p>
    <w:p w14:paraId="25F91665" w14:textId="02D4C6B3" w:rsidR="005E5C94" w:rsidDel="00EB1DAE" w:rsidRDefault="005E5C94">
      <w:pPr>
        <w:pStyle w:val="Verzeichnis3"/>
        <w:tabs>
          <w:tab w:val="right" w:leader="dot" w:pos="9350"/>
        </w:tabs>
        <w:rPr>
          <w:del w:id="1097" w:author="Andreas Kuehne" w:date="2019-05-09T22:04:00Z"/>
          <w:rFonts w:asciiTheme="minorHAnsi" w:eastAsiaTheme="minorEastAsia" w:hAnsiTheme="minorHAnsi" w:cstheme="minorBidi"/>
          <w:noProof/>
          <w:sz w:val="22"/>
          <w:szCs w:val="22"/>
          <w:lang w:val="en-GB" w:eastAsia="en-GB"/>
        </w:rPr>
      </w:pPr>
      <w:del w:id="1098" w:author="Andreas Kuehne" w:date="2019-05-09T22:04:00Z">
        <w:r w:rsidRPr="00EB1DAE" w:rsidDel="00EB1DAE">
          <w:rPr>
            <w:rStyle w:val="Hyperlink"/>
            <w:noProof/>
            <w14:scene3d>
              <w14:camera w14:prst="orthographicFront"/>
              <w14:lightRig w14:rig="threePt" w14:dir="t">
                <w14:rot w14:lat="0" w14:lon="0" w14:rev="0"/>
              </w14:lightRig>
            </w14:scene3d>
          </w:rPr>
          <w:delText>4.3.5</w:delText>
        </w:r>
        <w:r w:rsidRPr="00EB1DAE" w:rsidDel="00EB1DAE">
          <w:rPr>
            <w:rStyle w:val="Hyperlink"/>
            <w:noProof/>
          </w:rPr>
          <w:delText xml:space="preserve"> Component OptionalInputsVerify</w:delText>
        </w:r>
        <w:r w:rsidDel="00EB1DAE">
          <w:rPr>
            <w:noProof/>
            <w:webHidden/>
          </w:rPr>
          <w:tab/>
          <w:delText>52</w:delText>
        </w:r>
      </w:del>
    </w:p>
    <w:p w14:paraId="5FDCEACB" w14:textId="53D8A2E9" w:rsidR="005E5C94" w:rsidDel="00EB1DAE" w:rsidRDefault="005E5C94">
      <w:pPr>
        <w:pStyle w:val="Verzeichnis4"/>
        <w:tabs>
          <w:tab w:val="right" w:leader="dot" w:pos="9350"/>
        </w:tabs>
        <w:rPr>
          <w:del w:id="1099" w:author="Andreas Kuehne" w:date="2019-05-09T22:04:00Z"/>
          <w:rFonts w:asciiTheme="minorHAnsi" w:eastAsiaTheme="minorEastAsia" w:hAnsiTheme="minorHAnsi" w:cstheme="minorBidi"/>
          <w:noProof/>
          <w:sz w:val="22"/>
          <w:szCs w:val="22"/>
          <w:lang w:val="en-GB" w:eastAsia="en-GB"/>
        </w:rPr>
      </w:pPr>
      <w:del w:id="1100" w:author="Andreas Kuehne" w:date="2019-05-09T22:04:00Z">
        <w:r w:rsidRPr="00EB1DAE" w:rsidDel="00EB1DAE">
          <w:rPr>
            <w:rStyle w:val="Hyperlink"/>
            <w:noProof/>
            <w14:scene3d>
              <w14:camera w14:prst="orthographicFront"/>
              <w14:lightRig w14:rig="threePt" w14:dir="t">
                <w14:rot w14:lat="0" w14:lon="0" w14:rev="0"/>
              </w14:lightRig>
            </w14:scene3d>
          </w:rPr>
          <w:delText>4.3.5.1</w:delText>
        </w:r>
        <w:r w:rsidRPr="00EB1DAE" w:rsidDel="00EB1DAE">
          <w:rPr>
            <w:rStyle w:val="Hyperlink"/>
            <w:noProof/>
          </w:rPr>
          <w:delText xml:space="preserve"> OptionalInputsVerify – JSON Syntax</w:delText>
        </w:r>
        <w:r w:rsidDel="00EB1DAE">
          <w:rPr>
            <w:noProof/>
            <w:webHidden/>
          </w:rPr>
          <w:tab/>
          <w:delText>53</w:delText>
        </w:r>
      </w:del>
    </w:p>
    <w:p w14:paraId="3928603D" w14:textId="526161E7" w:rsidR="005E5C94" w:rsidDel="00EB1DAE" w:rsidRDefault="005E5C94">
      <w:pPr>
        <w:pStyle w:val="Verzeichnis4"/>
        <w:tabs>
          <w:tab w:val="right" w:leader="dot" w:pos="9350"/>
        </w:tabs>
        <w:rPr>
          <w:del w:id="1101" w:author="Andreas Kuehne" w:date="2019-05-09T22:04:00Z"/>
          <w:rFonts w:asciiTheme="minorHAnsi" w:eastAsiaTheme="minorEastAsia" w:hAnsiTheme="minorHAnsi" w:cstheme="minorBidi"/>
          <w:noProof/>
          <w:sz w:val="22"/>
          <w:szCs w:val="22"/>
          <w:lang w:val="en-GB" w:eastAsia="en-GB"/>
        </w:rPr>
      </w:pPr>
      <w:del w:id="1102" w:author="Andreas Kuehne" w:date="2019-05-09T22:04:00Z">
        <w:r w:rsidRPr="00EB1DAE" w:rsidDel="00EB1DAE">
          <w:rPr>
            <w:rStyle w:val="Hyperlink"/>
            <w:noProof/>
            <w14:scene3d>
              <w14:camera w14:prst="orthographicFront"/>
              <w14:lightRig w14:rig="threePt" w14:dir="t">
                <w14:rot w14:lat="0" w14:lon="0" w14:rev="0"/>
              </w14:lightRig>
            </w14:scene3d>
          </w:rPr>
          <w:delText>4.3.5.2</w:delText>
        </w:r>
        <w:r w:rsidRPr="00EB1DAE" w:rsidDel="00EB1DAE">
          <w:rPr>
            <w:rStyle w:val="Hyperlink"/>
            <w:noProof/>
          </w:rPr>
          <w:delText xml:space="preserve"> OptionalInputsVerify – XML Syntax</w:delText>
        </w:r>
        <w:r w:rsidDel="00EB1DAE">
          <w:rPr>
            <w:noProof/>
            <w:webHidden/>
          </w:rPr>
          <w:tab/>
          <w:delText>55</w:delText>
        </w:r>
      </w:del>
    </w:p>
    <w:p w14:paraId="5D00CC9D" w14:textId="3B8457E6" w:rsidR="005E5C94" w:rsidDel="00EB1DAE" w:rsidRDefault="005E5C94">
      <w:pPr>
        <w:pStyle w:val="Verzeichnis3"/>
        <w:tabs>
          <w:tab w:val="right" w:leader="dot" w:pos="9350"/>
        </w:tabs>
        <w:rPr>
          <w:del w:id="1103" w:author="Andreas Kuehne" w:date="2019-05-09T22:04:00Z"/>
          <w:rFonts w:asciiTheme="minorHAnsi" w:eastAsiaTheme="minorEastAsia" w:hAnsiTheme="minorHAnsi" w:cstheme="minorBidi"/>
          <w:noProof/>
          <w:sz w:val="22"/>
          <w:szCs w:val="22"/>
          <w:lang w:val="en-GB" w:eastAsia="en-GB"/>
        </w:rPr>
      </w:pPr>
      <w:del w:id="1104" w:author="Andreas Kuehne" w:date="2019-05-09T22:04:00Z">
        <w:r w:rsidRPr="00EB1DAE" w:rsidDel="00EB1DAE">
          <w:rPr>
            <w:rStyle w:val="Hyperlink"/>
            <w:noProof/>
            <w14:scene3d>
              <w14:camera w14:prst="orthographicFront"/>
              <w14:lightRig w14:rig="threePt" w14:dir="t">
                <w14:rot w14:lat="0" w14:lon="0" w14:rev="0"/>
              </w14:lightRig>
            </w14:scene3d>
          </w:rPr>
          <w:delText>4.3.6</w:delText>
        </w:r>
        <w:r w:rsidRPr="00EB1DAE" w:rsidDel="00EB1DAE">
          <w:rPr>
            <w:rStyle w:val="Hyperlink"/>
            <w:noProof/>
          </w:rPr>
          <w:delText xml:space="preserve"> Component OptionalOutputsBase</w:delText>
        </w:r>
        <w:r w:rsidDel="00EB1DAE">
          <w:rPr>
            <w:noProof/>
            <w:webHidden/>
          </w:rPr>
          <w:tab/>
          <w:delText>56</w:delText>
        </w:r>
      </w:del>
    </w:p>
    <w:p w14:paraId="02B695AE" w14:textId="08F28FCF" w:rsidR="005E5C94" w:rsidDel="00EB1DAE" w:rsidRDefault="005E5C94">
      <w:pPr>
        <w:pStyle w:val="Verzeichnis4"/>
        <w:tabs>
          <w:tab w:val="right" w:leader="dot" w:pos="9350"/>
        </w:tabs>
        <w:rPr>
          <w:del w:id="1105" w:author="Andreas Kuehne" w:date="2019-05-09T22:04:00Z"/>
          <w:rFonts w:asciiTheme="minorHAnsi" w:eastAsiaTheme="minorEastAsia" w:hAnsiTheme="minorHAnsi" w:cstheme="minorBidi"/>
          <w:noProof/>
          <w:sz w:val="22"/>
          <w:szCs w:val="22"/>
          <w:lang w:val="en-GB" w:eastAsia="en-GB"/>
        </w:rPr>
      </w:pPr>
      <w:del w:id="1106" w:author="Andreas Kuehne" w:date="2019-05-09T22:04:00Z">
        <w:r w:rsidRPr="00EB1DAE" w:rsidDel="00EB1DAE">
          <w:rPr>
            <w:rStyle w:val="Hyperlink"/>
            <w:noProof/>
            <w14:scene3d>
              <w14:camera w14:prst="orthographicFront"/>
              <w14:lightRig w14:rig="threePt" w14:dir="t">
                <w14:rot w14:lat="0" w14:lon="0" w14:rev="0"/>
              </w14:lightRig>
            </w14:scene3d>
          </w:rPr>
          <w:delText>4.3.6.1</w:delText>
        </w:r>
        <w:r w:rsidRPr="00EB1DAE" w:rsidDel="00EB1DAE">
          <w:rPr>
            <w:rStyle w:val="Hyperlink"/>
            <w:noProof/>
          </w:rPr>
          <w:delText xml:space="preserve"> OptionalOutputsBase – JSON Syntax</w:delText>
        </w:r>
        <w:r w:rsidDel="00EB1DAE">
          <w:rPr>
            <w:noProof/>
            <w:webHidden/>
          </w:rPr>
          <w:tab/>
          <w:delText>56</w:delText>
        </w:r>
      </w:del>
    </w:p>
    <w:p w14:paraId="3198E43E" w14:textId="29038240" w:rsidR="005E5C94" w:rsidDel="00EB1DAE" w:rsidRDefault="005E5C94">
      <w:pPr>
        <w:pStyle w:val="Verzeichnis4"/>
        <w:tabs>
          <w:tab w:val="right" w:leader="dot" w:pos="9350"/>
        </w:tabs>
        <w:rPr>
          <w:del w:id="1107" w:author="Andreas Kuehne" w:date="2019-05-09T22:04:00Z"/>
          <w:rFonts w:asciiTheme="minorHAnsi" w:eastAsiaTheme="minorEastAsia" w:hAnsiTheme="minorHAnsi" w:cstheme="minorBidi"/>
          <w:noProof/>
          <w:sz w:val="22"/>
          <w:szCs w:val="22"/>
          <w:lang w:val="en-GB" w:eastAsia="en-GB"/>
        </w:rPr>
      </w:pPr>
      <w:del w:id="1108" w:author="Andreas Kuehne" w:date="2019-05-09T22:04:00Z">
        <w:r w:rsidRPr="00EB1DAE" w:rsidDel="00EB1DAE">
          <w:rPr>
            <w:rStyle w:val="Hyperlink"/>
            <w:noProof/>
            <w14:scene3d>
              <w14:camera w14:prst="orthographicFront"/>
              <w14:lightRig w14:rig="threePt" w14:dir="t">
                <w14:rot w14:lat="0" w14:lon="0" w14:rev="0"/>
              </w14:lightRig>
            </w14:scene3d>
          </w:rPr>
          <w:delText>4.3.6.2</w:delText>
        </w:r>
        <w:r w:rsidRPr="00EB1DAE" w:rsidDel="00EB1DAE">
          <w:rPr>
            <w:rStyle w:val="Hyperlink"/>
            <w:noProof/>
          </w:rPr>
          <w:delText xml:space="preserve"> OptionalOutputsBase – XML Syntax</w:delText>
        </w:r>
        <w:r w:rsidDel="00EB1DAE">
          <w:rPr>
            <w:noProof/>
            <w:webHidden/>
          </w:rPr>
          <w:tab/>
          <w:delText>56</w:delText>
        </w:r>
      </w:del>
    </w:p>
    <w:p w14:paraId="5178E28F" w14:textId="5715B600" w:rsidR="005E5C94" w:rsidDel="00EB1DAE" w:rsidRDefault="005E5C94">
      <w:pPr>
        <w:pStyle w:val="Verzeichnis3"/>
        <w:tabs>
          <w:tab w:val="right" w:leader="dot" w:pos="9350"/>
        </w:tabs>
        <w:rPr>
          <w:del w:id="1109" w:author="Andreas Kuehne" w:date="2019-05-09T22:04:00Z"/>
          <w:rFonts w:asciiTheme="minorHAnsi" w:eastAsiaTheme="minorEastAsia" w:hAnsiTheme="minorHAnsi" w:cstheme="minorBidi"/>
          <w:noProof/>
          <w:sz w:val="22"/>
          <w:szCs w:val="22"/>
          <w:lang w:val="en-GB" w:eastAsia="en-GB"/>
        </w:rPr>
      </w:pPr>
      <w:del w:id="1110" w:author="Andreas Kuehne" w:date="2019-05-09T22:04:00Z">
        <w:r w:rsidRPr="00EB1DAE" w:rsidDel="00EB1DAE">
          <w:rPr>
            <w:rStyle w:val="Hyperlink"/>
            <w:noProof/>
            <w14:scene3d>
              <w14:camera w14:prst="orthographicFront"/>
              <w14:lightRig w14:rig="threePt" w14:dir="t">
                <w14:rot w14:lat="0" w14:lon="0" w14:rev="0"/>
              </w14:lightRig>
            </w14:scene3d>
          </w:rPr>
          <w:delText>4.3.7</w:delText>
        </w:r>
        <w:r w:rsidRPr="00EB1DAE" w:rsidDel="00EB1DAE">
          <w:rPr>
            <w:rStyle w:val="Hyperlink"/>
            <w:noProof/>
          </w:rPr>
          <w:delText xml:space="preserve"> Component OptionalOutputsSign</w:delText>
        </w:r>
        <w:r w:rsidDel="00EB1DAE">
          <w:rPr>
            <w:noProof/>
            <w:webHidden/>
          </w:rPr>
          <w:tab/>
          <w:delText>57</w:delText>
        </w:r>
      </w:del>
    </w:p>
    <w:p w14:paraId="25987619" w14:textId="35AB9F0E" w:rsidR="005E5C94" w:rsidDel="00EB1DAE" w:rsidRDefault="005E5C94">
      <w:pPr>
        <w:pStyle w:val="Verzeichnis4"/>
        <w:tabs>
          <w:tab w:val="right" w:leader="dot" w:pos="9350"/>
        </w:tabs>
        <w:rPr>
          <w:del w:id="1111" w:author="Andreas Kuehne" w:date="2019-05-09T22:04:00Z"/>
          <w:rFonts w:asciiTheme="minorHAnsi" w:eastAsiaTheme="minorEastAsia" w:hAnsiTheme="minorHAnsi" w:cstheme="minorBidi"/>
          <w:noProof/>
          <w:sz w:val="22"/>
          <w:szCs w:val="22"/>
          <w:lang w:val="en-GB" w:eastAsia="en-GB"/>
        </w:rPr>
      </w:pPr>
      <w:del w:id="1112" w:author="Andreas Kuehne" w:date="2019-05-09T22:04:00Z">
        <w:r w:rsidRPr="00EB1DAE" w:rsidDel="00EB1DAE">
          <w:rPr>
            <w:rStyle w:val="Hyperlink"/>
            <w:noProof/>
            <w14:scene3d>
              <w14:camera w14:prst="orthographicFront"/>
              <w14:lightRig w14:rig="threePt" w14:dir="t">
                <w14:rot w14:lat="0" w14:lon="0" w14:rev="0"/>
              </w14:lightRig>
            </w14:scene3d>
          </w:rPr>
          <w:delText>4.3.7.1</w:delText>
        </w:r>
        <w:r w:rsidRPr="00EB1DAE" w:rsidDel="00EB1DAE">
          <w:rPr>
            <w:rStyle w:val="Hyperlink"/>
            <w:noProof/>
          </w:rPr>
          <w:delText xml:space="preserve"> OptionalOutputsSign – JSON Syntax</w:delText>
        </w:r>
        <w:r w:rsidDel="00EB1DAE">
          <w:rPr>
            <w:noProof/>
            <w:webHidden/>
          </w:rPr>
          <w:tab/>
          <w:delText>57</w:delText>
        </w:r>
      </w:del>
    </w:p>
    <w:p w14:paraId="64F75101" w14:textId="735A58A4" w:rsidR="005E5C94" w:rsidDel="00EB1DAE" w:rsidRDefault="005E5C94">
      <w:pPr>
        <w:pStyle w:val="Verzeichnis4"/>
        <w:tabs>
          <w:tab w:val="right" w:leader="dot" w:pos="9350"/>
        </w:tabs>
        <w:rPr>
          <w:del w:id="1113" w:author="Andreas Kuehne" w:date="2019-05-09T22:04:00Z"/>
          <w:rFonts w:asciiTheme="minorHAnsi" w:eastAsiaTheme="minorEastAsia" w:hAnsiTheme="minorHAnsi" w:cstheme="minorBidi"/>
          <w:noProof/>
          <w:sz w:val="22"/>
          <w:szCs w:val="22"/>
          <w:lang w:val="en-GB" w:eastAsia="en-GB"/>
        </w:rPr>
      </w:pPr>
      <w:del w:id="1114" w:author="Andreas Kuehne" w:date="2019-05-09T22:04:00Z">
        <w:r w:rsidRPr="00EB1DAE" w:rsidDel="00EB1DAE">
          <w:rPr>
            <w:rStyle w:val="Hyperlink"/>
            <w:noProof/>
            <w14:scene3d>
              <w14:camera w14:prst="orthographicFront"/>
              <w14:lightRig w14:rig="threePt" w14:dir="t">
                <w14:rot w14:lat="0" w14:lon="0" w14:rev="0"/>
              </w14:lightRig>
            </w14:scene3d>
          </w:rPr>
          <w:delText>4.3.7.2</w:delText>
        </w:r>
        <w:r w:rsidRPr="00EB1DAE" w:rsidDel="00EB1DAE">
          <w:rPr>
            <w:rStyle w:val="Hyperlink"/>
            <w:noProof/>
          </w:rPr>
          <w:delText xml:space="preserve"> OptionalOutputsSign – XML Syntax</w:delText>
        </w:r>
        <w:r w:rsidDel="00EB1DAE">
          <w:rPr>
            <w:noProof/>
            <w:webHidden/>
          </w:rPr>
          <w:tab/>
          <w:delText>58</w:delText>
        </w:r>
      </w:del>
    </w:p>
    <w:p w14:paraId="7EEB8ED7" w14:textId="4C5E1618" w:rsidR="005E5C94" w:rsidDel="00EB1DAE" w:rsidRDefault="005E5C94">
      <w:pPr>
        <w:pStyle w:val="Verzeichnis3"/>
        <w:tabs>
          <w:tab w:val="right" w:leader="dot" w:pos="9350"/>
        </w:tabs>
        <w:rPr>
          <w:del w:id="1115" w:author="Andreas Kuehne" w:date="2019-05-09T22:04:00Z"/>
          <w:rFonts w:asciiTheme="minorHAnsi" w:eastAsiaTheme="minorEastAsia" w:hAnsiTheme="minorHAnsi" w:cstheme="minorBidi"/>
          <w:noProof/>
          <w:sz w:val="22"/>
          <w:szCs w:val="22"/>
          <w:lang w:val="en-GB" w:eastAsia="en-GB"/>
        </w:rPr>
      </w:pPr>
      <w:del w:id="1116" w:author="Andreas Kuehne" w:date="2019-05-09T22:04:00Z">
        <w:r w:rsidRPr="00EB1DAE" w:rsidDel="00EB1DAE">
          <w:rPr>
            <w:rStyle w:val="Hyperlink"/>
            <w:noProof/>
            <w14:scene3d>
              <w14:camera w14:prst="orthographicFront"/>
              <w14:lightRig w14:rig="threePt" w14:dir="t">
                <w14:rot w14:lat="0" w14:lon="0" w14:rev="0"/>
              </w14:lightRig>
            </w14:scene3d>
          </w:rPr>
          <w:delText>4.3.8</w:delText>
        </w:r>
        <w:r w:rsidRPr="00EB1DAE" w:rsidDel="00EB1DAE">
          <w:rPr>
            <w:rStyle w:val="Hyperlink"/>
            <w:noProof/>
          </w:rPr>
          <w:delText xml:space="preserve"> Component OptionalOutputsVerify</w:delText>
        </w:r>
        <w:r w:rsidDel="00EB1DAE">
          <w:rPr>
            <w:noProof/>
            <w:webHidden/>
          </w:rPr>
          <w:tab/>
          <w:delText>58</w:delText>
        </w:r>
      </w:del>
    </w:p>
    <w:p w14:paraId="2DD3DB7F" w14:textId="36CCD9FB" w:rsidR="005E5C94" w:rsidDel="00EB1DAE" w:rsidRDefault="005E5C94">
      <w:pPr>
        <w:pStyle w:val="Verzeichnis4"/>
        <w:tabs>
          <w:tab w:val="right" w:leader="dot" w:pos="9350"/>
        </w:tabs>
        <w:rPr>
          <w:del w:id="1117" w:author="Andreas Kuehne" w:date="2019-05-09T22:04:00Z"/>
          <w:rFonts w:asciiTheme="minorHAnsi" w:eastAsiaTheme="minorEastAsia" w:hAnsiTheme="minorHAnsi" w:cstheme="minorBidi"/>
          <w:noProof/>
          <w:sz w:val="22"/>
          <w:szCs w:val="22"/>
          <w:lang w:val="en-GB" w:eastAsia="en-GB"/>
        </w:rPr>
      </w:pPr>
      <w:del w:id="1118" w:author="Andreas Kuehne" w:date="2019-05-09T22:04:00Z">
        <w:r w:rsidRPr="00EB1DAE" w:rsidDel="00EB1DAE">
          <w:rPr>
            <w:rStyle w:val="Hyperlink"/>
            <w:noProof/>
            <w14:scene3d>
              <w14:camera w14:prst="orthographicFront"/>
              <w14:lightRig w14:rig="threePt" w14:dir="t">
                <w14:rot w14:lat="0" w14:lon="0" w14:rev="0"/>
              </w14:lightRig>
            </w14:scene3d>
          </w:rPr>
          <w:delText>4.3.8.1</w:delText>
        </w:r>
        <w:r w:rsidRPr="00EB1DAE" w:rsidDel="00EB1DAE">
          <w:rPr>
            <w:rStyle w:val="Hyperlink"/>
            <w:noProof/>
          </w:rPr>
          <w:delText xml:space="preserve"> OptionalOutputsVerify – JSON Syntax</w:delText>
        </w:r>
        <w:r w:rsidDel="00EB1DAE">
          <w:rPr>
            <w:noProof/>
            <w:webHidden/>
          </w:rPr>
          <w:tab/>
          <w:delText>59</w:delText>
        </w:r>
      </w:del>
    </w:p>
    <w:p w14:paraId="339867B0" w14:textId="5DB68BE5" w:rsidR="005E5C94" w:rsidDel="00EB1DAE" w:rsidRDefault="005E5C94">
      <w:pPr>
        <w:pStyle w:val="Verzeichnis4"/>
        <w:tabs>
          <w:tab w:val="right" w:leader="dot" w:pos="9350"/>
        </w:tabs>
        <w:rPr>
          <w:del w:id="1119" w:author="Andreas Kuehne" w:date="2019-05-09T22:04:00Z"/>
          <w:rFonts w:asciiTheme="minorHAnsi" w:eastAsiaTheme="minorEastAsia" w:hAnsiTheme="minorHAnsi" w:cstheme="minorBidi"/>
          <w:noProof/>
          <w:sz w:val="22"/>
          <w:szCs w:val="22"/>
          <w:lang w:val="en-GB" w:eastAsia="en-GB"/>
        </w:rPr>
      </w:pPr>
      <w:del w:id="1120" w:author="Andreas Kuehne" w:date="2019-05-09T22:04:00Z">
        <w:r w:rsidRPr="00EB1DAE" w:rsidDel="00EB1DAE">
          <w:rPr>
            <w:rStyle w:val="Hyperlink"/>
            <w:noProof/>
            <w14:scene3d>
              <w14:camera w14:prst="orthographicFront"/>
              <w14:lightRig w14:rig="threePt" w14:dir="t">
                <w14:rot w14:lat="0" w14:lon="0" w14:rev="0"/>
              </w14:lightRig>
            </w14:scene3d>
          </w:rPr>
          <w:delText>4.3.8.2</w:delText>
        </w:r>
        <w:r w:rsidRPr="00EB1DAE" w:rsidDel="00EB1DAE">
          <w:rPr>
            <w:rStyle w:val="Hyperlink"/>
            <w:noProof/>
          </w:rPr>
          <w:delText xml:space="preserve"> OptionalOutputsVerify – XML Syntax</w:delText>
        </w:r>
        <w:r w:rsidDel="00EB1DAE">
          <w:rPr>
            <w:noProof/>
            <w:webHidden/>
          </w:rPr>
          <w:tab/>
          <w:delText>60</w:delText>
        </w:r>
      </w:del>
    </w:p>
    <w:p w14:paraId="78CE8887" w14:textId="08B4A802" w:rsidR="005E5C94" w:rsidDel="00EB1DAE" w:rsidRDefault="005E5C94">
      <w:pPr>
        <w:pStyle w:val="Verzeichnis3"/>
        <w:tabs>
          <w:tab w:val="right" w:leader="dot" w:pos="9350"/>
        </w:tabs>
        <w:rPr>
          <w:del w:id="1121" w:author="Andreas Kuehne" w:date="2019-05-09T22:04:00Z"/>
          <w:rFonts w:asciiTheme="minorHAnsi" w:eastAsiaTheme="minorEastAsia" w:hAnsiTheme="minorHAnsi" w:cstheme="minorBidi"/>
          <w:noProof/>
          <w:sz w:val="22"/>
          <w:szCs w:val="22"/>
          <w:lang w:val="en-GB" w:eastAsia="en-GB"/>
        </w:rPr>
      </w:pPr>
      <w:del w:id="1122" w:author="Andreas Kuehne" w:date="2019-05-09T22:04:00Z">
        <w:r w:rsidRPr="00EB1DAE" w:rsidDel="00EB1DAE">
          <w:rPr>
            <w:rStyle w:val="Hyperlink"/>
            <w:noProof/>
            <w14:scene3d>
              <w14:camera w14:prst="orthographicFront"/>
              <w14:lightRig w14:rig="threePt" w14:dir="t">
                <w14:rot w14:lat="0" w14:lon="0" w14:rev="0"/>
              </w14:lightRig>
            </w14:scene3d>
          </w:rPr>
          <w:delText>4.3.9</w:delText>
        </w:r>
        <w:r w:rsidRPr="00EB1DAE" w:rsidDel="00EB1DAE">
          <w:rPr>
            <w:rStyle w:val="Hyperlink"/>
            <w:noProof/>
          </w:rPr>
          <w:delText xml:space="preserve"> Component ClaimedIdentity</w:delText>
        </w:r>
        <w:r w:rsidDel="00EB1DAE">
          <w:rPr>
            <w:noProof/>
            <w:webHidden/>
          </w:rPr>
          <w:tab/>
          <w:delText>61</w:delText>
        </w:r>
      </w:del>
    </w:p>
    <w:p w14:paraId="265888B9" w14:textId="7FE4B171" w:rsidR="005E5C94" w:rsidDel="00EB1DAE" w:rsidRDefault="005E5C94">
      <w:pPr>
        <w:pStyle w:val="Verzeichnis4"/>
        <w:tabs>
          <w:tab w:val="right" w:leader="dot" w:pos="9350"/>
        </w:tabs>
        <w:rPr>
          <w:del w:id="1123" w:author="Andreas Kuehne" w:date="2019-05-09T22:04:00Z"/>
          <w:rFonts w:asciiTheme="minorHAnsi" w:eastAsiaTheme="minorEastAsia" w:hAnsiTheme="minorHAnsi" w:cstheme="minorBidi"/>
          <w:noProof/>
          <w:sz w:val="22"/>
          <w:szCs w:val="22"/>
          <w:lang w:val="en-GB" w:eastAsia="en-GB"/>
        </w:rPr>
      </w:pPr>
      <w:del w:id="1124" w:author="Andreas Kuehne" w:date="2019-05-09T22:04:00Z">
        <w:r w:rsidRPr="00EB1DAE" w:rsidDel="00EB1DAE">
          <w:rPr>
            <w:rStyle w:val="Hyperlink"/>
            <w:noProof/>
            <w14:scene3d>
              <w14:camera w14:prst="orthographicFront"/>
              <w14:lightRig w14:rig="threePt" w14:dir="t">
                <w14:rot w14:lat="0" w14:lon="0" w14:rev="0"/>
              </w14:lightRig>
            </w14:scene3d>
          </w:rPr>
          <w:delText>4.3.9.1</w:delText>
        </w:r>
        <w:r w:rsidRPr="00EB1DAE" w:rsidDel="00EB1DAE">
          <w:rPr>
            <w:rStyle w:val="Hyperlink"/>
            <w:noProof/>
          </w:rPr>
          <w:delText xml:space="preserve"> ClaimedIdentity – JSON Syntax</w:delText>
        </w:r>
        <w:r w:rsidDel="00EB1DAE">
          <w:rPr>
            <w:noProof/>
            <w:webHidden/>
          </w:rPr>
          <w:tab/>
          <w:delText>61</w:delText>
        </w:r>
      </w:del>
    </w:p>
    <w:p w14:paraId="2D81E76B" w14:textId="73B3D790" w:rsidR="005E5C94" w:rsidDel="00EB1DAE" w:rsidRDefault="005E5C94">
      <w:pPr>
        <w:pStyle w:val="Verzeichnis4"/>
        <w:tabs>
          <w:tab w:val="right" w:leader="dot" w:pos="9350"/>
        </w:tabs>
        <w:rPr>
          <w:del w:id="1125" w:author="Andreas Kuehne" w:date="2019-05-09T22:04:00Z"/>
          <w:rFonts w:asciiTheme="minorHAnsi" w:eastAsiaTheme="minorEastAsia" w:hAnsiTheme="minorHAnsi" w:cstheme="minorBidi"/>
          <w:noProof/>
          <w:sz w:val="22"/>
          <w:szCs w:val="22"/>
          <w:lang w:val="en-GB" w:eastAsia="en-GB"/>
        </w:rPr>
      </w:pPr>
      <w:del w:id="1126" w:author="Andreas Kuehne" w:date="2019-05-09T22:04:00Z">
        <w:r w:rsidRPr="00EB1DAE" w:rsidDel="00EB1DAE">
          <w:rPr>
            <w:rStyle w:val="Hyperlink"/>
            <w:noProof/>
            <w14:scene3d>
              <w14:camera w14:prst="orthographicFront"/>
              <w14:lightRig w14:rig="threePt" w14:dir="t">
                <w14:rot w14:lat="0" w14:lon="0" w14:rev="0"/>
              </w14:lightRig>
            </w14:scene3d>
          </w:rPr>
          <w:delText>4.3.9.2</w:delText>
        </w:r>
        <w:r w:rsidRPr="00EB1DAE" w:rsidDel="00EB1DAE">
          <w:rPr>
            <w:rStyle w:val="Hyperlink"/>
            <w:noProof/>
          </w:rPr>
          <w:delText xml:space="preserve"> ClaimedIdentity – XML Syntax</w:delText>
        </w:r>
        <w:r w:rsidDel="00EB1DAE">
          <w:rPr>
            <w:noProof/>
            <w:webHidden/>
          </w:rPr>
          <w:tab/>
          <w:delText>62</w:delText>
        </w:r>
      </w:del>
    </w:p>
    <w:p w14:paraId="6B97AEEA" w14:textId="717D97A9" w:rsidR="005E5C94" w:rsidDel="00EB1DAE" w:rsidRDefault="005E5C94">
      <w:pPr>
        <w:pStyle w:val="Verzeichnis3"/>
        <w:tabs>
          <w:tab w:val="right" w:leader="dot" w:pos="9350"/>
        </w:tabs>
        <w:rPr>
          <w:del w:id="1127" w:author="Andreas Kuehne" w:date="2019-05-09T22:04:00Z"/>
          <w:rFonts w:asciiTheme="minorHAnsi" w:eastAsiaTheme="minorEastAsia" w:hAnsiTheme="minorHAnsi" w:cstheme="minorBidi"/>
          <w:noProof/>
          <w:sz w:val="22"/>
          <w:szCs w:val="22"/>
          <w:lang w:val="en-GB" w:eastAsia="en-GB"/>
        </w:rPr>
      </w:pPr>
      <w:del w:id="1128" w:author="Andreas Kuehne" w:date="2019-05-09T22:04:00Z">
        <w:r w:rsidRPr="00EB1DAE" w:rsidDel="00EB1DAE">
          <w:rPr>
            <w:rStyle w:val="Hyperlink"/>
            <w:noProof/>
            <w14:scene3d>
              <w14:camera w14:prst="orthographicFront"/>
              <w14:lightRig w14:rig="threePt" w14:dir="t">
                <w14:rot w14:lat="0" w14:lon="0" w14:rev="0"/>
              </w14:lightRig>
            </w14:scene3d>
          </w:rPr>
          <w:delText>4.3.10</w:delText>
        </w:r>
        <w:r w:rsidRPr="00EB1DAE" w:rsidDel="00EB1DAE">
          <w:rPr>
            <w:rStyle w:val="Hyperlink"/>
            <w:noProof/>
          </w:rPr>
          <w:delText xml:space="preserve"> Component Schemas</w:delText>
        </w:r>
        <w:r w:rsidDel="00EB1DAE">
          <w:rPr>
            <w:noProof/>
            <w:webHidden/>
          </w:rPr>
          <w:tab/>
          <w:delText>62</w:delText>
        </w:r>
      </w:del>
    </w:p>
    <w:p w14:paraId="351E25F1" w14:textId="5EC2DB10" w:rsidR="005E5C94" w:rsidDel="00EB1DAE" w:rsidRDefault="005E5C94">
      <w:pPr>
        <w:pStyle w:val="Verzeichnis4"/>
        <w:tabs>
          <w:tab w:val="right" w:leader="dot" w:pos="9350"/>
        </w:tabs>
        <w:rPr>
          <w:del w:id="1129" w:author="Andreas Kuehne" w:date="2019-05-09T22:04:00Z"/>
          <w:rFonts w:asciiTheme="minorHAnsi" w:eastAsiaTheme="minorEastAsia" w:hAnsiTheme="minorHAnsi" w:cstheme="minorBidi"/>
          <w:noProof/>
          <w:sz w:val="22"/>
          <w:szCs w:val="22"/>
          <w:lang w:val="en-GB" w:eastAsia="en-GB"/>
        </w:rPr>
      </w:pPr>
      <w:del w:id="1130" w:author="Andreas Kuehne" w:date="2019-05-09T22:04:00Z">
        <w:r w:rsidRPr="00EB1DAE" w:rsidDel="00EB1DAE">
          <w:rPr>
            <w:rStyle w:val="Hyperlink"/>
            <w:noProof/>
            <w14:scene3d>
              <w14:camera w14:prst="orthographicFront"/>
              <w14:lightRig w14:rig="threePt" w14:dir="t">
                <w14:rot w14:lat="0" w14:lon="0" w14:rev="0"/>
              </w14:lightRig>
            </w14:scene3d>
          </w:rPr>
          <w:delText>4.3.10.1</w:delText>
        </w:r>
        <w:r w:rsidRPr="00EB1DAE" w:rsidDel="00EB1DAE">
          <w:rPr>
            <w:rStyle w:val="Hyperlink"/>
            <w:noProof/>
          </w:rPr>
          <w:delText xml:space="preserve"> Schemas – JSON Syntax</w:delText>
        </w:r>
        <w:r w:rsidDel="00EB1DAE">
          <w:rPr>
            <w:noProof/>
            <w:webHidden/>
          </w:rPr>
          <w:tab/>
          <w:delText>62</w:delText>
        </w:r>
      </w:del>
    </w:p>
    <w:p w14:paraId="60A26DC8" w14:textId="02B739D6" w:rsidR="005E5C94" w:rsidDel="00EB1DAE" w:rsidRDefault="005E5C94">
      <w:pPr>
        <w:pStyle w:val="Verzeichnis4"/>
        <w:tabs>
          <w:tab w:val="right" w:leader="dot" w:pos="9350"/>
        </w:tabs>
        <w:rPr>
          <w:del w:id="1131" w:author="Andreas Kuehne" w:date="2019-05-09T22:04:00Z"/>
          <w:rFonts w:asciiTheme="minorHAnsi" w:eastAsiaTheme="minorEastAsia" w:hAnsiTheme="minorHAnsi" w:cstheme="minorBidi"/>
          <w:noProof/>
          <w:sz w:val="22"/>
          <w:szCs w:val="22"/>
          <w:lang w:val="en-GB" w:eastAsia="en-GB"/>
        </w:rPr>
      </w:pPr>
      <w:del w:id="1132" w:author="Andreas Kuehne" w:date="2019-05-09T22:04:00Z">
        <w:r w:rsidRPr="00EB1DAE" w:rsidDel="00EB1DAE">
          <w:rPr>
            <w:rStyle w:val="Hyperlink"/>
            <w:noProof/>
            <w14:scene3d>
              <w14:camera w14:prst="orthographicFront"/>
              <w14:lightRig w14:rig="threePt" w14:dir="t">
                <w14:rot w14:lat="0" w14:lon="0" w14:rev="0"/>
              </w14:lightRig>
            </w14:scene3d>
          </w:rPr>
          <w:delText>4.3.10.2</w:delText>
        </w:r>
        <w:r w:rsidRPr="00EB1DAE" w:rsidDel="00EB1DAE">
          <w:rPr>
            <w:rStyle w:val="Hyperlink"/>
            <w:noProof/>
          </w:rPr>
          <w:delText xml:space="preserve"> Schemas – XML Syntax</w:delText>
        </w:r>
        <w:r w:rsidDel="00EB1DAE">
          <w:rPr>
            <w:noProof/>
            <w:webHidden/>
          </w:rPr>
          <w:tab/>
          <w:delText>63</w:delText>
        </w:r>
      </w:del>
    </w:p>
    <w:p w14:paraId="525A8CB0" w14:textId="634A9A8B" w:rsidR="005E5C94" w:rsidDel="00EB1DAE" w:rsidRDefault="005E5C94">
      <w:pPr>
        <w:pStyle w:val="Verzeichnis3"/>
        <w:tabs>
          <w:tab w:val="right" w:leader="dot" w:pos="9350"/>
        </w:tabs>
        <w:rPr>
          <w:del w:id="1133" w:author="Andreas Kuehne" w:date="2019-05-09T22:04:00Z"/>
          <w:rFonts w:asciiTheme="minorHAnsi" w:eastAsiaTheme="minorEastAsia" w:hAnsiTheme="minorHAnsi" w:cstheme="minorBidi"/>
          <w:noProof/>
          <w:sz w:val="22"/>
          <w:szCs w:val="22"/>
          <w:lang w:val="en-GB" w:eastAsia="en-GB"/>
        </w:rPr>
      </w:pPr>
      <w:del w:id="1134" w:author="Andreas Kuehne" w:date="2019-05-09T22:04:00Z">
        <w:r w:rsidRPr="00EB1DAE" w:rsidDel="00EB1DAE">
          <w:rPr>
            <w:rStyle w:val="Hyperlink"/>
            <w:noProof/>
            <w14:scene3d>
              <w14:camera w14:prst="orthographicFront"/>
              <w14:lightRig w14:rig="threePt" w14:dir="t">
                <w14:rot w14:lat="0" w14:lon="0" w14:rev="0"/>
              </w14:lightRig>
            </w14:scene3d>
          </w:rPr>
          <w:delText>4.3.11</w:delText>
        </w:r>
        <w:r w:rsidRPr="00EB1DAE" w:rsidDel="00EB1DAE">
          <w:rPr>
            <w:rStyle w:val="Hyperlink"/>
            <w:noProof/>
          </w:rPr>
          <w:delText xml:space="preserve"> Component IntendedAudience</w:delText>
        </w:r>
        <w:r w:rsidDel="00EB1DAE">
          <w:rPr>
            <w:noProof/>
            <w:webHidden/>
          </w:rPr>
          <w:tab/>
          <w:delText>63</w:delText>
        </w:r>
      </w:del>
    </w:p>
    <w:p w14:paraId="76D41F84" w14:textId="2F00F2FC" w:rsidR="005E5C94" w:rsidDel="00EB1DAE" w:rsidRDefault="005E5C94">
      <w:pPr>
        <w:pStyle w:val="Verzeichnis4"/>
        <w:tabs>
          <w:tab w:val="right" w:leader="dot" w:pos="9350"/>
        </w:tabs>
        <w:rPr>
          <w:del w:id="1135" w:author="Andreas Kuehne" w:date="2019-05-09T22:04:00Z"/>
          <w:rFonts w:asciiTheme="minorHAnsi" w:eastAsiaTheme="minorEastAsia" w:hAnsiTheme="minorHAnsi" w:cstheme="minorBidi"/>
          <w:noProof/>
          <w:sz w:val="22"/>
          <w:szCs w:val="22"/>
          <w:lang w:val="en-GB" w:eastAsia="en-GB"/>
        </w:rPr>
      </w:pPr>
      <w:del w:id="1136" w:author="Andreas Kuehne" w:date="2019-05-09T22:04:00Z">
        <w:r w:rsidRPr="00EB1DAE" w:rsidDel="00EB1DAE">
          <w:rPr>
            <w:rStyle w:val="Hyperlink"/>
            <w:noProof/>
            <w14:scene3d>
              <w14:camera w14:prst="orthographicFront"/>
              <w14:lightRig w14:rig="threePt" w14:dir="t">
                <w14:rot w14:lat="0" w14:lon="0" w14:rev="0"/>
              </w14:lightRig>
            </w14:scene3d>
          </w:rPr>
          <w:delText>4.3.11.1</w:delText>
        </w:r>
        <w:r w:rsidRPr="00EB1DAE" w:rsidDel="00EB1DAE">
          <w:rPr>
            <w:rStyle w:val="Hyperlink"/>
            <w:noProof/>
          </w:rPr>
          <w:delText xml:space="preserve"> IntendedAudience – JSON Syntax</w:delText>
        </w:r>
        <w:r w:rsidDel="00EB1DAE">
          <w:rPr>
            <w:noProof/>
            <w:webHidden/>
          </w:rPr>
          <w:tab/>
          <w:delText>63</w:delText>
        </w:r>
      </w:del>
    </w:p>
    <w:p w14:paraId="42C9F427" w14:textId="4F1C4B5E" w:rsidR="005E5C94" w:rsidDel="00EB1DAE" w:rsidRDefault="005E5C94">
      <w:pPr>
        <w:pStyle w:val="Verzeichnis4"/>
        <w:tabs>
          <w:tab w:val="right" w:leader="dot" w:pos="9350"/>
        </w:tabs>
        <w:rPr>
          <w:del w:id="1137" w:author="Andreas Kuehne" w:date="2019-05-09T22:04:00Z"/>
          <w:rFonts w:asciiTheme="minorHAnsi" w:eastAsiaTheme="minorEastAsia" w:hAnsiTheme="minorHAnsi" w:cstheme="minorBidi"/>
          <w:noProof/>
          <w:sz w:val="22"/>
          <w:szCs w:val="22"/>
          <w:lang w:val="en-GB" w:eastAsia="en-GB"/>
        </w:rPr>
      </w:pPr>
      <w:del w:id="1138" w:author="Andreas Kuehne" w:date="2019-05-09T22:04:00Z">
        <w:r w:rsidRPr="00EB1DAE" w:rsidDel="00EB1DAE">
          <w:rPr>
            <w:rStyle w:val="Hyperlink"/>
            <w:noProof/>
            <w14:scene3d>
              <w14:camera w14:prst="orthographicFront"/>
              <w14:lightRig w14:rig="threePt" w14:dir="t">
                <w14:rot w14:lat="0" w14:lon="0" w14:rev="0"/>
              </w14:lightRig>
            </w14:scene3d>
          </w:rPr>
          <w:delText>4.3.11.2</w:delText>
        </w:r>
        <w:r w:rsidRPr="00EB1DAE" w:rsidDel="00EB1DAE">
          <w:rPr>
            <w:rStyle w:val="Hyperlink"/>
            <w:noProof/>
          </w:rPr>
          <w:delText xml:space="preserve"> IntendedAudience – XML Syntax</w:delText>
        </w:r>
        <w:r w:rsidDel="00EB1DAE">
          <w:rPr>
            <w:noProof/>
            <w:webHidden/>
          </w:rPr>
          <w:tab/>
          <w:delText>64</w:delText>
        </w:r>
      </w:del>
    </w:p>
    <w:p w14:paraId="58A856E8" w14:textId="1E8D2B25" w:rsidR="005E5C94" w:rsidDel="00EB1DAE" w:rsidRDefault="005E5C94">
      <w:pPr>
        <w:pStyle w:val="Verzeichnis3"/>
        <w:tabs>
          <w:tab w:val="right" w:leader="dot" w:pos="9350"/>
        </w:tabs>
        <w:rPr>
          <w:del w:id="1139" w:author="Andreas Kuehne" w:date="2019-05-09T22:04:00Z"/>
          <w:rFonts w:asciiTheme="minorHAnsi" w:eastAsiaTheme="minorEastAsia" w:hAnsiTheme="minorHAnsi" w:cstheme="minorBidi"/>
          <w:noProof/>
          <w:sz w:val="22"/>
          <w:szCs w:val="22"/>
          <w:lang w:val="en-GB" w:eastAsia="en-GB"/>
        </w:rPr>
      </w:pPr>
      <w:del w:id="1140" w:author="Andreas Kuehne" w:date="2019-05-09T22:04:00Z">
        <w:r w:rsidRPr="00EB1DAE" w:rsidDel="00EB1DAE">
          <w:rPr>
            <w:rStyle w:val="Hyperlink"/>
            <w:noProof/>
            <w14:scene3d>
              <w14:camera w14:prst="orthographicFront"/>
              <w14:lightRig w14:rig="threePt" w14:dir="t">
                <w14:rot w14:lat="0" w14:lon="0" w14:rev="0"/>
              </w14:lightRig>
            </w14:scene3d>
          </w:rPr>
          <w:delText>4.3.12</w:delText>
        </w:r>
        <w:r w:rsidRPr="00EB1DAE" w:rsidDel="00EB1DAE">
          <w:rPr>
            <w:rStyle w:val="Hyperlink"/>
            <w:noProof/>
          </w:rPr>
          <w:delText xml:space="preserve"> Component KeySelector</w:delText>
        </w:r>
        <w:r w:rsidDel="00EB1DAE">
          <w:rPr>
            <w:noProof/>
            <w:webHidden/>
          </w:rPr>
          <w:tab/>
          <w:delText>64</w:delText>
        </w:r>
      </w:del>
    </w:p>
    <w:p w14:paraId="4D1ADAD9" w14:textId="02151D60" w:rsidR="005E5C94" w:rsidDel="00EB1DAE" w:rsidRDefault="005E5C94">
      <w:pPr>
        <w:pStyle w:val="Verzeichnis4"/>
        <w:tabs>
          <w:tab w:val="right" w:leader="dot" w:pos="9350"/>
        </w:tabs>
        <w:rPr>
          <w:del w:id="1141" w:author="Andreas Kuehne" w:date="2019-05-09T22:04:00Z"/>
          <w:rFonts w:asciiTheme="minorHAnsi" w:eastAsiaTheme="minorEastAsia" w:hAnsiTheme="minorHAnsi" w:cstheme="minorBidi"/>
          <w:noProof/>
          <w:sz w:val="22"/>
          <w:szCs w:val="22"/>
          <w:lang w:val="en-GB" w:eastAsia="en-GB"/>
        </w:rPr>
      </w:pPr>
      <w:del w:id="1142" w:author="Andreas Kuehne" w:date="2019-05-09T22:04:00Z">
        <w:r w:rsidRPr="00EB1DAE" w:rsidDel="00EB1DAE">
          <w:rPr>
            <w:rStyle w:val="Hyperlink"/>
            <w:noProof/>
            <w14:scene3d>
              <w14:camera w14:prst="orthographicFront"/>
              <w14:lightRig w14:rig="threePt" w14:dir="t">
                <w14:rot w14:lat="0" w14:lon="0" w14:rev="0"/>
              </w14:lightRig>
            </w14:scene3d>
          </w:rPr>
          <w:delText>4.3.12.1</w:delText>
        </w:r>
        <w:r w:rsidRPr="00EB1DAE" w:rsidDel="00EB1DAE">
          <w:rPr>
            <w:rStyle w:val="Hyperlink"/>
            <w:noProof/>
          </w:rPr>
          <w:delText xml:space="preserve"> KeySelector – JSON Syntax</w:delText>
        </w:r>
        <w:r w:rsidDel="00EB1DAE">
          <w:rPr>
            <w:noProof/>
            <w:webHidden/>
          </w:rPr>
          <w:tab/>
          <w:delText>65</w:delText>
        </w:r>
      </w:del>
    </w:p>
    <w:p w14:paraId="1A4A8522" w14:textId="4F4FFAEC" w:rsidR="005E5C94" w:rsidDel="00EB1DAE" w:rsidRDefault="005E5C94">
      <w:pPr>
        <w:pStyle w:val="Verzeichnis4"/>
        <w:tabs>
          <w:tab w:val="right" w:leader="dot" w:pos="9350"/>
        </w:tabs>
        <w:rPr>
          <w:del w:id="1143" w:author="Andreas Kuehne" w:date="2019-05-09T22:04:00Z"/>
          <w:rFonts w:asciiTheme="minorHAnsi" w:eastAsiaTheme="minorEastAsia" w:hAnsiTheme="minorHAnsi" w:cstheme="minorBidi"/>
          <w:noProof/>
          <w:sz w:val="22"/>
          <w:szCs w:val="22"/>
          <w:lang w:val="en-GB" w:eastAsia="en-GB"/>
        </w:rPr>
      </w:pPr>
      <w:del w:id="1144" w:author="Andreas Kuehne" w:date="2019-05-09T22:04:00Z">
        <w:r w:rsidRPr="00EB1DAE" w:rsidDel="00EB1DAE">
          <w:rPr>
            <w:rStyle w:val="Hyperlink"/>
            <w:noProof/>
            <w14:scene3d>
              <w14:camera w14:prst="orthographicFront"/>
              <w14:lightRig w14:rig="threePt" w14:dir="t">
                <w14:rot w14:lat="0" w14:lon="0" w14:rev="0"/>
              </w14:lightRig>
            </w14:scene3d>
          </w:rPr>
          <w:delText>4.3.12.2</w:delText>
        </w:r>
        <w:r w:rsidRPr="00EB1DAE" w:rsidDel="00EB1DAE">
          <w:rPr>
            <w:rStyle w:val="Hyperlink"/>
            <w:noProof/>
          </w:rPr>
          <w:delText xml:space="preserve"> KeySelector – XML Syntax</w:delText>
        </w:r>
        <w:r w:rsidDel="00EB1DAE">
          <w:rPr>
            <w:noProof/>
            <w:webHidden/>
          </w:rPr>
          <w:tab/>
          <w:delText>66</w:delText>
        </w:r>
      </w:del>
    </w:p>
    <w:p w14:paraId="37E23C13" w14:textId="158D5D14" w:rsidR="005E5C94" w:rsidDel="00EB1DAE" w:rsidRDefault="005E5C94">
      <w:pPr>
        <w:pStyle w:val="Verzeichnis3"/>
        <w:tabs>
          <w:tab w:val="right" w:leader="dot" w:pos="9350"/>
        </w:tabs>
        <w:rPr>
          <w:del w:id="1145" w:author="Andreas Kuehne" w:date="2019-05-09T22:04:00Z"/>
          <w:rFonts w:asciiTheme="minorHAnsi" w:eastAsiaTheme="minorEastAsia" w:hAnsiTheme="minorHAnsi" w:cstheme="minorBidi"/>
          <w:noProof/>
          <w:sz w:val="22"/>
          <w:szCs w:val="22"/>
          <w:lang w:val="en-GB" w:eastAsia="en-GB"/>
        </w:rPr>
      </w:pPr>
      <w:del w:id="1146" w:author="Andreas Kuehne" w:date="2019-05-09T22:04:00Z">
        <w:r w:rsidRPr="00EB1DAE" w:rsidDel="00EB1DAE">
          <w:rPr>
            <w:rStyle w:val="Hyperlink"/>
            <w:noProof/>
            <w14:scene3d>
              <w14:camera w14:prst="orthographicFront"/>
              <w14:lightRig w14:rig="threePt" w14:dir="t">
                <w14:rot w14:lat="0" w14:lon="0" w14:rev="0"/>
              </w14:lightRig>
            </w14:scene3d>
          </w:rPr>
          <w:delText>4.3.13</w:delText>
        </w:r>
        <w:r w:rsidRPr="00EB1DAE" w:rsidDel="00EB1DAE">
          <w:rPr>
            <w:rStyle w:val="Hyperlink"/>
            <w:noProof/>
          </w:rPr>
          <w:delText xml:space="preserve"> Component X509Digest</w:delText>
        </w:r>
        <w:r w:rsidDel="00EB1DAE">
          <w:rPr>
            <w:noProof/>
            <w:webHidden/>
          </w:rPr>
          <w:tab/>
          <w:delText>66</w:delText>
        </w:r>
      </w:del>
    </w:p>
    <w:p w14:paraId="7D276CC1" w14:textId="332103D0" w:rsidR="005E5C94" w:rsidDel="00EB1DAE" w:rsidRDefault="005E5C94">
      <w:pPr>
        <w:pStyle w:val="Verzeichnis4"/>
        <w:tabs>
          <w:tab w:val="right" w:leader="dot" w:pos="9350"/>
        </w:tabs>
        <w:rPr>
          <w:del w:id="1147" w:author="Andreas Kuehne" w:date="2019-05-09T22:04:00Z"/>
          <w:rFonts w:asciiTheme="minorHAnsi" w:eastAsiaTheme="minorEastAsia" w:hAnsiTheme="minorHAnsi" w:cstheme="minorBidi"/>
          <w:noProof/>
          <w:sz w:val="22"/>
          <w:szCs w:val="22"/>
          <w:lang w:val="en-GB" w:eastAsia="en-GB"/>
        </w:rPr>
      </w:pPr>
      <w:del w:id="1148" w:author="Andreas Kuehne" w:date="2019-05-09T22:04:00Z">
        <w:r w:rsidRPr="00EB1DAE" w:rsidDel="00EB1DAE">
          <w:rPr>
            <w:rStyle w:val="Hyperlink"/>
            <w:noProof/>
            <w14:scene3d>
              <w14:camera w14:prst="orthographicFront"/>
              <w14:lightRig w14:rig="threePt" w14:dir="t">
                <w14:rot w14:lat="0" w14:lon="0" w14:rev="0"/>
              </w14:lightRig>
            </w14:scene3d>
          </w:rPr>
          <w:delText>4.3.13.1</w:delText>
        </w:r>
        <w:r w:rsidRPr="00EB1DAE" w:rsidDel="00EB1DAE">
          <w:rPr>
            <w:rStyle w:val="Hyperlink"/>
            <w:noProof/>
          </w:rPr>
          <w:delText xml:space="preserve"> X509Digest – JSON Syntax</w:delText>
        </w:r>
        <w:r w:rsidDel="00EB1DAE">
          <w:rPr>
            <w:noProof/>
            <w:webHidden/>
          </w:rPr>
          <w:tab/>
          <w:delText>66</w:delText>
        </w:r>
      </w:del>
    </w:p>
    <w:p w14:paraId="6C842FBB" w14:textId="5585D821" w:rsidR="005E5C94" w:rsidDel="00EB1DAE" w:rsidRDefault="005E5C94">
      <w:pPr>
        <w:pStyle w:val="Verzeichnis4"/>
        <w:tabs>
          <w:tab w:val="right" w:leader="dot" w:pos="9350"/>
        </w:tabs>
        <w:rPr>
          <w:del w:id="1149" w:author="Andreas Kuehne" w:date="2019-05-09T22:04:00Z"/>
          <w:rFonts w:asciiTheme="minorHAnsi" w:eastAsiaTheme="minorEastAsia" w:hAnsiTheme="minorHAnsi" w:cstheme="minorBidi"/>
          <w:noProof/>
          <w:sz w:val="22"/>
          <w:szCs w:val="22"/>
          <w:lang w:val="en-GB" w:eastAsia="en-GB"/>
        </w:rPr>
      </w:pPr>
      <w:del w:id="1150" w:author="Andreas Kuehne" w:date="2019-05-09T22:04:00Z">
        <w:r w:rsidRPr="00EB1DAE" w:rsidDel="00EB1DAE">
          <w:rPr>
            <w:rStyle w:val="Hyperlink"/>
            <w:noProof/>
            <w14:scene3d>
              <w14:camera w14:prst="orthographicFront"/>
              <w14:lightRig w14:rig="threePt" w14:dir="t">
                <w14:rot w14:lat="0" w14:lon="0" w14:rev="0"/>
              </w14:lightRig>
            </w14:scene3d>
          </w:rPr>
          <w:delText>4.3.13.2</w:delText>
        </w:r>
        <w:r w:rsidRPr="00EB1DAE" w:rsidDel="00EB1DAE">
          <w:rPr>
            <w:rStyle w:val="Hyperlink"/>
            <w:noProof/>
          </w:rPr>
          <w:delText xml:space="preserve"> X509Digest – XML Syntax</w:delText>
        </w:r>
        <w:r w:rsidDel="00EB1DAE">
          <w:rPr>
            <w:noProof/>
            <w:webHidden/>
          </w:rPr>
          <w:tab/>
          <w:delText>67</w:delText>
        </w:r>
      </w:del>
    </w:p>
    <w:p w14:paraId="26281072" w14:textId="66AB785A" w:rsidR="005E5C94" w:rsidDel="00EB1DAE" w:rsidRDefault="005E5C94">
      <w:pPr>
        <w:pStyle w:val="Verzeichnis3"/>
        <w:tabs>
          <w:tab w:val="right" w:leader="dot" w:pos="9350"/>
        </w:tabs>
        <w:rPr>
          <w:del w:id="1151" w:author="Andreas Kuehne" w:date="2019-05-09T22:04:00Z"/>
          <w:rFonts w:asciiTheme="minorHAnsi" w:eastAsiaTheme="minorEastAsia" w:hAnsiTheme="minorHAnsi" w:cstheme="minorBidi"/>
          <w:noProof/>
          <w:sz w:val="22"/>
          <w:szCs w:val="22"/>
          <w:lang w:val="en-GB" w:eastAsia="en-GB"/>
        </w:rPr>
      </w:pPr>
      <w:del w:id="1152" w:author="Andreas Kuehne" w:date="2019-05-09T22:04:00Z">
        <w:r w:rsidRPr="00EB1DAE" w:rsidDel="00EB1DAE">
          <w:rPr>
            <w:rStyle w:val="Hyperlink"/>
            <w:noProof/>
            <w14:scene3d>
              <w14:camera w14:prst="orthographicFront"/>
              <w14:lightRig w14:rig="threePt" w14:dir="t">
                <w14:rot w14:lat="0" w14:lon="0" w14:rev="0"/>
              </w14:lightRig>
            </w14:scene3d>
          </w:rPr>
          <w:delText>4.3.14</w:delText>
        </w:r>
        <w:r w:rsidRPr="00EB1DAE" w:rsidDel="00EB1DAE">
          <w:rPr>
            <w:rStyle w:val="Hyperlink"/>
            <w:noProof/>
          </w:rPr>
          <w:delText xml:space="preserve"> Component PropertiesHolder</w:delText>
        </w:r>
        <w:r w:rsidDel="00EB1DAE">
          <w:rPr>
            <w:noProof/>
            <w:webHidden/>
          </w:rPr>
          <w:tab/>
          <w:delText>67</w:delText>
        </w:r>
      </w:del>
    </w:p>
    <w:p w14:paraId="6A0BB476" w14:textId="1714F224" w:rsidR="005E5C94" w:rsidDel="00EB1DAE" w:rsidRDefault="005E5C94">
      <w:pPr>
        <w:pStyle w:val="Verzeichnis4"/>
        <w:tabs>
          <w:tab w:val="right" w:leader="dot" w:pos="9350"/>
        </w:tabs>
        <w:rPr>
          <w:del w:id="1153" w:author="Andreas Kuehne" w:date="2019-05-09T22:04:00Z"/>
          <w:rFonts w:asciiTheme="minorHAnsi" w:eastAsiaTheme="minorEastAsia" w:hAnsiTheme="minorHAnsi" w:cstheme="minorBidi"/>
          <w:noProof/>
          <w:sz w:val="22"/>
          <w:szCs w:val="22"/>
          <w:lang w:val="en-GB" w:eastAsia="en-GB"/>
        </w:rPr>
      </w:pPr>
      <w:del w:id="1154" w:author="Andreas Kuehne" w:date="2019-05-09T22:04:00Z">
        <w:r w:rsidRPr="00EB1DAE" w:rsidDel="00EB1DAE">
          <w:rPr>
            <w:rStyle w:val="Hyperlink"/>
            <w:noProof/>
            <w14:scene3d>
              <w14:camera w14:prst="orthographicFront"/>
              <w14:lightRig w14:rig="threePt" w14:dir="t">
                <w14:rot w14:lat="0" w14:lon="0" w14:rev="0"/>
              </w14:lightRig>
            </w14:scene3d>
          </w:rPr>
          <w:delText>4.3.14.1</w:delText>
        </w:r>
        <w:r w:rsidRPr="00EB1DAE" w:rsidDel="00EB1DAE">
          <w:rPr>
            <w:rStyle w:val="Hyperlink"/>
            <w:noProof/>
          </w:rPr>
          <w:delText xml:space="preserve"> PropertiesHolder – JSON Syntax</w:delText>
        </w:r>
        <w:r w:rsidDel="00EB1DAE">
          <w:rPr>
            <w:noProof/>
            <w:webHidden/>
          </w:rPr>
          <w:tab/>
          <w:delText>67</w:delText>
        </w:r>
      </w:del>
    </w:p>
    <w:p w14:paraId="5E1704E8" w14:textId="4ACF79A8" w:rsidR="005E5C94" w:rsidDel="00EB1DAE" w:rsidRDefault="005E5C94">
      <w:pPr>
        <w:pStyle w:val="Verzeichnis4"/>
        <w:tabs>
          <w:tab w:val="right" w:leader="dot" w:pos="9350"/>
        </w:tabs>
        <w:rPr>
          <w:del w:id="1155" w:author="Andreas Kuehne" w:date="2019-05-09T22:04:00Z"/>
          <w:rFonts w:asciiTheme="minorHAnsi" w:eastAsiaTheme="minorEastAsia" w:hAnsiTheme="minorHAnsi" w:cstheme="minorBidi"/>
          <w:noProof/>
          <w:sz w:val="22"/>
          <w:szCs w:val="22"/>
          <w:lang w:val="en-GB" w:eastAsia="en-GB"/>
        </w:rPr>
      </w:pPr>
      <w:del w:id="1156" w:author="Andreas Kuehne" w:date="2019-05-09T22:04:00Z">
        <w:r w:rsidRPr="00EB1DAE" w:rsidDel="00EB1DAE">
          <w:rPr>
            <w:rStyle w:val="Hyperlink"/>
            <w:noProof/>
            <w14:scene3d>
              <w14:camera w14:prst="orthographicFront"/>
              <w14:lightRig w14:rig="threePt" w14:dir="t">
                <w14:rot w14:lat="0" w14:lon="0" w14:rev="0"/>
              </w14:lightRig>
            </w14:scene3d>
          </w:rPr>
          <w:delText>4.3.14.2</w:delText>
        </w:r>
        <w:r w:rsidRPr="00EB1DAE" w:rsidDel="00EB1DAE">
          <w:rPr>
            <w:rStyle w:val="Hyperlink"/>
            <w:noProof/>
          </w:rPr>
          <w:delText xml:space="preserve"> PropertiesHolder – XML Syntax</w:delText>
        </w:r>
        <w:r w:rsidDel="00EB1DAE">
          <w:rPr>
            <w:noProof/>
            <w:webHidden/>
          </w:rPr>
          <w:tab/>
          <w:delText>68</w:delText>
        </w:r>
      </w:del>
    </w:p>
    <w:p w14:paraId="342423A8" w14:textId="6870308B" w:rsidR="005E5C94" w:rsidDel="00EB1DAE" w:rsidRDefault="005E5C94">
      <w:pPr>
        <w:pStyle w:val="Verzeichnis3"/>
        <w:tabs>
          <w:tab w:val="right" w:leader="dot" w:pos="9350"/>
        </w:tabs>
        <w:rPr>
          <w:del w:id="1157" w:author="Andreas Kuehne" w:date="2019-05-09T22:04:00Z"/>
          <w:rFonts w:asciiTheme="minorHAnsi" w:eastAsiaTheme="minorEastAsia" w:hAnsiTheme="minorHAnsi" w:cstheme="minorBidi"/>
          <w:noProof/>
          <w:sz w:val="22"/>
          <w:szCs w:val="22"/>
          <w:lang w:val="en-GB" w:eastAsia="en-GB"/>
        </w:rPr>
      </w:pPr>
      <w:del w:id="1158" w:author="Andreas Kuehne" w:date="2019-05-09T22:04:00Z">
        <w:r w:rsidRPr="00EB1DAE" w:rsidDel="00EB1DAE">
          <w:rPr>
            <w:rStyle w:val="Hyperlink"/>
            <w:noProof/>
            <w14:scene3d>
              <w14:camera w14:prst="orthographicFront"/>
              <w14:lightRig w14:rig="threePt" w14:dir="t">
                <w14:rot w14:lat="0" w14:lon="0" w14:rev="0"/>
              </w14:lightRig>
            </w14:scene3d>
          </w:rPr>
          <w:delText>4.3.15</w:delText>
        </w:r>
        <w:r w:rsidRPr="00EB1DAE" w:rsidDel="00EB1DAE">
          <w:rPr>
            <w:rStyle w:val="Hyperlink"/>
            <w:noProof/>
          </w:rPr>
          <w:delText xml:space="preserve"> Component Properties</w:delText>
        </w:r>
        <w:r w:rsidDel="00EB1DAE">
          <w:rPr>
            <w:noProof/>
            <w:webHidden/>
          </w:rPr>
          <w:tab/>
          <w:delText>68</w:delText>
        </w:r>
      </w:del>
    </w:p>
    <w:p w14:paraId="6978A2AB" w14:textId="00897C13" w:rsidR="005E5C94" w:rsidDel="00EB1DAE" w:rsidRDefault="005E5C94">
      <w:pPr>
        <w:pStyle w:val="Verzeichnis4"/>
        <w:tabs>
          <w:tab w:val="right" w:leader="dot" w:pos="9350"/>
        </w:tabs>
        <w:rPr>
          <w:del w:id="1159" w:author="Andreas Kuehne" w:date="2019-05-09T22:04:00Z"/>
          <w:rFonts w:asciiTheme="minorHAnsi" w:eastAsiaTheme="minorEastAsia" w:hAnsiTheme="minorHAnsi" w:cstheme="minorBidi"/>
          <w:noProof/>
          <w:sz w:val="22"/>
          <w:szCs w:val="22"/>
          <w:lang w:val="en-GB" w:eastAsia="en-GB"/>
        </w:rPr>
      </w:pPr>
      <w:del w:id="1160" w:author="Andreas Kuehne" w:date="2019-05-09T22:04:00Z">
        <w:r w:rsidRPr="00EB1DAE" w:rsidDel="00EB1DAE">
          <w:rPr>
            <w:rStyle w:val="Hyperlink"/>
            <w:noProof/>
            <w14:scene3d>
              <w14:camera w14:prst="orthographicFront"/>
              <w14:lightRig w14:rig="threePt" w14:dir="t">
                <w14:rot w14:lat="0" w14:lon="0" w14:rev="0"/>
              </w14:lightRig>
            </w14:scene3d>
          </w:rPr>
          <w:delText>4.3.15.1</w:delText>
        </w:r>
        <w:r w:rsidRPr="00EB1DAE" w:rsidDel="00EB1DAE">
          <w:rPr>
            <w:rStyle w:val="Hyperlink"/>
            <w:noProof/>
          </w:rPr>
          <w:delText xml:space="preserve"> Properties – JSON Syntax</w:delText>
        </w:r>
        <w:r w:rsidDel="00EB1DAE">
          <w:rPr>
            <w:noProof/>
            <w:webHidden/>
          </w:rPr>
          <w:tab/>
          <w:delText>68</w:delText>
        </w:r>
      </w:del>
    </w:p>
    <w:p w14:paraId="540574A1" w14:textId="05AE7F73" w:rsidR="005E5C94" w:rsidDel="00EB1DAE" w:rsidRDefault="005E5C94">
      <w:pPr>
        <w:pStyle w:val="Verzeichnis4"/>
        <w:tabs>
          <w:tab w:val="right" w:leader="dot" w:pos="9350"/>
        </w:tabs>
        <w:rPr>
          <w:del w:id="1161" w:author="Andreas Kuehne" w:date="2019-05-09T22:04:00Z"/>
          <w:rFonts w:asciiTheme="minorHAnsi" w:eastAsiaTheme="minorEastAsia" w:hAnsiTheme="minorHAnsi" w:cstheme="minorBidi"/>
          <w:noProof/>
          <w:sz w:val="22"/>
          <w:szCs w:val="22"/>
          <w:lang w:val="en-GB" w:eastAsia="en-GB"/>
        </w:rPr>
      </w:pPr>
      <w:del w:id="1162" w:author="Andreas Kuehne" w:date="2019-05-09T22:04:00Z">
        <w:r w:rsidRPr="00EB1DAE" w:rsidDel="00EB1DAE">
          <w:rPr>
            <w:rStyle w:val="Hyperlink"/>
            <w:noProof/>
            <w14:scene3d>
              <w14:camera w14:prst="orthographicFront"/>
              <w14:lightRig w14:rig="threePt" w14:dir="t">
                <w14:rot w14:lat="0" w14:lon="0" w14:rev="0"/>
              </w14:lightRig>
            </w14:scene3d>
          </w:rPr>
          <w:delText>4.3.15.2</w:delText>
        </w:r>
        <w:r w:rsidRPr="00EB1DAE" w:rsidDel="00EB1DAE">
          <w:rPr>
            <w:rStyle w:val="Hyperlink"/>
            <w:noProof/>
          </w:rPr>
          <w:delText xml:space="preserve"> Properties – XML Syntax</w:delText>
        </w:r>
        <w:r w:rsidDel="00EB1DAE">
          <w:rPr>
            <w:noProof/>
            <w:webHidden/>
          </w:rPr>
          <w:tab/>
          <w:delText>69</w:delText>
        </w:r>
      </w:del>
    </w:p>
    <w:p w14:paraId="70581DA6" w14:textId="4373591F" w:rsidR="005E5C94" w:rsidDel="00EB1DAE" w:rsidRDefault="005E5C94">
      <w:pPr>
        <w:pStyle w:val="Verzeichnis3"/>
        <w:tabs>
          <w:tab w:val="right" w:leader="dot" w:pos="9350"/>
        </w:tabs>
        <w:rPr>
          <w:del w:id="1163" w:author="Andreas Kuehne" w:date="2019-05-09T22:04:00Z"/>
          <w:rFonts w:asciiTheme="minorHAnsi" w:eastAsiaTheme="minorEastAsia" w:hAnsiTheme="minorHAnsi" w:cstheme="minorBidi"/>
          <w:noProof/>
          <w:sz w:val="22"/>
          <w:szCs w:val="22"/>
          <w:lang w:val="en-GB" w:eastAsia="en-GB"/>
        </w:rPr>
      </w:pPr>
      <w:del w:id="1164" w:author="Andreas Kuehne" w:date="2019-05-09T22:04:00Z">
        <w:r w:rsidRPr="00EB1DAE" w:rsidDel="00EB1DAE">
          <w:rPr>
            <w:rStyle w:val="Hyperlink"/>
            <w:noProof/>
            <w14:scene3d>
              <w14:camera w14:prst="orthographicFront"/>
              <w14:lightRig w14:rig="threePt" w14:dir="t">
                <w14:rot w14:lat="0" w14:lon="0" w14:rev="0"/>
              </w14:lightRig>
            </w14:scene3d>
          </w:rPr>
          <w:delText>4.3.16</w:delText>
        </w:r>
        <w:r w:rsidRPr="00EB1DAE" w:rsidDel="00EB1DAE">
          <w:rPr>
            <w:rStyle w:val="Hyperlink"/>
            <w:noProof/>
          </w:rPr>
          <w:delText xml:space="preserve"> Component Property</w:delText>
        </w:r>
        <w:r w:rsidDel="00EB1DAE">
          <w:rPr>
            <w:noProof/>
            <w:webHidden/>
          </w:rPr>
          <w:tab/>
          <w:delText>69</w:delText>
        </w:r>
      </w:del>
    </w:p>
    <w:p w14:paraId="7F766F59" w14:textId="46E54F73" w:rsidR="005E5C94" w:rsidDel="00EB1DAE" w:rsidRDefault="005E5C94">
      <w:pPr>
        <w:pStyle w:val="Verzeichnis4"/>
        <w:tabs>
          <w:tab w:val="right" w:leader="dot" w:pos="9350"/>
        </w:tabs>
        <w:rPr>
          <w:del w:id="1165" w:author="Andreas Kuehne" w:date="2019-05-09T22:04:00Z"/>
          <w:rFonts w:asciiTheme="minorHAnsi" w:eastAsiaTheme="minorEastAsia" w:hAnsiTheme="minorHAnsi" w:cstheme="minorBidi"/>
          <w:noProof/>
          <w:sz w:val="22"/>
          <w:szCs w:val="22"/>
          <w:lang w:val="en-GB" w:eastAsia="en-GB"/>
        </w:rPr>
      </w:pPr>
      <w:del w:id="1166" w:author="Andreas Kuehne" w:date="2019-05-09T22:04:00Z">
        <w:r w:rsidRPr="00EB1DAE" w:rsidDel="00EB1DAE">
          <w:rPr>
            <w:rStyle w:val="Hyperlink"/>
            <w:noProof/>
            <w14:scene3d>
              <w14:camera w14:prst="orthographicFront"/>
              <w14:lightRig w14:rig="threePt" w14:dir="t">
                <w14:rot w14:lat="0" w14:lon="0" w14:rev="0"/>
              </w14:lightRig>
            </w14:scene3d>
          </w:rPr>
          <w:delText>4.3.16.1</w:delText>
        </w:r>
        <w:r w:rsidRPr="00EB1DAE" w:rsidDel="00EB1DAE">
          <w:rPr>
            <w:rStyle w:val="Hyperlink"/>
            <w:noProof/>
          </w:rPr>
          <w:delText xml:space="preserve"> Property – JSON Syntax</w:delText>
        </w:r>
        <w:r w:rsidDel="00EB1DAE">
          <w:rPr>
            <w:noProof/>
            <w:webHidden/>
          </w:rPr>
          <w:tab/>
          <w:delText>69</w:delText>
        </w:r>
      </w:del>
    </w:p>
    <w:p w14:paraId="7D9AA7E2" w14:textId="0421AB7E" w:rsidR="005E5C94" w:rsidDel="00EB1DAE" w:rsidRDefault="005E5C94">
      <w:pPr>
        <w:pStyle w:val="Verzeichnis4"/>
        <w:tabs>
          <w:tab w:val="right" w:leader="dot" w:pos="9350"/>
        </w:tabs>
        <w:rPr>
          <w:del w:id="1167" w:author="Andreas Kuehne" w:date="2019-05-09T22:04:00Z"/>
          <w:rFonts w:asciiTheme="minorHAnsi" w:eastAsiaTheme="minorEastAsia" w:hAnsiTheme="minorHAnsi" w:cstheme="minorBidi"/>
          <w:noProof/>
          <w:sz w:val="22"/>
          <w:szCs w:val="22"/>
          <w:lang w:val="en-GB" w:eastAsia="en-GB"/>
        </w:rPr>
      </w:pPr>
      <w:del w:id="1168" w:author="Andreas Kuehne" w:date="2019-05-09T22:04:00Z">
        <w:r w:rsidRPr="00EB1DAE" w:rsidDel="00EB1DAE">
          <w:rPr>
            <w:rStyle w:val="Hyperlink"/>
            <w:noProof/>
            <w14:scene3d>
              <w14:camera w14:prst="orthographicFront"/>
              <w14:lightRig w14:rig="threePt" w14:dir="t">
                <w14:rot w14:lat="0" w14:lon="0" w14:rev="0"/>
              </w14:lightRig>
            </w14:scene3d>
          </w:rPr>
          <w:delText>4.3.16.2</w:delText>
        </w:r>
        <w:r w:rsidRPr="00EB1DAE" w:rsidDel="00EB1DAE">
          <w:rPr>
            <w:rStyle w:val="Hyperlink"/>
            <w:noProof/>
          </w:rPr>
          <w:delText xml:space="preserve"> Property – XML Syntax</w:delText>
        </w:r>
        <w:r w:rsidDel="00EB1DAE">
          <w:rPr>
            <w:noProof/>
            <w:webHidden/>
          </w:rPr>
          <w:tab/>
          <w:delText>70</w:delText>
        </w:r>
      </w:del>
    </w:p>
    <w:p w14:paraId="3127815D" w14:textId="7D9B77DD" w:rsidR="005E5C94" w:rsidDel="00EB1DAE" w:rsidRDefault="005E5C94">
      <w:pPr>
        <w:pStyle w:val="Verzeichnis3"/>
        <w:tabs>
          <w:tab w:val="right" w:leader="dot" w:pos="9350"/>
        </w:tabs>
        <w:rPr>
          <w:del w:id="1169" w:author="Andreas Kuehne" w:date="2019-05-09T22:04:00Z"/>
          <w:rFonts w:asciiTheme="minorHAnsi" w:eastAsiaTheme="minorEastAsia" w:hAnsiTheme="minorHAnsi" w:cstheme="minorBidi"/>
          <w:noProof/>
          <w:sz w:val="22"/>
          <w:szCs w:val="22"/>
          <w:lang w:val="en-GB" w:eastAsia="en-GB"/>
        </w:rPr>
      </w:pPr>
      <w:del w:id="1170" w:author="Andreas Kuehne" w:date="2019-05-09T22:04:00Z">
        <w:r w:rsidRPr="00EB1DAE" w:rsidDel="00EB1DAE">
          <w:rPr>
            <w:rStyle w:val="Hyperlink"/>
            <w:noProof/>
            <w14:scene3d>
              <w14:camera w14:prst="orthographicFront"/>
              <w14:lightRig w14:rig="threePt" w14:dir="t">
                <w14:rot w14:lat="0" w14:lon="0" w14:rev="0"/>
              </w14:lightRig>
            </w14:scene3d>
          </w:rPr>
          <w:delText>4.3.17</w:delText>
        </w:r>
        <w:r w:rsidRPr="00EB1DAE" w:rsidDel="00EB1DAE">
          <w:rPr>
            <w:rStyle w:val="Hyperlink"/>
            <w:noProof/>
          </w:rPr>
          <w:delText xml:space="preserve"> Component IncludeObject</w:delText>
        </w:r>
        <w:r w:rsidDel="00EB1DAE">
          <w:rPr>
            <w:noProof/>
            <w:webHidden/>
          </w:rPr>
          <w:tab/>
          <w:delText>70</w:delText>
        </w:r>
      </w:del>
    </w:p>
    <w:p w14:paraId="539A94CA" w14:textId="006038AE" w:rsidR="005E5C94" w:rsidDel="00EB1DAE" w:rsidRDefault="005E5C94">
      <w:pPr>
        <w:pStyle w:val="Verzeichnis4"/>
        <w:tabs>
          <w:tab w:val="right" w:leader="dot" w:pos="9350"/>
        </w:tabs>
        <w:rPr>
          <w:del w:id="1171" w:author="Andreas Kuehne" w:date="2019-05-09T22:04:00Z"/>
          <w:rFonts w:asciiTheme="minorHAnsi" w:eastAsiaTheme="minorEastAsia" w:hAnsiTheme="minorHAnsi" w:cstheme="minorBidi"/>
          <w:noProof/>
          <w:sz w:val="22"/>
          <w:szCs w:val="22"/>
          <w:lang w:val="en-GB" w:eastAsia="en-GB"/>
        </w:rPr>
      </w:pPr>
      <w:del w:id="1172" w:author="Andreas Kuehne" w:date="2019-05-09T22:04:00Z">
        <w:r w:rsidRPr="00EB1DAE" w:rsidDel="00EB1DAE">
          <w:rPr>
            <w:rStyle w:val="Hyperlink"/>
            <w:noProof/>
            <w14:scene3d>
              <w14:camera w14:prst="orthographicFront"/>
              <w14:lightRig w14:rig="threePt" w14:dir="t">
                <w14:rot w14:lat="0" w14:lon="0" w14:rev="0"/>
              </w14:lightRig>
            </w14:scene3d>
          </w:rPr>
          <w:delText>4.3.17.1</w:delText>
        </w:r>
        <w:r w:rsidRPr="00EB1DAE" w:rsidDel="00EB1DAE">
          <w:rPr>
            <w:rStyle w:val="Hyperlink"/>
            <w:noProof/>
          </w:rPr>
          <w:delText xml:space="preserve"> IncludeObject – JSON Syntax</w:delText>
        </w:r>
        <w:r w:rsidDel="00EB1DAE">
          <w:rPr>
            <w:noProof/>
            <w:webHidden/>
          </w:rPr>
          <w:tab/>
          <w:delText>71</w:delText>
        </w:r>
      </w:del>
    </w:p>
    <w:p w14:paraId="6C4AF893" w14:textId="4B09365C" w:rsidR="005E5C94" w:rsidDel="00EB1DAE" w:rsidRDefault="005E5C94">
      <w:pPr>
        <w:pStyle w:val="Verzeichnis4"/>
        <w:tabs>
          <w:tab w:val="right" w:leader="dot" w:pos="9350"/>
        </w:tabs>
        <w:rPr>
          <w:del w:id="1173" w:author="Andreas Kuehne" w:date="2019-05-09T22:04:00Z"/>
          <w:rFonts w:asciiTheme="minorHAnsi" w:eastAsiaTheme="minorEastAsia" w:hAnsiTheme="minorHAnsi" w:cstheme="minorBidi"/>
          <w:noProof/>
          <w:sz w:val="22"/>
          <w:szCs w:val="22"/>
          <w:lang w:val="en-GB" w:eastAsia="en-GB"/>
        </w:rPr>
      </w:pPr>
      <w:del w:id="1174" w:author="Andreas Kuehne" w:date="2019-05-09T22:04:00Z">
        <w:r w:rsidRPr="00EB1DAE" w:rsidDel="00EB1DAE">
          <w:rPr>
            <w:rStyle w:val="Hyperlink"/>
            <w:noProof/>
            <w14:scene3d>
              <w14:camera w14:prst="orthographicFront"/>
              <w14:lightRig w14:rig="threePt" w14:dir="t">
                <w14:rot w14:lat="0" w14:lon="0" w14:rev="0"/>
              </w14:lightRig>
            </w14:scene3d>
          </w:rPr>
          <w:delText>4.3.17.2</w:delText>
        </w:r>
        <w:r w:rsidRPr="00EB1DAE" w:rsidDel="00EB1DAE">
          <w:rPr>
            <w:rStyle w:val="Hyperlink"/>
            <w:noProof/>
          </w:rPr>
          <w:delText xml:space="preserve"> IncludeObject – XML Syntax</w:delText>
        </w:r>
        <w:r w:rsidDel="00EB1DAE">
          <w:rPr>
            <w:noProof/>
            <w:webHidden/>
          </w:rPr>
          <w:tab/>
          <w:delText>72</w:delText>
        </w:r>
      </w:del>
    </w:p>
    <w:p w14:paraId="132F0E86" w14:textId="2C1A7635" w:rsidR="005E5C94" w:rsidDel="00EB1DAE" w:rsidRDefault="005E5C94">
      <w:pPr>
        <w:pStyle w:val="Verzeichnis3"/>
        <w:tabs>
          <w:tab w:val="right" w:leader="dot" w:pos="9350"/>
        </w:tabs>
        <w:rPr>
          <w:del w:id="1175" w:author="Andreas Kuehne" w:date="2019-05-09T22:04:00Z"/>
          <w:rFonts w:asciiTheme="minorHAnsi" w:eastAsiaTheme="minorEastAsia" w:hAnsiTheme="minorHAnsi" w:cstheme="minorBidi"/>
          <w:noProof/>
          <w:sz w:val="22"/>
          <w:szCs w:val="22"/>
          <w:lang w:val="en-GB" w:eastAsia="en-GB"/>
        </w:rPr>
      </w:pPr>
      <w:del w:id="1176" w:author="Andreas Kuehne" w:date="2019-05-09T22:04:00Z">
        <w:r w:rsidRPr="00EB1DAE" w:rsidDel="00EB1DAE">
          <w:rPr>
            <w:rStyle w:val="Hyperlink"/>
            <w:noProof/>
            <w14:scene3d>
              <w14:camera w14:prst="orthographicFront"/>
              <w14:lightRig w14:rig="threePt" w14:dir="t">
                <w14:rot w14:lat="0" w14:lon="0" w14:rev="0"/>
              </w14:lightRig>
            </w14:scene3d>
          </w:rPr>
          <w:delText>4.3.18</w:delText>
        </w:r>
        <w:r w:rsidRPr="00EB1DAE" w:rsidDel="00EB1DAE">
          <w:rPr>
            <w:rStyle w:val="Hyperlink"/>
            <w:noProof/>
          </w:rPr>
          <w:delText xml:space="preserve"> Component SignaturePlacement</w:delText>
        </w:r>
        <w:r w:rsidDel="00EB1DAE">
          <w:rPr>
            <w:noProof/>
            <w:webHidden/>
          </w:rPr>
          <w:tab/>
          <w:delText>72</w:delText>
        </w:r>
      </w:del>
    </w:p>
    <w:p w14:paraId="0F4CEC8C" w14:textId="63AAC30C" w:rsidR="005E5C94" w:rsidDel="00EB1DAE" w:rsidRDefault="005E5C94">
      <w:pPr>
        <w:pStyle w:val="Verzeichnis4"/>
        <w:tabs>
          <w:tab w:val="right" w:leader="dot" w:pos="9350"/>
        </w:tabs>
        <w:rPr>
          <w:del w:id="1177" w:author="Andreas Kuehne" w:date="2019-05-09T22:04:00Z"/>
          <w:rFonts w:asciiTheme="minorHAnsi" w:eastAsiaTheme="minorEastAsia" w:hAnsiTheme="minorHAnsi" w:cstheme="minorBidi"/>
          <w:noProof/>
          <w:sz w:val="22"/>
          <w:szCs w:val="22"/>
          <w:lang w:val="en-GB" w:eastAsia="en-GB"/>
        </w:rPr>
      </w:pPr>
      <w:del w:id="1178" w:author="Andreas Kuehne" w:date="2019-05-09T22:04:00Z">
        <w:r w:rsidRPr="00EB1DAE" w:rsidDel="00EB1DAE">
          <w:rPr>
            <w:rStyle w:val="Hyperlink"/>
            <w:noProof/>
            <w14:scene3d>
              <w14:camera w14:prst="orthographicFront"/>
              <w14:lightRig w14:rig="threePt" w14:dir="t">
                <w14:rot w14:lat="0" w14:lon="0" w14:rev="0"/>
              </w14:lightRig>
            </w14:scene3d>
          </w:rPr>
          <w:delText>4.3.18.1</w:delText>
        </w:r>
        <w:r w:rsidRPr="00EB1DAE" w:rsidDel="00EB1DAE">
          <w:rPr>
            <w:rStyle w:val="Hyperlink"/>
            <w:noProof/>
          </w:rPr>
          <w:delText xml:space="preserve"> SignaturePlacement – JSON Syntax</w:delText>
        </w:r>
        <w:r w:rsidDel="00EB1DAE">
          <w:rPr>
            <w:noProof/>
            <w:webHidden/>
          </w:rPr>
          <w:tab/>
          <w:delText>72</w:delText>
        </w:r>
      </w:del>
    </w:p>
    <w:p w14:paraId="151B5D60" w14:textId="22C6A5D9" w:rsidR="005E5C94" w:rsidDel="00EB1DAE" w:rsidRDefault="005E5C94">
      <w:pPr>
        <w:pStyle w:val="Verzeichnis4"/>
        <w:tabs>
          <w:tab w:val="right" w:leader="dot" w:pos="9350"/>
        </w:tabs>
        <w:rPr>
          <w:del w:id="1179" w:author="Andreas Kuehne" w:date="2019-05-09T22:04:00Z"/>
          <w:rFonts w:asciiTheme="minorHAnsi" w:eastAsiaTheme="minorEastAsia" w:hAnsiTheme="minorHAnsi" w:cstheme="minorBidi"/>
          <w:noProof/>
          <w:sz w:val="22"/>
          <w:szCs w:val="22"/>
          <w:lang w:val="en-GB" w:eastAsia="en-GB"/>
        </w:rPr>
      </w:pPr>
      <w:del w:id="1180" w:author="Andreas Kuehne" w:date="2019-05-09T22:04:00Z">
        <w:r w:rsidRPr="00EB1DAE" w:rsidDel="00EB1DAE">
          <w:rPr>
            <w:rStyle w:val="Hyperlink"/>
            <w:noProof/>
            <w14:scene3d>
              <w14:camera w14:prst="orthographicFront"/>
              <w14:lightRig w14:rig="threePt" w14:dir="t">
                <w14:rot w14:lat="0" w14:lon="0" w14:rev="0"/>
              </w14:lightRig>
            </w14:scene3d>
          </w:rPr>
          <w:delText>4.3.18.2</w:delText>
        </w:r>
        <w:r w:rsidRPr="00EB1DAE" w:rsidDel="00EB1DAE">
          <w:rPr>
            <w:rStyle w:val="Hyperlink"/>
            <w:noProof/>
          </w:rPr>
          <w:delText xml:space="preserve"> SignaturePlacement – XML Syntax</w:delText>
        </w:r>
        <w:r w:rsidDel="00EB1DAE">
          <w:rPr>
            <w:noProof/>
            <w:webHidden/>
          </w:rPr>
          <w:tab/>
          <w:delText>73</w:delText>
        </w:r>
      </w:del>
    </w:p>
    <w:p w14:paraId="55D9ED49" w14:textId="550C2BB0" w:rsidR="005E5C94" w:rsidDel="00EB1DAE" w:rsidRDefault="005E5C94">
      <w:pPr>
        <w:pStyle w:val="Verzeichnis3"/>
        <w:tabs>
          <w:tab w:val="right" w:leader="dot" w:pos="9350"/>
        </w:tabs>
        <w:rPr>
          <w:del w:id="1181" w:author="Andreas Kuehne" w:date="2019-05-09T22:04:00Z"/>
          <w:rFonts w:asciiTheme="minorHAnsi" w:eastAsiaTheme="minorEastAsia" w:hAnsiTheme="minorHAnsi" w:cstheme="minorBidi"/>
          <w:noProof/>
          <w:sz w:val="22"/>
          <w:szCs w:val="22"/>
          <w:lang w:val="en-GB" w:eastAsia="en-GB"/>
        </w:rPr>
      </w:pPr>
      <w:del w:id="1182" w:author="Andreas Kuehne" w:date="2019-05-09T22:04:00Z">
        <w:r w:rsidRPr="00EB1DAE" w:rsidDel="00EB1DAE">
          <w:rPr>
            <w:rStyle w:val="Hyperlink"/>
            <w:noProof/>
            <w14:scene3d>
              <w14:camera w14:prst="orthographicFront"/>
              <w14:lightRig w14:rig="threePt" w14:dir="t">
                <w14:rot w14:lat="0" w14:lon="0" w14:rev="0"/>
              </w14:lightRig>
            </w14:scene3d>
          </w:rPr>
          <w:delText>4.3.19</w:delText>
        </w:r>
        <w:r w:rsidRPr="00EB1DAE" w:rsidDel="00EB1DAE">
          <w:rPr>
            <w:rStyle w:val="Hyperlink"/>
            <w:noProof/>
          </w:rPr>
          <w:delText xml:space="preserve"> Component DocumentWithSignature</w:delText>
        </w:r>
        <w:r w:rsidDel="00EB1DAE">
          <w:rPr>
            <w:noProof/>
            <w:webHidden/>
          </w:rPr>
          <w:tab/>
          <w:delText>74</w:delText>
        </w:r>
      </w:del>
    </w:p>
    <w:p w14:paraId="2470F951" w14:textId="5321CBC9" w:rsidR="005E5C94" w:rsidDel="00EB1DAE" w:rsidRDefault="005E5C94">
      <w:pPr>
        <w:pStyle w:val="Verzeichnis4"/>
        <w:tabs>
          <w:tab w:val="right" w:leader="dot" w:pos="9350"/>
        </w:tabs>
        <w:rPr>
          <w:del w:id="1183" w:author="Andreas Kuehne" w:date="2019-05-09T22:04:00Z"/>
          <w:rFonts w:asciiTheme="minorHAnsi" w:eastAsiaTheme="minorEastAsia" w:hAnsiTheme="minorHAnsi" w:cstheme="minorBidi"/>
          <w:noProof/>
          <w:sz w:val="22"/>
          <w:szCs w:val="22"/>
          <w:lang w:val="en-GB" w:eastAsia="en-GB"/>
        </w:rPr>
      </w:pPr>
      <w:del w:id="1184" w:author="Andreas Kuehne" w:date="2019-05-09T22:04:00Z">
        <w:r w:rsidRPr="00EB1DAE" w:rsidDel="00EB1DAE">
          <w:rPr>
            <w:rStyle w:val="Hyperlink"/>
            <w:noProof/>
            <w14:scene3d>
              <w14:camera w14:prst="orthographicFront"/>
              <w14:lightRig w14:rig="threePt" w14:dir="t">
                <w14:rot w14:lat="0" w14:lon="0" w14:rev="0"/>
              </w14:lightRig>
            </w14:scene3d>
          </w:rPr>
          <w:delText>4.3.19.1</w:delText>
        </w:r>
        <w:r w:rsidRPr="00EB1DAE" w:rsidDel="00EB1DAE">
          <w:rPr>
            <w:rStyle w:val="Hyperlink"/>
            <w:noProof/>
          </w:rPr>
          <w:delText xml:space="preserve"> DocumentWithSignature – JSON Syntax</w:delText>
        </w:r>
        <w:r w:rsidDel="00EB1DAE">
          <w:rPr>
            <w:noProof/>
            <w:webHidden/>
          </w:rPr>
          <w:tab/>
          <w:delText>74</w:delText>
        </w:r>
      </w:del>
    </w:p>
    <w:p w14:paraId="1D194C34" w14:textId="1035F68F" w:rsidR="005E5C94" w:rsidDel="00EB1DAE" w:rsidRDefault="005E5C94">
      <w:pPr>
        <w:pStyle w:val="Verzeichnis4"/>
        <w:tabs>
          <w:tab w:val="right" w:leader="dot" w:pos="9350"/>
        </w:tabs>
        <w:rPr>
          <w:del w:id="1185" w:author="Andreas Kuehne" w:date="2019-05-09T22:04:00Z"/>
          <w:rFonts w:asciiTheme="minorHAnsi" w:eastAsiaTheme="minorEastAsia" w:hAnsiTheme="minorHAnsi" w:cstheme="minorBidi"/>
          <w:noProof/>
          <w:sz w:val="22"/>
          <w:szCs w:val="22"/>
          <w:lang w:val="en-GB" w:eastAsia="en-GB"/>
        </w:rPr>
      </w:pPr>
      <w:del w:id="1186" w:author="Andreas Kuehne" w:date="2019-05-09T22:04:00Z">
        <w:r w:rsidRPr="00EB1DAE" w:rsidDel="00EB1DAE">
          <w:rPr>
            <w:rStyle w:val="Hyperlink"/>
            <w:noProof/>
            <w14:scene3d>
              <w14:camera w14:prst="orthographicFront"/>
              <w14:lightRig w14:rig="threePt" w14:dir="t">
                <w14:rot w14:lat="0" w14:lon="0" w14:rev="0"/>
              </w14:lightRig>
            </w14:scene3d>
          </w:rPr>
          <w:delText>4.3.19.2</w:delText>
        </w:r>
        <w:r w:rsidRPr="00EB1DAE" w:rsidDel="00EB1DAE">
          <w:rPr>
            <w:rStyle w:val="Hyperlink"/>
            <w:noProof/>
          </w:rPr>
          <w:delText xml:space="preserve"> DocumentWithSignature – XML Syntax</w:delText>
        </w:r>
        <w:r w:rsidDel="00EB1DAE">
          <w:rPr>
            <w:noProof/>
            <w:webHidden/>
          </w:rPr>
          <w:tab/>
          <w:delText>74</w:delText>
        </w:r>
      </w:del>
    </w:p>
    <w:p w14:paraId="6E8D2E12" w14:textId="3B6B1562" w:rsidR="005E5C94" w:rsidDel="00EB1DAE" w:rsidRDefault="005E5C94">
      <w:pPr>
        <w:pStyle w:val="Verzeichnis3"/>
        <w:tabs>
          <w:tab w:val="right" w:leader="dot" w:pos="9350"/>
        </w:tabs>
        <w:rPr>
          <w:del w:id="1187" w:author="Andreas Kuehne" w:date="2019-05-09T22:04:00Z"/>
          <w:rFonts w:asciiTheme="minorHAnsi" w:eastAsiaTheme="minorEastAsia" w:hAnsiTheme="minorHAnsi" w:cstheme="minorBidi"/>
          <w:noProof/>
          <w:sz w:val="22"/>
          <w:szCs w:val="22"/>
          <w:lang w:val="en-GB" w:eastAsia="en-GB"/>
        </w:rPr>
      </w:pPr>
      <w:del w:id="1188" w:author="Andreas Kuehne" w:date="2019-05-09T22:04:00Z">
        <w:r w:rsidRPr="00EB1DAE" w:rsidDel="00EB1DAE">
          <w:rPr>
            <w:rStyle w:val="Hyperlink"/>
            <w:noProof/>
            <w14:scene3d>
              <w14:camera w14:prst="orthographicFront"/>
              <w14:lightRig w14:rig="threePt" w14:dir="t">
                <w14:rot w14:lat="0" w14:lon="0" w14:rev="0"/>
              </w14:lightRig>
            </w14:scene3d>
          </w:rPr>
          <w:delText>4.3.20</w:delText>
        </w:r>
        <w:r w:rsidRPr="00EB1DAE" w:rsidDel="00EB1DAE">
          <w:rPr>
            <w:rStyle w:val="Hyperlink"/>
            <w:noProof/>
          </w:rPr>
          <w:delText xml:space="preserve"> Component SignedReferences</w:delText>
        </w:r>
        <w:r w:rsidDel="00EB1DAE">
          <w:rPr>
            <w:noProof/>
            <w:webHidden/>
          </w:rPr>
          <w:tab/>
          <w:delText>75</w:delText>
        </w:r>
      </w:del>
    </w:p>
    <w:p w14:paraId="392D57CF" w14:textId="4DD10953" w:rsidR="005E5C94" w:rsidDel="00EB1DAE" w:rsidRDefault="005E5C94">
      <w:pPr>
        <w:pStyle w:val="Verzeichnis4"/>
        <w:tabs>
          <w:tab w:val="right" w:leader="dot" w:pos="9350"/>
        </w:tabs>
        <w:rPr>
          <w:del w:id="1189" w:author="Andreas Kuehne" w:date="2019-05-09T22:04:00Z"/>
          <w:rFonts w:asciiTheme="minorHAnsi" w:eastAsiaTheme="minorEastAsia" w:hAnsiTheme="minorHAnsi" w:cstheme="minorBidi"/>
          <w:noProof/>
          <w:sz w:val="22"/>
          <w:szCs w:val="22"/>
          <w:lang w:val="en-GB" w:eastAsia="en-GB"/>
        </w:rPr>
      </w:pPr>
      <w:del w:id="1190" w:author="Andreas Kuehne" w:date="2019-05-09T22:04:00Z">
        <w:r w:rsidRPr="00EB1DAE" w:rsidDel="00EB1DAE">
          <w:rPr>
            <w:rStyle w:val="Hyperlink"/>
            <w:noProof/>
            <w14:scene3d>
              <w14:camera w14:prst="orthographicFront"/>
              <w14:lightRig w14:rig="threePt" w14:dir="t">
                <w14:rot w14:lat="0" w14:lon="0" w14:rev="0"/>
              </w14:lightRig>
            </w14:scene3d>
          </w:rPr>
          <w:delText>4.3.20.1</w:delText>
        </w:r>
        <w:r w:rsidRPr="00EB1DAE" w:rsidDel="00EB1DAE">
          <w:rPr>
            <w:rStyle w:val="Hyperlink"/>
            <w:noProof/>
          </w:rPr>
          <w:delText xml:space="preserve"> SignedReferences – JSON Syntax</w:delText>
        </w:r>
        <w:r w:rsidDel="00EB1DAE">
          <w:rPr>
            <w:noProof/>
            <w:webHidden/>
          </w:rPr>
          <w:tab/>
          <w:delText>75</w:delText>
        </w:r>
      </w:del>
    </w:p>
    <w:p w14:paraId="1B8E7000" w14:textId="50F70790" w:rsidR="005E5C94" w:rsidDel="00EB1DAE" w:rsidRDefault="005E5C94">
      <w:pPr>
        <w:pStyle w:val="Verzeichnis4"/>
        <w:tabs>
          <w:tab w:val="right" w:leader="dot" w:pos="9350"/>
        </w:tabs>
        <w:rPr>
          <w:del w:id="1191" w:author="Andreas Kuehne" w:date="2019-05-09T22:04:00Z"/>
          <w:rFonts w:asciiTheme="minorHAnsi" w:eastAsiaTheme="minorEastAsia" w:hAnsiTheme="minorHAnsi" w:cstheme="minorBidi"/>
          <w:noProof/>
          <w:sz w:val="22"/>
          <w:szCs w:val="22"/>
          <w:lang w:val="en-GB" w:eastAsia="en-GB"/>
        </w:rPr>
      </w:pPr>
      <w:del w:id="1192" w:author="Andreas Kuehne" w:date="2019-05-09T22:04:00Z">
        <w:r w:rsidRPr="00EB1DAE" w:rsidDel="00EB1DAE">
          <w:rPr>
            <w:rStyle w:val="Hyperlink"/>
            <w:noProof/>
            <w14:scene3d>
              <w14:camera w14:prst="orthographicFront"/>
              <w14:lightRig w14:rig="threePt" w14:dir="t">
                <w14:rot w14:lat="0" w14:lon="0" w14:rev="0"/>
              </w14:lightRig>
            </w14:scene3d>
          </w:rPr>
          <w:delText>4.3.20.2</w:delText>
        </w:r>
        <w:r w:rsidRPr="00EB1DAE" w:rsidDel="00EB1DAE">
          <w:rPr>
            <w:rStyle w:val="Hyperlink"/>
            <w:noProof/>
          </w:rPr>
          <w:delText xml:space="preserve"> SignedReferences – XML Syntax</w:delText>
        </w:r>
        <w:r w:rsidDel="00EB1DAE">
          <w:rPr>
            <w:noProof/>
            <w:webHidden/>
          </w:rPr>
          <w:tab/>
          <w:delText>75</w:delText>
        </w:r>
      </w:del>
    </w:p>
    <w:p w14:paraId="426B74A2" w14:textId="36A3CBE8" w:rsidR="005E5C94" w:rsidDel="00EB1DAE" w:rsidRDefault="005E5C94">
      <w:pPr>
        <w:pStyle w:val="Verzeichnis3"/>
        <w:tabs>
          <w:tab w:val="right" w:leader="dot" w:pos="9350"/>
        </w:tabs>
        <w:rPr>
          <w:del w:id="1193" w:author="Andreas Kuehne" w:date="2019-05-09T22:04:00Z"/>
          <w:rFonts w:asciiTheme="minorHAnsi" w:eastAsiaTheme="minorEastAsia" w:hAnsiTheme="minorHAnsi" w:cstheme="minorBidi"/>
          <w:noProof/>
          <w:sz w:val="22"/>
          <w:szCs w:val="22"/>
          <w:lang w:val="en-GB" w:eastAsia="en-GB"/>
        </w:rPr>
      </w:pPr>
      <w:del w:id="1194" w:author="Andreas Kuehne" w:date="2019-05-09T22:04:00Z">
        <w:r w:rsidRPr="00EB1DAE" w:rsidDel="00EB1DAE">
          <w:rPr>
            <w:rStyle w:val="Hyperlink"/>
            <w:noProof/>
            <w14:scene3d>
              <w14:camera w14:prst="orthographicFront"/>
              <w14:lightRig w14:rig="threePt" w14:dir="t">
                <w14:rot w14:lat="0" w14:lon="0" w14:rev="0"/>
              </w14:lightRig>
            </w14:scene3d>
          </w:rPr>
          <w:delText>4.3.21</w:delText>
        </w:r>
        <w:r w:rsidRPr="00EB1DAE" w:rsidDel="00EB1DAE">
          <w:rPr>
            <w:rStyle w:val="Hyperlink"/>
            <w:noProof/>
          </w:rPr>
          <w:delText xml:space="preserve"> Component SignedReference</w:delText>
        </w:r>
        <w:r w:rsidDel="00EB1DAE">
          <w:rPr>
            <w:noProof/>
            <w:webHidden/>
          </w:rPr>
          <w:tab/>
          <w:delText>76</w:delText>
        </w:r>
      </w:del>
    </w:p>
    <w:p w14:paraId="2F665361" w14:textId="4FB67375" w:rsidR="005E5C94" w:rsidDel="00EB1DAE" w:rsidRDefault="005E5C94">
      <w:pPr>
        <w:pStyle w:val="Verzeichnis4"/>
        <w:tabs>
          <w:tab w:val="right" w:leader="dot" w:pos="9350"/>
        </w:tabs>
        <w:rPr>
          <w:del w:id="1195" w:author="Andreas Kuehne" w:date="2019-05-09T22:04:00Z"/>
          <w:rFonts w:asciiTheme="minorHAnsi" w:eastAsiaTheme="minorEastAsia" w:hAnsiTheme="minorHAnsi" w:cstheme="minorBidi"/>
          <w:noProof/>
          <w:sz w:val="22"/>
          <w:szCs w:val="22"/>
          <w:lang w:val="en-GB" w:eastAsia="en-GB"/>
        </w:rPr>
      </w:pPr>
      <w:del w:id="1196" w:author="Andreas Kuehne" w:date="2019-05-09T22:04:00Z">
        <w:r w:rsidRPr="00EB1DAE" w:rsidDel="00EB1DAE">
          <w:rPr>
            <w:rStyle w:val="Hyperlink"/>
            <w:noProof/>
            <w14:scene3d>
              <w14:camera w14:prst="orthographicFront"/>
              <w14:lightRig w14:rig="threePt" w14:dir="t">
                <w14:rot w14:lat="0" w14:lon="0" w14:rev="0"/>
              </w14:lightRig>
            </w14:scene3d>
          </w:rPr>
          <w:delText>4.3.21.1</w:delText>
        </w:r>
        <w:r w:rsidRPr="00EB1DAE" w:rsidDel="00EB1DAE">
          <w:rPr>
            <w:rStyle w:val="Hyperlink"/>
            <w:noProof/>
          </w:rPr>
          <w:delText xml:space="preserve"> SignedReference – JSON Syntax</w:delText>
        </w:r>
        <w:r w:rsidDel="00EB1DAE">
          <w:rPr>
            <w:noProof/>
            <w:webHidden/>
          </w:rPr>
          <w:tab/>
          <w:delText>76</w:delText>
        </w:r>
      </w:del>
    </w:p>
    <w:p w14:paraId="039972A1" w14:textId="4C74A76B" w:rsidR="005E5C94" w:rsidDel="00EB1DAE" w:rsidRDefault="005E5C94">
      <w:pPr>
        <w:pStyle w:val="Verzeichnis4"/>
        <w:tabs>
          <w:tab w:val="right" w:leader="dot" w:pos="9350"/>
        </w:tabs>
        <w:rPr>
          <w:del w:id="1197" w:author="Andreas Kuehne" w:date="2019-05-09T22:04:00Z"/>
          <w:rFonts w:asciiTheme="minorHAnsi" w:eastAsiaTheme="minorEastAsia" w:hAnsiTheme="minorHAnsi" w:cstheme="minorBidi"/>
          <w:noProof/>
          <w:sz w:val="22"/>
          <w:szCs w:val="22"/>
          <w:lang w:val="en-GB" w:eastAsia="en-GB"/>
        </w:rPr>
      </w:pPr>
      <w:del w:id="1198" w:author="Andreas Kuehne" w:date="2019-05-09T22:04:00Z">
        <w:r w:rsidRPr="00EB1DAE" w:rsidDel="00EB1DAE">
          <w:rPr>
            <w:rStyle w:val="Hyperlink"/>
            <w:noProof/>
            <w14:scene3d>
              <w14:camera w14:prst="orthographicFront"/>
              <w14:lightRig w14:rig="threePt" w14:dir="t">
                <w14:rot w14:lat="0" w14:lon="0" w14:rev="0"/>
              </w14:lightRig>
            </w14:scene3d>
          </w:rPr>
          <w:delText>4.3.21.2</w:delText>
        </w:r>
        <w:r w:rsidRPr="00EB1DAE" w:rsidDel="00EB1DAE">
          <w:rPr>
            <w:rStyle w:val="Hyperlink"/>
            <w:noProof/>
          </w:rPr>
          <w:delText xml:space="preserve"> SignedReference – XML Syntax</w:delText>
        </w:r>
        <w:r w:rsidDel="00EB1DAE">
          <w:rPr>
            <w:noProof/>
            <w:webHidden/>
          </w:rPr>
          <w:tab/>
          <w:delText>77</w:delText>
        </w:r>
      </w:del>
    </w:p>
    <w:p w14:paraId="30CF3B6B" w14:textId="144909AD" w:rsidR="005E5C94" w:rsidDel="00EB1DAE" w:rsidRDefault="005E5C94">
      <w:pPr>
        <w:pStyle w:val="Verzeichnis3"/>
        <w:tabs>
          <w:tab w:val="right" w:leader="dot" w:pos="9350"/>
        </w:tabs>
        <w:rPr>
          <w:del w:id="1199" w:author="Andreas Kuehne" w:date="2019-05-09T22:04:00Z"/>
          <w:rFonts w:asciiTheme="minorHAnsi" w:eastAsiaTheme="minorEastAsia" w:hAnsiTheme="minorHAnsi" w:cstheme="minorBidi"/>
          <w:noProof/>
          <w:sz w:val="22"/>
          <w:szCs w:val="22"/>
          <w:lang w:val="en-GB" w:eastAsia="en-GB"/>
        </w:rPr>
      </w:pPr>
      <w:del w:id="1200" w:author="Andreas Kuehne" w:date="2019-05-09T22:04:00Z">
        <w:r w:rsidRPr="00EB1DAE" w:rsidDel="00EB1DAE">
          <w:rPr>
            <w:rStyle w:val="Hyperlink"/>
            <w:noProof/>
            <w14:scene3d>
              <w14:camera w14:prst="orthographicFront"/>
              <w14:lightRig w14:rig="threePt" w14:dir="t">
                <w14:rot w14:lat="0" w14:lon="0" w14:rev="0"/>
              </w14:lightRig>
            </w14:scene3d>
          </w:rPr>
          <w:delText>4.3.22</w:delText>
        </w:r>
        <w:r w:rsidRPr="00EB1DAE" w:rsidDel="00EB1DAE">
          <w:rPr>
            <w:rStyle w:val="Hyperlink"/>
            <w:noProof/>
          </w:rPr>
          <w:delText xml:space="preserve"> Component VerifyManifestResults</w:delText>
        </w:r>
        <w:r w:rsidDel="00EB1DAE">
          <w:rPr>
            <w:noProof/>
            <w:webHidden/>
          </w:rPr>
          <w:tab/>
          <w:delText>77</w:delText>
        </w:r>
      </w:del>
    </w:p>
    <w:p w14:paraId="192742CD" w14:textId="6EAC3A5F" w:rsidR="005E5C94" w:rsidDel="00EB1DAE" w:rsidRDefault="005E5C94">
      <w:pPr>
        <w:pStyle w:val="Verzeichnis4"/>
        <w:tabs>
          <w:tab w:val="right" w:leader="dot" w:pos="9350"/>
        </w:tabs>
        <w:rPr>
          <w:del w:id="1201" w:author="Andreas Kuehne" w:date="2019-05-09T22:04:00Z"/>
          <w:rFonts w:asciiTheme="minorHAnsi" w:eastAsiaTheme="minorEastAsia" w:hAnsiTheme="minorHAnsi" w:cstheme="minorBidi"/>
          <w:noProof/>
          <w:sz w:val="22"/>
          <w:szCs w:val="22"/>
          <w:lang w:val="en-GB" w:eastAsia="en-GB"/>
        </w:rPr>
      </w:pPr>
      <w:del w:id="1202" w:author="Andreas Kuehne" w:date="2019-05-09T22:04:00Z">
        <w:r w:rsidRPr="00EB1DAE" w:rsidDel="00EB1DAE">
          <w:rPr>
            <w:rStyle w:val="Hyperlink"/>
            <w:noProof/>
            <w14:scene3d>
              <w14:camera w14:prst="orthographicFront"/>
              <w14:lightRig w14:rig="threePt" w14:dir="t">
                <w14:rot w14:lat="0" w14:lon="0" w14:rev="0"/>
              </w14:lightRig>
            </w14:scene3d>
          </w:rPr>
          <w:delText>4.3.22.1</w:delText>
        </w:r>
        <w:r w:rsidRPr="00EB1DAE" w:rsidDel="00EB1DAE">
          <w:rPr>
            <w:rStyle w:val="Hyperlink"/>
            <w:noProof/>
          </w:rPr>
          <w:delText xml:space="preserve"> VerifyManifestResults – JSON Syntax</w:delText>
        </w:r>
        <w:r w:rsidDel="00EB1DAE">
          <w:rPr>
            <w:noProof/>
            <w:webHidden/>
          </w:rPr>
          <w:tab/>
          <w:delText>77</w:delText>
        </w:r>
      </w:del>
    </w:p>
    <w:p w14:paraId="123A7E87" w14:textId="62E05344" w:rsidR="005E5C94" w:rsidDel="00EB1DAE" w:rsidRDefault="005E5C94">
      <w:pPr>
        <w:pStyle w:val="Verzeichnis4"/>
        <w:tabs>
          <w:tab w:val="right" w:leader="dot" w:pos="9350"/>
        </w:tabs>
        <w:rPr>
          <w:del w:id="1203" w:author="Andreas Kuehne" w:date="2019-05-09T22:04:00Z"/>
          <w:rFonts w:asciiTheme="minorHAnsi" w:eastAsiaTheme="minorEastAsia" w:hAnsiTheme="minorHAnsi" w:cstheme="minorBidi"/>
          <w:noProof/>
          <w:sz w:val="22"/>
          <w:szCs w:val="22"/>
          <w:lang w:val="en-GB" w:eastAsia="en-GB"/>
        </w:rPr>
      </w:pPr>
      <w:del w:id="1204" w:author="Andreas Kuehne" w:date="2019-05-09T22:04:00Z">
        <w:r w:rsidRPr="00EB1DAE" w:rsidDel="00EB1DAE">
          <w:rPr>
            <w:rStyle w:val="Hyperlink"/>
            <w:noProof/>
            <w14:scene3d>
              <w14:camera w14:prst="orthographicFront"/>
              <w14:lightRig w14:rig="threePt" w14:dir="t">
                <w14:rot w14:lat="0" w14:lon="0" w14:rev="0"/>
              </w14:lightRig>
            </w14:scene3d>
          </w:rPr>
          <w:delText>4.3.22.2</w:delText>
        </w:r>
        <w:r w:rsidRPr="00EB1DAE" w:rsidDel="00EB1DAE">
          <w:rPr>
            <w:rStyle w:val="Hyperlink"/>
            <w:noProof/>
          </w:rPr>
          <w:delText xml:space="preserve"> VerifyManifestResults – XML Syntax</w:delText>
        </w:r>
        <w:r w:rsidDel="00EB1DAE">
          <w:rPr>
            <w:noProof/>
            <w:webHidden/>
          </w:rPr>
          <w:tab/>
          <w:delText>78</w:delText>
        </w:r>
      </w:del>
    </w:p>
    <w:p w14:paraId="6914C287" w14:textId="5F6D6705" w:rsidR="005E5C94" w:rsidDel="00EB1DAE" w:rsidRDefault="005E5C94">
      <w:pPr>
        <w:pStyle w:val="Verzeichnis3"/>
        <w:tabs>
          <w:tab w:val="right" w:leader="dot" w:pos="9350"/>
        </w:tabs>
        <w:rPr>
          <w:del w:id="1205" w:author="Andreas Kuehne" w:date="2019-05-09T22:04:00Z"/>
          <w:rFonts w:asciiTheme="minorHAnsi" w:eastAsiaTheme="minorEastAsia" w:hAnsiTheme="minorHAnsi" w:cstheme="minorBidi"/>
          <w:noProof/>
          <w:sz w:val="22"/>
          <w:szCs w:val="22"/>
          <w:lang w:val="en-GB" w:eastAsia="en-GB"/>
        </w:rPr>
      </w:pPr>
      <w:del w:id="1206" w:author="Andreas Kuehne" w:date="2019-05-09T22:04:00Z">
        <w:r w:rsidRPr="00EB1DAE" w:rsidDel="00EB1DAE">
          <w:rPr>
            <w:rStyle w:val="Hyperlink"/>
            <w:noProof/>
            <w14:scene3d>
              <w14:camera w14:prst="orthographicFront"/>
              <w14:lightRig w14:rig="threePt" w14:dir="t">
                <w14:rot w14:lat="0" w14:lon="0" w14:rev="0"/>
              </w14:lightRig>
            </w14:scene3d>
          </w:rPr>
          <w:delText>4.3.23</w:delText>
        </w:r>
        <w:r w:rsidRPr="00EB1DAE" w:rsidDel="00EB1DAE">
          <w:rPr>
            <w:rStyle w:val="Hyperlink"/>
            <w:noProof/>
          </w:rPr>
          <w:delText xml:space="preserve"> Component ManifestResult</w:delText>
        </w:r>
        <w:r w:rsidDel="00EB1DAE">
          <w:rPr>
            <w:noProof/>
            <w:webHidden/>
          </w:rPr>
          <w:tab/>
          <w:delText>78</w:delText>
        </w:r>
      </w:del>
    </w:p>
    <w:p w14:paraId="5C77ABCE" w14:textId="0BC295CD" w:rsidR="005E5C94" w:rsidDel="00EB1DAE" w:rsidRDefault="005E5C94">
      <w:pPr>
        <w:pStyle w:val="Verzeichnis4"/>
        <w:tabs>
          <w:tab w:val="right" w:leader="dot" w:pos="9350"/>
        </w:tabs>
        <w:rPr>
          <w:del w:id="1207" w:author="Andreas Kuehne" w:date="2019-05-09T22:04:00Z"/>
          <w:rFonts w:asciiTheme="minorHAnsi" w:eastAsiaTheme="minorEastAsia" w:hAnsiTheme="minorHAnsi" w:cstheme="minorBidi"/>
          <w:noProof/>
          <w:sz w:val="22"/>
          <w:szCs w:val="22"/>
          <w:lang w:val="en-GB" w:eastAsia="en-GB"/>
        </w:rPr>
      </w:pPr>
      <w:del w:id="1208" w:author="Andreas Kuehne" w:date="2019-05-09T22:04:00Z">
        <w:r w:rsidRPr="00EB1DAE" w:rsidDel="00EB1DAE">
          <w:rPr>
            <w:rStyle w:val="Hyperlink"/>
            <w:noProof/>
            <w14:scene3d>
              <w14:camera w14:prst="orthographicFront"/>
              <w14:lightRig w14:rig="threePt" w14:dir="t">
                <w14:rot w14:lat="0" w14:lon="0" w14:rev="0"/>
              </w14:lightRig>
            </w14:scene3d>
          </w:rPr>
          <w:delText>4.3.23.1</w:delText>
        </w:r>
        <w:r w:rsidRPr="00EB1DAE" w:rsidDel="00EB1DAE">
          <w:rPr>
            <w:rStyle w:val="Hyperlink"/>
            <w:noProof/>
          </w:rPr>
          <w:delText xml:space="preserve"> ManifestResult – JSON Syntax</w:delText>
        </w:r>
        <w:r w:rsidDel="00EB1DAE">
          <w:rPr>
            <w:noProof/>
            <w:webHidden/>
          </w:rPr>
          <w:tab/>
          <w:delText>78</w:delText>
        </w:r>
      </w:del>
    </w:p>
    <w:p w14:paraId="7606D3DA" w14:textId="4599D33D" w:rsidR="005E5C94" w:rsidDel="00EB1DAE" w:rsidRDefault="005E5C94">
      <w:pPr>
        <w:pStyle w:val="Verzeichnis4"/>
        <w:tabs>
          <w:tab w:val="right" w:leader="dot" w:pos="9350"/>
        </w:tabs>
        <w:rPr>
          <w:del w:id="1209" w:author="Andreas Kuehne" w:date="2019-05-09T22:04:00Z"/>
          <w:rFonts w:asciiTheme="minorHAnsi" w:eastAsiaTheme="minorEastAsia" w:hAnsiTheme="minorHAnsi" w:cstheme="minorBidi"/>
          <w:noProof/>
          <w:sz w:val="22"/>
          <w:szCs w:val="22"/>
          <w:lang w:val="en-GB" w:eastAsia="en-GB"/>
        </w:rPr>
      </w:pPr>
      <w:del w:id="1210" w:author="Andreas Kuehne" w:date="2019-05-09T22:04:00Z">
        <w:r w:rsidRPr="00EB1DAE" w:rsidDel="00EB1DAE">
          <w:rPr>
            <w:rStyle w:val="Hyperlink"/>
            <w:noProof/>
            <w14:scene3d>
              <w14:camera w14:prst="orthographicFront"/>
              <w14:lightRig w14:rig="threePt" w14:dir="t">
                <w14:rot w14:lat="0" w14:lon="0" w14:rev="0"/>
              </w14:lightRig>
            </w14:scene3d>
          </w:rPr>
          <w:delText>4.3.23.2</w:delText>
        </w:r>
        <w:r w:rsidRPr="00EB1DAE" w:rsidDel="00EB1DAE">
          <w:rPr>
            <w:rStyle w:val="Hyperlink"/>
            <w:noProof/>
          </w:rPr>
          <w:delText xml:space="preserve"> ManifestResult – XML Syntax</w:delText>
        </w:r>
        <w:r w:rsidDel="00EB1DAE">
          <w:rPr>
            <w:noProof/>
            <w:webHidden/>
          </w:rPr>
          <w:tab/>
          <w:delText>79</w:delText>
        </w:r>
      </w:del>
    </w:p>
    <w:p w14:paraId="7EFA401D" w14:textId="3114C22D" w:rsidR="005E5C94" w:rsidDel="00EB1DAE" w:rsidRDefault="005E5C94">
      <w:pPr>
        <w:pStyle w:val="Verzeichnis3"/>
        <w:tabs>
          <w:tab w:val="right" w:leader="dot" w:pos="9350"/>
        </w:tabs>
        <w:rPr>
          <w:del w:id="1211" w:author="Andreas Kuehne" w:date="2019-05-09T22:04:00Z"/>
          <w:rFonts w:asciiTheme="minorHAnsi" w:eastAsiaTheme="minorEastAsia" w:hAnsiTheme="minorHAnsi" w:cstheme="minorBidi"/>
          <w:noProof/>
          <w:sz w:val="22"/>
          <w:szCs w:val="22"/>
          <w:lang w:val="en-GB" w:eastAsia="en-GB"/>
        </w:rPr>
      </w:pPr>
      <w:del w:id="1212" w:author="Andreas Kuehne" w:date="2019-05-09T22:04:00Z">
        <w:r w:rsidRPr="00EB1DAE" w:rsidDel="00EB1DAE">
          <w:rPr>
            <w:rStyle w:val="Hyperlink"/>
            <w:noProof/>
            <w14:scene3d>
              <w14:camera w14:prst="orthographicFront"/>
              <w14:lightRig w14:rig="threePt" w14:dir="t">
                <w14:rot w14:lat="0" w14:lon="0" w14:rev="0"/>
              </w14:lightRig>
            </w14:scene3d>
          </w:rPr>
          <w:delText>4.3.24</w:delText>
        </w:r>
        <w:r w:rsidRPr="00EB1DAE" w:rsidDel="00EB1DAE">
          <w:rPr>
            <w:rStyle w:val="Hyperlink"/>
            <w:noProof/>
          </w:rPr>
          <w:delText xml:space="preserve"> Component UseVerificationTime</w:delText>
        </w:r>
        <w:r w:rsidDel="00EB1DAE">
          <w:rPr>
            <w:noProof/>
            <w:webHidden/>
          </w:rPr>
          <w:tab/>
          <w:delText>80</w:delText>
        </w:r>
      </w:del>
    </w:p>
    <w:p w14:paraId="617A845B" w14:textId="1FCF01CD" w:rsidR="005E5C94" w:rsidDel="00EB1DAE" w:rsidRDefault="005E5C94">
      <w:pPr>
        <w:pStyle w:val="Verzeichnis4"/>
        <w:tabs>
          <w:tab w:val="right" w:leader="dot" w:pos="9350"/>
        </w:tabs>
        <w:rPr>
          <w:del w:id="1213" w:author="Andreas Kuehne" w:date="2019-05-09T22:04:00Z"/>
          <w:rFonts w:asciiTheme="minorHAnsi" w:eastAsiaTheme="minorEastAsia" w:hAnsiTheme="minorHAnsi" w:cstheme="minorBidi"/>
          <w:noProof/>
          <w:sz w:val="22"/>
          <w:szCs w:val="22"/>
          <w:lang w:val="en-GB" w:eastAsia="en-GB"/>
        </w:rPr>
      </w:pPr>
      <w:del w:id="1214" w:author="Andreas Kuehne" w:date="2019-05-09T22:04:00Z">
        <w:r w:rsidRPr="00EB1DAE" w:rsidDel="00EB1DAE">
          <w:rPr>
            <w:rStyle w:val="Hyperlink"/>
            <w:noProof/>
            <w14:scene3d>
              <w14:camera w14:prst="orthographicFront"/>
              <w14:lightRig w14:rig="threePt" w14:dir="t">
                <w14:rot w14:lat="0" w14:lon="0" w14:rev="0"/>
              </w14:lightRig>
            </w14:scene3d>
          </w:rPr>
          <w:delText>4.3.24.1</w:delText>
        </w:r>
        <w:r w:rsidRPr="00EB1DAE" w:rsidDel="00EB1DAE">
          <w:rPr>
            <w:rStyle w:val="Hyperlink"/>
            <w:noProof/>
          </w:rPr>
          <w:delText xml:space="preserve"> UseVerificationTime – JSON Syntax</w:delText>
        </w:r>
        <w:r w:rsidDel="00EB1DAE">
          <w:rPr>
            <w:noProof/>
            <w:webHidden/>
          </w:rPr>
          <w:tab/>
          <w:delText>80</w:delText>
        </w:r>
      </w:del>
    </w:p>
    <w:p w14:paraId="34347F96" w14:textId="2B4BF9F9" w:rsidR="005E5C94" w:rsidDel="00EB1DAE" w:rsidRDefault="005E5C94">
      <w:pPr>
        <w:pStyle w:val="Verzeichnis4"/>
        <w:tabs>
          <w:tab w:val="right" w:leader="dot" w:pos="9350"/>
        </w:tabs>
        <w:rPr>
          <w:del w:id="1215" w:author="Andreas Kuehne" w:date="2019-05-09T22:04:00Z"/>
          <w:rFonts w:asciiTheme="minorHAnsi" w:eastAsiaTheme="minorEastAsia" w:hAnsiTheme="minorHAnsi" w:cstheme="minorBidi"/>
          <w:noProof/>
          <w:sz w:val="22"/>
          <w:szCs w:val="22"/>
          <w:lang w:val="en-GB" w:eastAsia="en-GB"/>
        </w:rPr>
      </w:pPr>
      <w:del w:id="1216" w:author="Andreas Kuehne" w:date="2019-05-09T22:04:00Z">
        <w:r w:rsidRPr="00EB1DAE" w:rsidDel="00EB1DAE">
          <w:rPr>
            <w:rStyle w:val="Hyperlink"/>
            <w:noProof/>
            <w14:scene3d>
              <w14:camera w14:prst="orthographicFront"/>
              <w14:lightRig w14:rig="threePt" w14:dir="t">
                <w14:rot w14:lat="0" w14:lon="0" w14:rev="0"/>
              </w14:lightRig>
            </w14:scene3d>
          </w:rPr>
          <w:delText>4.3.24.2</w:delText>
        </w:r>
        <w:r w:rsidRPr="00EB1DAE" w:rsidDel="00EB1DAE">
          <w:rPr>
            <w:rStyle w:val="Hyperlink"/>
            <w:noProof/>
          </w:rPr>
          <w:delText xml:space="preserve"> UseVerificationTime – XML Syntax</w:delText>
        </w:r>
        <w:r w:rsidDel="00EB1DAE">
          <w:rPr>
            <w:noProof/>
            <w:webHidden/>
          </w:rPr>
          <w:tab/>
          <w:delText>81</w:delText>
        </w:r>
      </w:del>
    </w:p>
    <w:p w14:paraId="5D0F5FE1" w14:textId="586CFF3B" w:rsidR="005E5C94" w:rsidDel="00EB1DAE" w:rsidRDefault="005E5C94">
      <w:pPr>
        <w:pStyle w:val="Verzeichnis3"/>
        <w:tabs>
          <w:tab w:val="right" w:leader="dot" w:pos="9350"/>
        </w:tabs>
        <w:rPr>
          <w:del w:id="1217" w:author="Andreas Kuehne" w:date="2019-05-09T22:04:00Z"/>
          <w:rFonts w:asciiTheme="minorHAnsi" w:eastAsiaTheme="minorEastAsia" w:hAnsiTheme="minorHAnsi" w:cstheme="minorBidi"/>
          <w:noProof/>
          <w:sz w:val="22"/>
          <w:szCs w:val="22"/>
          <w:lang w:val="en-GB" w:eastAsia="en-GB"/>
        </w:rPr>
      </w:pPr>
      <w:del w:id="1218" w:author="Andreas Kuehne" w:date="2019-05-09T22:04:00Z">
        <w:r w:rsidRPr="00EB1DAE" w:rsidDel="00EB1DAE">
          <w:rPr>
            <w:rStyle w:val="Hyperlink"/>
            <w:noProof/>
            <w14:scene3d>
              <w14:camera w14:prst="orthographicFront"/>
              <w14:lightRig w14:rig="threePt" w14:dir="t">
                <w14:rot w14:lat="0" w14:lon="0" w14:rev="0"/>
              </w14:lightRig>
            </w14:scene3d>
          </w:rPr>
          <w:delText>4.3.25</w:delText>
        </w:r>
        <w:r w:rsidRPr="00EB1DAE" w:rsidDel="00EB1DAE">
          <w:rPr>
            <w:rStyle w:val="Hyperlink"/>
            <w:noProof/>
          </w:rPr>
          <w:delText xml:space="preserve"> Component AdditionalTimeInfo</w:delText>
        </w:r>
        <w:r w:rsidDel="00EB1DAE">
          <w:rPr>
            <w:noProof/>
            <w:webHidden/>
          </w:rPr>
          <w:tab/>
          <w:delText>81</w:delText>
        </w:r>
      </w:del>
    </w:p>
    <w:p w14:paraId="31DE1208" w14:textId="77727C5E" w:rsidR="005E5C94" w:rsidDel="00EB1DAE" w:rsidRDefault="005E5C94">
      <w:pPr>
        <w:pStyle w:val="Verzeichnis4"/>
        <w:tabs>
          <w:tab w:val="right" w:leader="dot" w:pos="9350"/>
        </w:tabs>
        <w:rPr>
          <w:del w:id="1219" w:author="Andreas Kuehne" w:date="2019-05-09T22:04:00Z"/>
          <w:rFonts w:asciiTheme="minorHAnsi" w:eastAsiaTheme="minorEastAsia" w:hAnsiTheme="minorHAnsi" w:cstheme="minorBidi"/>
          <w:noProof/>
          <w:sz w:val="22"/>
          <w:szCs w:val="22"/>
          <w:lang w:val="en-GB" w:eastAsia="en-GB"/>
        </w:rPr>
      </w:pPr>
      <w:del w:id="1220" w:author="Andreas Kuehne" w:date="2019-05-09T22:04:00Z">
        <w:r w:rsidRPr="00EB1DAE" w:rsidDel="00EB1DAE">
          <w:rPr>
            <w:rStyle w:val="Hyperlink"/>
            <w:noProof/>
            <w14:scene3d>
              <w14:camera w14:prst="orthographicFront"/>
              <w14:lightRig w14:rig="threePt" w14:dir="t">
                <w14:rot w14:lat="0" w14:lon="0" w14:rev="0"/>
              </w14:lightRig>
            </w14:scene3d>
          </w:rPr>
          <w:delText>4.3.25.1</w:delText>
        </w:r>
        <w:r w:rsidRPr="00EB1DAE" w:rsidDel="00EB1DAE">
          <w:rPr>
            <w:rStyle w:val="Hyperlink"/>
            <w:noProof/>
          </w:rPr>
          <w:delText xml:space="preserve"> AdditionalTimeInfo – JSON Syntax</w:delText>
        </w:r>
        <w:r w:rsidDel="00EB1DAE">
          <w:rPr>
            <w:noProof/>
            <w:webHidden/>
          </w:rPr>
          <w:tab/>
          <w:delText>81</w:delText>
        </w:r>
      </w:del>
    </w:p>
    <w:p w14:paraId="2F6687D6" w14:textId="4A7A37C4" w:rsidR="005E5C94" w:rsidDel="00EB1DAE" w:rsidRDefault="005E5C94">
      <w:pPr>
        <w:pStyle w:val="Verzeichnis4"/>
        <w:tabs>
          <w:tab w:val="right" w:leader="dot" w:pos="9350"/>
        </w:tabs>
        <w:rPr>
          <w:del w:id="1221" w:author="Andreas Kuehne" w:date="2019-05-09T22:04:00Z"/>
          <w:rFonts w:asciiTheme="minorHAnsi" w:eastAsiaTheme="minorEastAsia" w:hAnsiTheme="minorHAnsi" w:cstheme="minorBidi"/>
          <w:noProof/>
          <w:sz w:val="22"/>
          <w:szCs w:val="22"/>
          <w:lang w:val="en-GB" w:eastAsia="en-GB"/>
        </w:rPr>
      </w:pPr>
      <w:del w:id="1222" w:author="Andreas Kuehne" w:date="2019-05-09T22:04:00Z">
        <w:r w:rsidRPr="00EB1DAE" w:rsidDel="00EB1DAE">
          <w:rPr>
            <w:rStyle w:val="Hyperlink"/>
            <w:noProof/>
            <w14:scene3d>
              <w14:camera w14:prst="orthographicFront"/>
              <w14:lightRig w14:rig="threePt" w14:dir="t">
                <w14:rot w14:lat="0" w14:lon="0" w14:rev="0"/>
              </w14:lightRig>
            </w14:scene3d>
          </w:rPr>
          <w:delText>4.3.25.2</w:delText>
        </w:r>
        <w:r w:rsidRPr="00EB1DAE" w:rsidDel="00EB1DAE">
          <w:rPr>
            <w:rStyle w:val="Hyperlink"/>
            <w:noProof/>
          </w:rPr>
          <w:delText xml:space="preserve"> AdditionalTimeInfo – XML Syntax</w:delText>
        </w:r>
        <w:r w:rsidDel="00EB1DAE">
          <w:rPr>
            <w:noProof/>
            <w:webHidden/>
          </w:rPr>
          <w:tab/>
          <w:delText>82</w:delText>
        </w:r>
      </w:del>
    </w:p>
    <w:p w14:paraId="0B75E8CC" w14:textId="2523CB7F" w:rsidR="005E5C94" w:rsidDel="00EB1DAE" w:rsidRDefault="005E5C94">
      <w:pPr>
        <w:pStyle w:val="Verzeichnis3"/>
        <w:tabs>
          <w:tab w:val="right" w:leader="dot" w:pos="9350"/>
        </w:tabs>
        <w:rPr>
          <w:del w:id="1223" w:author="Andreas Kuehne" w:date="2019-05-09T22:04:00Z"/>
          <w:rFonts w:asciiTheme="minorHAnsi" w:eastAsiaTheme="minorEastAsia" w:hAnsiTheme="minorHAnsi" w:cstheme="minorBidi"/>
          <w:noProof/>
          <w:sz w:val="22"/>
          <w:szCs w:val="22"/>
          <w:lang w:val="en-GB" w:eastAsia="en-GB"/>
        </w:rPr>
      </w:pPr>
      <w:del w:id="1224" w:author="Andreas Kuehne" w:date="2019-05-09T22:04:00Z">
        <w:r w:rsidRPr="00EB1DAE" w:rsidDel="00EB1DAE">
          <w:rPr>
            <w:rStyle w:val="Hyperlink"/>
            <w:noProof/>
            <w14:scene3d>
              <w14:camera w14:prst="orthographicFront"/>
              <w14:lightRig w14:rig="threePt" w14:dir="t">
                <w14:rot w14:lat="0" w14:lon="0" w14:rev="0"/>
              </w14:lightRig>
            </w14:scene3d>
          </w:rPr>
          <w:delText>4.3.26</w:delText>
        </w:r>
        <w:r w:rsidRPr="00EB1DAE" w:rsidDel="00EB1DAE">
          <w:rPr>
            <w:rStyle w:val="Hyperlink"/>
            <w:noProof/>
          </w:rPr>
          <w:delText xml:space="preserve"> Component VerificationTimeInfo</w:delText>
        </w:r>
        <w:r w:rsidDel="00EB1DAE">
          <w:rPr>
            <w:noProof/>
            <w:webHidden/>
          </w:rPr>
          <w:tab/>
          <w:delText>82</w:delText>
        </w:r>
      </w:del>
    </w:p>
    <w:p w14:paraId="45709B99" w14:textId="03DF5A91" w:rsidR="005E5C94" w:rsidDel="00EB1DAE" w:rsidRDefault="005E5C94">
      <w:pPr>
        <w:pStyle w:val="Verzeichnis4"/>
        <w:tabs>
          <w:tab w:val="right" w:leader="dot" w:pos="9350"/>
        </w:tabs>
        <w:rPr>
          <w:del w:id="1225" w:author="Andreas Kuehne" w:date="2019-05-09T22:04:00Z"/>
          <w:rFonts w:asciiTheme="minorHAnsi" w:eastAsiaTheme="minorEastAsia" w:hAnsiTheme="minorHAnsi" w:cstheme="minorBidi"/>
          <w:noProof/>
          <w:sz w:val="22"/>
          <w:szCs w:val="22"/>
          <w:lang w:val="en-GB" w:eastAsia="en-GB"/>
        </w:rPr>
      </w:pPr>
      <w:del w:id="1226" w:author="Andreas Kuehne" w:date="2019-05-09T22:04:00Z">
        <w:r w:rsidRPr="00EB1DAE" w:rsidDel="00EB1DAE">
          <w:rPr>
            <w:rStyle w:val="Hyperlink"/>
            <w:noProof/>
            <w14:scene3d>
              <w14:camera w14:prst="orthographicFront"/>
              <w14:lightRig w14:rig="threePt" w14:dir="t">
                <w14:rot w14:lat="0" w14:lon="0" w14:rev="0"/>
              </w14:lightRig>
            </w14:scene3d>
          </w:rPr>
          <w:delText>4.3.26.1</w:delText>
        </w:r>
        <w:r w:rsidRPr="00EB1DAE" w:rsidDel="00EB1DAE">
          <w:rPr>
            <w:rStyle w:val="Hyperlink"/>
            <w:noProof/>
          </w:rPr>
          <w:delText xml:space="preserve"> VerificationTimeInfo – JSON Syntax</w:delText>
        </w:r>
        <w:r w:rsidDel="00EB1DAE">
          <w:rPr>
            <w:noProof/>
            <w:webHidden/>
          </w:rPr>
          <w:tab/>
          <w:delText>83</w:delText>
        </w:r>
      </w:del>
    </w:p>
    <w:p w14:paraId="0C0E0CFC" w14:textId="7C60C35F" w:rsidR="005E5C94" w:rsidDel="00EB1DAE" w:rsidRDefault="005E5C94">
      <w:pPr>
        <w:pStyle w:val="Verzeichnis4"/>
        <w:tabs>
          <w:tab w:val="right" w:leader="dot" w:pos="9350"/>
        </w:tabs>
        <w:rPr>
          <w:del w:id="1227" w:author="Andreas Kuehne" w:date="2019-05-09T22:04:00Z"/>
          <w:rFonts w:asciiTheme="minorHAnsi" w:eastAsiaTheme="minorEastAsia" w:hAnsiTheme="minorHAnsi" w:cstheme="minorBidi"/>
          <w:noProof/>
          <w:sz w:val="22"/>
          <w:szCs w:val="22"/>
          <w:lang w:val="en-GB" w:eastAsia="en-GB"/>
        </w:rPr>
      </w:pPr>
      <w:del w:id="1228" w:author="Andreas Kuehne" w:date="2019-05-09T22:04:00Z">
        <w:r w:rsidRPr="00EB1DAE" w:rsidDel="00EB1DAE">
          <w:rPr>
            <w:rStyle w:val="Hyperlink"/>
            <w:noProof/>
            <w14:scene3d>
              <w14:camera w14:prst="orthographicFront"/>
              <w14:lightRig w14:rig="threePt" w14:dir="t">
                <w14:rot w14:lat="0" w14:lon="0" w14:rev="0"/>
              </w14:lightRig>
            </w14:scene3d>
          </w:rPr>
          <w:delText>4.3.26.2</w:delText>
        </w:r>
        <w:r w:rsidRPr="00EB1DAE" w:rsidDel="00EB1DAE">
          <w:rPr>
            <w:rStyle w:val="Hyperlink"/>
            <w:noProof/>
          </w:rPr>
          <w:delText xml:space="preserve"> VerificationTimeInfo – XML Syntax</w:delText>
        </w:r>
        <w:r w:rsidDel="00EB1DAE">
          <w:rPr>
            <w:noProof/>
            <w:webHidden/>
          </w:rPr>
          <w:tab/>
          <w:delText>83</w:delText>
        </w:r>
      </w:del>
    </w:p>
    <w:p w14:paraId="1214CF34" w14:textId="4AC5290A" w:rsidR="005E5C94" w:rsidDel="00EB1DAE" w:rsidRDefault="005E5C94">
      <w:pPr>
        <w:pStyle w:val="Verzeichnis3"/>
        <w:tabs>
          <w:tab w:val="right" w:leader="dot" w:pos="9350"/>
        </w:tabs>
        <w:rPr>
          <w:del w:id="1229" w:author="Andreas Kuehne" w:date="2019-05-09T22:04:00Z"/>
          <w:rFonts w:asciiTheme="minorHAnsi" w:eastAsiaTheme="minorEastAsia" w:hAnsiTheme="minorHAnsi" w:cstheme="minorBidi"/>
          <w:noProof/>
          <w:sz w:val="22"/>
          <w:szCs w:val="22"/>
          <w:lang w:val="en-GB" w:eastAsia="en-GB"/>
        </w:rPr>
      </w:pPr>
      <w:del w:id="1230" w:author="Andreas Kuehne" w:date="2019-05-09T22:04:00Z">
        <w:r w:rsidRPr="00EB1DAE" w:rsidDel="00EB1DAE">
          <w:rPr>
            <w:rStyle w:val="Hyperlink"/>
            <w:noProof/>
            <w14:scene3d>
              <w14:camera w14:prst="orthographicFront"/>
              <w14:lightRig w14:rig="threePt" w14:dir="t">
                <w14:rot w14:lat="0" w14:lon="0" w14:rev="0"/>
              </w14:lightRig>
            </w14:scene3d>
          </w:rPr>
          <w:delText>4.3.27</w:delText>
        </w:r>
        <w:r w:rsidRPr="00EB1DAE" w:rsidDel="00EB1DAE">
          <w:rPr>
            <w:rStyle w:val="Hyperlink"/>
            <w:noProof/>
          </w:rPr>
          <w:delText xml:space="preserve"> Component AdditionalKeyInfo</w:delText>
        </w:r>
        <w:r w:rsidDel="00EB1DAE">
          <w:rPr>
            <w:noProof/>
            <w:webHidden/>
          </w:rPr>
          <w:tab/>
          <w:delText>84</w:delText>
        </w:r>
      </w:del>
    </w:p>
    <w:p w14:paraId="435DC573" w14:textId="7E3CD6EB" w:rsidR="005E5C94" w:rsidDel="00EB1DAE" w:rsidRDefault="005E5C94">
      <w:pPr>
        <w:pStyle w:val="Verzeichnis4"/>
        <w:tabs>
          <w:tab w:val="right" w:leader="dot" w:pos="9350"/>
        </w:tabs>
        <w:rPr>
          <w:del w:id="1231" w:author="Andreas Kuehne" w:date="2019-05-09T22:04:00Z"/>
          <w:rFonts w:asciiTheme="minorHAnsi" w:eastAsiaTheme="minorEastAsia" w:hAnsiTheme="minorHAnsi" w:cstheme="minorBidi"/>
          <w:noProof/>
          <w:sz w:val="22"/>
          <w:szCs w:val="22"/>
          <w:lang w:val="en-GB" w:eastAsia="en-GB"/>
        </w:rPr>
      </w:pPr>
      <w:del w:id="1232" w:author="Andreas Kuehne" w:date="2019-05-09T22:04:00Z">
        <w:r w:rsidRPr="00EB1DAE" w:rsidDel="00EB1DAE">
          <w:rPr>
            <w:rStyle w:val="Hyperlink"/>
            <w:noProof/>
            <w14:scene3d>
              <w14:camera w14:prst="orthographicFront"/>
              <w14:lightRig w14:rig="threePt" w14:dir="t">
                <w14:rot w14:lat="0" w14:lon="0" w14:rev="0"/>
              </w14:lightRig>
            </w14:scene3d>
          </w:rPr>
          <w:delText>4.3.27.1</w:delText>
        </w:r>
        <w:r w:rsidRPr="00EB1DAE" w:rsidDel="00EB1DAE">
          <w:rPr>
            <w:rStyle w:val="Hyperlink"/>
            <w:noProof/>
          </w:rPr>
          <w:delText xml:space="preserve"> AdditionalKeyInfo – JSON Syntax</w:delText>
        </w:r>
        <w:r w:rsidDel="00EB1DAE">
          <w:rPr>
            <w:noProof/>
            <w:webHidden/>
          </w:rPr>
          <w:tab/>
          <w:delText>84</w:delText>
        </w:r>
      </w:del>
    </w:p>
    <w:p w14:paraId="7F6C9228" w14:textId="090384E7" w:rsidR="005E5C94" w:rsidDel="00EB1DAE" w:rsidRDefault="005E5C94">
      <w:pPr>
        <w:pStyle w:val="Verzeichnis4"/>
        <w:tabs>
          <w:tab w:val="right" w:leader="dot" w:pos="9350"/>
        </w:tabs>
        <w:rPr>
          <w:del w:id="1233" w:author="Andreas Kuehne" w:date="2019-05-09T22:04:00Z"/>
          <w:rFonts w:asciiTheme="minorHAnsi" w:eastAsiaTheme="minorEastAsia" w:hAnsiTheme="minorHAnsi" w:cstheme="minorBidi"/>
          <w:noProof/>
          <w:sz w:val="22"/>
          <w:szCs w:val="22"/>
          <w:lang w:val="en-GB" w:eastAsia="en-GB"/>
        </w:rPr>
      </w:pPr>
      <w:del w:id="1234" w:author="Andreas Kuehne" w:date="2019-05-09T22:04:00Z">
        <w:r w:rsidRPr="00EB1DAE" w:rsidDel="00EB1DAE">
          <w:rPr>
            <w:rStyle w:val="Hyperlink"/>
            <w:noProof/>
            <w14:scene3d>
              <w14:camera w14:prst="orthographicFront"/>
              <w14:lightRig w14:rig="threePt" w14:dir="t">
                <w14:rot w14:lat="0" w14:lon="0" w14:rev="0"/>
              </w14:lightRig>
            </w14:scene3d>
          </w:rPr>
          <w:delText>4.3.27.2</w:delText>
        </w:r>
        <w:r w:rsidRPr="00EB1DAE" w:rsidDel="00EB1DAE">
          <w:rPr>
            <w:rStyle w:val="Hyperlink"/>
            <w:noProof/>
          </w:rPr>
          <w:delText xml:space="preserve"> AdditionalKeyInfo – XML Syntax</w:delText>
        </w:r>
        <w:r w:rsidDel="00EB1DAE">
          <w:rPr>
            <w:noProof/>
            <w:webHidden/>
          </w:rPr>
          <w:tab/>
          <w:delText>85</w:delText>
        </w:r>
      </w:del>
    </w:p>
    <w:p w14:paraId="03301061" w14:textId="6CE10EB8" w:rsidR="005E5C94" w:rsidDel="00EB1DAE" w:rsidRDefault="005E5C94">
      <w:pPr>
        <w:pStyle w:val="Verzeichnis3"/>
        <w:tabs>
          <w:tab w:val="right" w:leader="dot" w:pos="9350"/>
        </w:tabs>
        <w:rPr>
          <w:del w:id="1235" w:author="Andreas Kuehne" w:date="2019-05-09T22:04:00Z"/>
          <w:rFonts w:asciiTheme="minorHAnsi" w:eastAsiaTheme="minorEastAsia" w:hAnsiTheme="minorHAnsi" w:cstheme="minorBidi"/>
          <w:noProof/>
          <w:sz w:val="22"/>
          <w:szCs w:val="22"/>
          <w:lang w:val="en-GB" w:eastAsia="en-GB"/>
        </w:rPr>
      </w:pPr>
      <w:del w:id="1236" w:author="Andreas Kuehne" w:date="2019-05-09T22:04:00Z">
        <w:r w:rsidRPr="00EB1DAE" w:rsidDel="00EB1DAE">
          <w:rPr>
            <w:rStyle w:val="Hyperlink"/>
            <w:noProof/>
            <w14:scene3d>
              <w14:camera w14:prst="orthographicFront"/>
              <w14:lightRig w14:rig="threePt" w14:dir="t">
                <w14:rot w14:lat="0" w14:lon="0" w14:rev="0"/>
              </w14:lightRig>
            </w14:scene3d>
          </w:rPr>
          <w:delText>4.3.28</w:delText>
        </w:r>
        <w:r w:rsidRPr="00EB1DAE" w:rsidDel="00EB1DAE">
          <w:rPr>
            <w:rStyle w:val="Hyperlink"/>
            <w:noProof/>
          </w:rPr>
          <w:delText xml:space="preserve"> Component ProcessingDetails</w:delText>
        </w:r>
        <w:r w:rsidDel="00EB1DAE">
          <w:rPr>
            <w:noProof/>
            <w:webHidden/>
          </w:rPr>
          <w:tab/>
          <w:delText>86</w:delText>
        </w:r>
      </w:del>
    </w:p>
    <w:p w14:paraId="65F118DA" w14:textId="152FE326" w:rsidR="005E5C94" w:rsidDel="00EB1DAE" w:rsidRDefault="005E5C94">
      <w:pPr>
        <w:pStyle w:val="Verzeichnis4"/>
        <w:tabs>
          <w:tab w:val="right" w:leader="dot" w:pos="9350"/>
        </w:tabs>
        <w:rPr>
          <w:del w:id="1237" w:author="Andreas Kuehne" w:date="2019-05-09T22:04:00Z"/>
          <w:rFonts w:asciiTheme="minorHAnsi" w:eastAsiaTheme="minorEastAsia" w:hAnsiTheme="minorHAnsi" w:cstheme="minorBidi"/>
          <w:noProof/>
          <w:sz w:val="22"/>
          <w:szCs w:val="22"/>
          <w:lang w:val="en-GB" w:eastAsia="en-GB"/>
        </w:rPr>
      </w:pPr>
      <w:del w:id="1238" w:author="Andreas Kuehne" w:date="2019-05-09T22:04:00Z">
        <w:r w:rsidRPr="00EB1DAE" w:rsidDel="00EB1DAE">
          <w:rPr>
            <w:rStyle w:val="Hyperlink"/>
            <w:noProof/>
            <w14:scene3d>
              <w14:camera w14:prst="orthographicFront"/>
              <w14:lightRig w14:rig="threePt" w14:dir="t">
                <w14:rot w14:lat="0" w14:lon="0" w14:rev="0"/>
              </w14:lightRig>
            </w14:scene3d>
          </w:rPr>
          <w:delText>4.3.28.1</w:delText>
        </w:r>
        <w:r w:rsidRPr="00EB1DAE" w:rsidDel="00EB1DAE">
          <w:rPr>
            <w:rStyle w:val="Hyperlink"/>
            <w:noProof/>
          </w:rPr>
          <w:delText xml:space="preserve"> ProcessingDetails – JSON Syntax</w:delText>
        </w:r>
        <w:r w:rsidDel="00EB1DAE">
          <w:rPr>
            <w:noProof/>
            <w:webHidden/>
          </w:rPr>
          <w:tab/>
          <w:delText>86</w:delText>
        </w:r>
      </w:del>
    </w:p>
    <w:p w14:paraId="6D534534" w14:textId="45916327" w:rsidR="005E5C94" w:rsidDel="00EB1DAE" w:rsidRDefault="005E5C94">
      <w:pPr>
        <w:pStyle w:val="Verzeichnis4"/>
        <w:tabs>
          <w:tab w:val="right" w:leader="dot" w:pos="9350"/>
        </w:tabs>
        <w:rPr>
          <w:del w:id="1239" w:author="Andreas Kuehne" w:date="2019-05-09T22:04:00Z"/>
          <w:rFonts w:asciiTheme="minorHAnsi" w:eastAsiaTheme="minorEastAsia" w:hAnsiTheme="minorHAnsi" w:cstheme="minorBidi"/>
          <w:noProof/>
          <w:sz w:val="22"/>
          <w:szCs w:val="22"/>
          <w:lang w:val="en-GB" w:eastAsia="en-GB"/>
        </w:rPr>
      </w:pPr>
      <w:del w:id="1240" w:author="Andreas Kuehne" w:date="2019-05-09T22:04:00Z">
        <w:r w:rsidRPr="00EB1DAE" w:rsidDel="00EB1DAE">
          <w:rPr>
            <w:rStyle w:val="Hyperlink"/>
            <w:noProof/>
            <w14:scene3d>
              <w14:camera w14:prst="orthographicFront"/>
              <w14:lightRig w14:rig="threePt" w14:dir="t">
                <w14:rot w14:lat="0" w14:lon="0" w14:rev="0"/>
              </w14:lightRig>
            </w14:scene3d>
          </w:rPr>
          <w:delText>4.3.28.2</w:delText>
        </w:r>
        <w:r w:rsidRPr="00EB1DAE" w:rsidDel="00EB1DAE">
          <w:rPr>
            <w:rStyle w:val="Hyperlink"/>
            <w:noProof/>
          </w:rPr>
          <w:delText xml:space="preserve"> ProcessingDetails – XML Syntax</w:delText>
        </w:r>
        <w:r w:rsidDel="00EB1DAE">
          <w:rPr>
            <w:noProof/>
            <w:webHidden/>
          </w:rPr>
          <w:tab/>
          <w:delText>87</w:delText>
        </w:r>
      </w:del>
    </w:p>
    <w:p w14:paraId="2E92BCD9" w14:textId="212DA13B" w:rsidR="005E5C94" w:rsidDel="00EB1DAE" w:rsidRDefault="005E5C94">
      <w:pPr>
        <w:pStyle w:val="Verzeichnis3"/>
        <w:tabs>
          <w:tab w:val="right" w:leader="dot" w:pos="9350"/>
        </w:tabs>
        <w:rPr>
          <w:del w:id="1241" w:author="Andreas Kuehne" w:date="2019-05-09T22:04:00Z"/>
          <w:rFonts w:asciiTheme="minorHAnsi" w:eastAsiaTheme="minorEastAsia" w:hAnsiTheme="minorHAnsi" w:cstheme="minorBidi"/>
          <w:noProof/>
          <w:sz w:val="22"/>
          <w:szCs w:val="22"/>
          <w:lang w:val="en-GB" w:eastAsia="en-GB"/>
        </w:rPr>
      </w:pPr>
      <w:del w:id="1242" w:author="Andreas Kuehne" w:date="2019-05-09T22:04:00Z">
        <w:r w:rsidRPr="00EB1DAE" w:rsidDel="00EB1DAE">
          <w:rPr>
            <w:rStyle w:val="Hyperlink"/>
            <w:noProof/>
            <w14:scene3d>
              <w14:camera w14:prst="orthographicFront"/>
              <w14:lightRig w14:rig="threePt" w14:dir="t">
                <w14:rot w14:lat="0" w14:lon="0" w14:rev="0"/>
              </w14:lightRig>
            </w14:scene3d>
          </w:rPr>
          <w:delText>4.3.29</w:delText>
        </w:r>
        <w:r w:rsidRPr="00EB1DAE" w:rsidDel="00EB1DAE">
          <w:rPr>
            <w:rStyle w:val="Hyperlink"/>
            <w:noProof/>
          </w:rPr>
          <w:delText xml:space="preserve"> Component Detail</w:delText>
        </w:r>
        <w:r w:rsidDel="00EB1DAE">
          <w:rPr>
            <w:noProof/>
            <w:webHidden/>
          </w:rPr>
          <w:tab/>
          <w:delText>87</w:delText>
        </w:r>
      </w:del>
    </w:p>
    <w:p w14:paraId="4E63AC78" w14:textId="598383D7" w:rsidR="005E5C94" w:rsidDel="00EB1DAE" w:rsidRDefault="005E5C94">
      <w:pPr>
        <w:pStyle w:val="Verzeichnis4"/>
        <w:tabs>
          <w:tab w:val="right" w:leader="dot" w:pos="9350"/>
        </w:tabs>
        <w:rPr>
          <w:del w:id="1243" w:author="Andreas Kuehne" w:date="2019-05-09T22:04:00Z"/>
          <w:rFonts w:asciiTheme="minorHAnsi" w:eastAsiaTheme="minorEastAsia" w:hAnsiTheme="minorHAnsi" w:cstheme="minorBidi"/>
          <w:noProof/>
          <w:sz w:val="22"/>
          <w:szCs w:val="22"/>
          <w:lang w:val="en-GB" w:eastAsia="en-GB"/>
        </w:rPr>
      </w:pPr>
      <w:del w:id="1244" w:author="Andreas Kuehne" w:date="2019-05-09T22:04:00Z">
        <w:r w:rsidRPr="00EB1DAE" w:rsidDel="00EB1DAE">
          <w:rPr>
            <w:rStyle w:val="Hyperlink"/>
            <w:noProof/>
            <w14:scene3d>
              <w14:camera w14:prst="orthographicFront"/>
              <w14:lightRig w14:rig="threePt" w14:dir="t">
                <w14:rot w14:lat="0" w14:lon="0" w14:rev="0"/>
              </w14:lightRig>
            </w14:scene3d>
          </w:rPr>
          <w:delText>4.3.29.1</w:delText>
        </w:r>
        <w:r w:rsidRPr="00EB1DAE" w:rsidDel="00EB1DAE">
          <w:rPr>
            <w:rStyle w:val="Hyperlink"/>
            <w:noProof/>
          </w:rPr>
          <w:delText xml:space="preserve"> Detail – JSON Syntax</w:delText>
        </w:r>
        <w:r w:rsidDel="00EB1DAE">
          <w:rPr>
            <w:noProof/>
            <w:webHidden/>
          </w:rPr>
          <w:tab/>
          <w:delText>88</w:delText>
        </w:r>
      </w:del>
    </w:p>
    <w:p w14:paraId="60DC570D" w14:textId="723DA6CE" w:rsidR="005E5C94" w:rsidDel="00EB1DAE" w:rsidRDefault="005E5C94">
      <w:pPr>
        <w:pStyle w:val="Verzeichnis4"/>
        <w:tabs>
          <w:tab w:val="right" w:leader="dot" w:pos="9350"/>
        </w:tabs>
        <w:rPr>
          <w:del w:id="1245" w:author="Andreas Kuehne" w:date="2019-05-09T22:04:00Z"/>
          <w:rFonts w:asciiTheme="minorHAnsi" w:eastAsiaTheme="minorEastAsia" w:hAnsiTheme="minorHAnsi" w:cstheme="minorBidi"/>
          <w:noProof/>
          <w:sz w:val="22"/>
          <w:szCs w:val="22"/>
          <w:lang w:val="en-GB" w:eastAsia="en-GB"/>
        </w:rPr>
      </w:pPr>
      <w:del w:id="1246" w:author="Andreas Kuehne" w:date="2019-05-09T22:04:00Z">
        <w:r w:rsidRPr="00EB1DAE" w:rsidDel="00EB1DAE">
          <w:rPr>
            <w:rStyle w:val="Hyperlink"/>
            <w:noProof/>
            <w14:scene3d>
              <w14:camera w14:prst="orthographicFront"/>
              <w14:lightRig w14:rig="threePt" w14:dir="t">
                <w14:rot w14:lat="0" w14:lon="0" w14:rev="0"/>
              </w14:lightRig>
            </w14:scene3d>
          </w:rPr>
          <w:delText>4.3.29.2</w:delText>
        </w:r>
        <w:r w:rsidRPr="00EB1DAE" w:rsidDel="00EB1DAE">
          <w:rPr>
            <w:rStyle w:val="Hyperlink"/>
            <w:noProof/>
          </w:rPr>
          <w:delText xml:space="preserve"> Detail – XML Syntax</w:delText>
        </w:r>
        <w:r w:rsidDel="00EB1DAE">
          <w:rPr>
            <w:noProof/>
            <w:webHidden/>
          </w:rPr>
          <w:tab/>
          <w:delText>89</w:delText>
        </w:r>
      </w:del>
    </w:p>
    <w:p w14:paraId="0004774D" w14:textId="536C89C2" w:rsidR="005E5C94" w:rsidDel="00EB1DAE" w:rsidRDefault="005E5C94">
      <w:pPr>
        <w:pStyle w:val="Verzeichnis3"/>
        <w:tabs>
          <w:tab w:val="right" w:leader="dot" w:pos="9350"/>
        </w:tabs>
        <w:rPr>
          <w:del w:id="1247" w:author="Andreas Kuehne" w:date="2019-05-09T22:04:00Z"/>
          <w:rFonts w:asciiTheme="minorHAnsi" w:eastAsiaTheme="minorEastAsia" w:hAnsiTheme="minorHAnsi" w:cstheme="minorBidi"/>
          <w:noProof/>
          <w:sz w:val="22"/>
          <w:szCs w:val="22"/>
          <w:lang w:val="en-GB" w:eastAsia="en-GB"/>
        </w:rPr>
      </w:pPr>
      <w:del w:id="1248" w:author="Andreas Kuehne" w:date="2019-05-09T22:04:00Z">
        <w:r w:rsidRPr="00EB1DAE" w:rsidDel="00EB1DAE">
          <w:rPr>
            <w:rStyle w:val="Hyperlink"/>
            <w:noProof/>
            <w14:scene3d>
              <w14:camera w14:prst="orthographicFront"/>
              <w14:lightRig w14:rig="threePt" w14:dir="t">
                <w14:rot w14:lat="0" w14:lon="0" w14:rev="0"/>
              </w14:lightRig>
            </w14:scene3d>
          </w:rPr>
          <w:delText>4.3.30</w:delText>
        </w:r>
        <w:r w:rsidRPr="00EB1DAE" w:rsidDel="00EB1DAE">
          <w:rPr>
            <w:rStyle w:val="Hyperlink"/>
            <w:noProof/>
          </w:rPr>
          <w:delText xml:space="preserve"> Component SigningTimeInfo</w:delText>
        </w:r>
        <w:r w:rsidDel="00EB1DAE">
          <w:rPr>
            <w:noProof/>
            <w:webHidden/>
          </w:rPr>
          <w:tab/>
          <w:delText>89</w:delText>
        </w:r>
      </w:del>
    </w:p>
    <w:p w14:paraId="466175D3" w14:textId="57870EBC" w:rsidR="005E5C94" w:rsidDel="00EB1DAE" w:rsidRDefault="005E5C94">
      <w:pPr>
        <w:pStyle w:val="Verzeichnis4"/>
        <w:tabs>
          <w:tab w:val="right" w:leader="dot" w:pos="9350"/>
        </w:tabs>
        <w:rPr>
          <w:del w:id="1249" w:author="Andreas Kuehne" w:date="2019-05-09T22:04:00Z"/>
          <w:rFonts w:asciiTheme="minorHAnsi" w:eastAsiaTheme="minorEastAsia" w:hAnsiTheme="minorHAnsi" w:cstheme="minorBidi"/>
          <w:noProof/>
          <w:sz w:val="22"/>
          <w:szCs w:val="22"/>
          <w:lang w:val="en-GB" w:eastAsia="en-GB"/>
        </w:rPr>
      </w:pPr>
      <w:del w:id="1250" w:author="Andreas Kuehne" w:date="2019-05-09T22:04:00Z">
        <w:r w:rsidRPr="00EB1DAE" w:rsidDel="00EB1DAE">
          <w:rPr>
            <w:rStyle w:val="Hyperlink"/>
            <w:noProof/>
            <w14:scene3d>
              <w14:camera w14:prst="orthographicFront"/>
              <w14:lightRig w14:rig="threePt" w14:dir="t">
                <w14:rot w14:lat="0" w14:lon="0" w14:rev="0"/>
              </w14:lightRig>
            </w14:scene3d>
          </w:rPr>
          <w:delText>4.3.30.1</w:delText>
        </w:r>
        <w:r w:rsidRPr="00EB1DAE" w:rsidDel="00EB1DAE">
          <w:rPr>
            <w:rStyle w:val="Hyperlink"/>
            <w:noProof/>
          </w:rPr>
          <w:delText xml:space="preserve"> SigningTimeInfo – JSON Syntax</w:delText>
        </w:r>
        <w:r w:rsidDel="00EB1DAE">
          <w:rPr>
            <w:noProof/>
            <w:webHidden/>
          </w:rPr>
          <w:tab/>
          <w:delText>89</w:delText>
        </w:r>
      </w:del>
    </w:p>
    <w:p w14:paraId="23F209FB" w14:textId="3F29A5F7" w:rsidR="005E5C94" w:rsidDel="00EB1DAE" w:rsidRDefault="005E5C94">
      <w:pPr>
        <w:pStyle w:val="Verzeichnis4"/>
        <w:tabs>
          <w:tab w:val="right" w:leader="dot" w:pos="9350"/>
        </w:tabs>
        <w:rPr>
          <w:del w:id="1251" w:author="Andreas Kuehne" w:date="2019-05-09T22:04:00Z"/>
          <w:rFonts w:asciiTheme="minorHAnsi" w:eastAsiaTheme="minorEastAsia" w:hAnsiTheme="minorHAnsi" w:cstheme="minorBidi"/>
          <w:noProof/>
          <w:sz w:val="22"/>
          <w:szCs w:val="22"/>
          <w:lang w:val="en-GB" w:eastAsia="en-GB"/>
        </w:rPr>
      </w:pPr>
      <w:del w:id="1252" w:author="Andreas Kuehne" w:date="2019-05-09T22:04:00Z">
        <w:r w:rsidRPr="00EB1DAE" w:rsidDel="00EB1DAE">
          <w:rPr>
            <w:rStyle w:val="Hyperlink"/>
            <w:noProof/>
            <w14:scene3d>
              <w14:camera w14:prst="orthographicFront"/>
              <w14:lightRig w14:rig="threePt" w14:dir="t">
                <w14:rot w14:lat="0" w14:lon="0" w14:rev="0"/>
              </w14:lightRig>
            </w14:scene3d>
          </w:rPr>
          <w:delText>4.3.30.2</w:delText>
        </w:r>
        <w:r w:rsidRPr="00EB1DAE" w:rsidDel="00EB1DAE">
          <w:rPr>
            <w:rStyle w:val="Hyperlink"/>
            <w:noProof/>
          </w:rPr>
          <w:delText xml:space="preserve"> SigningTimeInfo – XML Syntax</w:delText>
        </w:r>
        <w:r w:rsidDel="00EB1DAE">
          <w:rPr>
            <w:noProof/>
            <w:webHidden/>
          </w:rPr>
          <w:tab/>
          <w:delText>90</w:delText>
        </w:r>
      </w:del>
    </w:p>
    <w:p w14:paraId="177599DC" w14:textId="583D34B2" w:rsidR="005E5C94" w:rsidDel="00EB1DAE" w:rsidRDefault="005E5C94">
      <w:pPr>
        <w:pStyle w:val="Verzeichnis3"/>
        <w:tabs>
          <w:tab w:val="right" w:leader="dot" w:pos="9350"/>
        </w:tabs>
        <w:rPr>
          <w:del w:id="1253" w:author="Andreas Kuehne" w:date="2019-05-09T22:04:00Z"/>
          <w:rFonts w:asciiTheme="minorHAnsi" w:eastAsiaTheme="minorEastAsia" w:hAnsiTheme="minorHAnsi" w:cstheme="minorBidi"/>
          <w:noProof/>
          <w:sz w:val="22"/>
          <w:szCs w:val="22"/>
          <w:lang w:val="en-GB" w:eastAsia="en-GB"/>
        </w:rPr>
      </w:pPr>
      <w:del w:id="1254" w:author="Andreas Kuehne" w:date="2019-05-09T22:04:00Z">
        <w:r w:rsidRPr="00EB1DAE" w:rsidDel="00EB1DAE">
          <w:rPr>
            <w:rStyle w:val="Hyperlink"/>
            <w:noProof/>
            <w14:scene3d>
              <w14:camera w14:prst="orthographicFront"/>
              <w14:lightRig w14:rig="threePt" w14:dir="t">
                <w14:rot w14:lat="0" w14:lon="0" w14:rev="0"/>
              </w14:lightRig>
            </w14:scene3d>
          </w:rPr>
          <w:delText>4.3.31</w:delText>
        </w:r>
        <w:r w:rsidRPr="00EB1DAE" w:rsidDel="00EB1DAE">
          <w:rPr>
            <w:rStyle w:val="Hyperlink"/>
            <w:noProof/>
          </w:rPr>
          <w:delText xml:space="preserve"> Component SigningTimeBoundaries</w:delText>
        </w:r>
        <w:r w:rsidDel="00EB1DAE">
          <w:rPr>
            <w:noProof/>
            <w:webHidden/>
          </w:rPr>
          <w:tab/>
          <w:delText>90</w:delText>
        </w:r>
      </w:del>
    </w:p>
    <w:p w14:paraId="159C3ED4" w14:textId="434EE183" w:rsidR="005E5C94" w:rsidDel="00EB1DAE" w:rsidRDefault="005E5C94">
      <w:pPr>
        <w:pStyle w:val="Verzeichnis4"/>
        <w:tabs>
          <w:tab w:val="right" w:leader="dot" w:pos="9350"/>
        </w:tabs>
        <w:rPr>
          <w:del w:id="1255" w:author="Andreas Kuehne" w:date="2019-05-09T22:04:00Z"/>
          <w:rFonts w:asciiTheme="minorHAnsi" w:eastAsiaTheme="minorEastAsia" w:hAnsiTheme="minorHAnsi" w:cstheme="minorBidi"/>
          <w:noProof/>
          <w:sz w:val="22"/>
          <w:szCs w:val="22"/>
          <w:lang w:val="en-GB" w:eastAsia="en-GB"/>
        </w:rPr>
      </w:pPr>
      <w:del w:id="1256" w:author="Andreas Kuehne" w:date="2019-05-09T22:04:00Z">
        <w:r w:rsidRPr="00EB1DAE" w:rsidDel="00EB1DAE">
          <w:rPr>
            <w:rStyle w:val="Hyperlink"/>
            <w:noProof/>
            <w14:scene3d>
              <w14:camera w14:prst="orthographicFront"/>
              <w14:lightRig w14:rig="threePt" w14:dir="t">
                <w14:rot w14:lat="0" w14:lon="0" w14:rev="0"/>
              </w14:lightRig>
            </w14:scene3d>
          </w:rPr>
          <w:delText>4.3.31.1</w:delText>
        </w:r>
        <w:r w:rsidRPr="00EB1DAE" w:rsidDel="00EB1DAE">
          <w:rPr>
            <w:rStyle w:val="Hyperlink"/>
            <w:noProof/>
          </w:rPr>
          <w:delText xml:space="preserve"> SigningTimeBoundaries – JSON Syntax</w:delText>
        </w:r>
        <w:r w:rsidDel="00EB1DAE">
          <w:rPr>
            <w:noProof/>
            <w:webHidden/>
          </w:rPr>
          <w:tab/>
          <w:delText>90</w:delText>
        </w:r>
      </w:del>
    </w:p>
    <w:p w14:paraId="2622FD72" w14:textId="55E50E4D" w:rsidR="005E5C94" w:rsidDel="00EB1DAE" w:rsidRDefault="005E5C94">
      <w:pPr>
        <w:pStyle w:val="Verzeichnis4"/>
        <w:tabs>
          <w:tab w:val="right" w:leader="dot" w:pos="9350"/>
        </w:tabs>
        <w:rPr>
          <w:del w:id="1257" w:author="Andreas Kuehne" w:date="2019-05-09T22:04:00Z"/>
          <w:rFonts w:asciiTheme="minorHAnsi" w:eastAsiaTheme="minorEastAsia" w:hAnsiTheme="minorHAnsi" w:cstheme="minorBidi"/>
          <w:noProof/>
          <w:sz w:val="22"/>
          <w:szCs w:val="22"/>
          <w:lang w:val="en-GB" w:eastAsia="en-GB"/>
        </w:rPr>
      </w:pPr>
      <w:del w:id="1258" w:author="Andreas Kuehne" w:date="2019-05-09T22:04:00Z">
        <w:r w:rsidRPr="00EB1DAE" w:rsidDel="00EB1DAE">
          <w:rPr>
            <w:rStyle w:val="Hyperlink"/>
            <w:noProof/>
            <w14:scene3d>
              <w14:camera w14:prst="orthographicFront"/>
              <w14:lightRig w14:rig="threePt" w14:dir="t">
                <w14:rot w14:lat="0" w14:lon="0" w14:rev="0"/>
              </w14:lightRig>
            </w14:scene3d>
          </w:rPr>
          <w:delText>4.3.31.2</w:delText>
        </w:r>
        <w:r w:rsidRPr="00EB1DAE" w:rsidDel="00EB1DAE">
          <w:rPr>
            <w:rStyle w:val="Hyperlink"/>
            <w:noProof/>
          </w:rPr>
          <w:delText xml:space="preserve"> SigningTimeBoundaries – XML Syntax</w:delText>
        </w:r>
        <w:r w:rsidDel="00EB1DAE">
          <w:rPr>
            <w:noProof/>
            <w:webHidden/>
          </w:rPr>
          <w:tab/>
          <w:delText>91</w:delText>
        </w:r>
      </w:del>
    </w:p>
    <w:p w14:paraId="2761BB42" w14:textId="7F643E16" w:rsidR="005E5C94" w:rsidDel="00EB1DAE" w:rsidRDefault="005E5C94">
      <w:pPr>
        <w:pStyle w:val="Verzeichnis3"/>
        <w:tabs>
          <w:tab w:val="right" w:leader="dot" w:pos="9350"/>
        </w:tabs>
        <w:rPr>
          <w:del w:id="1259" w:author="Andreas Kuehne" w:date="2019-05-09T22:04:00Z"/>
          <w:rFonts w:asciiTheme="minorHAnsi" w:eastAsiaTheme="minorEastAsia" w:hAnsiTheme="minorHAnsi" w:cstheme="minorBidi"/>
          <w:noProof/>
          <w:sz w:val="22"/>
          <w:szCs w:val="22"/>
          <w:lang w:val="en-GB" w:eastAsia="en-GB"/>
        </w:rPr>
      </w:pPr>
      <w:del w:id="1260" w:author="Andreas Kuehne" w:date="2019-05-09T22:04:00Z">
        <w:r w:rsidRPr="00EB1DAE" w:rsidDel="00EB1DAE">
          <w:rPr>
            <w:rStyle w:val="Hyperlink"/>
            <w:noProof/>
            <w14:scene3d>
              <w14:camera w14:prst="orthographicFront"/>
              <w14:lightRig w14:rig="threePt" w14:dir="t">
                <w14:rot w14:lat="0" w14:lon="0" w14:rev="0"/>
              </w14:lightRig>
            </w14:scene3d>
          </w:rPr>
          <w:delText>4.3.32</w:delText>
        </w:r>
        <w:r w:rsidRPr="00EB1DAE" w:rsidDel="00EB1DAE">
          <w:rPr>
            <w:rStyle w:val="Hyperlink"/>
            <w:noProof/>
          </w:rPr>
          <w:delText xml:space="preserve"> Component AugmentedSignature</w:delText>
        </w:r>
        <w:r w:rsidDel="00EB1DAE">
          <w:rPr>
            <w:noProof/>
            <w:webHidden/>
          </w:rPr>
          <w:tab/>
          <w:delText>91</w:delText>
        </w:r>
      </w:del>
    </w:p>
    <w:p w14:paraId="6B599955" w14:textId="6E906B07" w:rsidR="005E5C94" w:rsidDel="00EB1DAE" w:rsidRDefault="005E5C94">
      <w:pPr>
        <w:pStyle w:val="Verzeichnis4"/>
        <w:tabs>
          <w:tab w:val="right" w:leader="dot" w:pos="9350"/>
        </w:tabs>
        <w:rPr>
          <w:del w:id="1261" w:author="Andreas Kuehne" w:date="2019-05-09T22:04:00Z"/>
          <w:rFonts w:asciiTheme="minorHAnsi" w:eastAsiaTheme="minorEastAsia" w:hAnsiTheme="minorHAnsi" w:cstheme="minorBidi"/>
          <w:noProof/>
          <w:sz w:val="22"/>
          <w:szCs w:val="22"/>
          <w:lang w:val="en-GB" w:eastAsia="en-GB"/>
        </w:rPr>
      </w:pPr>
      <w:del w:id="1262" w:author="Andreas Kuehne" w:date="2019-05-09T22:04:00Z">
        <w:r w:rsidRPr="00EB1DAE" w:rsidDel="00EB1DAE">
          <w:rPr>
            <w:rStyle w:val="Hyperlink"/>
            <w:noProof/>
            <w14:scene3d>
              <w14:camera w14:prst="orthographicFront"/>
              <w14:lightRig w14:rig="threePt" w14:dir="t">
                <w14:rot w14:lat="0" w14:lon="0" w14:rev="0"/>
              </w14:lightRig>
            </w14:scene3d>
          </w:rPr>
          <w:delText>4.3.32.1</w:delText>
        </w:r>
        <w:r w:rsidRPr="00EB1DAE" w:rsidDel="00EB1DAE">
          <w:rPr>
            <w:rStyle w:val="Hyperlink"/>
            <w:noProof/>
          </w:rPr>
          <w:delText xml:space="preserve"> AugmentedSignature – JSON Syntax</w:delText>
        </w:r>
        <w:r w:rsidDel="00EB1DAE">
          <w:rPr>
            <w:noProof/>
            <w:webHidden/>
          </w:rPr>
          <w:tab/>
          <w:delText>92</w:delText>
        </w:r>
      </w:del>
    </w:p>
    <w:p w14:paraId="675C4138" w14:textId="2D847C65" w:rsidR="005E5C94" w:rsidDel="00EB1DAE" w:rsidRDefault="005E5C94">
      <w:pPr>
        <w:pStyle w:val="Verzeichnis4"/>
        <w:tabs>
          <w:tab w:val="right" w:leader="dot" w:pos="9350"/>
        </w:tabs>
        <w:rPr>
          <w:del w:id="1263" w:author="Andreas Kuehne" w:date="2019-05-09T22:04:00Z"/>
          <w:rFonts w:asciiTheme="minorHAnsi" w:eastAsiaTheme="minorEastAsia" w:hAnsiTheme="minorHAnsi" w:cstheme="minorBidi"/>
          <w:noProof/>
          <w:sz w:val="22"/>
          <w:szCs w:val="22"/>
          <w:lang w:val="en-GB" w:eastAsia="en-GB"/>
        </w:rPr>
      </w:pPr>
      <w:del w:id="1264" w:author="Andreas Kuehne" w:date="2019-05-09T22:04:00Z">
        <w:r w:rsidRPr="00EB1DAE" w:rsidDel="00EB1DAE">
          <w:rPr>
            <w:rStyle w:val="Hyperlink"/>
            <w:noProof/>
            <w14:scene3d>
              <w14:camera w14:prst="orthographicFront"/>
              <w14:lightRig w14:rig="threePt" w14:dir="t">
                <w14:rot w14:lat="0" w14:lon="0" w14:rev="0"/>
              </w14:lightRig>
            </w14:scene3d>
          </w:rPr>
          <w:delText>4.3.32.2</w:delText>
        </w:r>
        <w:r w:rsidRPr="00EB1DAE" w:rsidDel="00EB1DAE">
          <w:rPr>
            <w:rStyle w:val="Hyperlink"/>
            <w:noProof/>
          </w:rPr>
          <w:delText xml:space="preserve"> AugmentedSignature – XML Syntax</w:delText>
        </w:r>
        <w:r w:rsidDel="00EB1DAE">
          <w:rPr>
            <w:noProof/>
            <w:webHidden/>
          </w:rPr>
          <w:tab/>
          <w:delText>93</w:delText>
        </w:r>
      </w:del>
    </w:p>
    <w:p w14:paraId="593EFE8C" w14:textId="2A65DC93" w:rsidR="005E5C94" w:rsidDel="00EB1DAE" w:rsidRDefault="005E5C94">
      <w:pPr>
        <w:pStyle w:val="Verzeichnis3"/>
        <w:tabs>
          <w:tab w:val="right" w:leader="dot" w:pos="9350"/>
        </w:tabs>
        <w:rPr>
          <w:del w:id="1265" w:author="Andreas Kuehne" w:date="2019-05-09T22:04:00Z"/>
          <w:rFonts w:asciiTheme="minorHAnsi" w:eastAsiaTheme="minorEastAsia" w:hAnsiTheme="minorHAnsi" w:cstheme="minorBidi"/>
          <w:noProof/>
          <w:sz w:val="22"/>
          <w:szCs w:val="22"/>
          <w:lang w:val="en-GB" w:eastAsia="en-GB"/>
        </w:rPr>
      </w:pPr>
      <w:del w:id="1266" w:author="Andreas Kuehne" w:date="2019-05-09T22:04:00Z">
        <w:r w:rsidRPr="00EB1DAE" w:rsidDel="00EB1DAE">
          <w:rPr>
            <w:rStyle w:val="Hyperlink"/>
            <w:noProof/>
            <w14:scene3d>
              <w14:camera w14:prst="orthographicFront"/>
              <w14:lightRig w14:rig="threePt" w14:dir="t">
                <w14:rot w14:lat="0" w14:lon="0" w14:rev="0"/>
              </w14:lightRig>
            </w14:scene3d>
          </w:rPr>
          <w:delText>4.3.33</w:delText>
        </w:r>
        <w:r w:rsidRPr="00EB1DAE" w:rsidDel="00EB1DAE">
          <w:rPr>
            <w:rStyle w:val="Hyperlink"/>
            <w:noProof/>
          </w:rPr>
          <w:delText xml:space="preserve"> Component ReturnTransformedDocument</w:delText>
        </w:r>
        <w:r w:rsidDel="00EB1DAE">
          <w:rPr>
            <w:noProof/>
            <w:webHidden/>
          </w:rPr>
          <w:tab/>
          <w:delText>93</w:delText>
        </w:r>
      </w:del>
    </w:p>
    <w:p w14:paraId="60B82EB4" w14:textId="763A2F19" w:rsidR="005E5C94" w:rsidDel="00EB1DAE" w:rsidRDefault="005E5C94">
      <w:pPr>
        <w:pStyle w:val="Verzeichnis4"/>
        <w:tabs>
          <w:tab w:val="right" w:leader="dot" w:pos="9350"/>
        </w:tabs>
        <w:rPr>
          <w:del w:id="1267" w:author="Andreas Kuehne" w:date="2019-05-09T22:04:00Z"/>
          <w:rFonts w:asciiTheme="minorHAnsi" w:eastAsiaTheme="minorEastAsia" w:hAnsiTheme="minorHAnsi" w:cstheme="minorBidi"/>
          <w:noProof/>
          <w:sz w:val="22"/>
          <w:szCs w:val="22"/>
          <w:lang w:val="en-GB" w:eastAsia="en-GB"/>
        </w:rPr>
      </w:pPr>
      <w:del w:id="1268" w:author="Andreas Kuehne" w:date="2019-05-09T22:04:00Z">
        <w:r w:rsidRPr="00EB1DAE" w:rsidDel="00EB1DAE">
          <w:rPr>
            <w:rStyle w:val="Hyperlink"/>
            <w:noProof/>
            <w14:scene3d>
              <w14:camera w14:prst="orthographicFront"/>
              <w14:lightRig w14:rig="threePt" w14:dir="t">
                <w14:rot w14:lat="0" w14:lon="0" w14:rev="0"/>
              </w14:lightRig>
            </w14:scene3d>
          </w:rPr>
          <w:delText>4.3.33.1</w:delText>
        </w:r>
        <w:r w:rsidRPr="00EB1DAE" w:rsidDel="00EB1DAE">
          <w:rPr>
            <w:rStyle w:val="Hyperlink"/>
            <w:noProof/>
          </w:rPr>
          <w:delText xml:space="preserve"> ReturnTransformedDocument – JSON Syntax</w:delText>
        </w:r>
        <w:r w:rsidDel="00EB1DAE">
          <w:rPr>
            <w:noProof/>
            <w:webHidden/>
          </w:rPr>
          <w:tab/>
          <w:delText>93</w:delText>
        </w:r>
      </w:del>
    </w:p>
    <w:p w14:paraId="14E4942C" w14:textId="61193808" w:rsidR="005E5C94" w:rsidDel="00EB1DAE" w:rsidRDefault="005E5C94">
      <w:pPr>
        <w:pStyle w:val="Verzeichnis4"/>
        <w:tabs>
          <w:tab w:val="right" w:leader="dot" w:pos="9350"/>
        </w:tabs>
        <w:rPr>
          <w:del w:id="1269" w:author="Andreas Kuehne" w:date="2019-05-09T22:04:00Z"/>
          <w:rFonts w:asciiTheme="minorHAnsi" w:eastAsiaTheme="minorEastAsia" w:hAnsiTheme="minorHAnsi" w:cstheme="minorBidi"/>
          <w:noProof/>
          <w:sz w:val="22"/>
          <w:szCs w:val="22"/>
          <w:lang w:val="en-GB" w:eastAsia="en-GB"/>
        </w:rPr>
      </w:pPr>
      <w:del w:id="1270" w:author="Andreas Kuehne" w:date="2019-05-09T22:04:00Z">
        <w:r w:rsidRPr="00EB1DAE" w:rsidDel="00EB1DAE">
          <w:rPr>
            <w:rStyle w:val="Hyperlink"/>
            <w:noProof/>
            <w14:scene3d>
              <w14:camera w14:prst="orthographicFront"/>
              <w14:lightRig w14:rig="threePt" w14:dir="t">
                <w14:rot w14:lat="0" w14:lon="0" w14:rev="0"/>
              </w14:lightRig>
            </w14:scene3d>
          </w:rPr>
          <w:delText>4.3.33.2</w:delText>
        </w:r>
        <w:r w:rsidRPr="00EB1DAE" w:rsidDel="00EB1DAE">
          <w:rPr>
            <w:rStyle w:val="Hyperlink"/>
            <w:noProof/>
          </w:rPr>
          <w:delText xml:space="preserve"> ReturnTransformedDocument – XML Syntax</w:delText>
        </w:r>
        <w:r w:rsidDel="00EB1DAE">
          <w:rPr>
            <w:noProof/>
            <w:webHidden/>
          </w:rPr>
          <w:tab/>
          <w:delText>93</w:delText>
        </w:r>
      </w:del>
    </w:p>
    <w:p w14:paraId="20151B3A" w14:textId="66C382DE" w:rsidR="005E5C94" w:rsidDel="00EB1DAE" w:rsidRDefault="005E5C94">
      <w:pPr>
        <w:pStyle w:val="Verzeichnis3"/>
        <w:tabs>
          <w:tab w:val="right" w:leader="dot" w:pos="9350"/>
        </w:tabs>
        <w:rPr>
          <w:del w:id="1271" w:author="Andreas Kuehne" w:date="2019-05-09T22:04:00Z"/>
          <w:rFonts w:asciiTheme="minorHAnsi" w:eastAsiaTheme="minorEastAsia" w:hAnsiTheme="minorHAnsi" w:cstheme="minorBidi"/>
          <w:noProof/>
          <w:sz w:val="22"/>
          <w:szCs w:val="22"/>
          <w:lang w:val="en-GB" w:eastAsia="en-GB"/>
        </w:rPr>
      </w:pPr>
      <w:del w:id="1272" w:author="Andreas Kuehne" w:date="2019-05-09T22:04:00Z">
        <w:r w:rsidRPr="00EB1DAE" w:rsidDel="00EB1DAE">
          <w:rPr>
            <w:rStyle w:val="Hyperlink"/>
            <w:noProof/>
            <w14:scene3d>
              <w14:camera w14:prst="orthographicFront"/>
              <w14:lightRig w14:rig="threePt" w14:dir="t">
                <w14:rot w14:lat="0" w14:lon="0" w14:rev="0"/>
              </w14:lightRig>
            </w14:scene3d>
          </w:rPr>
          <w:delText>4.3.34</w:delText>
        </w:r>
        <w:r w:rsidRPr="00EB1DAE" w:rsidDel="00EB1DAE">
          <w:rPr>
            <w:rStyle w:val="Hyperlink"/>
            <w:noProof/>
          </w:rPr>
          <w:delText xml:space="preserve"> Component TransformedDocument</w:delText>
        </w:r>
        <w:r w:rsidDel="00EB1DAE">
          <w:rPr>
            <w:noProof/>
            <w:webHidden/>
          </w:rPr>
          <w:tab/>
          <w:delText>93</w:delText>
        </w:r>
      </w:del>
    </w:p>
    <w:p w14:paraId="64C23F3C" w14:textId="12BA246C" w:rsidR="005E5C94" w:rsidDel="00EB1DAE" w:rsidRDefault="005E5C94">
      <w:pPr>
        <w:pStyle w:val="Verzeichnis4"/>
        <w:tabs>
          <w:tab w:val="right" w:leader="dot" w:pos="9350"/>
        </w:tabs>
        <w:rPr>
          <w:del w:id="1273" w:author="Andreas Kuehne" w:date="2019-05-09T22:04:00Z"/>
          <w:rFonts w:asciiTheme="minorHAnsi" w:eastAsiaTheme="minorEastAsia" w:hAnsiTheme="minorHAnsi" w:cstheme="minorBidi"/>
          <w:noProof/>
          <w:sz w:val="22"/>
          <w:szCs w:val="22"/>
          <w:lang w:val="en-GB" w:eastAsia="en-GB"/>
        </w:rPr>
      </w:pPr>
      <w:del w:id="1274" w:author="Andreas Kuehne" w:date="2019-05-09T22:04:00Z">
        <w:r w:rsidRPr="00EB1DAE" w:rsidDel="00EB1DAE">
          <w:rPr>
            <w:rStyle w:val="Hyperlink"/>
            <w:noProof/>
            <w14:scene3d>
              <w14:camera w14:prst="orthographicFront"/>
              <w14:lightRig w14:rig="threePt" w14:dir="t">
                <w14:rot w14:lat="0" w14:lon="0" w14:rev="0"/>
              </w14:lightRig>
            </w14:scene3d>
          </w:rPr>
          <w:delText>4.3.34.1</w:delText>
        </w:r>
        <w:r w:rsidRPr="00EB1DAE" w:rsidDel="00EB1DAE">
          <w:rPr>
            <w:rStyle w:val="Hyperlink"/>
            <w:noProof/>
          </w:rPr>
          <w:delText xml:space="preserve"> TransformedDocument – JSON Syntax</w:delText>
        </w:r>
        <w:r w:rsidDel="00EB1DAE">
          <w:rPr>
            <w:noProof/>
            <w:webHidden/>
          </w:rPr>
          <w:tab/>
          <w:delText>94</w:delText>
        </w:r>
      </w:del>
    </w:p>
    <w:p w14:paraId="0B00BF5C" w14:textId="1581078E" w:rsidR="005E5C94" w:rsidDel="00EB1DAE" w:rsidRDefault="005E5C94">
      <w:pPr>
        <w:pStyle w:val="Verzeichnis4"/>
        <w:tabs>
          <w:tab w:val="right" w:leader="dot" w:pos="9350"/>
        </w:tabs>
        <w:rPr>
          <w:del w:id="1275" w:author="Andreas Kuehne" w:date="2019-05-09T22:04:00Z"/>
          <w:rFonts w:asciiTheme="minorHAnsi" w:eastAsiaTheme="minorEastAsia" w:hAnsiTheme="minorHAnsi" w:cstheme="minorBidi"/>
          <w:noProof/>
          <w:sz w:val="22"/>
          <w:szCs w:val="22"/>
          <w:lang w:val="en-GB" w:eastAsia="en-GB"/>
        </w:rPr>
      </w:pPr>
      <w:del w:id="1276" w:author="Andreas Kuehne" w:date="2019-05-09T22:04:00Z">
        <w:r w:rsidRPr="00EB1DAE" w:rsidDel="00EB1DAE">
          <w:rPr>
            <w:rStyle w:val="Hyperlink"/>
            <w:noProof/>
            <w14:scene3d>
              <w14:camera w14:prst="orthographicFront"/>
              <w14:lightRig w14:rig="threePt" w14:dir="t">
                <w14:rot w14:lat="0" w14:lon="0" w14:rev="0"/>
              </w14:lightRig>
            </w14:scene3d>
          </w:rPr>
          <w:delText>4.3.34.2</w:delText>
        </w:r>
        <w:r w:rsidRPr="00EB1DAE" w:rsidDel="00EB1DAE">
          <w:rPr>
            <w:rStyle w:val="Hyperlink"/>
            <w:noProof/>
          </w:rPr>
          <w:delText xml:space="preserve"> TransformedDocument – XML Syntax</w:delText>
        </w:r>
        <w:r w:rsidDel="00EB1DAE">
          <w:rPr>
            <w:noProof/>
            <w:webHidden/>
          </w:rPr>
          <w:tab/>
          <w:delText>94</w:delText>
        </w:r>
      </w:del>
    </w:p>
    <w:p w14:paraId="36B9E8BD" w14:textId="29D3BC36" w:rsidR="005E5C94" w:rsidDel="00EB1DAE" w:rsidRDefault="005E5C94">
      <w:pPr>
        <w:pStyle w:val="Verzeichnis2"/>
        <w:tabs>
          <w:tab w:val="right" w:leader="dot" w:pos="9350"/>
        </w:tabs>
        <w:rPr>
          <w:del w:id="1277" w:author="Andreas Kuehne" w:date="2019-05-09T22:04:00Z"/>
          <w:rFonts w:asciiTheme="minorHAnsi" w:eastAsiaTheme="minorEastAsia" w:hAnsiTheme="minorHAnsi" w:cstheme="minorBidi"/>
          <w:noProof/>
          <w:sz w:val="22"/>
          <w:szCs w:val="22"/>
          <w:lang w:val="en-GB" w:eastAsia="en-GB"/>
        </w:rPr>
      </w:pPr>
      <w:del w:id="1278" w:author="Andreas Kuehne" w:date="2019-05-09T22:04:00Z">
        <w:r w:rsidRPr="00EB1DAE" w:rsidDel="00EB1DAE">
          <w:rPr>
            <w:rStyle w:val="Hyperlink"/>
            <w:noProof/>
          </w:rPr>
          <w:delText>4.4 Request/Response related data structures defined in this document</w:delText>
        </w:r>
        <w:r w:rsidDel="00EB1DAE">
          <w:rPr>
            <w:noProof/>
            <w:webHidden/>
          </w:rPr>
          <w:tab/>
          <w:delText>94</w:delText>
        </w:r>
      </w:del>
    </w:p>
    <w:p w14:paraId="15227CF8" w14:textId="34CA1C33" w:rsidR="005E5C94" w:rsidDel="00EB1DAE" w:rsidRDefault="005E5C94">
      <w:pPr>
        <w:pStyle w:val="Verzeichnis3"/>
        <w:tabs>
          <w:tab w:val="right" w:leader="dot" w:pos="9350"/>
        </w:tabs>
        <w:rPr>
          <w:del w:id="1279" w:author="Andreas Kuehne" w:date="2019-05-09T22:04:00Z"/>
          <w:rFonts w:asciiTheme="minorHAnsi" w:eastAsiaTheme="minorEastAsia" w:hAnsiTheme="minorHAnsi" w:cstheme="minorBidi"/>
          <w:noProof/>
          <w:sz w:val="22"/>
          <w:szCs w:val="22"/>
          <w:lang w:val="en-GB" w:eastAsia="en-GB"/>
        </w:rPr>
      </w:pPr>
      <w:del w:id="1280" w:author="Andreas Kuehne" w:date="2019-05-09T22:04:00Z">
        <w:r w:rsidRPr="00EB1DAE" w:rsidDel="00EB1DAE">
          <w:rPr>
            <w:rStyle w:val="Hyperlink"/>
            <w:noProof/>
            <w14:scene3d>
              <w14:camera w14:prst="orthographicFront"/>
              <w14:lightRig w14:rig="threePt" w14:dir="t">
                <w14:rot w14:lat="0" w14:lon="0" w14:rev="0"/>
              </w14:lightRig>
            </w14:scene3d>
          </w:rPr>
          <w:delText>4.4.1</w:delText>
        </w:r>
        <w:r w:rsidRPr="00EB1DAE" w:rsidDel="00EB1DAE">
          <w:rPr>
            <w:rStyle w:val="Hyperlink"/>
            <w:noProof/>
          </w:rPr>
          <w:delText xml:space="preserve"> Component InputDocuments</w:delText>
        </w:r>
        <w:r w:rsidDel="00EB1DAE">
          <w:rPr>
            <w:noProof/>
            <w:webHidden/>
          </w:rPr>
          <w:tab/>
          <w:delText>94</w:delText>
        </w:r>
      </w:del>
    </w:p>
    <w:p w14:paraId="6720F58E" w14:textId="06DA3506" w:rsidR="005E5C94" w:rsidDel="00EB1DAE" w:rsidRDefault="005E5C94">
      <w:pPr>
        <w:pStyle w:val="Verzeichnis4"/>
        <w:tabs>
          <w:tab w:val="right" w:leader="dot" w:pos="9350"/>
        </w:tabs>
        <w:rPr>
          <w:del w:id="1281" w:author="Andreas Kuehne" w:date="2019-05-09T22:04:00Z"/>
          <w:rFonts w:asciiTheme="minorHAnsi" w:eastAsiaTheme="minorEastAsia" w:hAnsiTheme="minorHAnsi" w:cstheme="minorBidi"/>
          <w:noProof/>
          <w:sz w:val="22"/>
          <w:szCs w:val="22"/>
          <w:lang w:val="en-GB" w:eastAsia="en-GB"/>
        </w:rPr>
      </w:pPr>
      <w:del w:id="1282" w:author="Andreas Kuehne" w:date="2019-05-09T22:04:00Z">
        <w:r w:rsidRPr="00EB1DAE" w:rsidDel="00EB1DAE">
          <w:rPr>
            <w:rStyle w:val="Hyperlink"/>
            <w:noProof/>
            <w14:scene3d>
              <w14:camera w14:prst="orthographicFront"/>
              <w14:lightRig w14:rig="threePt" w14:dir="t">
                <w14:rot w14:lat="0" w14:lon="0" w14:rev="0"/>
              </w14:lightRig>
            </w14:scene3d>
          </w:rPr>
          <w:delText>4.4.1.1</w:delText>
        </w:r>
        <w:r w:rsidRPr="00EB1DAE" w:rsidDel="00EB1DAE">
          <w:rPr>
            <w:rStyle w:val="Hyperlink"/>
            <w:noProof/>
          </w:rPr>
          <w:delText xml:space="preserve"> InputDocuments – JSON Syntax</w:delText>
        </w:r>
        <w:r w:rsidDel="00EB1DAE">
          <w:rPr>
            <w:noProof/>
            <w:webHidden/>
          </w:rPr>
          <w:tab/>
          <w:delText>95</w:delText>
        </w:r>
      </w:del>
    </w:p>
    <w:p w14:paraId="76794304" w14:textId="20F98FFD" w:rsidR="005E5C94" w:rsidDel="00EB1DAE" w:rsidRDefault="005E5C94">
      <w:pPr>
        <w:pStyle w:val="Verzeichnis4"/>
        <w:tabs>
          <w:tab w:val="right" w:leader="dot" w:pos="9350"/>
        </w:tabs>
        <w:rPr>
          <w:del w:id="1283" w:author="Andreas Kuehne" w:date="2019-05-09T22:04:00Z"/>
          <w:rFonts w:asciiTheme="minorHAnsi" w:eastAsiaTheme="minorEastAsia" w:hAnsiTheme="minorHAnsi" w:cstheme="minorBidi"/>
          <w:noProof/>
          <w:sz w:val="22"/>
          <w:szCs w:val="22"/>
          <w:lang w:val="en-GB" w:eastAsia="en-GB"/>
        </w:rPr>
      </w:pPr>
      <w:del w:id="1284" w:author="Andreas Kuehne" w:date="2019-05-09T22:04:00Z">
        <w:r w:rsidRPr="00EB1DAE" w:rsidDel="00EB1DAE">
          <w:rPr>
            <w:rStyle w:val="Hyperlink"/>
            <w:noProof/>
            <w14:scene3d>
              <w14:camera w14:prst="orthographicFront"/>
              <w14:lightRig w14:rig="threePt" w14:dir="t">
                <w14:rot w14:lat="0" w14:lon="0" w14:rev="0"/>
              </w14:lightRig>
            </w14:scene3d>
          </w:rPr>
          <w:delText>4.4.1.2</w:delText>
        </w:r>
        <w:r w:rsidRPr="00EB1DAE" w:rsidDel="00EB1DAE">
          <w:rPr>
            <w:rStyle w:val="Hyperlink"/>
            <w:noProof/>
          </w:rPr>
          <w:delText xml:space="preserve"> InputDocuments – XML Syntax</w:delText>
        </w:r>
        <w:r w:rsidDel="00EB1DAE">
          <w:rPr>
            <w:noProof/>
            <w:webHidden/>
          </w:rPr>
          <w:tab/>
          <w:delText>96</w:delText>
        </w:r>
      </w:del>
    </w:p>
    <w:p w14:paraId="250CE904" w14:textId="03C8D4FA" w:rsidR="005E5C94" w:rsidDel="00EB1DAE" w:rsidRDefault="005E5C94">
      <w:pPr>
        <w:pStyle w:val="Verzeichnis3"/>
        <w:tabs>
          <w:tab w:val="right" w:leader="dot" w:pos="9350"/>
        </w:tabs>
        <w:rPr>
          <w:del w:id="1285" w:author="Andreas Kuehne" w:date="2019-05-09T22:04:00Z"/>
          <w:rFonts w:asciiTheme="minorHAnsi" w:eastAsiaTheme="minorEastAsia" w:hAnsiTheme="minorHAnsi" w:cstheme="minorBidi"/>
          <w:noProof/>
          <w:sz w:val="22"/>
          <w:szCs w:val="22"/>
          <w:lang w:val="en-GB" w:eastAsia="en-GB"/>
        </w:rPr>
      </w:pPr>
      <w:del w:id="1286" w:author="Andreas Kuehne" w:date="2019-05-09T22:04:00Z">
        <w:r w:rsidRPr="00EB1DAE" w:rsidDel="00EB1DAE">
          <w:rPr>
            <w:rStyle w:val="Hyperlink"/>
            <w:noProof/>
            <w14:scene3d>
              <w14:camera w14:prst="orthographicFront"/>
              <w14:lightRig w14:rig="threePt" w14:dir="t">
                <w14:rot w14:lat="0" w14:lon="0" w14:rev="0"/>
              </w14:lightRig>
            </w14:scene3d>
          </w:rPr>
          <w:delText>4.4.2</w:delText>
        </w:r>
        <w:r w:rsidRPr="00EB1DAE" w:rsidDel="00EB1DAE">
          <w:rPr>
            <w:rStyle w:val="Hyperlink"/>
            <w:noProof/>
          </w:rPr>
          <w:delText xml:space="preserve"> Component DocumentBase</w:delText>
        </w:r>
        <w:r w:rsidDel="00EB1DAE">
          <w:rPr>
            <w:noProof/>
            <w:webHidden/>
          </w:rPr>
          <w:tab/>
          <w:delText>96</w:delText>
        </w:r>
      </w:del>
    </w:p>
    <w:p w14:paraId="7B53FBF7" w14:textId="69E7F91C" w:rsidR="005E5C94" w:rsidDel="00EB1DAE" w:rsidRDefault="005E5C94">
      <w:pPr>
        <w:pStyle w:val="Verzeichnis4"/>
        <w:tabs>
          <w:tab w:val="right" w:leader="dot" w:pos="9350"/>
        </w:tabs>
        <w:rPr>
          <w:del w:id="1287" w:author="Andreas Kuehne" w:date="2019-05-09T22:04:00Z"/>
          <w:rFonts w:asciiTheme="minorHAnsi" w:eastAsiaTheme="minorEastAsia" w:hAnsiTheme="minorHAnsi" w:cstheme="minorBidi"/>
          <w:noProof/>
          <w:sz w:val="22"/>
          <w:szCs w:val="22"/>
          <w:lang w:val="en-GB" w:eastAsia="en-GB"/>
        </w:rPr>
      </w:pPr>
      <w:del w:id="1288" w:author="Andreas Kuehne" w:date="2019-05-09T22:04:00Z">
        <w:r w:rsidRPr="00EB1DAE" w:rsidDel="00EB1DAE">
          <w:rPr>
            <w:rStyle w:val="Hyperlink"/>
            <w:noProof/>
            <w14:scene3d>
              <w14:camera w14:prst="orthographicFront"/>
              <w14:lightRig w14:rig="threePt" w14:dir="t">
                <w14:rot w14:lat="0" w14:lon="0" w14:rev="0"/>
              </w14:lightRig>
            </w14:scene3d>
          </w:rPr>
          <w:delText>4.4.2.1</w:delText>
        </w:r>
        <w:r w:rsidRPr="00EB1DAE" w:rsidDel="00EB1DAE">
          <w:rPr>
            <w:rStyle w:val="Hyperlink"/>
            <w:noProof/>
          </w:rPr>
          <w:delText xml:space="preserve"> DocumentBase – JSON Syntax</w:delText>
        </w:r>
        <w:r w:rsidDel="00EB1DAE">
          <w:rPr>
            <w:noProof/>
            <w:webHidden/>
          </w:rPr>
          <w:tab/>
          <w:delText>97</w:delText>
        </w:r>
      </w:del>
    </w:p>
    <w:p w14:paraId="5FF637CD" w14:textId="1BA4BB1D" w:rsidR="005E5C94" w:rsidDel="00EB1DAE" w:rsidRDefault="005E5C94">
      <w:pPr>
        <w:pStyle w:val="Verzeichnis4"/>
        <w:tabs>
          <w:tab w:val="right" w:leader="dot" w:pos="9350"/>
        </w:tabs>
        <w:rPr>
          <w:del w:id="1289" w:author="Andreas Kuehne" w:date="2019-05-09T22:04:00Z"/>
          <w:rFonts w:asciiTheme="minorHAnsi" w:eastAsiaTheme="minorEastAsia" w:hAnsiTheme="minorHAnsi" w:cstheme="minorBidi"/>
          <w:noProof/>
          <w:sz w:val="22"/>
          <w:szCs w:val="22"/>
          <w:lang w:val="en-GB" w:eastAsia="en-GB"/>
        </w:rPr>
      </w:pPr>
      <w:del w:id="1290" w:author="Andreas Kuehne" w:date="2019-05-09T22:04:00Z">
        <w:r w:rsidRPr="00EB1DAE" w:rsidDel="00EB1DAE">
          <w:rPr>
            <w:rStyle w:val="Hyperlink"/>
            <w:noProof/>
            <w14:scene3d>
              <w14:camera w14:prst="orthographicFront"/>
              <w14:lightRig w14:rig="threePt" w14:dir="t">
                <w14:rot w14:lat="0" w14:lon="0" w14:rev="0"/>
              </w14:lightRig>
            </w14:scene3d>
          </w:rPr>
          <w:delText>4.4.2.2</w:delText>
        </w:r>
        <w:r w:rsidRPr="00EB1DAE" w:rsidDel="00EB1DAE">
          <w:rPr>
            <w:rStyle w:val="Hyperlink"/>
            <w:noProof/>
          </w:rPr>
          <w:delText xml:space="preserve"> DocumentBase – XML Syntax</w:delText>
        </w:r>
        <w:r w:rsidDel="00EB1DAE">
          <w:rPr>
            <w:noProof/>
            <w:webHidden/>
          </w:rPr>
          <w:tab/>
          <w:delText>98</w:delText>
        </w:r>
      </w:del>
    </w:p>
    <w:p w14:paraId="03C7A418" w14:textId="2E66AAC7" w:rsidR="005E5C94" w:rsidDel="00EB1DAE" w:rsidRDefault="005E5C94">
      <w:pPr>
        <w:pStyle w:val="Verzeichnis3"/>
        <w:tabs>
          <w:tab w:val="right" w:leader="dot" w:pos="9350"/>
        </w:tabs>
        <w:rPr>
          <w:del w:id="1291" w:author="Andreas Kuehne" w:date="2019-05-09T22:04:00Z"/>
          <w:rFonts w:asciiTheme="minorHAnsi" w:eastAsiaTheme="minorEastAsia" w:hAnsiTheme="minorHAnsi" w:cstheme="minorBidi"/>
          <w:noProof/>
          <w:sz w:val="22"/>
          <w:szCs w:val="22"/>
          <w:lang w:val="en-GB" w:eastAsia="en-GB"/>
        </w:rPr>
      </w:pPr>
      <w:del w:id="1292" w:author="Andreas Kuehne" w:date="2019-05-09T22:04:00Z">
        <w:r w:rsidRPr="00EB1DAE" w:rsidDel="00EB1DAE">
          <w:rPr>
            <w:rStyle w:val="Hyperlink"/>
            <w:noProof/>
            <w14:scene3d>
              <w14:camera w14:prst="orthographicFront"/>
              <w14:lightRig w14:rig="threePt" w14:dir="t">
                <w14:rot w14:lat="0" w14:lon="0" w14:rev="0"/>
              </w14:lightRig>
            </w14:scene3d>
          </w:rPr>
          <w:delText>4.4.3</w:delText>
        </w:r>
        <w:r w:rsidRPr="00EB1DAE" w:rsidDel="00EB1DAE">
          <w:rPr>
            <w:rStyle w:val="Hyperlink"/>
            <w:noProof/>
          </w:rPr>
          <w:delText xml:space="preserve"> Component Document</w:delText>
        </w:r>
        <w:r w:rsidDel="00EB1DAE">
          <w:rPr>
            <w:noProof/>
            <w:webHidden/>
          </w:rPr>
          <w:tab/>
          <w:delText>98</w:delText>
        </w:r>
      </w:del>
    </w:p>
    <w:p w14:paraId="1CEEE06C" w14:textId="4935E388" w:rsidR="005E5C94" w:rsidDel="00EB1DAE" w:rsidRDefault="005E5C94">
      <w:pPr>
        <w:pStyle w:val="Verzeichnis4"/>
        <w:tabs>
          <w:tab w:val="right" w:leader="dot" w:pos="9350"/>
        </w:tabs>
        <w:rPr>
          <w:del w:id="1293" w:author="Andreas Kuehne" w:date="2019-05-09T22:04:00Z"/>
          <w:rFonts w:asciiTheme="minorHAnsi" w:eastAsiaTheme="minorEastAsia" w:hAnsiTheme="minorHAnsi" w:cstheme="minorBidi"/>
          <w:noProof/>
          <w:sz w:val="22"/>
          <w:szCs w:val="22"/>
          <w:lang w:val="en-GB" w:eastAsia="en-GB"/>
        </w:rPr>
      </w:pPr>
      <w:del w:id="1294" w:author="Andreas Kuehne" w:date="2019-05-09T22:04:00Z">
        <w:r w:rsidRPr="00EB1DAE" w:rsidDel="00EB1DAE">
          <w:rPr>
            <w:rStyle w:val="Hyperlink"/>
            <w:noProof/>
            <w14:scene3d>
              <w14:camera w14:prst="orthographicFront"/>
              <w14:lightRig w14:rig="threePt" w14:dir="t">
                <w14:rot w14:lat="0" w14:lon="0" w14:rev="0"/>
              </w14:lightRig>
            </w14:scene3d>
          </w:rPr>
          <w:delText>4.4.3.1</w:delText>
        </w:r>
        <w:r w:rsidRPr="00EB1DAE" w:rsidDel="00EB1DAE">
          <w:rPr>
            <w:rStyle w:val="Hyperlink"/>
            <w:noProof/>
          </w:rPr>
          <w:delText xml:space="preserve"> Document – JSON Syntax</w:delText>
        </w:r>
        <w:r w:rsidDel="00EB1DAE">
          <w:rPr>
            <w:noProof/>
            <w:webHidden/>
          </w:rPr>
          <w:tab/>
          <w:delText>98</w:delText>
        </w:r>
      </w:del>
    </w:p>
    <w:p w14:paraId="13244F73" w14:textId="7A09F509" w:rsidR="005E5C94" w:rsidDel="00EB1DAE" w:rsidRDefault="005E5C94">
      <w:pPr>
        <w:pStyle w:val="Verzeichnis4"/>
        <w:tabs>
          <w:tab w:val="right" w:leader="dot" w:pos="9350"/>
        </w:tabs>
        <w:rPr>
          <w:del w:id="1295" w:author="Andreas Kuehne" w:date="2019-05-09T22:04:00Z"/>
          <w:rFonts w:asciiTheme="minorHAnsi" w:eastAsiaTheme="minorEastAsia" w:hAnsiTheme="minorHAnsi" w:cstheme="minorBidi"/>
          <w:noProof/>
          <w:sz w:val="22"/>
          <w:szCs w:val="22"/>
          <w:lang w:val="en-GB" w:eastAsia="en-GB"/>
        </w:rPr>
      </w:pPr>
      <w:del w:id="1296" w:author="Andreas Kuehne" w:date="2019-05-09T22:04:00Z">
        <w:r w:rsidRPr="00EB1DAE" w:rsidDel="00EB1DAE">
          <w:rPr>
            <w:rStyle w:val="Hyperlink"/>
            <w:noProof/>
            <w14:scene3d>
              <w14:camera w14:prst="orthographicFront"/>
              <w14:lightRig w14:rig="threePt" w14:dir="t">
                <w14:rot w14:lat="0" w14:lon="0" w14:rev="0"/>
              </w14:lightRig>
            </w14:scene3d>
          </w:rPr>
          <w:delText>4.4.3.2</w:delText>
        </w:r>
        <w:r w:rsidRPr="00EB1DAE" w:rsidDel="00EB1DAE">
          <w:rPr>
            <w:rStyle w:val="Hyperlink"/>
            <w:noProof/>
          </w:rPr>
          <w:delText xml:space="preserve"> Document – XML Syntax</w:delText>
        </w:r>
        <w:r w:rsidDel="00EB1DAE">
          <w:rPr>
            <w:noProof/>
            <w:webHidden/>
          </w:rPr>
          <w:tab/>
          <w:delText>99</w:delText>
        </w:r>
      </w:del>
    </w:p>
    <w:p w14:paraId="7308BBCD" w14:textId="14C20EEE" w:rsidR="005E5C94" w:rsidDel="00EB1DAE" w:rsidRDefault="005E5C94">
      <w:pPr>
        <w:pStyle w:val="Verzeichnis3"/>
        <w:tabs>
          <w:tab w:val="right" w:leader="dot" w:pos="9350"/>
        </w:tabs>
        <w:rPr>
          <w:del w:id="1297" w:author="Andreas Kuehne" w:date="2019-05-09T22:04:00Z"/>
          <w:rFonts w:asciiTheme="minorHAnsi" w:eastAsiaTheme="minorEastAsia" w:hAnsiTheme="minorHAnsi" w:cstheme="minorBidi"/>
          <w:noProof/>
          <w:sz w:val="22"/>
          <w:szCs w:val="22"/>
          <w:lang w:val="en-GB" w:eastAsia="en-GB"/>
        </w:rPr>
      </w:pPr>
      <w:del w:id="1298" w:author="Andreas Kuehne" w:date="2019-05-09T22:04:00Z">
        <w:r w:rsidRPr="00EB1DAE" w:rsidDel="00EB1DAE">
          <w:rPr>
            <w:rStyle w:val="Hyperlink"/>
            <w:noProof/>
            <w14:scene3d>
              <w14:camera w14:prst="orthographicFront"/>
              <w14:lightRig w14:rig="threePt" w14:dir="t">
                <w14:rot w14:lat="0" w14:lon="0" w14:rev="0"/>
              </w14:lightRig>
            </w14:scene3d>
          </w:rPr>
          <w:delText>4.4.4</w:delText>
        </w:r>
        <w:r w:rsidRPr="00EB1DAE" w:rsidDel="00EB1DAE">
          <w:rPr>
            <w:rStyle w:val="Hyperlink"/>
            <w:noProof/>
          </w:rPr>
          <w:delText xml:space="preserve"> Component TransformedData</w:delText>
        </w:r>
        <w:r w:rsidDel="00EB1DAE">
          <w:rPr>
            <w:noProof/>
            <w:webHidden/>
          </w:rPr>
          <w:tab/>
          <w:delText>99</w:delText>
        </w:r>
      </w:del>
    </w:p>
    <w:p w14:paraId="31199D30" w14:textId="30EE880A" w:rsidR="005E5C94" w:rsidDel="00EB1DAE" w:rsidRDefault="005E5C94">
      <w:pPr>
        <w:pStyle w:val="Verzeichnis4"/>
        <w:tabs>
          <w:tab w:val="right" w:leader="dot" w:pos="9350"/>
        </w:tabs>
        <w:rPr>
          <w:del w:id="1299" w:author="Andreas Kuehne" w:date="2019-05-09T22:04:00Z"/>
          <w:rFonts w:asciiTheme="minorHAnsi" w:eastAsiaTheme="minorEastAsia" w:hAnsiTheme="minorHAnsi" w:cstheme="minorBidi"/>
          <w:noProof/>
          <w:sz w:val="22"/>
          <w:szCs w:val="22"/>
          <w:lang w:val="en-GB" w:eastAsia="en-GB"/>
        </w:rPr>
      </w:pPr>
      <w:del w:id="1300" w:author="Andreas Kuehne" w:date="2019-05-09T22:04:00Z">
        <w:r w:rsidRPr="00EB1DAE" w:rsidDel="00EB1DAE">
          <w:rPr>
            <w:rStyle w:val="Hyperlink"/>
            <w:noProof/>
            <w14:scene3d>
              <w14:camera w14:prst="orthographicFront"/>
              <w14:lightRig w14:rig="threePt" w14:dir="t">
                <w14:rot w14:lat="0" w14:lon="0" w14:rev="0"/>
              </w14:lightRig>
            </w14:scene3d>
          </w:rPr>
          <w:delText>4.4.4.1</w:delText>
        </w:r>
        <w:r w:rsidRPr="00EB1DAE" w:rsidDel="00EB1DAE">
          <w:rPr>
            <w:rStyle w:val="Hyperlink"/>
            <w:noProof/>
          </w:rPr>
          <w:delText xml:space="preserve"> TransformedData – JSON Syntax</w:delText>
        </w:r>
        <w:r w:rsidDel="00EB1DAE">
          <w:rPr>
            <w:noProof/>
            <w:webHidden/>
          </w:rPr>
          <w:tab/>
          <w:delText>100</w:delText>
        </w:r>
      </w:del>
    </w:p>
    <w:p w14:paraId="3EAFFBB3" w14:textId="754E4585" w:rsidR="005E5C94" w:rsidDel="00EB1DAE" w:rsidRDefault="005E5C94">
      <w:pPr>
        <w:pStyle w:val="Verzeichnis4"/>
        <w:tabs>
          <w:tab w:val="right" w:leader="dot" w:pos="9350"/>
        </w:tabs>
        <w:rPr>
          <w:del w:id="1301" w:author="Andreas Kuehne" w:date="2019-05-09T22:04:00Z"/>
          <w:rFonts w:asciiTheme="minorHAnsi" w:eastAsiaTheme="minorEastAsia" w:hAnsiTheme="minorHAnsi" w:cstheme="minorBidi"/>
          <w:noProof/>
          <w:sz w:val="22"/>
          <w:szCs w:val="22"/>
          <w:lang w:val="en-GB" w:eastAsia="en-GB"/>
        </w:rPr>
      </w:pPr>
      <w:del w:id="1302" w:author="Andreas Kuehne" w:date="2019-05-09T22:04:00Z">
        <w:r w:rsidRPr="00EB1DAE" w:rsidDel="00EB1DAE">
          <w:rPr>
            <w:rStyle w:val="Hyperlink"/>
            <w:noProof/>
            <w14:scene3d>
              <w14:camera w14:prst="orthographicFront"/>
              <w14:lightRig w14:rig="threePt" w14:dir="t">
                <w14:rot w14:lat="0" w14:lon="0" w14:rev="0"/>
              </w14:lightRig>
            </w14:scene3d>
          </w:rPr>
          <w:delText>4.4.4.2</w:delText>
        </w:r>
        <w:r w:rsidRPr="00EB1DAE" w:rsidDel="00EB1DAE">
          <w:rPr>
            <w:rStyle w:val="Hyperlink"/>
            <w:noProof/>
          </w:rPr>
          <w:delText xml:space="preserve"> TransformedData – XML Syntax</w:delText>
        </w:r>
        <w:r w:rsidDel="00EB1DAE">
          <w:rPr>
            <w:noProof/>
            <w:webHidden/>
          </w:rPr>
          <w:tab/>
          <w:delText>101</w:delText>
        </w:r>
      </w:del>
    </w:p>
    <w:p w14:paraId="0057E3E3" w14:textId="7160E387" w:rsidR="005E5C94" w:rsidDel="00EB1DAE" w:rsidRDefault="005E5C94">
      <w:pPr>
        <w:pStyle w:val="Verzeichnis3"/>
        <w:tabs>
          <w:tab w:val="right" w:leader="dot" w:pos="9350"/>
        </w:tabs>
        <w:rPr>
          <w:del w:id="1303" w:author="Andreas Kuehne" w:date="2019-05-09T22:04:00Z"/>
          <w:rFonts w:asciiTheme="minorHAnsi" w:eastAsiaTheme="minorEastAsia" w:hAnsiTheme="minorHAnsi" w:cstheme="minorBidi"/>
          <w:noProof/>
          <w:sz w:val="22"/>
          <w:szCs w:val="22"/>
          <w:lang w:val="en-GB" w:eastAsia="en-GB"/>
        </w:rPr>
      </w:pPr>
      <w:del w:id="1304" w:author="Andreas Kuehne" w:date="2019-05-09T22:04:00Z">
        <w:r w:rsidRPr="00EB1DAE" w:rsidDel="00EB1DAE">
          <w:rPr>
            <w:rStyle w:val="Hyperlink"/>
            <w:noProof/>
            <w14:scene3d>
              <w14:camera w14:prst="orthographicFront"/>
              <w14:lightRig w14:rig="threePt" w14:dir="t">
                <w14:rot w14:lat="0" w14:lon="0" w14:rev="0"/>
              </w14:lightRig>
            </w14:scene3d>
          </w:rPr>
          <w:delText>4.4.5</w:delText>
        </w:r>
        <w:r w:rsidRPr="00EB1DAE" w:rsidDel="00EB1DAE">
          <w:rPr>
            <w:rStyle w:val="Hyperlink"/>
            <w:noProof/>
          </w:rPr>
          <w:delText xml:space="preserve"> Component DocumentHash</w:delText>
        </w:r>
        <w:r w:rsidDel="00EB1DAE">
          <w:rPr>
            <w:noProof/>
            <w:webHidden/>
          </w:rPr>
          <w:tab/>
          <w:delText>101</w:delText>
        </w:r>
      </w:del>
    </w:p>
    <w:p w14:paraId="46CE377B" w14:textId="776D4B56" w:rsidR="005E5C94" w:rsidDel="00EB1DAE" w:rsidRDefault="005E5C94">
      <w:pPr>
        <w:pStyle w:val="Verzeichnis4"/>
        <w:tabs>
          <w:tab w:val="right" w:leader="dot" w:pos="9350"/>
        </w:tabs>
        <w:rPr>
          <w:del w:id="1305" w:author="Andreas Kuehne" w:date="2019-05-09T22:04:00Z"/>
          <w:rFonts w:asciiTheme="minorHAnsi" w:eastAsiaTheme="minorEastAsia" w:hAnsiTheme="minorHAnsi" w:cstheme="minorBidi"/>
          <w:noProof/>
          <w:sz w:val="22"/>
          <w:szCs w:val="22"/>
          <w:lang w:val="en-GB" w:eastAsia="en-GB"/>
        </w:rPr>
      </w:pPr>
      <w:del w:id="1306" w:author="Andreas Kuehne" w:date="2019-05-09T22:04:00Z">
        <w:r w:rsidRPr="00EB1DAE" w:rsidDel="00EB1DAE">
          <w:rPr>
            <w:rStyle w:val="Hyperlink"/>
            <w:noProof/>
            <w14:scene3d>
              <w14:camera w14:prst="orthographicFront"/>
              <w14:lightRig w14:rig="threePt" w14:dir="t">
                <w14:rot w14:lat="0" w14:lon="0" w14:rev="0"/>
              </w14:lightRig>
            </w14:scene3d>
          </w:rPr>
          <w:delText>4.4.5.1</w:delText>
        </w:r>
        <w:r w:rsidRPr="00EB1DAE" w:rsidDel="00EB1DAE">
          <w:rPr>
            <w:rStyle w:val="Hyperlink"/>
            <w:noProof/>
          </w:rPr>
          <w:delText xml:space="preserve"> DocumentHash – JSON Syntax</w:delText>
        </w:r>
        <w:r w:rsidDel="00EB1DAE">
          <w:rPr>
            <w:noProof/>
            <w:webHidden/>
          </w:rPr>
          <w:tab/>
          <w:delText>102</w:delText>
        </w:r>
      </w:del>
    </w:p>
    <w:p w14:paraId="7033567A" w14:textId="72536779" w:rsidR="005E5C94" w:rsidDel="00EB1DAE" w:rsidRDefault="005E5C94">
      <w:pPr>
        <w:pStyle w:val="Verzeichnis4"/>
        <w:tabs>
          <w:tab w:val="right" w:leader="dot" w:pos="9350"/>
        </w:tabs>
        <w:rPr>
          <w:del w:id="1307" w:author="Andreas Kuehne" w:date="2019-05-09T22:04:00Z"/>
          <w:rFonts w:asciiTheme="minorHAnsi" w:eastAsiaTheme="minorEastAsia" w:hAnsiTheme="minorHAnsi" w:cstheme="minorBidi"/>
          <w:noProof/>
          <w:sz w:val="22"/>
          <w:szCs w:val="22"/>
          <w:lang w:val="en-GB" w:eastAsia="en-GB"/>
        </w:rPr>
      </w:pPr>
      <w:del w:id="1308" w:author="Andreas Kuehne" w:date="2019-05-09T22:04:00Z">
        <w:r w:rsidRPr="00EB1DAE" w:rsidDel="00EB1DAE">
          <w:rPr>
            <w:rStyle w:val="Hyperlink"/>
            <w:noProof/>
            <w14:scene3d>
              <w14:camera w14:prst="orthographicFront"/>
              <w14:lightRig w14:rig="threePt" w14:dir="t">
                <w14:rot w14:lat="0" w14:lon="0" w14:rev="0"/>
              </w14:lightRig>
            </w14:scene3d>
          </w:rPr>
          <w:delText>4.4.5.2</w:delText>
        </w:r>
        <w:r w:rsidRPr="00EB1DAE" w:rsidDel="00EB1DAE">
          <w:rPr>
            <w:rStyle w:val="Hyperlink"/>
            <w:noProof/>
          </w:rPr>
          <w:delText xml:space="preserve"> DocumentHash – XML Syntax</w:delText>
        </w:r>
        <w:r w:rsidDel="00EB1DAE">
          <w:rPr>
            <w:noProof/>
            <w:webHidden/>
          </w:rPr>
          <w:tab/>
          <w:delText>103</w:delText>
        </w:r>
      </w:del>
    </w:p>
    <w:p w14:paraId="7C898B04" w14:textId="7A98FD1F" w:rsidR="005E5C94" w:rsidDel="00EB1DAE" w:rsidRDefault="005E5C94">
      <w:pPr>
        <w:pStyle w:val="Verzeichnis3"/>
        <w:tabs>
          <w:tab w:val="right" w:leader="dot" w:pos="9350"/>
        </w:tabs>
        <w:rPr>
          <w:del w:id="1309" w:author="Andreas Kuehne" w:date="2019-05-09T22:04:00Z"/>
          <w:rFonts w:asciiTheme="minorHAnsi" w:eastAsiaTheme="minorEastAsia" w:hAnsiTheme="minorHAnsi" w:cstheme="minorBidi"/>
          <w:noProof/>
          <w:sz w:val="22"/>
          <w:szCs w:val="22"/>
          <w:lang w:val="en-GB" w:eastAsia="en-GB"/>
        </w:rPr>
      </w:pPr>
      <w:del w:id="1310" w:author="Andreas Kuehne" w:date="2019-05-09T22:04:00Z">
        <w:r w:rsidRPr="00EB1DAE" w:rsidDel="00EB1DAE">
          <w:rPr>
            <w:rStyle w:val="Hyperlink"/>
            <w:noProof/>
            <w14:scene3d>
              <w14:camera w14:prst="orthographicFront"/>
              <w14:lightRig w14:rig="threePt" w14:dir="t">
                <w14:rot w14:lat="0" w14:lon="0" w14:rev="0"/>
              </w14:lightRig>
            </w14:scene3d>
          </w:rPr>
          <w:delText>4.4.6</w:delText>
        </w:r>
        <w:r w:rsidRPr="00EB1DAE" w:rsidDel="00EB1DAE">
          <w:rPr>
            <w:rStyle w:val="Hyperlink"/>
            <w:noProof/>
          </w:rPr>
          <w:delText xml:space="preserve"> Component SignatureObject</w:delText>
        </w:r>
        <w:r w:rsidDel="00EB1DAE">
          <w:rPr>
            <w:noProof/>
            <w:webHidden/>
          </w:rPr>
          <w:tab/>
          <w:delText>103</w:delText>
        </w:r>
      </w:del>
    </w:p>
    <w:p w14:paraId="43A70CAB" w14:textId="3ECEA606" w:rsidR="005E5C94" w:rsidDel="00EB1DAE" w:rsidRDefault="005E5C94">
      <w:pPr>
        <w:pStyle w:val="Verzeichnis4"/>
        <w:tabs>
          <w:tab w:val="right" w:leader="dot" w:pos="9350"/>
        </w:tabs>
        <w:rPr>
          <w:del w:id="1311" w:author="Andreas Kuehne" w:date="2019-05-09T22:04:00Z"/>
          <w:rFonts w:asciiTheme="minorHAnsi" w:eastAsiaTheme="minorEastAsia" w:hAnsiTheme="minorHAnsi" w:cstheme="minorBidi"/>
          <w:noProof/>
          <w:sz w:val="22"/>
          <w:szCs w:val="22"/>
          <w:lang w:val="en-GB" w:eastAsia="en-GB"/>
        </w:rPr>
      </w:pPr>
      <w:del w:id="1312" w:author="Andreas Kuehne" w:date="2019-05-09T22:04:00Z">
        <w:r w:rsidRPr="00EB1DAE" w:rsidDel="00EB1DAE">
          <w:rPr>
            <w:rStyle w:val="Hyperlink"/>
            <w:noProof/>
            <w14:scene3d>
              <w14:camera w14:prst="orthographicFront"/>
              <w14:lightRig w14:rig="threePt" w14:dir="t">
                <w14:rot w14:lat="0" w14:lon="0" w14:rev="0"/>
              </w14:lightRig>
            </w14:scene3d>
          </w:rPr>
          <w:delText>4.4.6.1</w:delText>
        </w:r>
        <w:r w:rsidRPr="00EB1DAE" w:rsidDel="00EB1DAE">
          <w:rPr>
            <w:rStyle w:val="Hyperlink"/>
            <w:noProof/>
          </w:rPr>
          <w:delText xml:space="preserve"> SignatureObject – JSON Syntax</w:delText>
        </w:r>
        <w:r w:rsidDel="00EB1DAE">
          <w:rPr>
            <w:noProof/>
            <w:webHidden/>
          </w:rPr>
          <w:tab/>
          <w:delText>104</w:delText>
        </w:r>
      </w:del>
    </w:p>
    <w:p w14:paraId="7A9DCB78" w14:textId="05C345E5" w:rsidR="005E5C94" w:rsidDel="00EB1DAE" w:rsidRDefault="005E5C94">
      <w:pPr>
        <w:pStyle w:val="Verzeichnis4"/>
        <w:tabs>
          <w:tab w:val="right" w:leader="dot" w:pos="9350"/>
        </w:tabs>
        <w:rPr>
          <w:del w:id="1313" w:author="Andreas Kuehne" w:date="2019-05-09T22:04:00Z"/>
          <w:rFonts w:asciiTheme="minorHAnsi" w:eastAsiaTheme="minorEastAsia" w:hAnsiTheme="minorHAnsi" w:cstheme="minorBidi"/>
          <w:noProof/>
          <w:sz w:val="22"/>
          <w:szCs w:val="22"/>
          <w:lang w:val="en-GB" w:eastAsia="en-GB"/>
        </w:rPr>
      </w:pPr>
      <w:del w:id="1314" w:author="Andreas Kuehne" w:date="2019-05-09T22:04:00Z">
        <w:r w:rsidRPr="00EB1DAE" w:rsidDel="00EB1DAE">
          <w:rPr>
            <w:rStyle w:val="Hyperlink"/>
            <w:noProof/>
            <w14:scene3d>
              <w14:camera w14:prst="orthographicFront"/>
              <w14:lightRig w14:rig="threePt" w14:dir="t">
                <w14:rot w14:lat="0" w14:lon="0" w14:rev="0"/>
              </w14:lightRig>
            </w14:scene3d>
          </w:rPr>
          <w:delText>4.4.6.2</w:delText>
        </w:r>
        <w:r w:rsidRPr="00EB1DAE" w:rsidDel="00EB1DAE">
          <w:rPr>
            <w:rStyle w:val="Hyperlink"/>
            <w:noProof/>
          </w:rPr>
          <w:delText xml:space="preserve"> SignatureObject – XML Syntax</w:delText>
        </w:r>
        <w:r w:rsidDel="00EB1DAE">
          <w:rPr>
            <w:noProof/>
            <w:webHidden/>
          </w:rPr>
          <w:tab/>
          <w:delText>105</w:delText>
        </w:r>
      </w:del>
    </w:p>
    <w:p w14:paraId="1293A226" w14:textId="60DFAEA2" w:rsidR="005E5C94" w:rsidDel="00EB1DAE" w:rsidRDefault="005E5C94">
      <w:pPr>
        <w:pStyle w:val="Verzeichnis2"/>
        <w:tabs>
          <w:tab w:val="right" w:leader="dot" w:pos="9350"/>
        </w:tabs>
        <w:rPr>
          <w:del w:id="1315" w:author="Andreas Kuehne" w:date="2019-05-09T22:04:00Z"/>
          <w:rFonts w:asciiTheme="minorHAnsi" w:eastAsiaTheme="minorEastAsia" w:hAnsiTheme="minorHAnsi" w:cstheme="minorBidi"/>
          <w:noProof/>
          <w:sz w:val="22"/>
          <w:szCs w:val="22"/>
          <w:lang w:val="en-GB" w:eastAsia="en-GB"/>
        </w:rPr>
      </w:pPr>
      <w:del w:id="1316" w:author="Andreas Kuehne" w:date="2019-05-09T22:04:00Z">
        <w:r w:rsidRPr="00EB1DAE" w:rsidDel="00EB1DAE">
          <w:rPr>
            <w:rStyle w:val="Hyperlink"/>
            <w:noProof/>
          </w:rPr>
          <w:delText>4.5 Referenced Data Structure Models from other documents</w:delText>
        </w:r>
        <w:r w:rsidDel="00EB1DAE">
          <w:rPr>
            <w:noProof/>
            <w:webHidden/>
          </w:rPr>
          <w:tab/>
          <w:delText>105</w:delText>
        </w:r>
      </w:del>
    </w:p>
    <w:p w14:paraId="44C0407B" w14:textId="65C263BD" w:rsidR="005E5C94" w:rsidDel="00EB1DAE" w:rsidRDefault="005E5C94">
      <w:pPr>
        <w:pStyle w:val="Verzeichnis3"/>
        <w:tabs>
          <w:tab w:val="right" w:leader="dot" w:pos="9350"/>
        </w:tabs>
        <w:rPr>
          <w:del w:id="1317" w:author="Andreas Kuehne" w:date="2019-05-09T22:04:00Z"/>
          <w:rFonts w:asciiTheme="minorHAnsi" w:eastAsiaTheme="minorEastAsia" w:hAnsiTheme="minorHAnsi" w:cstheme="minorBidi"/>
          <w:noProof/>
          <w:sz w:val="22"/>
          <w:szCs w:val="22"/>
          <w:lang w:val="en-GB" w:eastAsia="en-GB"/>
        </w:rPr>
      </w:pPr>
      <w:del w:id="1318" w:author="Andreas Kuehne" w:date="2019-05-09T22:04:00Z">
        <w:r w:rsidRPr="00EB1DAE" w:rsidDel="00EB1DAE">
          <w:rPr>
            <w:rStyle w:val="Hyperlink"/>
            <w:noProof/>
            <w14:scene3d>
              <w14:camera w14:prst="orthographicFront"/>
              <w14:lightRig w14:rig="threePt" w14:dir="t">
                <w14:rot w14:lat="0" w14:lon="0" w14:rev="0"/>
              </w14:lightRig>
            </w14:scene3d>
          </w:rPr>
          <w:delText>4.5.1</w:delText>
        </w:r>
        <w:r w:rsidRPr="00EB1DAE" w:rsidDel="00EB1DAE">
          <w:rPr>
            <w:rStyle w:val="Hyperlink"/>
            <w:noProof/>
          </w:rPr>
          <w:delText xml:space="preserve"> Component NameID</w:delText>
        </w:r>
        <w:r w:rsidDel="00EB1DAE">
          <w:rPr>
            <w:noProof/>
            <w:webHidden/>
          </w:rPr>
          <w:tab/>
          <w:delText>105</w:delText>
        </w:r>
      </w:del>
    </w:p>
    <w:p w14:paraId="1E767CC3" w14:textId="735CE375" w:rsidR="005E5C94" w:rsidDel="00EB1DAE" w:rsidRDefault="005E5C94">
      <w:pPr>
        <w:pStyle w:val="Verzeichnis4"/>
        <w:tabs>
          <w:tab w:val="right" w:leader="dot" w:pos="9350"/>
        </w:tabs>
        <w:rPr>
          <w:del w:id="1319" w:author="Andreas Kuehne" w:date="2019-05-09T22:04:00Z"/>
          <w:rFonts w:asciiTheme="minorHAnsi" w:eastAsiaTheme="minorEastAsia" w:hAnsiTheme="minorHAnsi" w:cstheme="minorBidi"/>
          <w:noProof/>
          <w:sz w:val="22"/>
          <w:szCs w:val="22"/>
          <w:lang w:val="en-GB" w:eastAsia="en-GB"/>
        </w:rPr>
      </w:pPr>
      <w:del w:id="1320" w:author="Andreas Kuehne" w:date="2019-05-09T22:04:00Z">
        <w:r w:rsidRPr="00EB1DAE" w:rsidDel="00EB1DAE">
          <w:rPr>
            <w:rStyle w:val="Hyperlink"/>
            <w:noProof/>
            <w14:scene3d>
              <w14:camera w14:prst="orthographicFront"/>
              <w14:lightRig w14:rig="threePt" w14:dir="t">
                <w14:rot w14:lat="0" w14:lon="0" w14:rev="0"/>
              </w14:lightRig>
            </w14:scene3d>
          </w:rPr>
          <w:delText>4.5.1.1</w:delText>
        </w:r>
        <w:r w:rsidRPr="00EB1DAE" w:rsidDel="00EB1DAE">
          <w:rPr>
            <w:rStyle w:val="Hyperlink"/>
            <w:noProof/>
          </w:rPr>
          <w:delText xml:space="preserve"> NameID – JSON Syntax</w:delText>
        </w:r>
        <w:r w:rsidDel="00EB1DAE">
          <w:rPr>
            <w:noProof/>
            <w:webHidden/>
          </w:rPr>
          <w:tab/>
          <w:delText>106</w:delText>
        </w:r>
      </w:del>
    </w:p>
    <w:p w14:paraId="429D02A8" w14:textId="6E38E966" w:rsidR="005E5C94" w:rsidDel="00EB1DAE" w:rsidRDefault="005E5C94">
      <w:pPr>
        <w:pStyle w:val="Verzeichnis4"/>
        <w:tabs>
          <w:tab w:val="right" w:leader="dot" w:pos="9350"/>
        </w:tabs>
        <w:rPr>
          <w:del w:id="1321" w:author="Andreas Kuehne" w:date="2019-05-09T22:04:00Z"/>
          <w:rFonts w:asciiTheme="minorHAnsi" w:eastAsiaTheme="minorEastAsia" w:hAnsiTheme="minorHAnsi" w:cstheme="minorBidi"/>
          <w:noProof/>
          <w:sz w:val="22"/>
          <w:szCs w:val="22"/>
          <w:lang w:val="en-GB" w:eastAsia="en-GB"/>
        </w:rPr>
      </w:pPr>
      <w:del w:id="1322" w:author="Andreas Kuehne" w:date="2019-05-09T22:04:00Z">
        <w:r w:rsidRPr="00EB1DAE" w:rsidDel="00EB1DAE">
          <w:rPr>
            <w:rStyle w:val="Hyperlink"/>
            <w:noProof/>
            <w14:scene3d>
              <w14:camera w14:prst="orthographicFront"/>
              <w14:lightRig w14:rig="threePt" w14:dir="t">
                <w14:rot w14:lat="0" w14:lon="0" w14:rev="0"/>
              </w14:lightRig>
            </w14:scene3d>
          </w:rPr>
          <w:delText>4.5.1.2</w:delText>
        </w:r>
        <w:r w:rsidRPr="00EB1DAE" w:rsidDel="00EB1DAE">
          <w:rPr>
            <w:rStyle w:val="Hyperlink"/>
            <w:noProof/>
          </w:rPr>
          <w:delText xml:space="preserve"> NameID – XML Syntax</w:delText>
        </w:r>
        <w:r w:rsidDel="00EB1DAE">
          <w:rPr>
            <w:noProof/>
            <w:webHidden/>
          </w:rPr>
          <w:tab/>
          <w:delText>107</w:delText>
        </w:r>
      </w:del>
    </w:p>
    <w:p w14:paraId="1C7BBB41" w14:textId="78DFC235" w:rsidR="005E5C94" w:rsidDel="00EB1DAE" w:rsidRDefault="005E5C94">
      <w:pPr>
        <w:pStyle w:val="Verzeichnis3"/>
        <w:tabs>
          <w:tab w:val="right" w:leader="dot" w:pos="9350"/>
        </w:tabs>
        <w:rPr>
          <w:del w:id="1323" w:author="Andreas Kuehne" w:date="2019-05-09T22:04:00Z"/>
          <w:rFonts w:asciiTheme="minorHAnsi" w:eastAsiaTheme="minorEastAsia" w:hAnsiTheme="minorHAnsi" w:cstheme="minorBidi"/>
          <w:noProof/>
          <w:sz w:val="22"/>
          <w:szCs w:val="22"/>
          <w:lang w:val="en-GB" w:eastAsia="en-GB"/>
        </w:rPr>
      </w:pPr>
      <w:del w:id="1324" w:author="Andreas Kuehne" w:date="2019-05-09T22:04:00Z">
        <w:r w:rsidRPr="00EB1DAE" w:rsidDel="00EB1DAE">
          <w:rPr>
            <w:rStyle w:val="Hyperlink"/>
            <w:noProof/>
            <w14:scene3d>
              <w14:camera w14:prst="orthographicFront"/>
              <w14:lightRig w14:rig="threePt" w14:dir="t">
                <w14:rot w14:lat="0" w14:lon="0" w14:rev="0"/>
              </w14:lightRig>
            </w14:scene3d>
          </w:rPr>
          <w:delText>4.5.2</w:delText>
        </w:r>
        <w:r w:rsidRPr="00EB1DAE" w:rsidDel="00EB1DAE">
          <w:rPr>
            <w:rStyle w:val="Hyperlink"/>
            <w:noProof/>
          </w:rPr>
          <w:delText xml:space="preserve"> Component Transforms</w:delText>
        </w:r>
        <w:r w:rsidDel="00EB1DAE">
          <w:rPr>
            <w:noProof/>
            <w:webHidden/>
          </w:rPr>
          <w:tab/>
          <w:delText>107</w:delText>
        </w:r>
      </w:del>
    </w:p>
    <w:p w14:paraId="51CB6662" w14:textId="764C9503" w:rsidR="005E5C94" w:rsidDel="00EB1DAE" w:rsidRDefault="005E5C94">
      <w:pPr>
        <w:pStyle w:val="Verzeichnis4"/>
        <w:tabs>
          <w:tab w:val="right" w:leader="dot" w:pos="9350"/>
        </w:tabs>
        <w:rPr>
          <w:del w:id="1325" w:author="Andreas Kuehne" w:date="2019-05-09T22:04:00Z"/>
          <w:rFonts w:asciiTheme="minorHAnsi" w:eastAsiaTheme="minorEastAsia" w:hAnsiTheme="minorHAnsi" w:cstheme="minorBidi"/>
          <w:noProof/>
          <w:sz w:val="22"/>
          <w:szCs w:val="22"/>
          <w:lang w:val="en-GB" w:eastAsia="en-GB"/>
        </w:rPr>
      </w:pPr>
      <w:del w:id="1326" w:author="Andreas Kuehne" w:date="2019-05-09T22:04:00Z">
        <w:r w:rsidRPr="00EB1DAE" w:rsidDel="00EB1DAE">
          <w:rPr>
            <w:rStyle w:val="Hyperlink"/>
            <w:noProof/>
            <w14:scene3d>
              <w14:camera w14:prst="orthographicFront"/>
              <w14:lightRig w14:rig="threePt" w14:dir="t">
                <w14:rot w14:lat="0" w14:lon="0" w14:rev="0"/>
              </w14:lightRig>
            </w14:scene3d>
          </w:rPr>
          <w:delText>4.5.2.1</w:delText>
        </w:r>
        <w:r w:rsidRPr="00EB1DAE" w:rsidDel="00EB1DAE">
          <w:rPr>
            <w:rStyle w:val="Hyperlink"/>
            <w:noProof/>
          </w:rPr>
          <w:delText xml:space="preserve"> Transforms – JSON Syntax</w:delText>
        </w:r>
        <w:r w:rsidDel="00EB1DAE">
          <w:rPr>
            <w:noProof/>
            <w:webHidden/>
          </w:rPr>
          <w:tab/>
          <w:delText>107</w:delText>
        </w:r>
      </w:del>
    </w:p>
    <w:p w14:paraId="0323992B" w14:textId="1BB50C8E" w:rsidR="005E5C94" w:rsidDel="00EB1DAE" w:rsidRDefault="005E5C94">
      <w:pPr>
        <w:pStyle w:val="Verzeichnis4"/>
        <w:tabs>
          <w:tab w:val="right" w:leader="dot" w:pos="9350"/>
        </w:tabs>
        <w:rPr>
          <w:del w:id="1327" w:author="Andreas Kuehne" w:date="2019-05-09T22:04:00Z"/>
          <w:rFonts w:asciiTheme="minorHAnsi" w:eastAsiaTheme="minorEastAsia" w:hAnsiTheme="minorHAnsi" w:cstheme="minorBidi"/>
          <w:noProof/>
          <w:sz w:val="22"/>
          <w:szCs w:val="22"/>
          <w:lang w:val="en-GB" w:eastAsia="en-GB"/>
        </w:rPr>
      </w:pPr>
      <w:del w:id="1328" w:author="Andreas Kuehne" w:date="2019-05-09T22:04:00Z">
        <w:r w:rsidRPr="00EB1DAE" w:rsidDel="00EB1DAE">
          <w:rPr>
            <w:rStyle w:val="Hyperlink"/>
            <w:noProof/>
            <w14:scene3d>
              <w14:camera w14:prst="orthographicFront"/>
              <w14:lightRig w14:rig="threePt" w14:dir="t">
                <w14:rot w14:lat="0" w14:lon="0" w14:rev="0"/>
              </w14:lightRig>
            </w14:scene3d>
          </w:rPr>
          <w:delText>4.5.2.2</w:delText>
        </w:r>
        <w:r w:rsidRPr="00EB1DAE" w:rsidDel="00EB1DAE">
          <w:rPr>
            <w:rStyle w:val="Hyperlink"/>
            <w:noProof/>
          </w:rPr>
          <w:delText xml:space="preserve"> Transforms – XML Syntax</w:delText>
        </w:r>
        <w:r w:rsidDel="00EB1DAE">
          <w:rPr>
            <w:noProof/>
            <w:webHidden/>
          </w:rPr>
          <w:tab/>
          <w:delText>108</w:delText>
        </w:r>
      </w:del>
    </w:p>
    <w:p w14:paraId="07B7B8C0" w14:textId="68B93858" w:rsidR="005E5C94" w:rsidDel="00EB1DAE" w:rsidRDefault="005E5C94">
      <w:pPr>
        <w:pStyle w:val="Verzeichnis3"/>
        <w:tabs>
          <w:tab w:val="right" w:leader="dot" w:pos="9350"/>
        </w:tabs>
        <w:rPr>
          <w:del w:id="1329" w:author="Andreas Kuehne" w:date="2019-05-09T22:04:00Z"/>
          <w:rFonts w:asciiTheme="minorHAnsi" w:eastAsiaTheme="minorEastAsia" w:hAnsiTheme="minorHAnsi" w:cstheme="minorBidi"/>
          <w:noProof/>
          <w:sz w:val="22"/>
          <w:szCs w:val="22"/>
          <w:lang w:val="en-GB" w:eastAsia="en-GB"/>
        </w:rPr>
      </w:pPr>
      <w:del w:id="1330" w:author="Andreas Kuehne" w:date="2019-05-09T22:04:00Z">
        <w:r w:rsidRPr="00EB1DAE" w:rsidDel="00EB1DAE">
          <w:rPr>
            <w:rStyle w:val="Hyperlink"/>
            <w:noProof/>
            <w14:scene3d>
              <w14:camera w14:prst="orthographicFront"/>
              <w14:lightRig w14:rig="threePt" w14:dir="t">
                <w14:rot w14:lat="0" w14:lon="0" w14:rev="0"/>
              </w14:lightRig>
            </w14:scene3d>
          </w:rPr>
          <w:delText>4.5.3</w:delText>
        </w:r>
        <w:r w:rsidRPr="00EB1DAE" w:rsidDel="00EB1DAE">
          <w:rPr>
            <w:rStyle w:val="Hyperlink"/>
            <w:noProof/>
          </w:rPr>
          <w:delText xml:space="preserve"> Component Transform</w:delText>
        </w:r>
        <w:r w:rsidDel="00EB1DAE">
          <w:rPr>
            <w:noProof/>
            <w:webHidden/>
          </w:rPr>
          <w:tab/>
          <w:delText>108</w:delText>
        </w:r>
      </w:del>
    </w:p>
    <w:p w14:paraId="2E376516" w14:textId="56FB2647" w:rsidR="005E5C94" w:rsidDel="00EB1DAE" w:rsidRDefault="005E5C94">
      <w:pPr>
        <w:pStyle w:val="Verzeichnis4"/>
        <w:tabs>
          <w:tab w:val="right" w:leader="dot" w:pos="9350"/>
        </w:tabs>
        <w:rPr>
          <w:del w:id="1331" w:author="Andreas Kuehne" w:date="2019-05-09T22:04:00Z"/>
          <w:rFonts w:asciiTheme="minorHAnsi" w:eastAsiaTheme="minorEastAsia" w:hAnsiTheme="minorHAnsi" w:cstheme="minorBidi"/>
          <w:noProof/>
          <w:sz w:val="22"/>
          <w:szCs w:val="22"/>
          <w:lang w:val="en-GB" w:eastAsia="en-GB"/>
        </w:rPr>
      </w:pPr>
      <w:del w:id="1332" w:author="Andreas Kuehne" w:date="2019-05-09T22:04:00Z">
        <w:r w:rsidRPr="00EB1DAE" w:rsidDel="00EB1DAE">
          <w:rPr>
            <w:rStyle w:val="Hyperlink"/>
            <w:noProof/>
            <w14:scene3d>
              <w14:camera w14:prst="orthographicFront"/>
              <w14:lightRig w14:rig="threePt" w14:dir="t">
                <w14:rot w14:lat="0" w14:lon="0" w14:rev="0"/>
              </w14:lightRig>
            </w14:scene3d>
          </w:rPr>
          <w:delText>4.5.3.1</w:delText>
        </w:r>
        <w:r w:rsidRPr="00EB1DAE" w:rsidDel="00EB1DAE">
          <w:rPr>
            <w:rStyle w:val="Hyperlink"/>
            <w:noProof/>
          </w:rPr>
          <w:delText xml:space="preserve"> Transform – JSON Syntax</w:delText>
        </w:r>
        <w:r w:rsidDel="00EB1DAE">
          <w:rPr>
            <w:noProof/>
            <w:webHidden/>
          </w:rPr>
          <w:tab/>
          <w:delText>108</w:delText>
        </w:r>
      </w:del>
    </w:p>
    <w:p w14:paraId="1E2DC478" w14:textId="34E56BD6" w:rsidR="005E5C94" w:rsidDel="00EB1DAE" w:rsidRDefault="005E5C94">
      <w:pPr>
        <w:pStyle w:val="Verzeichnis4"/>
        <w:tabs>
          <w:tab w:val="right" w:leader="dot" w:pos="9350"/>
        </w:tabs>
        <w:rPr>
          <w:del w:id="1333" w:author="Andreas Kuehne" w:date="2019-05-09T22:04:00Z"/>
          <w:rFonts w:asciiTheme="minorHAnsi" w:eastAsiaTheme="minorEastAsia" w:hAnsiTheme="minorHAnsi" w:cstheme="minorBidi"/>
          <w:noProof/>
          <w:sz w:val="22"/>
          <w:szCs w:val="22"/>
          <w:lang w:val="en-GB" w:eastAsia="en-GB"/>
        </w:rPr>
      </w:pPr>
      <w:del w:id="1334" w:author="Andreas Kuehne" w:date="2019-05-09T22:04:00Z">
        <w:r w:rsidRPr="00EB1DAE" w:rsidDel="00EB1DAE">
          <w:rPr>
            <w:rStyle w:val="Hyperlink"/>
            <w:noProof/>
            <w14:scene3d>
              <w14:camera w14:prst="orthographicFront"/>
              <w14:lightRig w14:rig="threePt" w14:dir="t">
                <w14:rot w14:lat="0" w14:lon="0" w14:rev="0"/>
              </w14:lightRig>
            </w14:scene3d>
          </w:rPr>
          <w:delText>4.5.3.2</w:delText>
        </w:r>
        <w:r w:rsidRPr="00EB1DAE" w:rsidDel="00EB1DAE">
          <w:rPr>
            <w:rStyle w:val="Hyperlink"/>
            <w:noProof/>
          </w:rPr>
          <w:delText xml:space="preserve"> Transform – XML Syntax</w:delText>
        </w:r>
        <w:r w:rsidDel="00EB1DAE">
          <w:rPr>
            <w:noProof/>
            <w:webHidden/>
          </w:rPr>
          <w:tab/>
          <w:delText>109</w:delText>
        </w:r>
      </w:del>
    </w:p>
    <w:p w14:paraId="5CD6DEC2" w14:textId="15D1A669" w:rsidR="005E5C94" w:rsidDel="00EB1DAE" w:rsidRDefault="005E5C94">
      <w:pPr>
        <w:pStyle w:val="Verzeichnis2"/>
        <w:tabs>
          <w:tab w:val="right" w:leader="dot" w:pos="9350"/>
        </w:tabs>
        <w:rPr>
          <w:del w:id="1335" w:author="Andreas Kuehne" w:date="2019-05-09T22:04:00Z"/>
          <w:rFonts w:asciiTheme="minorHAnsi" w:eastAsiaTheme="minorEastAsia" w:hAnsiTheme="minorHAnsi" w:cstheme="minorBidi"/>
          <w:noProof/>
          <w:sz w:val="22"/>
          <w:szCs w:val="22"/>
          <w:lang w:val="en-GB" w:eastAsia="en-GB"/>
        </w:rPr>
      </w:pPr>
      <w:del w:id="1336" w:author="Andreas Kuehne" w:date="2019-05-09T22:04:00Z">
        <w:r w:rsidRPr="00EB1DAE" w:rsidDel="00EB1DAE">
          <w:rPr>
            <w:rStyle w:val="Hyperlink"/>
            <w:noProof/>
          </w:rPr>
          <w:delText>4.6 Element / JSON name lookup tables</w:delText>
        </w:r>
        <w:r w:rsidDel="00EB1DAE">
          <w:rPr>
            <w:noProof/>
            <w:webHidden/>
          </w:rPr>
          <w:tab/>
          <w:delText>110</w:delText>
        </w:r>
      </w:del>
    </w:p>
    <w:p w14:paraId="3A2CB2A6" w14:textId="44C4E2A7" w:rsidR="005E5C94" w:rsidDel="00EB1DAE" w:rsidRDefault="005E5C94">
      <w:pPr>
        <w:pStyle w:val="Verzeichnis1"/>
        <w:rPr>
          <w:del w:id="1337" w:author="Andreas Kuehne" w:date="2019-05-09T22:04:00Z"/>
          <w:rFonts w:asciiTheme="minorHAnsi" w:eastAsiaTheme="minorEastAsia" w:hAnsiTheme="minorHAnsi" w:cstheme="minorBidi"/>
          <w:noProof/>
          <w:sz w:val="22"/>
          <w:szCs w:val="22"/>
          <w:lang w:val="en-GB" w:eastAsia="en-GB"/>
        </w:rPr>
      </w:pPr>
      <w:del w:id="1338" w:author="Andreas Kuehne" w:date="2019-05-09T22:04:00Z">
        <w:r w:rsidRPr="00EB1DAE" w:rsidDel="00EB1DAE">
          <w:rPr>
            <w:rStyle w:val="Hyperlink"/>
            <w:noProof/>
            <w:lang w:val="en-GB"/>
          </w:rPr>
          <w:delText>5</w:delText>
        </w:r>
        <w:r w:rsidDel="00EB1DAE">
          <w:rPr>
            <w:rFonts w:asciiTheme="minorHAnsi" w:eastAsiaTheme="minorEastAsia" w:hAnsiTheme="minorHAnsi" w:cstheme="minorBidi"/>
            <w:noProof/>
            <w:sz w:val="22"/>
            <w:szCs w:val="22"/>
            <w:lang w:val="en-GB" w:eastAsia="en-GB"/>
          </w:rPr>
          <w:tab/>
        </w:r>
        <w:r w:rsidRPr="00EB1DAE" w:rsidDel="00EB1DAE">
          <w:rPr>
            <w:rStyle w:val="Hyperlink"/>
            <w:noProof/>
            <w:lang w:val="en-GB"/>
          </w:rPr>
          <w:delText>Data Processing Model for Signing</w:delText>
        </w:r>
        <w:r w:rsidDel="00EB1DAE">
          <w:rPr>
            <w:noProof/>
            <w:webHidden/>
          </w:rPr>
          <w:tab/>
          <w:delText>119</w:delText>
        </w:r>
      </w:del>
    </w:p>
    <w:p w14:paraId="5FCE5754" w14:textId="58FDE8ED" w:rsidR="005E5C94" w:rsidDel="00EB1DAE" w:rsidRDefault="005E5C94">
      <w:pPr>
        <w:pStyle w:val="Verzeichnis2"/>
        <w:tabs>
          <w:tab w:val="right" w:leader="dot" w:pos="9350"/>
        </w:tabs>
        <w:rPr>
          <w:del w:id="1339" w:author="Andreas Kuehne" w:date="2019-05-09T22:04:00Z"/>
          <w:rFonts w:asciiTheme="minorHAnsi" w:eastAsiaTheme="minorEastAsia" w:hAnsiTheme="minorHAnsi" w:cstheme="minorBidi"/>
          <w:noProof/>
          <w:sz w:val="22"/>
          <w:szCs w:val="22"/>
          <w:lang w:val="en-GB" w:eastAsia="en-GB"/>
        </w:rPr>
      </w:pPr>
      <w:del w:id="1340" w:author="Andreas Kuehne" w:date="2019-05-09T22:04:00Z">
        <w:r w:rsidRPr="00EB1DAE" w:rsidDel="00EB1DAE">
          <w:rPr>
            <w:rStyle w:val="Hyperlink"/>
            <w:noProof/>
            <w:lang w:val="en-GB"/>
          </w:rPr>
          <w:delText>5.1 Processing for XML Signatures</w:delText>
        </w:r>
        <w:r w:rsidDel="00EB1DAE">
          <w:rPr>
            <w:noProof/>
            <w:webHidden/>
          </w:rPr>
          <w:tab/>
          <w:delText>119</w:delText>
        </w:r>
      </w:del>
    </w:p>
    <w:p w14:paraId="09F9273B" w14:textId="6A35E449" w:rsidR="005E5C94" w:rsidDel="00EB1DAE" w:rsidRDefault="005E5C94">
      <w:pPr>
        <w:pStyle w:val="Verzeichnis3"/>
        <w:tabs>
          <w:tab w:val="right" w:leader="dot" w:pos="9350"/>
        </w:tabs>
        <w:rPr>
          <w:del w:id="1341" w:author="Andreas Kuehne" w:date="2019-05-09T22:04:00Z"/>
          <w:rFonts w:asciiTheme="minorHAnsi" w:eastAsiaTheme="minorEastAsia" w:hAnsiTheme="minorHAnsi" w:cstheme="minorBidi"/>
          <w:noProof/>
          <w:sz w:val="22"/>
          <w:szCs w:val="22"/>
          <w:lang w:val="en-GB" w:eastAsia="en-GB"/>
        </w:rPr>
      </w:pPr>
      <w:del w:id="1342"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5.1.1</w:delText>
        </w:r>
        <w:r w:rsidRPr="00EB1DAE" w:rsidDel="00EB1DAE">
          <w:rPr>
            <w:rStyle w:val="Hyperlink"/>
            <w:noProof/>
            <w:lang w:val="en-GB"/>
          </w:rPr>
          <w:delText xml:space="preserve"> Sub process ‘</w:delText>
        </w:r>
        <w:r w:rsidRPr="00EB1DAE" w:rsidDel="00EB1DAE">
          <w:rPr>
            <w:rStyle w:val="Hyperlink"/>
            <w:rFonts w:ascii="Courier New" w:hAnsi="Courier New"/>
            <w:noProof/>
            <w:lang w:val="en-GB"/>
          </w:rPr>
          <w:delText>process references</w:delText>
        </w:r>
        <w:r w:rsidRPr="00EB1DAE" w:rsidDel="00EB1DAE">
          <w:rPr>
            <w:rStyle w:val="Hyperlink"/>
            <w:noProof/>
            <w:lang w:val="en-GB"/>
          </w:rPr>
          <w:delText>’</w:delText>
        </w:r>
        <w:r w:rsidDel="00EB1DAE">
          <w:rPr>
            <w:noProof/>
            <w:webHidden/>
          </w:rPr>
          <w:tab/>
          <w:delText>119</w:delText>
        </w:r>
      </w:del>
    </w:p>
    <w:p w14:paraId="3662C39F" w14:textId="3C26FEC1" w:rsidR="005E5C94" w:rsidDel="00EB1DAE" w:rsidRDefault="005E5C94">
      <w:pPr>
        <w:pStyle w:val="Verzeichnis3"/>
        <w:tabs>
          <w:tab w:val="right" w:leader="dot" w:pos="9350"/>
        </w:tabs>
        <w:rPr>
          <w:del w:id="1343" w:author="Andreas Kuehne" w:date="2019-05-09T22:04:00Z"/>
          <w:rFonts w:asciiTheme="minorHAnsi" w:eastAsiaTheme="minorEastAsia" w:hAnsiTheme="minorHAnsi" w:cstheme="minorBidi"/>
          <w:noProof/>
          <w:sz w:val="22"/>
          <w:szCs w:val="22"/>
          <w:lang w:val="en-GB" w:eastAsia="en-GB"/>
        </w:rPr>
      </w:pPr>
      <w:del w:id="1344"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5.1.2</w:delText>
        </w:r>
        <w:r w:rsidRPr="00EB1DAE" w:rsidDel="00EB1DAE">
          <w:rPr>
            <w:rStyle w:val="Hyperlink"/>
            <w:noProof/>
            <w:lang w:val="en-GB"/>
          </w:rPr>
          <w:delText xml:space="preserve"> Sub process ‘</w:delText>
        </w:r>
        <w:r w:rsidRPr="00EB1DAE" w:rsidDel="00EB1DAE">
          <w:rPr>
            <w:rStyle w:val="Hyperlink"/>
            <w:rFonts w:ascii="Courier New" w:hAnsi="Courier New"/>
            <w:noProof/>
            <w:lang w:val="en-GB"/>
          </w:rPr>
          <w:delText>create XML signature</w:delText>
        </w:r>
        <w:r w:rsidRPr="00EB1DAE" w:rsidDel="00EB1DAE">
          <w:rPr>
            <w:rStyle w:val="Hyperlink"/>
            <w:noProof/>
            <w:lang w:val="en-GB"/>
          </w:rPr>
          <w:delText>’</w:delText>
        </w:r>
        <w:r w:rsidDel="00EB1DAE">
          <w:rPr>
            <w:noProof/>
            <w:webHidden/>
          </w:rPr>
          <w:tab/>
          <w:delText>120</w:delText>
        </w:r>
      </w:del>
    </w:p>
    <w:p w14:paraId="05F785A7" w14:textId="334A13B3" w:rsidR="005E5C94" w:rsidDel="00EB1DAE" w:rsidRDefault="005E5C94">
      <w:pPr>
        <w:pStyle w:val="Verzeichnis4"/>
        <w:tabs>
          <w:tab w:val="right" w:leader="dot" w:pos="9350"/>
        </w:tabs>
        <w:rPr>
          <w:del w:id="1345" w:author="Andreas Kuehne" w:date="2019-05-09T22:04:00Z"/>
          <w:rFonts w:asciiTheme="minorHAnsi" w:eastAsiaTheme="minorEastAsia" w:hAnsiTheme="minorHAnsi" w:cstheme="minorBidi"/>
          <w:noProof/>
          <w:sz w:val="22"/>
          <w:szCs w:val="22"/>
          <w:lang w:val="en-GB" w:eastAsia="en-GB"/>
        </w:rPr>
      </w:pPr>
      <w:del w:id="1346" w:author="Andreas Kuehne" w:date="2019-05-09T22:04:00Z">
        <w:r w:rsidRPr="00EB1DAE" w:rsidDel="00EB1DAE">
          <w:rPr>
            <w:rStyle w:val="Hyperlink"/>
            <w:rFonts w:ascii="Courier New" w:hAnsi="Courier New"/>
            <w:noProof/>
            <w:lang w:val="en-GB"/>
            <w14:scene3d>
              <w14:camera w14:prst="orthographicFront"/>
              <w14:lightRig w14:rig="threePt" w14:dir="t">
                <w14:rot w14:lat="0" w14:lon="0" w14:rev="0"/>
              </w14:lightRig>
            </w14:scene3d>
          </w:rPr>
          <w:delText>5.1.2.1</w:delText>
        </w:r>
        <w:r w:rsidRPr="00EB1DAE" w:rsidDel="00EB1DAE">
          <w:rPr>
            <w:rStyle w:val="Hyperlink"/>
            <w:noProof/>
            <w:lang w:val="en-GB"/>
          </w:rPr>
          <w:delText xml:space="preserve"> XML Signatures Variant Optional Input </w:delText>
        </w:r>
        <w:r w:rsidRPr="00EB1DAE" w:rsidDel="00EB1DAE">
          <w:rPr>
            <w:rStyle w:val="Hyperlink"/>
            <w:rFonts w:ascii="Courier New" w:hAnsi="Courier New"/>
            <w:noProof/>
            <w:lang w:val="en-GB"/>
          </w:rPr>
          <w:delText>IncludeObject</w:delText>
        </w:r>
        <w:r w:rsidDel="00EB1DAE">
          <w:rPr>
            <w:noProof/>
            <w:webHidden/>
          </w:rPr>
          <w:tab/>
          <w:delText>121</w:delText>
        </w:r>
      </w:del>
    </w:p>
    <w:p w14:paraId="03CF17D0" w14:textId="3CC4DD18" w:rsidR="005E5C94" w:rsidDel="00EB1DAE" w:rsidRDefault="005E5C94">
      <w:pPr>
        <w:pStyle w:val="Verzeichnis2"/>
        <w:tabs>
          <w:tab w:val="right" w:leader="dot" w:pos="9350"/>
        </w:tabs>
        <w:rPr>
          <w:del w:id="1347" w:author="Andreas Kuehne" w:date="2019-05-09T22:04:00Z"/>
          <w:rFonts w:asciiTheme="minorHAnsi" w:eastAsiaTheme="minorEastAsia" w:hAnsiTheme="minorHAnsi" w:cstheme="minorBidi"/>
          <w:noProof/>
          <w:sz w:val="22"/>
          <w:szCs w:val="22"/>
          <w:lang w:val="en-GB" w:eastAsia="en-GB"/>
        </w:rPr>
      </w:pPr>
      <w:del w:id="1348" w:author="Andreas Kuehne" w:date="2019-05-09T22:04:00Z">
        <w:r w:rsidRPr="00EB1DAE" w:rsidDel="00EB1DAE">
          <w:rPr>
            <w:rStyle w:val="Hyperlink"/>
            <w:noProof/>
            <w:lang w:val="en-GB"/>
          </w:rPr>
          <w:delText>5.2 Processing for CMS Signatures</w:delText>
        </w:r>
        <w:r w:rsidDel="00EB1DAE">
          <w:rPr>
            <w:noProof/>
            <w:webHidden/>
          </w:rPr>
          <w:tab/>
          <w:delText>122</w:delText>
        </w:r>
      </w:del>
    </w:p>
    <w:p w14:paraId="3AD12642" w14:textId="26DD9F9D" w:rsidR="005E5C94" w:rsidDel="00EB1DAE" w:rsidRDefault="005E5C94">
      <w:pPr>
        <w:pStyle w:val="Verzeichnis3"/>
        <w:tabs>
          <w:tab w:val="right" w:leader="dot" w:pos="9350"/>
        </w:tabs>
        <w:rPr>
          <w:del w:id="1349" w:author="Andreas Kuehne" w:date="2019-05-09T22:04:00Z"/>
          <w:rFonts w:asciiTheme="minorHAnsi" w:eastAsiaTheme="minorEastAsia" w:hAnsiTheme="minorHAnsi" w:cstheme="minorBidi"/>
          <w:noProof/>
          <w:sz w:val="22"/>
          <w:szCs w:val="22"/>
          <w:lang w:val="en-GB" w:eastAsia="en-GB"/>
        </w:rPr>
      </w:pPr>
      <w:del w:id="1350"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5.2.1</w:delText>
        </w:r>
        <w:r w:rsidRPr="00EB1DAE" w:rsidDel="00EB1DAE">
          <w:rPr>
            <w:rStyle w:val="Hyperlink"/>
            <w:noProof/>
            <w:lang w:val="en-GB"/>
          </w:rPr>
          <w:delText xml:space="preserve"> Sub process ‘</w:delText>
        </w:r>
        <w:r w:rsidRPr="00EB1DAE" w:rsidDel="00EB1DAE">
          <w:rPr>
            <w:rStyle w:val="Hyperlink"/>
            <w:rFonts w:ascii="Courier New" w:hAnsi="Courier New"/>
            <w:noProof/>
            <w:lang w:val="en-GB"/>
          </w:rPr>
          <w:delText>process digest</w:delText>
        </w:r>
        <w:r w:rsidRPr="00EB1DAE" w:rsidDel="00EB1DAE">
          <w:rPr>
            <w:rStyle w:val="Hyperlink"/>
            <w:noProof/>
            <w:lang w:val="en-GB"/>
          </w:rPr>
          <w:delText>’</w:delText>
        </w:r>
        <w:r w:rsidDel="00EB1DAE">
          <w:rPr>
            <w:noProof/>
            <w:webHidden/>
          </w:rPr>
          <w:tab/>
          <w:delText>122</w:delText>
        </w:r>
      </w:del>
    </w:p>
    <w:p w14:paraId="04B58573" w14:textId="79742337" w:rsidR="005E5C94" w:rsidDel="00EB1DAE" w:rsidRDefault="005E5C94">
      <w:pPr>
        <w:pStyle w:val="Verzeichnis3"/>
        <w:tabs>
          <w:tab w:val="right" w:leader="dot" w:pos="9350"/>
        </w:tabs>
        <w:rPr>
          <w:del w:id="1351" w:author="Andreas Kuehne" w:date="2019-05-09T22:04:00Z"/>
          <w:rFonts w:asciiTheme="minorHAnsi" w:eastAsiaTheme="minorEastAsia" w:hAnsiTheme="minorHAnsi" w:cstheme="minorBidi"/>
          <w:noProof/>
          <w:sz w:val="22"/>
          <w:szCs w:val="22"/>
          <w:lang w:val="en-GB" w:eastAsia="en-GB"/>
        </w:rPr>
      </w:pPr>
      <w:del w:id="1352"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5.2.2</w:delText>
        </w:r>
        <w:r w:rsidRPr="00EB1DAE" w:rsidDel="00EB1DAE">
          <w:rPr>
            <w:rStyle w:val="Hyperlink"/>
            <w:noProof/>
            <w:lang w:val="en-GB"/>
          </w:rPr>
          <w:delText xml:space="preserve"> Sub process ‘</w:delText>
        </w:r>
        <w:r w:rsidRPr="00EB1DAE" w:rsidDel="00EB1DAE">
          <w:rPr>
            <w:rStyle w:val="Hyperlink"/>
            <w:rFonts w:ascii="Courier New" w:hAnsi="Courier New"/>
            <w:noProof/>
            <w:lang w:val="en-GB"/>
          </w:rPr>
          <w:delText>create CMS signature</w:delText>
        </w:r>
        <w:r w:rsidRPr="00EB1DAE" w:rsidDel="00EB1DAE">
          <w:rPr>
            <w:rStyle w:val="Hyperlink"/>
            <w:noProof/>
            <w:lang w:val="en-GB"/>
          </w:rPr>
          <w:delText>’</w:delText>
        </w:r>
        <w:r w:rsidDel="00EB1DAE">
          <w:rPr>
            <w:noProof/>
            <w:webHidden/>
          </w:rPr>
          <w:tab/>
          <w:delText>123</w:delText>
        </w:r>
      </w:del>
    </w:p>
    <w:p w14:paraId="42CD4D97" w14:textId="68FF3C52" w:rsidR="005E5C94" w:rsidDel="00EB1DAE" w:rsidRDefault="005E5C94">
      <w:pPr>
        <w:pStyle w:val="Verzeichnis2"/>
        <w:tabs>
          <w:tab w:val="right" w:leader="dot" w:pos="9350"/>
        </w:tabs>
        <w:rPr>
          <w:del w:id="1353" w:author="Andreas Kuehne" w:date="2019-05-09T22:04:00Z"/>
          <w:rFonts w:asciiTheme="minorHAnsi" w:eastAsiaTheme="minorEastAsia" w:hAnsiTheme="minorHAnsi" w:cstheme="minorBidi"/>
          <w:noProof/>
          <w:sz w:val="22"/>
          <w:szCs w:val="22"/>
          <w:lang w:val="en-GB" w:eastAsia="en-GB"/>
        </w:rPr>
      </w:pPr>
      <w:del w:id="1354" w:author="Andreas Kuehne" w:date="2019-05-09T22:04:00Z">
        <w:r w:rsidRPr="00EB1DAE" w:rsidDel="00EB1DAE">
          <w:rPr>
            <w:rStyle w:val="Hyperlink"/>
            <w:noProof/>
            <w:lang w:val="en-GB"/>
          </w:rPr>
          <w:delText>5.3 General Timestamp Processing</w:delText>
        </w:r>
        <w:r w:rsidDel="00EB1DAE">
          <w:rPr>
            <w:noProof/>
            <w:webHidden/>
          </w:rPr>
          <w:tab/>
          <w:delText>124</w:delText>
        </w:r>
      </w:del>
    </w:p>
    <w:p w14:paraId="59267844" w14:textId="601C0EA5" w:rsidR="005E5C94" w:rsidDel="00EB1DAE" w:rsidRDefault="005E5C94">
      <w:pPr>
        <w:pStyle w:val="Verzeichnis3"/>
        <w:tabs>
          <w:tab w:val="right" w:leader="dot" w:pos="9350"/>
        </w:tabs>
        <w:rPr>
          <w:del w:id="1355" w:author="Andreas Kuehne" w:date="2019-05-09T22:04:00Z"/>
          <w:rFonts w:asciiTheme="minorHAnsi" w:eastAsiaTheme="minorEastAsia" w:hAnsiTheme="minorHAnsi" w:cstheme="minorBidi"/>
          <w:noProof/>
          <w:sz w:val="22"/>
          <w:szCs w:val="22"/>
          <w:lang w:val="en-GB" w:eastAsia="en-GB"/>
        </w:rPr>
      </w:pPr>
      <w:del w:id="1356" w:author="Andreas Kuehne" w:date="2019-05-09T22:04:00Z">
        <w:r w:rsidRPr="00EB1DAE" w:rsidDel="00EB1DAE">
          <w:rPr>
            <w:rStyle w:val="Hyperlink"/>
            <w:rFonts w:ascii="Courier New" w:hAnsi="Courier New"/>
            <w:noProof/>
            <w:lang w:val="en-GB"/>
            <w14:scene3d>
              <w14:camera w14:prst="orthographicFront"/>
              <w14:lightRig w14:rig="threePt" w14:dir="t">
                <w14:rot w14:lat="0" w14:lon="0" w14:rev="0"/>
              </w14:lightRig>
            </w14:scene3d>
          </w:rPr>
          <w:delText>5.3.1</w:delText>
        </w:r>
        <w:r w:rsidRPr="00EB1DAE" w:rsidDel="00EB1DAE">
          <w:rPr>
            <w:rStyle w:val="Hyperlink"/>
            <w:noProof/>
            <w:lang w:val="en-GB"/>
          </w:rPr>
          <w:delText xml:space="preserve"> Sub process ‘</w:delText>
        </w:r>
        <w:r w:rsidRPr="00EB1DAE" w:rsidDel="00EB1DAE">
          <w:rPr>
            <w:rStyle w:val="Hyperlink"/>
            <w:rFonts w:ascii="Courier New" w:hAnsi="Courier New"/>
            <w:noProof/>
            <w:lang w:val="en-GB"/>
          </w:rPr>
          <w:delText>add Timestamp</w:delText>
        </w:r>
        <w:r w:rsidRPr="00EB1DAE" w:rsidDel="00EB1DAE">
          <w:rPr>
            <w:rStyle w:val="Hyperlink"/>
            <w:noProof/>
            <w:lang w:val="en-GB"/>
          </w:rPr>
          <w:delText>’</w:delText>
        </w:r>
        <w:r w:rsidDel="00EB1DAE">
          <w:rPr>
            <w:noProof/>
            <w:webHidden/>
          </w:rPr>
          <w:tab/>
          <w:delText>124</w:delText>
        </w:r>
      </w:del>
    </w:p>
    <w:p w14:paraId="33E09D73" w14:textId="12D28387" w:rsidR="005E5C94" w:rsidDel="00EB1DAE" w:rsidRDefault="005E5C94">
      <w:pPr>
        <w:pStyle w:val="Verzeichnis4"/>
        <w:tabs>
          <w:tab w:val="right" w:leader="dot" w:pos="9350"/>
        </w:tabs>
        <w:rPr>
          <w:del w:id="1357" w:author="Andreas Kuehne" w:date="2019-05-09T22:04:00Z"/>
          <w:rFonts w:asciiTheme="minorHAnsi" w:eastAsiaTheme="minorEastAsia" w:hAnsiTheme="minorHAnsi" w:cstheme="minorBidi"/>
          <w:noProof/>
          <w:sz w:val="22"/>
          <w:szCs w:val="22"/>
          <w:lang w:val="en-GB" w:eastAsia="en-GB"/>
        </w:rPr>
      </w:pPr>
      <w:del w:id="1358"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5.3.1.1</w:delText>
        </w:r>
        <w:r w:rsidRPr="00EB1DAE" w:rsidDel="00EB1DAE">
          <w:rPr>
            <w:rStyle w:val="Hyperlink"/>
            <w:noProof/>
            <w:lang w:val="en-GB"/>
          </w:rPr>
          <w:delText xml:space="preserve"> Processing for CMS signatures time-stamping</w:delText>
        </w:r>
        <w:r w:rsidDel="00EB1DAE">
          <w:rPr>
            <w:noProof/>
            <w:webHidden/>
          </w:rPr>
          <w:tab/>
          <w:delText>124</w:delText>
        </w:r>
      </w:del>
    </w:p>
    <w:p w14:paraId="4B0508F6" w14:textId="2FE4FB68" w:rsidR="005E5C94" w:rsidDel="00EB1DAE" w:rsidRDefault="005E5C94">
      <w:pPr>
        <w:pStyle w:val="Verzeichnis4"/>
        <w:tabs>
          <w:tab w:val="right" w:leader="dot" w:pos="9350"/>
        </w:tabs>
        <w:rPr>
          <w:del w:id="1359" w:author="Andreas Kuehne" w:date="2019-05-09T22:04:00Z"/>
          <w:rFonts w:asciiTheme="minorHAnsi" w:eastAsiaTheme="minorEastAsia" w:hAnsiTheme="minorHAnsi" w:cstheme="minorBidi"/>
          <w:noProof/>
          <w:sz w:val="22"/>
          <w:szCs w:val="22"/>
          <w:lang w:val="en-GB" w:eastAsia="en-GB"/>
        </w:rPr>
      </w:pPr>
      <w:del w:id="1360"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5.3.1.2</w:delText>
        </w:r>
        <w:r w:rsidRPr="00EB1DAE" w:rsidDel="00EB1DAE">
          <w:rPr>
            <w:rStyle w:val="Hyperlink"/>
            <w:noProof/>
            <w:lang w:val="en-GB"/>
          </w:rPr>
          <w:delText xml:space="preserve"> Processing for XML Timestamps on XML signatures</w:delText>
        </w:r>
        <w:r w:rsidDel="00EB1DAE">
          <w:rPr>
            <w:noProof/>
            <w:webHidden/>
          </w:rPr>
          <w:tab/>
          <w:delText>125</w:delText>
        </w:r>
      </w:del>
    </w:p>
    <w:p w14:paraId="1B35AA73" w14:textId="26D9300B" w:rsidR="005E5C94" w:rsidDel="00EB1DAE" w:rsidRDefault="005E5C94">
      <w:pPr>
        <w:pStyle w:val="Verzeichnis4"/>
        <w:tabs>
          <w:tab w:val="right" w:leader="dot" w:pos="9350"/>
        </w:tabs>
        <w:rPr>
          <w:del w:id="1361" w:author="Andreas Kuehne" w:date="2019-05-09T22:04:00Z"/>
          <w:rFonts w:asciiTheme="minorHAnsi" w:eastAsiaTheme="minorEastAsia" w:hAnsiTheme="minorHAnsi" w:cstheme="minorBidi"/>
          <w:noProof/>
          <w:sz w:val="22"/>
          <w:szCs w:val="22"/>
          <w:lang w:val="en-GB" w:eastAsia="en-GB"/>
        </w:rPr>
      </w:pPr>
      <w:del w:id="1362"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5.3.1.3</w:delText>
        </w:r>
        <w:r w:rsidRPr="00EB1DAE" w:rsidDel="00EB1DAE">
          <w:rPr>
            <w:rStyle w:val="Hyperlink"/>
            <w:noProof/>
            <w:lang w:val="en-GB"/>
          </w:rPr>
          <w:delText xml:space="preserve"> Processing for RFC 3161 Timestamps on XML signatures</w:delText>
        </w:r>
        <w:r w:rsidDel="00EB1DAE">
          <w:rPr>
            <w:noProof/>
            <w:webHidden/>
          </w:rPr>
          <w:tab/>
          <w:delText>125</w:delText>
        </w:r>
      </w:del>
    </w:p>
    <w:p w14:paraId="74D8B286" w14:textId="3FF66E6C" w:rsidR="005E5C94" w:rsidDel="00EB1DAE" w:rsidRDefault="005E5C94">
      <w:pPr>
        <w:pStyle w:val="Verzeichnis1"/>
        <w:rPr>
          <w:del w:id="1363" w:author="Andreas Kuehne" w:date="2019-05-09T22:04:00Z"/>
          <w:rFonts w:asciiTheme="minorHAnsi" w:eastAsiaTheme="minorEastAsia" w:hAnsiTheme="minorHAnsi" w:cstheme="minorBidi"/>
          <w:noProof/>
          <w:sz w:val="22"/>
          <w:szCs w:val="22"/>
          <w:lang w:val="en-GB" w:eastAsia="en-GB"/>
        </w:rPr>
      </w:pPr>
      <w:del w:id="1364" w:author="Andreas Kuehne" w:date="2019-05-09T22:04:00Z">
        <w:r w:rsidRPr="00EB1DAE" w:rsidDel="00EB1DAE">
          <w:rPr>
            <w:rStyle w:val="Hyperlink"/>
            <w:noProof/>
            <w:lang w:val="en-GB"/>
          </w:rPr>
          <w:delText>6</w:delText>
        </w:r>
        <w:r w:rsidDel="00EB1DAE">
          <w:rPr>
            <w:rFonts w:asciiTheme="minorHAnsi" w:eastAsiaTheme="minorEastAsia" w:hAnsiTheme="minorHAnsi" w:cstheme="minorBidi"/>
            <w:noProof/>
            <w:sz w:val="22"/>
            <w:szCs w:val="22"/>
            <w:lang w:val="en-GB" w:eastAsia="en-GB"/>
          </w:rPr>
          <w:tab/>
        </w:r>
        <w:r w:rsidRPr="00EB1DAE" w:rsidDel="00EB1DAE">
          <w:rPr>
            <w:rStyle w:val="Hyperlink"/>
            <w:noProof/>
            <w:lang w:val="en-GB"/>
          </w:rPr>
          <w:delText>Data Processing Model for Verification</w:delText>
        </w:r>
        <w:r w:rsidDel="00EB1DAE">
          <w:rPr>
            <w:noProof/>
            <w:webHidden/>
          </w:rPr>
          <w:tab/>
          <w:delText>126</w:delText>
        </w:r>
      </w:del>
    </w:p>
    <w:p w14:paraId="3845BA16" w14:textId="5D6D5E40" w:rsidR="005E5C94" w:rsidDel="00EB1DAE" w:rsidRDefault="005E5C94">
      <w:pPr>
        <w:pStyle w:val="Verzeichnis2"/>
        <w:tabs>
          <w:tab w:val="right" w:leader="dot" w:pos="9350"/>
        </w:tabs>
        <w:rPr>
          <w:del w:id="1365" w:author="Andreas Kuehne" w:date="2019-05-09T22:04:00Z"/>
          <w:rFonts w:asciiTheme="minorHAnsi" w:eastAsiaTheme="minorEastAsia" w:hAnsiTheme="minorHAnsi" w:cstheme="minorBidi"/>
          <w:noProof/>
          <w:sz w:val="22"/>
          <w:szCs w:val="22"/>
          <w:lang w:val="en-GB" w:eastAsia="en-GB"/>
        </w:rPr>
      </w:pPr>
      <w:del w:id="1366" w:author="Andreas Kuehne" w:date="2019-05-09T22:04:00Z">
        <w:r w:rsidRPr="00EB1DAE" w:rsidDel="00EB1DAE">
          <w:rPr>
            <w:rStyle w:val="Hyperlink"/>
            <w:noProof/>
            <w:lang w:val="en-GB"/>
          </w:rPr>
          <w:delText>6.1 Processing for XML Signature Verification</w:delText>
        </w:r>
        <w:r w:rsidDel="00EB1DAE">
          <w:rPr>
            <w:noProof/>
            <w:webHidden/>
          </w:rPr>
          <w:tab/>
          <w:delText>127</w:delText>
        </w:r>
      </w:del>
    </w:p>
    <w:p w14:paraId="6600BE20" w14:textId="0A7FEF1B" w:rsidR="005E5C94" w:rsidDel="00EB1DAE" w:rsidRDefault="005E5C94">
      <w:pPr>
        <w:pStyle w:val="Verzeichnis3"/>
        <w:tabs>
          <w:tab w:val="right" w:leader="dot" w:pos="9350"/>
        </w:tabs>
        <w:rPr>
          <w:del w:id="1367" w:author="Andreas Kuehne" w:date="2019-05-09T22:04:00Z"/>
          <w:rFonts w:asciiTheme="minorHAnsi" w:eastAsiaTheme="minorEastAsia" w:hAnsiTheme="minorHAnsi" w:cstheme="minorBidi"/>
          <w:noProof/>
          <w:sz w:val="22"/>
          <w:szCs w:val="22"/>
          <w:lang w:val="en-GB" w:eastAsia="en-GB"/>
        </w:rPr>
      </w:pPr>
      <w:del w:id="1368"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6.1.1</w:delText>
        </w:r>
        <w:r w:rsidRPr="00EB1DAE" w:rsidDel="00EB1DAE">
          <w:rPr>
            <w:rStyle w:val="Hyperlink"/>
            <w:noProof/>
            <w:lang w:val="en-GB"/>
          </w:rPr>
          <w:delText xml:space="preserve"> Sub process ‘</w:delText>
        </w:r>
        <w:r w:rsidRPr="00EB1DAE" w:rsidDel="00EB1DAE">
          <w:rPr>
            <w:rStyle w:val="Hyperlink"/>
            <w:rFonts w:ascii="Courier New" w:hAnsi="Courier New"/>
            <w:noProof/>
            <w:lang w:val="en-GB"/>
          </w:rPr>
          <w:delText>retrieve XML signature</w:delText>
        </w:r>
        <w:r w:rsidRPr="00EB1DAE" w:rsidDel="00EB1DAE">
          <w:rPr>
            <w:rStyle w:val="Hyperlink"/>
            <w:noProof/>
            <w:lang w:val="en-GB"/>
          </w:rPr>
          <w:delText>’</w:delText>
        </w:r>
        <w:r w:rsidDel="00EB1DAE">
          <w:rPr>
            <w:noProof/>
            <w:webHidden/>
          </w:rPr>
          <w:tab/>
          <w:delText>127</w:delText>
        </w:r>
      </w:del>
    </w:p>
    <w:p w14:paraId="458AAD30" w14:textId="6C4D7277" w:rsidR="005E5C94" w:rsidDel="00EB1DAE" w:rsidRDefault="005E5C94">
      <w:pPr>
        <w:pStyle w:val="Verzeichnis3"/>
        <w:tabs>
          <w:tab w:val="right" w:leader="dot" w:pos="9350"/>
        </w:tabs>
        <w:rPr>
          <w:del w:id="1369" w:author="Andreas Kuehne" w:date="2019-05-09T22:04:00Z"/>
          <w:rFonts w:asciiTheme="minorHAnsi" w:eastAsiaTheme="minorEastAsia" w:hAnsiTheme="minorHAnsi" w:cstheme="minorBidi"/>
          <w:noProof/>
          <w:sz w:val="22"/>
          <w:szCs w:val="22"/>
          <w:lang w:val="en-GB" w:eastAsia="en-GB"/>
        </w:rPr>
      </w:pPr>
      <w:del w:id="1370"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6.1.2</w:delText>
        </w:r>
        <w:r w:rsidRPr="00EB1DAE" w:rsidDel="00EB1DAE">
          <w:rPr>
            <w:rStyle w:val="Hyperlink"/>
            <w:noProof/>
            <w:lang w:val="en-GB"/>
          </w:rPr>
          <w:delText xml:space="preserve"> Sub process ‘</w:delText>
        </w:r>
        <w:r w:rsidRPr="00EB1DAE" w:rsidDel="00EB1DAE">
          <w:rPr>
            <w:rStyle w:val="Hyperlink"/>
            <w:rFonts w:ascii="Courier New" w:hAnsi="Courier New"/>
            <w:noProof/>
            <w:lang w:val="en-GB"/>
          </w:rPr>
          <w:delText>recalculate references</w:delText>
        </w:r>
        <w:r w:rsidRPr="00EB1DAE" w:rsidDel="00EB1DAE">
          <w:rPr>
            <w:rStyle w:val="Hyperlink"/>
            <w:noProof/>
            <w:lang w:val="en-GB"/>
          </w:rPr>
          <w:delText>’</w:delText>
        </w:r>
        <w:r w:rsidDel="00EB1DAE">
          <w:rPr>
            <w:noProof/>
            <w:webHidden/>
          </w:rPr>
          <w:tab/>
          <w:delText>127</w:delText>
        </w:r>
      </w:del>
    </w:p>
    <w:p w14:paraId="7422E2ED" w14:textId="4D71778D" w:rsidR="005E5C94" w:rsidDel="00EB1DAE" w:rsidRDefault="005E5C94">
      <w:pPr>
        <w:pStyle w:val="Verzeichnis3"/>
        <w:tabs>
          <w:tab w:val="right" w:leader="dot" w:pos="9350"/>
        </w:tabs>
        <w:rPr>
          <w:del w:id="1371" w:author="Andreas Kuehne" w:date="2019-05-09T22:04:00Z"/>
          <w:rFonts w:asciiTheme="minorHAnsi" w:eastAsiaTheme="minorEastAsia" w:hAnsiTheme="minorHAnsi" w:cstheme="minorBidi"/>
          <w:noProof/>
          <w:sz w:val="22"/>
          <w:szCs w:val="22"/>
          <w:lang w:val="en-GB" w:eastAsia="en-GB"/>
        </w:rPr>
      </w:pPr>
      <w:del w:id="1372"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6.1.3</w:delText>
        </w:r>
        <w:r w:rsidRPr="00EB1DAE" w:rsidDel="00EB1DAE">
          <w:rPr>
            <w:rStyle w:val="Hyperlink"/>
            <w:noProof/>
            <w:lang w:val="en-GB"/>
          </w:rPr>
          <w:delText xml:space="preserve"> Sub process ‘</w:delText>
        </w:r>
        <w:r w:rsidRPr="00EB1DAE" w:rsidDel="00EB1DAE">
          <w:rPr>
            <w:rStyle w:val="Hyperlink"/>
            <w:rFonts w:ascii="Courier New" w:hAnsi="Courier New"/>
            <w:noProof/>
            <w:lang w:val="en-GB"/>
          </w:rPr>
          <w:delText>verify XML signature</w:delText>
        </w:r>
        <w:r w:rsidRPr="00EB1DAE" w:rsidDel="00EB1DAE">
          <w:rPr>
            <w:rStyle w:val="Hyperlink"/>
            <w:noProof/>
            <w:lang w:val="en-GB"/>
          </w:rPr>
          <w:delText>’</w:delText>
        </w:r>
        <w:r w:rsidDel="00EB1DAE">
          <w:rPr>
            <w:noProof/>
            <w:webHidden/>
          </w:rPr>
          <w:tab/>
          <w:delText>128</w:delText>
        </w:r>
      </w:del>
    </w:p>
    <w:p w14:paraId="79688BCA" w14:textId="5E52CA47" w:rsidR="005E5C94" w:rsidDel="00EB1DAE" w:rsidRDefault="005E5C94">
      <w:pPr>
        <w:pStyle w:val="Verzeichnis4"/>
        <w:tabs>
          <w:tab w:val="right" w:leader="dot" w:pos="9350"/>
        </w:tabs>
        <w:rPr>
          <w:del w:id="1373" w:author="Andreas Kuehne" w:date="2019-05-09T22:04:00Z"/>
          <w:rFonts w:asciiTheme="minorHAnsi" w:eastAsiaTheme="minorEastAsia" w:hAnsiTheme="minorHAnsi" w:cstheme="minorBidi"/>
          <w:noProof/>
          <w:sz w:val="22"/>
          <w:szCs w:val="22"/>
          <w:lang w:val="en-GB" w:eastAsia="en-GB"/>
        </w:rPr>
      </w:pPr>
      <w:del w:id="1374"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6.1.3.1</w:delText>
        </w:r>
        <w:r w:rsidRPr="00EB1DAE" w:rsidDel="00EB1DAE">
          <w:rPr>
            <w:rStyle w:val="Hyperlink"/>
            <w:noProof/>
            <w:lang w:val="en-GB"/>
          </w:rPr>
          <w:delText xml:space="preserve"> Processing for RFC 3161 timestamp tokens on XML Signatures</w:delText>
        </w:r>
        <w:r w:rsidDel="00EB1DAE">
          <w:rPr>
            <w:noProof/>
            <w:webHidden/>
          </w:rPr>
          <w:tab/>
          <w:delText>129</w:delText>
        </w:r>
      </w:del>
    </w:p>
    <w:p w14:paraId="3AC7C197" w14:textId="6CD32C4D" w:rsidR="005E5C94" w:rsidDel="00EB1DAE" w:rsidRDefault="005E5C94">
      <w:pPr>
        <w:pStyle w:val="Verzeichnis4"/>
        <w:tabs>
          <w:tab w:val="right" w:leader="dot" w:pos="9350"/>
        </w:tabs>
        <w:rPr>
          <w:del w:id="1375" w:author="Andreas Kuehne" w:date="2019-05-09T22:04:00Z"/>
          <w:rFonts w:asciiTheme="minorHAnsi" w:eastAsiaTheme="minorEastAsia" w:hAnsiTheme="minorHAnsi" w:cstheme="minorBidi"/>
          <w:noProof/>
          <w:sz w:val="22"/>
          <w:szCs w:val="22"/>
          <w:lang w:val="en-GB" w:eastAsia="en-GB"/>
        </w:rPr>
      </w:pPr>
      <w:del w:id="1376"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6.1.3.2</w:delText>
        </w:r>
        <w:r w:rsidRPr="00EB1DAE" w:rsidDel="00EB1DAE">
          <w:rPr>
            <w:rStyle w:val="Hyperlink"/>
            <w:noProof/>
            <w:lang w:val="en-GB"/>
          </w:rPr>
          <w:delText xml:space="preserve"> Processing for XML timestamp tokens on XML signatures</w:delText>
        </w:r>
        <w:r w:rsidDel="00EB1DAE">
          <w:rPr>
            <w:noProof/>
            <w:webHidden/>
          </w:rPr>
          <w:tab/>
          <w:delText>130</w:delText>
        </w:r>
      </w:del>
    </w:p>
    <w:p w14:paraId="1C5A856A" w14:textId="65AFB92B" w:rsidR="005E5C94" w:rsidDel="00EB1DAE" w:rsidRDefault="005E5C94">
      <w:pPr>
        <w:pStyle w:val="Verzeichnis2"/>
        <w:tabs>
          <w:tab w:val="right" w:leader="dot" w:pos="9350"/>
        </w:tabs>
        <w:rPr>
          <w:del w:id="1377" w:author="Andreas Kuehne" w:date="2019-05-09T22:04:00Z"/>
          <w:rFonts w:asciiTheme="minorHAnsi" w:eastAsiaTheme="minorEastAsia" w:hAnsiTheme="minorHAnsi" w:cstheme="minorBidi"/>
          <w:noProof/>
          <w:sz w:val="22"/>
          <w:szCs w:val="22"/>
          <w:lang w:val="en-GB" w:eastAsia="en-GB"/>
        </w:rPr>
      </w:pPr>
      <w:del w:id="1378" w:author="Andreas Kuehne" w:date="2019-05-09T22:04:00Z">
        <w:r w:rsidRPr="00EB1DAE" w:rsidDel="00EB1DAE">
          <w:rPr>
            <w:rStyle w:val="Hyperlink"/>
            <w:noProof/>
            <w:lang w:val="en-GB"/>
          </w:rPr>
          <w:delText>6.2 Processing for CMS Signature Verification</w:delText>
        </w:r>
        <w:r w:rsidDel="00EB1DAE">
          <w:rPr>
            <w:noProof/>
            <w:webHidden/>
          </w:rPr>
          <w:tab/>
          <w:delText>130</w:delText>
        </w:r>
      </w:del>
    </w:p>
    <w:p w14:paraId="57BCF8E4" w14:textId="01A7F000" w:rsidR="005E5C94" w:rsidDel="00EB1DAE" w:rsidRDefault="005E5C94">
      <w:pPr>
        <w:pStyle w:val="Verzeichnis3"/>
        <w:tabs>
          <w:tab w:val="right" w:leader="dot" w:pos="9350"/>
        </w:tabs>
        <w:rPr>
          <w:del w:id="1379" w:author="Andreas Kuehne" w:date="2019-05-09T22:04:00Z"/>
          <w:rFonts w:asciiTheme="minorHAnsi" w:eastAsiaTheme="minorEastAsia" w:hAnsiTheme="minorHAnsi" w:cstheme="minorBidi"/>
          <w:noProof/>
          <w:sz w:val="22"/>
          <w:szCs w:val="22"/>
          <w:lang w:val="en-GB" w:eastAsia="en-GB"/>
        </w:rPr>
      </w:pPr>
      <w:del w:id="1380"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6.2.1</w:delText>
        </w:r>
        <w:r w:rsidRPr="00EB1DAE" w:rsidDel="00EB1DAE">
          <w:rPr>
            <w:rStyle w:val="Hyperlink"/>
            <w:noProof/>
            <w:lang w:val="en-GB"/>
          </w:rPr>
          <w:delText xml:space="preserve"> Sub process ‘</w:delText>
        </w:r>
        <w:r w:rsidRPr="00EB1DAE" w:rsidDel="00EB1DAE">
          <w:rPr>
            <w:rStyle w:val="Hyperlink"/>
            <w:rFonts w:ascii="Courier New" w:hAnsi="Courier New"/>
            <w:noProof/>
            <w:lang w:val="en-GB"/>
          </w:rPr>
          <w:delText>retrieve CMS signature</w:delText>
        </w:r>
        <w:r w:rsidRPr="00EB1DAE" w:rsidDel="00EB1DAE">
          <w:rPr>
            <w:rStyle w:val="Hyperlink"/>
            <w:noProof/>
            <w:lang w:val="en-GB"/>
          </w:rPr>
          <w:delText>’</w:delText>
        </w:r>
        <w:r w:rsidDel="00EB1DAE">
          <w:rPr>
            <w:noProof/>
            <w:webHidden/>
          </w:rPr>
          <w:tab/>
          <w:delText>130</w:delText>
        </w:r>
      </w:del>
    </w:p>
    <w:p w14:paraId="07A52450" w14:textId="6B8F260A" w:rsidR="005E5C94" w:rsidDel="00EB1DAE" w:rsidRDefault="005E5C94">
      <w:pPr>
        <w:pStyle w:val="Verzeichnis3"/>
        <w:tabs>
          <w:tab w:val="right" w:leader="dot" w:pos="9350"/>
        </w:tabs>
        <w:rPr>
          <w:del w:id="1381" w:author="Andreas Kuehne" w:date="2019-05-09T22:04:00Z"/>
          <w:rFonts w:asciiTheme="minorHAnsi" w:eastAsiaTheme="minorEastAsia" w:hAnsiTheme="minorHAnsi" w:cstheme="minorBidi"/>
          <w:noProof/>
          <w:sz w:val="22"/>
          <w:szCs w:val="22"/>
          <w:lang w:val="en-GB" w:eastAsia="en-GB"/>
        </w:rPr>
      </w:pPr>
      <w:del w:id="1382"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6.2.2</w:delText>
        </w:r>
        <w:r w:rsidRPr="00EB1DAE" w:rsidDel="00EB1DAE">
          <w:rPr>
            <w:rStyle w:val="Hyperlink"/>
            <w:noProof/>
            <w:lang w:val="en-GB"/>
          </w:rPr>
          <w:delText xml:space="preserve"> Sub process ‘</w:delText>
        </w:r>
        <w:r w:rsidRPr="00EB1DAE" w:rsidDel="00EB1DAE">
          <w:rPr>
            <w:rStyle w:val="Hyperlink"/>
            <w:rFonts w:ascii="Courier New" w:hAnsi="Courier New"/>
            <w:noProof/>
            <w:lang w:val="en-GB"/>
          </w:rPr>
          <w:delText>verify CMS signature</w:delText>
        </w:r>
        <w:r w:rsidRPr="00EB1DAE" w:rsidDel="00EB1DAE">
          <w:rPr>
            <w:rStyle w:val="Hyperlink"/>
            <w:noProof/>
            <w:lang w:val="en-GB"/>
          </w:rPr>
          <w:delText>’</w:delText>
        </w:r>
        <w:r w:rsidDel="00EB1DAE">
          <w:rPr>
            <w:noProof/>
            <w:webHidden/>
          </w:rPr>
          <w:tab/>
          <w:delText>131</w:delText>
        </w:r>
      </w:del>
    </w:p>
    <w:p w14:paraId="656ED09A" w14:textId="641F6A4A" w:rsidR="005E5C94" w:rsidDel="00EB1DAE" w:rsidRDefault="005E5C94">
      <w:pPr>
        <w:pStyle w:val="Verzeichnis4"/>
        <w:tabs>
          <w:tab w:val="right" w:leader="dot" w:pos="9350"/>
        </w:tabs>
        <w:rPr>
          <w:del w:id="1383" w:author="Andreas Kuehne" w:date="2019-05-09T22:04:00Z"/>
          <w:rFonts w:asciiTheme="minorHAnsi" w:eastAsiaTheme="minorEastAsia" w:hAnsiTheme="minorHAnsi" w:cstheme="minorBidi"/>
          <w:noProof/>
          <w:sz w:val="22"/>
          <w:szCs w:val="22"/>
          <w:lang w:val="en-GB" w:eastAsia="en-GB"/>
        </w:rPr>
      </w:pPr>
      <w:del w:id="1384"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6.2.2.1</w:delText>
        </w:r>
        <w:r w:rsidRPr="00EB1DAE" w:rsidDel="00EB1DAE">
          <w:rPr>
            <w:rStyle w:val="Hyperlink"/>
            <w:noProof/>
            <w:lang w:val="en-GB"/>
          </w:rPr>
          <w:delText xml:space="preserve"> Processing for RFC 3161 Timestamp tokens on CMS Signatures.</w:delText>
        </w:r>
        <w:r w:rsidDel="00EB1DAE">
          <w:rPr>
            <w:noProof/>
            <w:webHidden/>
          </w:rPr>
          <w:tab/>
          <w:delText>131</w:delText>
        </w:r>
      </w:del>
    </w:p>
    <w:p w14:paraId="67457EFB" w14:textId="38DAA047" w:rsidR="005E5C94" w:rsidDel="00EB1DAE" w:rsidRDefault="005E5C94">
      <w:pPr>
        <w:pStyle w:val="Verzeichnis2"/>
        <w:tabs>
          <w:tab w:val="right" w:leader="dot" w:pos="9350"/>
        </w:tabs>
        <w:rPr>
          <w:del w:id="1385" w:author="Andreas Kuehne" w:date="2019-05-09T22:04:00Z"/>
          <w:rFonts w:asciiTheme="minorHAnsi" w:eastAsiaTheme="minorEastAsia" w:hAnsiTheme="minorHAnsi" w:cstheme="minorBidi"/>
          <w:noProof/>
          <w:sz w:val="22"/>
          <w:szCs w:val="22"/>
          <w:lang w:val="en-GB" w:eastAsia="en-GB"/>
        </w:rPr>
      </w:pPr>
      <w:del w:id="1386" w:author="Andreas Kuehne" w:date="2019-05-09T22:04:00Z">
        <w:r w:rsidRPr="00EB1DAE" w:rsidDel="00EB1DAE">
          <w:rPr>
            <w:rStyle w:val="Hyperlink"/>
            <w:noProof/>
            <w:lang w:val="en-GB"/>
          </w:rPr>
          <w:delText>6.3 General Processing</w:delText>
        </w:r>
        <w:r w:rsidDel="00EB1DAE">
          <w:rPr>
            <w:noProof/>
            <w:webHidden/>
          </w:rPr>
          <w:tab/>
          <w:delText>132</w:delText>
        </w:r>
      </w:del>
    </w:p>
    <w:p w14:paraId="7025579F" w14:textId="7815D81A" w:rsidR="005E5C94" w:rsidDel="00EB1DAE" w:rsidRDefault="005E5C94">
      <w:pPr>
        <w:pStyle w:val="Verzeichnis3"/>
        <w:tabs>
          <w:tab w:val="right" w:leader="dot" w:pos="9350"/>
        </w:tabs>
        <w:rPr>
          <w:del w:id="1387" w:author="Andreas Kuehne" w:date="2019-05-09T22:04:00Z"/>
          <w:rFonts w:asciiTheme="minorHAnsi" w:eastAsiaTheme="minorEastAsia" w:hAnsiTheme="minorHAnsi" w:cstheme="minorBidi"/>
          <w:noProof/>
          <w:sz w:val="22"/>
          <w:szCs w:val="22"/>
          <w:lang w:val="en-GB" w:eastAsia="en-GB"/>
        </w:rPr>
      </w:pPr>
      <w:del w:id="1388"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6.3.1</w:delText>
        </w:r>
        <w:r w:rsidRPr="00EB1DAE" w:rsidDel="00EB1DAE">
          <w:rPr>
            <w:rStyle w:val="Hyperlink"/>
            <w:noProof/>
            <w:lang w:val="en-GB"/>
          </w:rPr>
          <w:delText xml:space="preserve"> Multi-Signature Creation</w:delText>
        </w:r>
        <w:r w:rsidDel="00EB1DAE">
          <w:rPr>
            <w:noProof/>
            <w:webHidden/>
          </w:rPr>
          <w:tab/>
          <w:delText>132</w:delText>
        </w:r>
      </w:del>
    </w:p>
    <w:p w14:paraId="639F52F0" w14:textId="1D74ECCC" w:rsidR="005E5C94" w:rsidDel="00EB1DAE" w:rsidRDefault="005E5C94">
      <w:pPr>
        <w:pStyle w:val="Verzeichnis3"/>
        <w:tabs>
          <w:tab w:val="right" w:leader="dot" w:pos="9350"/>
        </w:tabs>
        <w:rPr>
          <w:del w:id="1389" w:author="Andreas Kuehne" w:date="2019-05-09T22:04:00Z"/>
          <w:rFonts w:asciiTheme="minorHAnsi" w:eastAsiaTheme="minorEastAsia" w:hAnsiTheme="minorHAnsi" w:cstheme="minorBidi"/>
          <w:noProof/>
          <w:sz w:val="22"/>
          <w:szCs w:val="22"/>
          <w:lang w:val="en-GB" w:eastAsia="en-GB"/>
        </w:rPr>
      </w:pPr>
      <w:del w:id="1390" w:author="Andreas Kuehne" w:date="2019-05-09T22:04:00Z">
        <w:r w:rsidRPr="00EB1DAE" w:rsidDel="00EB1DAE">
          <w:rPr>
            <w:rStyle w:val="Hyperlink"/>
            <w:noProof/>
            <w14:scene3d>
              <w14:camera w14:prst="orthographicFront"/>
              <w14:lightRig w14:rig="threePt" w14:dir="t">
                <w14:rot w14:lat="0" w14:lon="0" w14:rev="0"/>
              </w14:lightRig>
            </w14:scene3d>
          </w:rPr>
          <w:delText>6.3.2</w:delText>
        </w:r>
        <w:r w:rsidRPr="00EB1DAE" w:rsidDel="00EB1DAE">
          <w:rPr>
            <w:rStyle w:val="Hyperlink"/>
            <w:noProof/>
          </w:rPr>
          <w:delText xml:space="preserve"> Multi-Signature Verification</w:delText>
        </w:r>
        <w:r w:rsidDel="00EB1DAE">
          <w:rPr>
            <w:noProof/>
            <w:webHidden/>
          </w:rPr>
          <w:tab/>
          <w:delText>132</w:delText>
        </w:r>
      </w:del>
    </w:p>
    <w:p w14:paraId="723DBBD8" w14:textId="52612A83" w:rsidR="005E5C94" w:rsidDel="00EB1DAE" w:rsidRDefault="005E5C94">
      <w:pPr>
        <w:pStyle w:val="Verzeichnis3"/>
        <w:tabs>
          <w:tab w:val="right" w:leader="dot" w:pos="9350"/>
        </w:tabs>
        <w:rPr>
          <w:del w:id="1391" w:author="Andreas Kuehne" w:date="2019-05-09T22:04:00Z"/>
          <w:rFonts w:asciiTheme="minorHAnsi" w:eastAsiaTheme="minorEastAsia" w:hAnsiTheme="minorHAnsi" w:cstheme="minorBidi"/>
          <w:noProof/>
          <w:sz w:val="22"/>
          <w:szCs w:val="22"/>
          <w:lang w:val="en-GB" w:eastAsia="en-GB"/>
        </w:rPr>
      </w:pPr>
      <w:del w:id="1392"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6.3.3</w:delText>
        </w:r>
        <w:r w:rsidRPr="00EB1DAE" w:rsidDel="00EB1DAE">
          <w:rPr>
            <w:rStyle w:val="Hyperlink"/>
            <w:noProof/>
            <w:lang w:val="en-GB"/>
          </w:rPr>
          <w:delText xml:space="preserve"> Sub process ‘augment Signature’</w:delText>
        </w:r>
        <w:r w:rsidDel="00EB1DAE">
          <w:rPr>
            <w:noProof/>
            <w:webHidden/>
          </w:rPr>
          <w:tab/>
          <w:delText>133</w:delText>
        </w:r>
      </w:del>
    </w:p>
    <w:p w14:paraId="455C3492" w14:textId="0B7A5861" w:rsidR="005E5C94" w:rsidDel="00EB1DAE" w:rsidRDefault="005E5C94">
      <w:pPr>
        <w:pStyle w:val="Verzeichnis3"/>
        <w:tabs>
          <w:tab w:val="right" w:leader="dot" w:pos="9350"/>
        </w:tabs>
        <w:rPr>
          <w:del w:id="1393" w:author="Andreas Kuehne" w:date="2019-05-09T22:04:00Z"/>
          <w:rFonts w:asciiTheme="minorHAnsi" w:eastAsiaTheme="minorEastAsia" w:hAnsiTheme="minorHAnsi" w:cstheme="minorBidi"/>
          <w:noProof/>
          <w:sz w:val="22"/>
          <w:szCs w:val="22"/>
          <w:lang w:val="en-GB" w:eastAsia="en-GB"/>
        </w:rPr>
      </w:pPr>
      <w:del w:id="1394"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6.3.4</w:delText>
        </w:r>
        <w:r w:rsidRPr="00EB1DAE" w:rsidDel="00EB1DAE">
          <w:rPr>
            <w:rStyle w:val="Hyperlink"/>
            <w:noProof/>
            <w:lang w:val="en-GB"/>
          </w:rPr>
          <w:delText xml:space="preserve"> Sub process ‘timestamp Signature’</w:delText>
        </w:r>
        <w:r w:rsidDel="00EB1DAE">
          <w:rPr>
            <w:noProof/>
            <w:webHidden/>
          </w:rPr>
          <w:tab/>
          <w:delText>134</w:delText>
        </w:r>
      </w:del>
    </w:p>
    <w:p w14:paraId="7D599C7A" w14:textId="78BAC4F8" w:rsidR="005E5C94" w:rsidDel="00EB1DAE" w:rsidRDefault="005E5C94">
      <w:pPr>
        <w:pStyle w:val="Verzeichnis3"/>
        <w:tabs>
          <w:tab w:val="right" w:leader="dot" w:pos="9350"/>
        </w:tabs>
        <w:rPr>
          <w:del w:id="1395" w:author="Andreas Kuehne" w:date="2019-05-09T22:04:00Z"/>
          <w:rFonts w:asciiTheme="minorHAnsi" w:eastAsiaTheme="minorEastAsia" w:hAnsiTheme="minorHAnsi" w:cstheme="minorBidi"/>
          <w:noProof/>
          <w:sz w:val="22"/>
          <w:szCs w:val="22"/>
          <w:lang w:val="en-GB" w:eastAsia="en-GB"/>
        </w:rPr>
      </w:pPr>
      <w:del w:id="1396"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6.3.5</w:delText>
        </w:r>
        <w:r w:rsidRPr="00EB1DAE" w:rsidDel="00EB1DAE">
          <w:rPr>
            <w:rStyle w:val="Hyperlink"/>
            <w:noProof/>
            <w:lang w:val="en-GB"/>
          </w:rPr>
          <w:delText xml:space="preserve"> Task ‘build VerifyResponse’</w:delText>
        </w:r>
        <w:r w:rsidDel="00EB1DAE">
          <w:rPr>
            <w:noProof/>
            <w:webHidden/>
          </w:rPr>
          <w:tab/>
          <w:delText>135</w:delText>
        </w:r>
      </w:del>
    </w:p>
    <w:p w14:paraId="71D4F38C" w14:textId="531BFC0A" w:rsidR="005E5C94" w:rsidDel="00EB1DAE" w:rsidRDefault="005E5C94">
      <w:pPr>
        <w:pStyle w:val="Verzeichnis1"/>
        <w:rPr>
          <w:del w:id="1397" w:author="Andreas Kuehne" w:date="2019-05-09T22:04:00Z"/>
          <w:rFonts w:asciiTheme="minorHAnsi" w:eastAsiaTheme="minorEastAsia" w:hAnsiTheme="minorHAnsi" w:cstheme="minorBidi"/>
          <w:noProof/>
          <w:sz w:val="22"/>
          <w:szCs w:val="22"/>
          <w:lang w:val="en-GB" w:eastAsia="en-GB"/>
        </w:rPr>
      </w:pPr>
      <w:del w:id="1398" w:author="Andreas Kuehne" w:date="2019-05-09T22:04:00Z">
        <w:r w:rsidRPr="00EB1DAE" w:rsidDel="00EB1DAE">
          <w:rPr>
            <w:rStyle w:val="Hyperlink"/>
            <w:noProof/>
            <w:lang w:val="en-GB"/>
          </w:rPr>
          <w:delText>7</w:delText>
        </w:r>
        <w:r w:rsidDel="00EB1DAE">
          <w:rPr>
            <w:rFonts w:asciiTheme="minorHAnsi" w:eastAsiaTheme="minorEastAsia" w:hAnsiTheme="minorHAnsi" w:cstheme="minorBidi"/>
            <w:noProof/>
            <w:sz w:val="22"/>
            <w:szCs w:val="22"/>
            <w:lang w:val="en-GB" w:eastAsia="en-GB"/>
          </w:rPr>
          <w:tab/>
        </w:r>
        <w:r w:rsidRPr="00EB1DAE" w:rsidDel="00EB1DAE">
          <w:rPr>
            <w:rStyle w:val="Hyperlink"/>
            <w:noProof/>
            <w:lang w:val="en-GB"/>
          </w:rPr>
          <w:delText>Asynchronous Processing Model</w:delText>
        </w:r>
        <w:r w:rsidDel="00EB1DAE">
          <w:rPr>
            <w:noProof/>
            <w:webHidden/>
          </w:rPr>
          <w:tab/>
          <w:delText>137</w:delText>
        </w:r>
      </w:del>
    </w:p>
    <w:p w14:paraId="11902C30" w14:textId="0F596BD3" w:rsidR="005E5C94" w:rsidDel="00EB1DAE" w:rsidRDefault="005E5C94">
      <w:pPr>
        <w:pStyle w:val="Verzeichnis2"/>
        <w:tabs>
          <w:tab w:val="right" w:leader="dot" w:pos="9350"/>
        </w:tabs>
        <w:rPr>
          <w:del w:id="1399" w:author="Andreas Kuehne" w:date="2019-05-09T22:04:00Z"/>
          <w:rFonts w:asciiTheme="minorHAnsi" w:eastAsiaTheme="minorEastAsia" w:hAnsiTheme="minorHAnsi" w:cstheme="minorBidi"/>
          <w:noProof/>
          <w:sz w:val="22"/>
          <w:szCs w:val="22"/>
          <w:lang w:val="en-GB" w:eastAsia="en-GB"/>
        </w:rPr>
      </w:pPr>
      <w:del w:id="1400" w:author="Andreas Kuehne" w:date="2019-05-09T22:04:00Z">
        <w:r w:rsidRPr="00EB1DAE" w:rsidDel="00EB1DAE">
          <w:rPr>
            <w:rStyle w:val="Hyperlink"/>
            <w:noProof/>
            <w:lang w:val="en-GB"/>
          </w:rPr>
          <w:delText>7.1 Asynchronous-only Processing</w:delText>
        </w:r>
        <w:r w:rsidDel="00EB1DAE">
          <w:rPr>
            <w:noProof/>
            <w:webHidden/>
          </w:rPr>
          <w:tab/>
          <w:delText>137</w:delText>
        </w:r>
      </w:del>
    </w:p>
    <w:p w14:paraId="62FBD752" w14:textId="7A20710E" w:rsidR="005E5C94" w:rsidDel="00EB1DAE" w:rsidRDefault="005E5C94">
      <w:pPr>
        <w:pStyle w:val="Verzeichnis2"/>
        <w:tabs>
          <w:tab w:val="right" w:leader="dot" w:pos="9350"/>
        </w:tabs>
        <w:rPr>
          <w:del w:id="1401" w:author="Andreas Kuehne" w:date="2019-05-09T22:04:00Z"/>
          <w:rFonts w:asciiTheme="minorHAnsi" w:eastAsiaTheme="minorEastAsia" w:hAnsiTheme="minorHAnsi" w:cstheme="minorBidi"/>
          <w:noProof/>
          <w:sz w:val="22"/>
          <w:szCs w:val="22"/>
          <w:lang w:val="en-GB" w:eastAsia="en-GB"/>
        </w:rPr>
      </w:pPr>
      <w:del w:id="1402" w:author="Andreas Kuehne" w:date="2019-05-09T22:04:00Z">
        <w:r w:rsidRPr="00EB1DAE" w:rsidDel="00EB1DAE">
          <w:rPr>
            <w:rStyle w:val="Hyperlink"/>
            <w:noProof/>
            <w:lang w:val="en-GB"/>
          </w:rPr>
          <w:delText>7.2 Enforcing Asynchronous Processing</w:delText>
        </w:r>
        <w:r w:rsidDel="00EB1DAE">
          <w:rPr>
            <w:noProof/>
            <w:webHidden/>
          </w:rPr>
          <w:tab/>
          <w:delText>138</w:delText>
        </w:r>
      </w:del>
    </w:p>
    <w:p w14:paraId="7280533B" w14:textId="6FA59CEB" w:rsidR="005E5C94" w:rsidDel="00EB1DAE" w:rsidRDefault="005E5C94">
      <w:pPr>
        <w:pStyle w:val="Verzeichnis1"/>
        <w:rPr>
          <w:del w:id="1403" w:author="Andreas Kuehne" w:date="2019-05-09T22:04:00Z"/>
          <w:rFonts w:asciiTheme="minorHAnsi" w:eastAsiaTheme="minorEastAsia" w:hAnsiTheme="minorHAnsi" w:cstheme="minorBidi"/>
          <w:noProof/>
          <w:sz w:val="22"/>
          <w:szCs w:val="22"/>
          <w:lang w:val="en-GB" w:eastAsia="en-GB"/>
        </w:rPr>
      </w:pPr>
      <w:del w:id="1404" w:author="Andreas Kuehne" w:date="2019-05-09T22:04:00Z">
        <w:r w:rsidRPr="00EB1DAE" w:rsidDel="00EB1DAE">
          <w:rPr>
            <w:rStyle w:val="Hyperlink"/>
            <w:noProof/>
            <w:lang w:val="en-GB"/>
          </w:rPr>
          <w:delText>8</w:delText>
        </w:r>
        <w:r w:rsidDel="00EB1DAE">
          <w:rPr>
            <w:rFonts w:asciiTheme="minorHAnsi" w:eastAsiaTheme="minorEastAsia" w:hAnsiTheme="minorHAnsi" w:cstheme="minorBidi"/>
            <w:noProof/>
            <w:sz w:val="22"/>
            <w:szCs w:val="22"/>
            <w:lang w:val="en-GB" w:eastAsia="en-GB"/>
          </w:rPr>
          <w:tab/>
        </w:r>
        <w:r w:rsidRPr="00EB1DAE" w:rsidDel="00EB1DAE">
          <w:rPr>
            <w:rStyle w:val="Hyperlink"/>
            <w:noProof/>
            <w:lang w:val="en-GB"/>
          </w:rPr>
          <w:delText>DSS Core Bindings</w:delText>
        </w:r>
        <w:r w:rsidDel="00EB1DAE">
          <w:rPr>
            <w:noProof/>
            <w:webHidden/>
          </w:rPr>
          <w:tab/>
          <w:delText>139</w:delText>
        </w:r>
      </w:del>
    </w:p>
    <w:p w14:paraId="4005F499" w14:textId="113BB297" w:rsidR="005E5C94" w:rsidDel="00EB1DAE" w:rsidRDefault="005E5C94">
      <w:pPr>
        <w:pStyle w:val="Verzeichnis2"/>
        <w:tabs>
          <w:tab w:val="right" w:leader="dot" w:pos="9350"/>
        </w:tabs>
        <w:rPr>
          <w:del w:id="1405" w:author="Andreas Kuehne" w:date="2019-05-09T22:04:00Z"/>
          <w:rFonts w:asciiTheme="minorHAnsi" w:eastAsiaTheme="minorEastAsia" w:hAnsiTheme="minorHAnsi" w:cstheme="minorBidi"/>
          <w:noProof/>
          <w:sz w:val="22"/>
          <w:szCs w:val="22"/>
          <w:lang w:val="en-GB" w:eastAsia="en-GB"/>
        </w:rPr>
      </w:pPr>
      <w:del w:id="1406" w:author="Andreas Kuehne" w:date="2019-05-09T22:04:00Z">
        <w:r w:rsidRPr="00EB1DAE" w:rsidDel="00EB1DAE">
          <w:rPr>
            <w:rStyle w:val="Hyperlink"/>
            <w:noProof/>
            <w:lang w:val="en-GB"/>
          </w:rPr>
          <w:delText>8.1 HTTP POST Transport Binding</w:delText>
        </w:r>
        <w:r w:rsidDel="00EB1DAE">
          <w:rPr>
            <w:noProof/>
            <w:webHidden/>
          </w:rPr>
          <w:tab/>
          <w:delText>139</w:delText>
        </w:r>
      </w:del>
    </w:p>
    <w:p w14:paraId="3F85564B" w14:textId="25BFB79C" w:rsidR="005E5C94" w:rsidDel="00EB1DAE" w:rsidRDefault="005E5C94">
      <w:pPr>
        <w:pStyle w:val="Verzeichnis2"/>
        <w:tabs>
          <w:tab w:val="right" w:leader="dot" w:pos="9350"/>
        </w:tabs>
        <w:rPr>
          <w:del w:id="1407" w:author="Andreas Kuehne" w:date="2019-05-09T22:04:00Z"/>
          <w:rFonts w:asciiTheme="minorHAnsi" w:eastAsiaTheme="minorEastAsia" w:hAnsiTheme="minorHAnsi" w:cstheme="minorBidi"/>
          <w:noProof/>
          <w:sz w:val="22"/>
          <w:szCs w:val="22"/>
          <w:lang w:val="en-GB" w:eastAsia="en-GB"/>
        </w:rPr>
      </w:pPr>
      <w:del w:id="1408" w:author="Andreas Kuehne" w:date="2019-05-09T22:04:00Z">
        <w:r w:rsidRPr="00EB1DAE" w:rsidDel="00EB1DAE">
          <w:rPr>
            <w:rStyle w:val="Hyperlink"/>
            <w:noProof/>
            <w:lang w:val="en-GB"/>
          </w:rPr>
          <w:delText>8.2 SOAP 1.2 Transport Binding</w:delText>
        </w:r>
        <w:r w:rsidDel="00EB1DAE">
          <w:rPr>
            <w:noProof/>
            <w:webHidden/>
          </w:rPr>
          <w:tab/>
          <w:delText>139</w:delText>
        </w:r>
      </w:del>
    </w:p>
    <w:p w14:paraId="794C445F" w14:textId="32D68C24" w:rsidR="005E5C94" w:rsidDel="00EB1DAE" w:rsidRDefault="005E5C94">
      <w:pPr>
        <w:pStyle w:val="Verzeichnis2"/>
        <w:tabs>
          <w:tab w:val="right" w:leader="dot" w:pos="9350"/>
        </w:tabs>
        <w:rPr>
          <w:del w:id="1409" w:author="Andreas Kuehne" w:date="2019-05-09T22:04:00Z"/>
          <w:rFonts w:asciiTheme="minorHAnsi" w:eastAsiaTheme="minorEastAsia" w:hAnsiTheme="minorHAnsi" w:cstheme="minorBidi"/>
          <w:noProof/>
          <w:sz w:val="22"/>
          <w:szCs w:val="22"/>
          <w:lang w:val="en-GB" w:eastAsia="en-GB"/>
        </w:rPr>
      </w:pPr>
      <w:del w:id="1410" w:author="Andreas Kuehne" w:date="2019-05-09T22:04:00Z">
        <w:r w:rsidRPr="00EB1DAE" w:rsidDel="00EB1DAE">
          <w:rPr>
            <w:rStyle w:val="Hyperlink"/>
            <w:noProof/>
            <w:lang w:val="en-GB"/>
          </w:rPr>
          <w:delText>8.3 Security Bindings</w:delText>
        </w:r>
        <w:r w:rsidDel="00EB1DAE">
          <w:rPr>
            <w:noProof/>
            <w:webHidden/>
          </w:rPr>
          <w:tab/>
          <w:delText>140</w:delText>
        </w:r>
      </w:del>
    </w:p>
    <w:p w14:paraId="7DE7FB80" w14:textId="40E11F89" w:rsidR="005E5C94" w:rsidDel="00EB1DAE" w:rsidRDefault="005E5C94">
      <w:pPr>
        <w:pStyle w:val="Verzeichnis1"/>
        <w:rPr>
          <w:del w:id="1411" w:author="Andreas Kuehne" w:date="2019-05-09T22:04:00Z"/>
          <w:rFonts w:asciiTheme="minorHAnsi" w:eastAsiaTheme="minorEastAsia" w:hAnsiTheme="minorHAnsi" w:cstheme="minorBidi"/>
          <w:noProof/>
          <w:sz w:val="22"/>
          <w:szCs w:val="22"/>
          <w:lang w:val="en-GB" w:eastAsia="en-GB"/>
        </w:rPr>
      </w:pPr>
      <w:del w:id="1412" w:author="Andreas Kuehne" w:date="2019-05-09T22:04:00Z">
        <w:r w:rsidRPr="00EB1DAE" w:rsidDel="00EB1DAE">
          <w:rPr>
            <w:rStyle w:val="Hyperlink"/>
            <w:noProof/>
            <w:lang w:val="en-GB"/>
          </w:rPr>
          <w:delText>9</w:delText>
        </w:r>
        <w:r w:rsidDel="00EB1DAE">
          <w:rPr>
            <w:rFonts w:asciiTheme="minorHAnsi" w:eastAsiaTheme="minorEastAsia" w:hAnsiTheme="minorHAnsi" w:cstheme="minorBidi"/>
            <w:noProof/>
            <w:sz w:val="22"/>
            <w:szCs w:val="22"/>
            <w:lang w:val="en-GB" w:eastAsia="en-GB"/>
          </w:rPr>
          <w:tab/>
        </w:r>
        <w:r w:rsidRPr="00EB1DAE" w:rsidDel="00EB1DAE">
          <w:rPr>
            <w:rStyle w:val="Hyperlink"/>
            <w:noProof/>
            <w:lang w:val="en-GB"/>
          </w:rPr>
          <w:delText>DSS-Defined Identifiers</w:delText>
        </w:r>
        <w:r w:rsidDel="00EB1DAE">
          <w:rPr>
            <w:noProof/>
            <w:webHidden/>
          </w:rPr>
          <w:tab/>
          <w:delText>141</w:delText>
        </w:r>
      </w:del>
    </w:p>
    <w:p w14:paraId="47A85B9B" w14:textId="6EAF29B1" w:rsidR="005E5C94" w:rsidDel="00EB1DAE" w:rsidRDefault="005E5C94">
      <w:pPr>
        <w:pStyle w:val="Verzeichnis2"/>
        <w:tabs>
          <w:tab w:val="right" w:leader="dot" w:pos="9350"/>
        </w:tabs>
        <w:rPr>
          <w:del w:id="1413" w:author="Andreas Kuehne" w:date="2019-05-09T22:04:00Z"/>
          <w:rFonts w:asciiTheme="minorHAnsi" w:eastAsiaTheme="minorEastAsia" w:hAnsiTheme="minorHAnsi" w:cstheme="minorBidi"/>
          <w:noProof/>
          <w:sz w:val="22"/>
          <w:szCs w:val="22"/>
          <w:lang w:val="en-GB" w:eastAsia="en-GB"/>
        </w:rPr>
      </w:pPr>
      <w:del w:id="1414" w:author="Andreas Kuehne" w:date="2019-05-09T22:04:00Z">
        <w:r w:rsidRPr="00EB1DAE" w:rsidDel="00EB1DAE">
          <w:rPr>
            <w:rStyle w:val="Hyperlink"/>
            <w:noProof/>
            <w:lang w:val="en-GB"/>
          </w:rPr>
          <w:delText>9.1 Signature Type Identifiers</w:delText>
        </w:r>
        <w:r w:rsidDel="00EB1DAE">
          <w:rPr>
            <w:noProof/>
            <w:webHidden/>
          </w:rPr>
          <w:tab/>
          <w:delText>141</w:delText>
        </w:r>
      </w:del>
    </w:p>
    <w:p w14:paraId="20CF17C3" w14:textId="51E75D85" w:rsidR="005E5C94" w:rsidDel="00EB1DAE" w:rsidRDefault="005E5C94">
      <w:pPr>
        <w:pStyle w:val="Verzeichnis3"/>
        <w:tabs>
          <w:tab w:val="right" w:leader="dot" w:pos="9350"/>
        </w:tabs>
        <w:rPr>
          <w:del w:id="1415" w:author="Andreas Kuehne" w:date="2019-05-09T22:04:00Z"/>
          <w:rFonts w:asciiTheme="minorHAnsi" w:eastAsiaTheme="minorEastAsia" w:hAnsiTheme="minorHAnsi" w:cstheme="minorBidi"/>
          <w:noProof/>
          <w:sz w:val="22"/>
          <w:szCs w:val="22"/>
          <w:lang w:val="en-GB" w:eastAsia="en-GB"/>
        </w:rPr>
      </w:pPr>
      <w:del w:id="1416"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9.1.1</w:delText>
        </w:r>
        <w:r w:rsidRPr="00EB1DAE" w:rsidDel="00EB1DAE">
          <w:rPr>
            <w:rStyle w:val="Hyperlink"/>
            <w:noProof/>
            <w:lang w:val="en-GB"/>
          </w:rPr>
          <w:delText xml:space="preserve"> XML Signature</w:delText>
        </w:r>
        <w:r w:rsidDel="00EB1DAE">
          <w:rPr>
            <w:noProof/>
            <w:webHidden/>
          </w:rPr>
          <w:tab/>
          <w:delText>141</w:delText>
        </w:r>
      </w:del>
    </w:p>
    <w:p w14:paraId="43CF4E22" w14:textId="4ED09E26" w:rsidR="005E5C94" w:rsidDel="00EB1DAE" w:rsidRDefault="005E5C94">
      <w:pPr>
        <w:pStyle w:val="Verzeichnis3"/>
        <w:tabs>
          <w:tab w:val="right" w:leader="dot" w:pos="9350"/>
        </w:tabs>
        <w:rPr>
          <w:del w:id="1417" w:author="Andreas Kuehne" w:date="2019-05-09T22:04:00Z"/>
          <w:rFonts w:asciiTheme="minorHAnsi" w:eastAsiaTheme="minorEastAsia" w:hAnsiTheme="minorHAnsi" w:cstheme="minorBidi"/>
          <w:noProof/>
          <w:sz w:val="22"/>
          <w:szCs w:val="22"/>
          <w:lang w:val="en-GB" w:eastAsia="en-GB"/>
        </w:rPr>
      </w:pPr>
      <w:del w:id="1418"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9.1.2</w:delText>
        </w:r>
        <w:r w:rsidRPr="00EB1DAE" w:rsidDel="00EB1DAE">
          <w:rPr>
            <w:rStyle w:val="Hyperlink"/>
            <w:noProof/>
            <w:lang w:val="en-GB"/>
          </w:rPr>
          <w:delText xml:space="preserve"> XML TimeStampToken</w:delText>
        </w:r>
        <w:r w:rsidDel="00EB1DAE">
          <w:rPr>
            <w:noProof/>
            <w:webHidden/>
          </w:rPr>
          <w:tab/>
          <w:delText>141</w:delText>
        </w:r>
      </w:del>
    </w:p>
    <w:p w14:paraId="02F55455" w14:textId="102854CD" w:rsidR="005E5C94" w:rsidDel="00EB1DAE" w:rsidRDefault="005E5C94">
      <w:pPr>
        <w:pStyle w:val="Verzeichnis3"/>
        <w:tabs>
          <w:tab w:val="right" w:leader="dot" w:pos="9350"/>
        </w:tabs>
        <w:rPr>
          <w:del w:id="1419" w:author="Andreas Kuehne" w:date="2019-05-09T22:04:00Z"/>
          <w:rFonts w:asciiTheme="minorHAnsi" w:eastAsiaTheme="minorEastAsia" w:hAnsiTheme="minorHAnsi" w:cstheme="minorBidi"/>
          <w:noProof/>
          <w:sz w:val="22"/>
          <w:szCs w:val="22"/>
          <w:lang w:val="en-GB" w:eastAsia="en-GB"/>
        </w:rPr>
      </w:pPr>
      <w:del w:id="1420"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9.1.3</w:delText>
        </w:r>
        <w:r w:rsidRPr="00EB1DAE" w:rsidDel="00EB1DAE">
          <w:rPr>
            <w:rStyle w:val="Hyperlink"/>
            <w:noProof/>
            <w:lang w:val="en-GB"/>
          </w:rPr>
          <w:delText xml:space="preserve"> RFC 3161 TimeStampToken</w:delText>
        </w:r>
        <w:r w:rsidDel="00EB1DAE">
          <w:rPr>
            <w:noProof/>
            <w:webHidden/>
          </w:rPr>
          <w:tab/>
          <w:delText>141</w:delText>
        </w:r>
      </w:del>
    </w:p>
    <w:p w14:paraId="18B0FC86" w14:textId="6B943504" w:rsidR="005E5C94" w:rsidDel="00EB1DAE" w:rsidRDefault="005E5C94">
      <w:pPr>
        <w:pStyle w:val="Verzeichnis3"/>
        <w:tabs>
          <w:tab w:val="right" w:leader="dot" w:pos="9350"/>
        </w:tabs>
        <w:rPr>
          <w:del w:id="1421" w:author="Andreas Kuehne" w:date="2019-05-09T22:04:00Z"/>
          <w:rFonts w:asciiTheme="minorHAnsi" w:eastAsiaTheme="minorEastAsia" w:hAnsiTheme="minorHAnsi" w:cstheme="minorBidi"/>
          <w:noProof/>
          <w:sz w:val="22"/>
          <w:szCs w:val="22"/>
          <w:lang w:val="en-GB" w:eastAsia="en-GB"/>
        </w:rPr>
      </w:pPr>
      <w:del w:id="1422"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9.1.4</w:delText>
        </w:r>
        <w:r w:rsidRPr="00EB1DAE" w:rsidDel="00EB1DAE">
          <w:rPr>
            <w:rStyle w:val="Hyperlink"/>
            <w:noProof/>
            <w:lang w:val="en-GB"/>
          </w:rPr>
          <w:delText xml:space="preserve"> CMS Signature</w:delText>
        </w:r>
        <w:r w:rsidDel="00EB1DAE">
          <w:rPr>
            <w:noProof/>
            <w:webHidden/>
          </w:rPr>
          <w:tab/>
          <w:delText>141</w:delText>
        </w:r>
      </w:del>
    </w:p>
    <w:p w14:paraId="58D46AA3" w14:textId="5817FB4B" w:rsidR="005E5C94" w:rsidDel="00EB1DAE" w:rsidRDefault="005E5C94">
      <w:pPr>
        <w:pStyle w:val="Verzeichnis3"/>
        <w:tabs>
          <w:tab w:val="right" w:leader="dot" w:pos="9350"/>
        </w:tabs>
        <w:rPr>
          <w:del w:id="1423" w:author="Andreas Kuehne" w:date="2019-05-09T22:04:00Z"/>
          <w:rFonts w:asciiTheme="minorHAnsi" w:eastAsiaTheme="minorEastAsia" w:hAnsiTheme="minorHAnsi" w:cstheme="minorBidi"/>
          <w:noProof/>
          <w:sz w:val="22"/>
          <w:szCs w:val="22"/>
          <w:lang w:val="en-GB" w:eastAsia="en-GB"/>
        </w:rPr>
      </w:pPr>
      <w:del w:id="1424"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9.1.5</w:delText>
        </w:r>
        <w:r w:rsidRPr="00EB1DAE" w:rsidDel="00EB1DAE">
          <w:rPr>
            <w:rStyle w:val="Hyperlink"/>
            <w:noProof/>
            <w:lang w:val="en-GB"/>
          </w:rPr>
          <w:delText xml:space="preserve"> PGP Signature</w:delText>
        </w:r>
        <w:r w:rsidDel="00EB1DAE">
          <w:rPr>
            <w:noProof/>
            <w:webHidden/>
          </w:rPr>
          <w:tab/>
          <w:delText>141</w:delText>
        </w:r>
      </w:del>
    </w:p>
    <w:p w14:paraId="680BC468" w14:textId="28C8F3DE" w:rsidR="005E5C94" w:rsidDel="00EB1DAE" w:rsidRDefault="005E5C94">
      <w:pPr>
        <w:pStyle w:val="Verzeichnis2"/>
        <w:tabs>
          <w:tab w:val="right" w:leader="dot" w:pos="9350"/>
        </w:tabs>
        <w:rPr>
          <w:del w:id="1425" w:author="Andreas Kuehne" w:date="2019-05-09T22:04:00Z"/>
          <w:rFonts w:asciiTheme="minorHAnsi" w:eastAsiaTheme="minorEastAsia" w:hAnsiTheme="minorHAnsi" w:cstheme="minorBidi"/>
          <w:noProof/>
          <w:sz w:val="22"/>
          <w:szCs w:val="22"/>
          <w:lang w:val="en-GB" w:eastAsia="en-GB"/>
        </w:rPr>
      </w:pPr>
      <w:del w:id="1426" w:author="Andreas Kuehne" w:date="2019-05-09T22:04:00Z">
        <w:r w:rsidRPr="00EB1DAE" w:rsidDel="00EB1DAE">
          <w:rPr>
            <w:rStyle w:val="Hyperlink"/>
            <w:noProof/>
            <w:lang w:val="en-GB"/>
          </w:rPr>
          <w:delText>9.2 ResultMinors</w:delText>
        </w:r>
        <w:r w:rsidDel="00EB1DAE">
          <w:rPr>
            <w:noProof/>
            <w:webHidden/>
          </w:rPr>
          <w:tab/>
          <w:delText>141</w:delText>
        </w:r>
      </w:del>
    </w:p>
    <w:p w14:paraId="267AB7C7" w14:textId="4EF40E42" w:rsidR="005E5C94" w:rsidDel="00EB1DAE" w:rsidRDefault="005E5C94">
      <w:pPr>
        <w:pStyle w:val="Verzeichnis1"/>
        <w:rPr>
          <w:del w:id="1427" w:author="Andreas Kuehne" w:date="2019-05-09T22:04:00Z"/>
          <w:rFonts w:asciiTheme="minorHAnsi" w:eastAsiaTheme="minorEastAsia" w:hAnsiTheme="minorHAnsi" w:cstheme="minorBidi"/>
          <w:noProof/>
          <w:sz w:val="22"/>
          <w:szCs w:val="22"/>
          <w:lang w:val="en-GB" w:eastAsia="en-GB"/>
        </w:rPr>
      </w:pPr>
      <w:del w:id="1428" w:author="Andreas Kuehne" w:date="2019-05-09T22:04:00Z">
        <w:r w:rsidRPr="00EB1DAE" w:rsidDel="00EB1DAE">
          <w:rPr>
            <w:rStyle w:val="Hyperlink"/>
            <w:noProof/>
            <w:lang w:val="en-GB"/>
          </w:rPr>
          <w:delText>10</w:delText>
        </w:r>
        <w:r w:rsidDel="00EB1DAE">
          <w:rPr>
            <w:rFonts w:asciiTheme="minorHAnsi" w:eastAsiaTheme="minorEastAsia" w:hAnsiTheme="minorHAnsi" w:cstheme="minorBidi"/>
            <w:noProof/>
            <w:sz w:val="22"/>
            <w:szCs w:val="22"/>
            <w:lang w:val="en-GB" w:eastAsia="en-GB"/>
          </w:rPr>
          <w:tab/>
        </w:r>
        <w:r w:rsidRPr="00EB1DAE" w:rsidDel="00EB1DAE">
          <w:rPr>
            <w:rStyle w:val="Hyperlink"/>
            <w:noProof/>
            <w:lang w:val="en-GB"/>
          </w:rPr>
          <w:delText>Security Considerations</w:delText>
        </w:r>
        <w:r w:rsidDel="00EB1DAE">
          <w:rPr>
            <w:noProof/>
            <w:webHidden/>
          </w:rPr>
          <w:tab/>
          <w:delText>143</w:delText>
        </w:r>
      </w:del>
    </w:p>
    <w:p w14:paraId="4CE919A5" w14:textId="43E4EE8E" w:rsidR="005E5C94" w:rsidDel="00EB1DAE" w:rsidRDefault="005E5C94">
      <w:pPr>
        <w:pStyle w:val="Verzeichnis2"/>
        <w:tabs>
          <w:tab w:val="right" w:leader="dot" w:pos="9350"/>
        </w:tabs>
        <w:rPr>
          <w:del w:id="1429" w:author="Andreas Kuehne" w:date="2019-05-09T22:04:00Z"/>
          <w:rFonts w:asciiTheme="minorHAnsi" w:eastAsiaTheme="minorEastAsia" w:hAnsiTheme="minorHAnsi" w:cstheme="minorBidi"/>
          <w:noProof/>
          <w:sz w:val="22"/>
          <w:szCs w:val="22"/>
          <w:lang w:val="en-GB" w:eastAsia="en-GB"/>
        </w:rPr>
      </w:pPr>
      <w:del w:id="1430" w:author="Andreas Kuehne" w:date="2019-05-09T22:04:00Z">
        <w:r w:rsidRPr="00EB1DAE" w:rsidDel="00EB1DAE">
          <w:rPr>
            <w:rStyle w:val="Hyperlink"/>
            <w:noProof/>
            <w:lang w:val="en-GB"/>
          </w:rPr>
          <w:delText>10.1 Well-Known Attack Vectors</w:delText>
        </w:r>
        <w:r w:rsidDel="00EB1DAE">
          <w:rPr>
            <w:noProof/>
            <w:webHidden/>
          </w:rPr>
          <w:tab/>
          <w:delText>143</w:delText>
        </w:r>
      </w:del>
    </w:p>
    <w:p w14:paraId="2589AC4E" w14:textId="2A974082" w:rsidR="005E5C94" w:rsidDel="00EB1DAE" w:rsidRDefault="005E5C94">
      <w:pPr>
        <w:pStyle w:val="Verzeichnis3"/>
        <w:tabs>
          <w:tab w:val="right" w:leader="dot" w:pos="9350"/>
        </w:tabs>
        <w:rPr>
          <w:del w:id="1431" w:author="Andreas Kuehne" w:date="2019-05-09T22:04:00Z"/>
          <w:rFonts w:asciiTheme="minorHAnsi" w:eastAsiaTheme="minorEastAsia" w:hAnsiTheme="minorHAnsi" w:cstheme="minorBidi"/>
          <w:noProof/>
          <w:sz w:val="22"/>
          <w:szCs w:val="22"/>
          <w:lang w:val="en-GB" w:eastAsia="en-GB"/>
        </w:rPr>
      </w:pPr>
      <w:del w:id="1432"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10.1.1</w:delText>
        </w:r>
        <w:r w:rsidRPr="00EB1DAE" w:rsidDel="00EB1DAE">
          <w:rPr>
            <w:rStyle w:val="Hyperlink"/>
            <w:noProof/>
            <w:lang w:val="en-GB"/>
          </w:rPr>
          <w:delText xml:space="preserve"> XML Parsing Vulnerabilities [non-normative]</w:delText>
        </w:r>
        <w:r w:rsidDel="00EB1DAE">
          <w:rPr>
            <w:noProof/>
            <w:webHidden/>
          </w:rPr>
          <w:tab/>
          <w:delText>143</w:delText>
        </w:r>
      </w:del>
    </w:p>
    <w:p w14:paraId="2DA3EC40" w14:textId="2A210612" w:rsidR="005E5C94" w:rsidDel="00EB1DAE" w:rsidRDefault="005E5C94">
      <w:pPr>
        <w:pStyle w:val="Verzeichnis3"/>
        <w:tabs>
          <w:tab w:val="right" w:leader="dot" w:pos="9350"/>
        </w:tabs>
        <w:rPr>
          <w:del w:id="1433" w:author="Andreas Kuehne" w:date="2019-05-09T22:04:00Z"/>
          <w:rFonts w:asciiTheme="minorHAnsi" w:eastAsiaTheme="minorEastAsia" w:hAnsiTheme="minorHAnsi" w:cstheme="minorBidi"/>
          <w:noProof/>
          <w:sz w:val="22"/>
          <w:szCs w:val="22"/>
          <w:lang w:val="en-GB" w:eastAsia="en-GB"/>
        </w:rPr>
      </w:pPr>
      <w:del w:id="1434"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10.1.2</w:delText>
        </w:r>
        <w:r w:rsidRPr="00EB1DAE" w:rsidDel="00EB1DAE">
          <w:rPr>
            <w:rStyle w:val="Hyperlink"/>
            <w:noProof/>
            <w:lang w:val="en-GB"/>
          </w:rPr>
          <w:delText xml:space="preserve"> XML Canonicalization Vulnerabilities [non-normative]</w:delText>
        </w:r>
        <w:r w:rsidDel="00EB1DAE">
          <w:rPr>
            <w:noProof/>
            <w:webHidden/>
          </w:rPr>
          <w:tab/>
          <w:delText>143</w:delText>
        </w:r>
      </w:del>
    </w:p>
    <w:p w14:paraId="04AB2AC5" w14:textId="40D5937E" w:rsidR="005E5C94" w:rsidDel="00EB1DAE" w:rsidRDefault="005E5C94">
      <w:pPr>
        <w:pStyle w:val="Verzeichnis3"/>
        <w:tabs>
          <w:tab w:val="right" w:leader="dot" w:pos="9350"/>
        </w:tabs>
        <w:rPr>
          <w:del w:id="1435" w:author="Andreas Kuehne" w:date="2019-05-09T22:04:00Z"/>
          <w:rFonts w:asciiTheme="minorHAnsi" w:eastAsiaTheme="minorEastAsia" w:hAnsiTheme="minorHAnsi" w:cstheme="minorBidi"/>
          <w:noProof/>
          <w:sz w:val="22"/>
          <w:szCs w:val="22"/>
          <w:lang w:val="en-GB" w:eastAsia="en-GB"/>
        </w:rPr>
      </w:pPr>
      <w:del w:id="1436"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10.1.3</w:delText>
        </w:r>
        <w:r w:rsidRPr="00EB1DAE" w:rsidDel="00EB1DAE">
          <w:rPr>
            <w:rStyle w:val="Hyperlink"/>
            <w:noProof/>
            <w:lang w:val="en-GB"/>
          </w:rPr>
          <w:delText xml:space="preserve"> Injection Attacks [non-normative]</w:delText>
        </w:r>
        <w:r w:rsidDel="00EB1DAE">
          <w:rPr>
            <w:noProof/>
            <w:webHidden/>
          </w:rPr>
          <w:tab/>
          <w:delText>143</w:delText>
        </w:r>
      </w:del>
    </w:p>
    <w:p w14:paraId="3594810A" w14:textId="24AEB95D" w:rsidR="005E5C94" w:rsidDel="00EB1DAE" w:rsidRDefault="005E5C94">
      <w:pPr>
        <w:pStyle w:val="Verzeichnis3"/>
        <w:tabs>
          <w:tab w:val="right" w:leader="dot" w:pos="9350"/>
        </w:tabs>
        <w:rPr>
          <w:del w:id="1437" w:author="Andreas Kuehne" w:date="2019-05-09T22:04:00Z"/>
          <w:rFonts w:asciiTheme="minorHAnsi" w:eastAsiaTheme="minorEastAsia" w:hAnsiTheme="minorHAnsi" w:cstheme="minorBidi"/>
          <w:noProof/>
          <w:sz w:val="22"/>
          <w:szCs w:val="22"/>
          <w:lang w:val="en-GB" w:eastAsia="en-GB"/>
        </w:rPr>
      </w:pPr>
      <w:del w:id="1438"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10.1.4</w:delText>
        </w:r>
        <w:r w:rsidRPr="00EB1DAE" w:rsidDel="00EB1DAE">
          <w:rPr>
            <w:rStyle w:val="Hyperlink"/>
            <w:noProof/>
            <w:lang w:val="en-GB"/>
          </w:rPr>
          <w:delText xml:space="preserve"> JSON Deserialization Through Evaluation Attacks [non-normative]</w:delText>
        </w:r>
        <w:r w:rsidDel="00EB1DAE">
          <w:rPr>
            <w:noProof/>
            <w:webHidden/>
          </w:rPr>
          <w:tab/>
          <w:delText>143</w:delText>
        </w:r>
      </w:del>
    </w:p>
    <w:p w14:paraId="1D271C53" w14:textId="01FFF3D7" w:rsidR="005E5C94" w:rsidDel="00EB1DAE" w:rsidRDefault="005E5C94">
      <w:pPr>
        <w:pStyle w:val="Verzeichnis1"/>
        <w:rPr>
          <w:del w:id="1439" w:author="Andreas Kuehne" w:date="2019-05-09T22:04:00Z"/>
          <w:rFonts w:asciiTheme="minorHAnsi" w:eastAsiaTheme="minorEastAsia" w:hAnsiTheme="minorHAnsi" w:cstheme="minorBidi"/>
          <w:noProof/>
          <w:sz w:val="22"/>
          <w:szCs w:val="22"/>
          <w:lang w:val="en-GB" w:eastAsia="en-GB"/>
        </w:rPr>
      </w:pPr>
      <w:del w:id="1440" w:author="Andreas Kuehne" w:date="2019-05-09T22:04:00Z">
        <w:r w:rsidRPr="00EB1DAE" w:rsidDel="00EB1DAE">
          <w:rPr>
            <w:rStyle w:val="Hyperlink"/>
            <w:noProof/>
            <w:lang w:val="en-GB"/>
          </w:rPr>
          <w:delText>11</w:delText>
        </w:r>
        <w:r w:rsidDel="00EB1DAE">
          <w:rPr>
            <w:rFonts w:asciiTheme="minorHAnsi" w:eastAsiaTheme="minorEastAsia" w:hAnsiTheme="minorHAnsi" w:cstheme="minorBidi"/>
            <w:noProof/>
            <w:sz w:val="22"/>
            <w:szCs w:val="22"/>
            <w:lang w:val="en-GB" w:eastAsia="en-GB"/>
          </w:rPr>
          <w:tab/>
        </w:r>
        <w:r w:rsidRPr="00EB1DAE" w:rsidDel="00EB1DAE">
          <w:rPr>
            <w:rStyle w:val="Hyperlink"/>
            <w:noProof/>
            <w:lang w:val="en-GB"/>
          </w:rPr>
          <w:delText>Conformance</w:delText>
        </w:r>
        <w:r w:rsidDel="00EB1DAE">
          <w:rPr>
            <w:noProof/>
            <w:webHidden/>
          </w:rPr>
          <w:tab/>
          <w:delText>145</w:delText>
        </w:r>
      </w:del>
    </w:p>
    <w:p w14:paraId="00765EC5" w14:textId="249B49EE" w:rsidR="005E5C94" w:rsidDel="00EB1DAE" w:rsidRDefault="005E5C94">
      <w:pPr>
        <w:pStyle w:val="Verzeichnis2"/>
        <w:tabs>
          <w:tab w:val="right" w:leader="dot" w:pos="9350"/>
        </w:tabs>
        <w:rPr>
          <w:del w:id="1441" w:author="Andreas Kuehne" w:date="2019-05-09T22:04:00Z"/>
          <w:rFonts w:asciiTheme="minorHAnsi" w:eastAsiaTheme="minorEastAsia" w:hAnsiTheme="minorHAnsi" w:cstheme="minorBidi"/>
          <w:noProof/>
          <w:sz w:val="22"/>
          <w:szCs w:val="22"/>
          <w:lang w:val="en-GB" w:eastAsia="en-GB"/>
        </w:rPr>
      </w:pPr>
      <w:del w:id="1442" w:author="Andreas Kuehne" w:date="2019-05-09T22:04:00Z">
        <w:r w:rsidRPr="00EB1DAE" w:rsidDel="00EB1DAE">
          <w:rPr>
            <w:rStyle w:val="Hyperlink"/>
            <w:noProof/>
            <w:lang w:val="en-GB"/>
          </w:rPr>
          <w:delText>11.1 Conformance as a DSS version 2.0 document</w:delText>
        </w:r>
        <w:r w:rsidDel="00EB1DAE">
          <w:rPr>
            <w:noProof/>
            <w:webHidden/>
          </w:rPr>
          <w:tab/>
          <w:delText>145</w:delText>
        </w:r>
      </w:del>
    </w:p>
    <w:p w14:paraId="581E4B09" w14:textId="22577EA9" w:rsidR="005E5C94" w:rsidDel="00EB1DAE" w:rsidRDefault="005E5C94">
      <w:pPr>
        <w:pStyle w:val="Verzeichnis3"/>
        <w:tabs>
          <w:tab w:val="right" w:leader="dot" w:pos="9350"/>
        </w:tabs>
        <w:rPr>
          <w:del w:id="1443" w:author="Andreas Kuehne" w:date="2019-05-09T22:04:00Z"/>
          <w:rFonts w:asciiTheme="minorHAnsi" w:eastAsiaTheme="minorEastAsia" w:hAnsiTheme="minorHAnsi" w:cstheme="minorBidi"/>
          <w:noProof/>
          <w:sz w:val="22"/>
          <w:szCs w:val="22"/>
          <w:lang w:val="en-GB" w:eastAsia="en-GB"/>
        </w:rPr>
      </w:pPr>
      <w:del w:id="1444"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11.1.1</w:delText>
        </w:r>
        <w:r w:rsidRPr="00EB1DAE" w:rsidDel="00EB1DAE">
          <w:rPr>
            <w:rStyle w:val="Hyperlink"/>
            <w:noProof/>
            <w:lang w:val="en-GB"/>
          </w:rPr>
          <w:delText xml:space="preserve"> Conformance for JSON format</w:delText>
        </w:r>
        <w:r w:rsidDel="00EB1DAE">
          <w:rPr>
            <w:noProof/>
            <w:webHidden/>
          </w:rPr>
          <w:tab/>
          <w:delText>145</w:delText>
        </w:r>
      </w:del>
    </w:p>
    <w:p w14:paraId="1D317D34" w14:textId="2E5B21A7" w:rsidR="005E5C94" w:rsidDel="00EB1DAE" w:rsidRDefault="005E5C94">
      <w:pPr>
        <w:pStyle w:val="Verzeichnis3"/>
        <w:tabs>
          <w:tab w:val="right" w:leader="dot" w:pos="9350"/>
        </w:tabs>
        <w:rPr>
          <w:del w:id="1445" w:author="Andreas Kuehne" w:date="2019-05-09T22:04:00Z"/>
          <w:rFonts w:asciiTheme="minorHAnsi" w:eastAsiaTheme="minorEastAsia" w:hAnsiTheme="minorHAnsi" w:cstheme="minorBidi"/>
          <w:noProof/>
          <w:sz w:val="22"/>
          <w:szCs w:val="22"/>
          <w:lang w:val="en-GB" w:eastAsia="en-GB"/>
        </w:rPr>
      </w:pPr>
      <w:del w:id="1446"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11.1.2</w:delText>
        </w:r>
        <w:r w:rsidRPr="00EB1DAE" w:rsidDel="00EB1DAE">
          <w:rPr>
            <w:rStyle w:val="Hyperlink"/>
            <w:noProof/>
            <w:lang w:val="en-GB"/>
          </w:rPr>
          <w:delText xml:space="preserve"> Conformance for XML format</w:delText>
        </w:r>
        <w:r w:rsidDel="00EB1DAE">
          <w:rPr>
            <w:noProof/>
            <w:webHidden/>
          </w:rPr>
          <w:tab/>
          <w:delText>145</w:delText>
        </w:r>
      </w:del>
    </w:p>
    <w:p w14:paraId="0E9CE62C" w14:textId="6626381C" w:rsidR="005E5C94" w:rsidDel="00EB1DAE" w:rsidRDefault="005E5C94">
      <w:pPr>
        <w:pStyle w:val="Verzeichnis3"/>
        <w:tabs>
          <w:tab w:val="right" w:leader="dot" w:pos="9350"/>
        </w:tabs>
        <w:rPr>
          <w:del w:id="1447" w:author="Andreas Kuehne" w:date="2019-05-09T22:04:00Z"/>
          <w:rFonts w:asciiTheme="minorHAnsi" w:eastAsiaTheme="minorEastAsia" w:hAnsiTheme="minorHAnsi" w:cstheme="minorBidi"/>
          <w:noProof/>
          <w:sz w:val="22"/>
          <w:szCs w:val="22"/>
          <w:lang w:val="en-GB" w:eastAsia="en-GB"/>
        </w:rPr>
      </w:pPr>
      <w:del w:id="1448"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11.1.3</w:delText>
        </w:r>
        <w:r w:rsidRPr="00EB1DAE" w:rsidDel="00EB1DAE">
          <w:rPr>
            <w:rStyle w:val="Hyperlink"/>
            <w:noProof/>
            <w:lang w:val="en-GB"/>
          </w:rPr>
          <w:delText xml:space="preserve"> Conformance for DSS Server</w:delText>
        </w:r>
        <w:r w:rsidDel="00EB1DAE">
          <w:rPr>
            <w:noProof/>
            <w:webHidden/>
          </w:rPr>
          <w:tab/>
          <w:delText>145</w:delText>
        </w:r>
      </w:del>
    </w:p>
    <w:p w14:paraId="3436D4E4" w14:textId="0DB1734A" w:rsidR="005E5C94" w:rsidDel="00EB1DAE" w:rsidRDefault="005E5C94">
      <w:pPr>
        <w:pStyle w:val="Verzeichnis3"/>
        <w:tabs>
          <w:tab w:val="right" w:leader="dot" w:pos="9350"/>
        </w:tabs>
        <w:rPr>
          <w:del w:id="1449" w:author="Andreas Kuehne" w:date="2019-05-09T22:04:00Z"/>
          <w:rFonts w:asciiTheme="minorHAnsi" w:eastAsiaTheme="minorEastAsia" w:hAnsiTheme="minorHAnsi" w:cstheme="minorBidi"/>
          <w:noProof/>
          <w:sz w:val="22"/>
          <w:szCs w:val="22"/>
          <w:lang w:val="en-GB" w:eastAsia="en-GB"/>
        </w:rPr>
      </w:pPr>
      <w:del w:id="1450"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11.1.4</w:delText>
        </w:r>
        <w:r w:rsidRPr="00EB1DAE" w:rsidDel="00EB1DAE">
          <w:rPr>
            <w:rStyle w:val="Hyperlink"/>
            <w:noProof/>
            <w:lang w:val="en-GB"/>
          </w:rPr>
          <w:delText xml:space="preserve"> Conformance for DSS Client</w:delText>
        </w:r>
        <w:r w:rsidDel="00EB1DAE">
          <w:rPr>
            <w:noProof/>
            <w:webHidden/>
          </w:rPr>
          <w:tab/>
          <w:delText>145</w:delText>
        </w:r>
      </w:del>
    </w:p>
    <w:p w14:paraId="3691FD6E" w14:textId="29655E0B" w:rsidR="005E5C94" w:rsidDel="00EB1DAE" w:rsidRDefault="005E5C94">
      <w:pPr>
        <w:pStyle w:val="Verzeichnis1"/>
        <w:rPr>
          <w:del w:id="1451" w:author="Andreas Kuehne" w:date="2019-05-09T22:04:00Z"/>
          <w:rFonts w:asciiTheme="minorHAnsi" w:eastAsiaTheme="minorEastAsia" w:hAnsiTheme="minorHAnsi" w:cstheme="minorBidi"/>
          <w:noProof/>
          <w:sz w:val="22"/>
          <w:szCs w:val="22"/>
          <w:lang w:val="en-GB" w:eastAsia="en-GB"/>
        </w:rPr>
      </w:pPr>
      <w:del w:id="1452"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Appendix A.</w:delText>
        </w:r>
        <w:r w:rsidRPr="00EB1DAE" w:rsidDel="00EB1DAE">
          <w:rPr>
            <w:rStyle w:val="Hyperlink"/>
            <w:noProof/>
            <w:lang w:val="en-GB"/>
          </w:rPr>
          <w:delText xml:space="preserve"> Acknowledgments</w:delText>
        </w:r>
        <w:r w:rsidDel="00EB1DAE">
          <w:rPr>
            <w:noProof/>
            <w:webHidden/>
          </w:rPr>
          <w:tab/>
          <w:delText>146</w:delText>
        </w:r>
      </w:del>
    </w:p>
    <w:p w14:paraId="19B42D32" w14:textId="70FA6758" w:rsidR="005E5C94" w:rsidDel="00EB1DAE" w:rsidRDefault="005E5C94">
      <w:pPr>
        <w:pStyle w:val="Verzeichnis1"/>
        <w:rPr>
          <w:del w:id="1453" w:author="Andreas Kuehne" w:date="2019-05-09T22:04:00Z"/>
          <w:rFonts w:asciiTheme="minorHAnsi" w:eastAsiaTheme="minorEastAsia" w:hAnsiTheme="minorHAnsi" w:cstheme="minorBidi"/>
          <w:noProof/>
          <w:sz w:val="22"/>
          <w:szCs w:val="22"/>
          <w:lang w:val="en-GB" w:eastAsia="en-GB"/>
        </w:rPr>
      </w:pPr>
      <w:del w:id="1454"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Appendix B.</w:delText>
        </w:r>
        <w:r w:rsidRPr="00EB1DAE" w:rsidDel="00EB1DAE">
          <w:rPr>
            <w:rStyle w:val="Hyperlink"/>
            <w:noProof/>
            <w:lang w:val="en-GB"/>
          </w:rPr>
          <w:delText xml:space="preserve"> Index of Components and Elements</w:delText>
        </w:r>
        <w:r w:rsidDel="00EB1DAE">
          <w:rPr>
            <w:noProof/>
            <w:webHidden/>
          </w:rPr>
          <w:tab/>
          <w:delText>147</w:delText>
        </w:r>
      </w:del>
    </w:p>
    <w:p w14:paraId="30368E8A" w14:textId="553019DD" w:rsidR="005E5C94" w:rsidDel="00EB1DAE" w:rsidRDefault="005E5C94">
      <w:pPr>
        <w:pStyle w:val="Verzeichnis1"/>
        <w:rPr>
          <w:del w:id="1455" w:author="Andreas Kuehne" w:date="2019-05-09T22:04:00Z"/>
          <w:rFonts w:asciiTheme="minorHAnsi" w:eastAsiaTheme="minorEastAsia" w:hAnsiTheme="minorHAnsi" w:cstheme="minorBidi"/>
          <w:noProof/>
          <w:sz w:val="22"/>
          <w:szCs w:val="22"/>
          <w:lang w:val="en-GB" w:eastAsia="en-GB"/>
        </w:rPr>
      </w:pPr>
      <w:del w:id="1456"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Appendix C.</w:delText>
        </w:r>
        <w:r w:rsidRPr="00EB1DAE" w:rsidDel="00EB1DAE">
          <w:rPr>
            <w:rStyle w:val="Hyperlink"/>
            <w:noProof/>
            <w:lang w:val="en-GB"/>
          </w:rPr>
          <w:delText xml:space="preserve"> List of Figures</w:delText>
        </w:r>
        <w:r w:rsidDel="00EB1DAE">
          <w:rPr>
            <w:noProof/>
            <w:webHidden/>
          </w:rPr>
          <w:tab/>
          <w:delText>150</w:delText>
        </w:r>
      </w:del>
    </w:p>
    <w:p w14:paraId="38070087" w14:textId="55390EE4" w:rsidR="005E5C94" w:rsidDel="00EB1DAE" w:rsidRDefault="005E5C94">
      <w:pPr>
        <w:pStyle w:val="Verzeichnis1"/>
        <w:rPr>
          <w:del w:id="1457" w:author="Andreas Kuehne" w:date="2019-05-09T22:04:00Z"/>
          <w:rFonts w:asciiTheme="minorHAnsi" w:eastAsiaTheme="minorEastAsia" w:hAnsiTheme="minorHAnsi" w:cstheme="minorBidi"/>
          <w:noProof/>
          <w:sz w:val="22"/>
          <w:szCs w:val="22"/>
          <w:lang w:val="en-GB" w:eastAsia="en-GB"/>
        </w:rPr>
      </w:pPr>
      <w:del w:id="1458" w:author="Andreas Kuehne" w:date="2019-05-09T22:04:00Z">
        <w:r w:rsidRPr="00EB1DAE" w:rsidDel="00EB1DAE">
          <w:rPr>
            <w:rStyle w:val="Hyperlink"/>
            <w:noProof/>
            <w:lang w:val="en-GB"/>
            <w14:scene3d>
              <w14:camera w14:prst="orthographicFront"/>
              <w14:lightRig w14:rig="threePt" w14:dir="t">
                <w14:rot w14:lat="0" w14:lon="0" w14:rev="0"/>
              </w14:lightRig>
            </w14:scene3d>
          </w:rPr>
          <w:delText>Appendix D.</w:delText>
        </w:r>
        <w:r w:rsidRPr="00EB1DAE" w:rsidDel="00EB1DAE">
          <w:rPr>
            <w:rStyle w:val="Hyperlink"/>
            <w:noProof/>
            <w:lang w:val="en-GB"/>
          </w:rPr>
          <w:delText xml:space="preserve"> Revision History</w:delText>
        </w:r>
        <w:r w:rsidDel="00EB1DAE">
          <w:rPr>
            <w:noProof/>
            <w:webHidden/>
          </w:rPr>
          <w:tab/>
          <w:delText>151</w:delText>
        </w:r>
      </w:del>
    </w:p>
    <w:p w14:paraId="7FABFDF3" w14:textId="77777777" w:rsidR="00177DED" w:rsidRPr="003A06D0" w:rsidRDefault="00294283" w:rsidP="008C100C">
      <w:pPr>
        <w:pStyle w:val="TextBody"/>
        <w:rPr>
          <w:lang w:val="en-GB"/>
        </w:rPr>
      </w:pPr>
      <w:r w:rsidRPr="003A06D0">
        <w:rPr>
          <w:szCs w:val="24"/>
          <w:lang w:val="en-GB"/>
        </w:rPr>
        <w:fldChar w:fldCharType="end"/>
      </w:r>
    </w:p>
    <w:p w14:paraId="043A5B5A" w14:textId="77777777" w:rsidR="00177DED" w:rsidRPr="003A06D0" w:rsidRDefault="00177DED" w:rsidP="008C100C">
      <w:pPr>
        <w:pStyle w:val="TextBody"/>
        <w:rPr>
          <w:lang w:val="en-GB"/>
        </w:rPr>
        <w:sectPr w:rsidR="00177DED" w:rsidRPr="003A06D0" w:rsidSect="003D1945">
          <w:headerReference w:type="even" r:id="rId31"/>
          <w:footerReference w:type="default" r:id="rId32"/>
          <w:footerReference w:type="first" r:id="rId33"/>
          <w:pgSz w:w="12240" w:h="15840" w:code="1"/>
          <w:pgMar w:top="1440" w:right="1440" w:bottom="720" w:left="1440" w:header="720" w:footer="720" w:gutter="0"/>
          <w:cols w:space="720"/>
          <w:docGrid w:linePitch="360"/>
        </w:sectPr>
      </w:pPr>
    </w:p>
    <w:p w14:paraId="4DCF39C7" w14:textId="77777777" w:rsidR="00BF4F83" w:rsidRPr="003A06D0" w:rsidRDefault="00BF4F83" w:rsidP="00AA52F6">
      <w:pPr>
        <w:pStyle w:val="berschrift1"/>
        <w:numPr>
          <w:ilvl w:val="0"/>
          <w:numId w:val="3"/>
        </w:numPr>
        <w:rPr>
          <w:lang w:val="en-GB"/>
        </w:rPr>
      </w:pPr>
      <w:bookmarkStart w:id="1466" w:name="_Toc480914659"/>
      <w:bookmarkStart w:id="1467" w:name="_Toc481064850"/>
      <w:bookmarkStart w:id="1468" w:name="_Ref512158346"/>
      <w:bookmarkStart w:id="1469" w:name="_Ref514173371"/>
      <w:bookmarkStart w:id="1470" w:name="_Toc522668476"/>
      <w:bookmarkStart w:id="1471" w:name="_Ref534804142"/>
      <w:bookmarkStart w:id="1472" w:name="_Ref534804148"/>
      <w:bookmarkStart w:id="1473" w:name="_Ref534804150"/>
      <w:bookmarkStart w:id="1474" w:name="_Toc8331879"/>
      <w:r w:rsidRPr="003A06D0">
        <w:rPr>
          <w:lang w:val="en-GB"/>
        </w:rPr>
        <w:lastRenderedPageBreak/>
        <w:t>Introduction</w:t>
      </w:r>
      <w:bookmarkEnd w:id="1466"/>
      <w:bookmarkEnd w:id="1467"/>
      <w:bookmarkEnd w:id="1468"/>
      <w:bookmarkEnd w:id="1469"/>
      <w:bookmarkEnd w:id="1470"/>
      <w:bookmarkEnd w:id="1471"/>
      <w:bookmarkEnd w:id="1472"/>
      <w:bookmarkEnd w:id="1473"/>
      <w:bookmarkEnd w:id="1474"/>
    </w:p>
    <w:p w14:paraId="21E855F8"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6936DA4A" w14:textId="77777777" w:rsidR="00BF4F83" w:rsidRPr="003A06D0" w:rsidRDefault="00BF4F83" w:rsidP="00AA52F6">
      <w:pPr>
        <w:pStyle w:val="berschrift2"/>
        <w:numPr>
          <w:ilvl w:val="1"/>
          <w:numId w:val="3"/>
        </w:numPr>
        <w:rPr>
          <w:lang w:val="en-GB"/>
        </w:rPr>
      </w:pPr>
      <w:bookmarkStart w:id="1475" w:name="_Toc485123858"/>
      <w:bookmarkStart w:id="1476" w:name="_Toc522668477"/>
      <w:bookmarkStart w:id="1477" w:name="_Toc8331880"/>
      <w:r w:rsidRPr="003A06D0">
        <w:rPr>
          <w:lang w:val="en-GB"/>
        </w:rPr>
        <w:t>IPR Policy</w:t>
      </w:r>
      <w:bookmarkEnd w:id="1475"/>
      <w:bookmarkEnd w:id="1476"/>
      <w:bookmarkEnd w:id="1477"/>
    </w:p>
    <w:p w14:paraId="786148DB" w14:textId="77777777" w:rsidR="00BF4F83" w:rsidRPr="003A06D0" w:rsidRDefault="00BF4F83" w:rsidP="00BF4F83">
      <w:pPr>
        <w:pStyle w:val="Abstract"/>
        <w:ind w:left="0"/>
        <w:rPr>
          <w:lang w:val="en-GB"/>
        </w:rPr>
      </w:pPr>
      <w:bookmarkStart w:id="1478" w:name="_Hlk522725139"/>
      <w:r w:rsidRPr="003A06D0">
        <w:rPr>
          <w:lang w:val="en-GB"/>
        </w:rPr>
        <w:t xml:space="preserve">This specification is provided under the </w:t>
      </w:r>
      <w:hyperlink r:id="rId34" w:anchor="RF-on-Limited-Mode" w:history="1">
        <w:r w:rsidRPr="003A06D0">
          <w:rPr>
            <w:rStyle w:val="Hyperlink"/>
            <w:lang w:val="en-GB"/>
          </w:rPr>
          <w:t>RF on Limited Terms</w:t>
        </w:r>
      </w:hyperlink>
      <w:r w:rsidRPr="003A06D0">
        <w:rPr>
          <w:lang w:val="en-GB"/>
        </w:rPr>
        <w:t xml:space="preserve"> Mode of the </w:t>
      </w:r>
      <w:hyperlink r:id="rId35"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6" w:history="1">
        <w:r w:rsidRPr="003A06D0">
          <w:rPr>
            <w:rStyle w:val="Hyperlink"/>
            <w:lang w:val="en-GB"/>
          </w:rPr>
          <w:t>https://www.oasis-open.org/committees/dss-x/ipr.php</w:t>
        </w:r>
      </w:hyperlink>
      <w:r w:rsidRPr="003A06D0">
        <w:rPr>
          <w:lang w:val="en-GB"/>
        </w:rPr>
        <w:t>).</w:t>
      </w:r>
      <w:bookmarkEnd w:id="1478"/>
    </w:p>
    <w:p w14:paraId="4735030D" w14:textId="77777777" w:rsidR="00BF4F83" w:rsidRPr="003A06D0" w:rsidRDefault="00BF4F83" w:rsidP="00AA52F6">
      <w:pPr>
        <w:pStyle w:val="berschrift2"/>
        <w:numPr>
          <w:ilvl w:val="1"/>
          <w:numId w:val="3"/>
        </w:numPr>
        <w:rPr>
          <w:lang w:val="en-GB"/>
        </w:rPr>
      </w:pPr>
      <w:bookmarkStart w:id="1479" w:name="_Toc85472893"/>
      <w:bookmarkStart w:id="1480" w:name="_Toc287332007"/>
      <w:bookmarkStart w:id="1481" w:name="_Toc480914661"/>
      <w:bookmarkStart w:id="1482" w:name="_Toc481064852"/>
      <w:bookmarkStart w:id="1483" w:name="_Toc516357994"/>
      <w:bookmarkStart w:id="1484" w:name="_Toc522668478"/>
      <w:bookmarkStart w:id="1485" w:name="_Toc8331881"/>
      <w:r w:rsidRPr="003A06D0">
        <w:rPr>
          <w:lang w:val="en-GB"/>
        </w:rPr>
        <w:t>Terminology</w:t>
      </w:r>
      <w:bookmarkEnd w:id="1479"/>
      <w:bookmarkEnd w:id="1480"/>
      <w:bookmarkEnd w:id="1481"/>
      <w:bookmarkEnd w:id="1482"/>
      <w:bookmarkEnd w:id="1483"/>
      <w:bookmarkEnd w:id="1484"/>
      <w:bookmarkEnd w:id="1485"/>
    </w:p>
    <w:p w14:paraId="57C2EF8D"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6C6CC84A" w14:textId="77777777" w:rsidR="00BF4F83" w:rsidRPr="003A06D0" w:rsidRDefault="00BF4F83" w:rsidP="00383FF4">
      <w:pPr>
        <w:pStyle w:val="berschrift3"/>
        <w:rPr>
          <w:lang w:val="en-GB"/>
        </w:rPr>
      </w:pPr>
      <w:bookmarkStart w:id="1486" w:name="_Toc478074531"/>
      <w:bookmarkStart w:id="1487" w:name="_Toc480914662"/>
      <w:bookmarkStart w:id="1488" w:name="_Toc481064853"/>
      <w:bookmarkStart w:id="1489" w:name="_Toc516359662"/>
      <w:bookmarkStart w:id="1490" w:name="_Toc522668479"/>
      <w:bookmarkStart w:id="1491" w:name="_Toc8331882"/>
      <w:r w:rsidRPr="003A06D0">
        <w:rPr>
          <w:lang w:val="en-GB"/>
        </w:rPr>
        <w:t>Terms and Definitions</w:t>
      </w:r>
      <w:bookmarkEnd w:id="1486"/>
      <w:bookmarkEnd w:id="1487"/>
      <w:bookmarkEnd w:id="1488"/>
      <w:bookmarkEnd w:id="1489"/>
      <w:bookmarkEnd w:id="1490"/>
      <w:bookmarkEnd w:id="1491"/>
    </w:p>
    <w:p w14:paraId="244CB772"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2E264DEE" w14:textId="77777777" w:rsidR="00BF4F83" w:rsidRPr="003A06D0" w:rsidRDefault="00BF4F83" w:rsidP="00AA52F6">
      <w:pPr>
        <w:pStyle w:val="berschrift3"/>
        <w:numPr>
          <w:ilvl w:val="2"/>
          <w:numId w:val="3"/>
        </w:numPr>
        <w:rPr>
          <w:lang w:val="en-GB"/>
        </w:rPr>
      </w:pPr>
      <w:bookmarkStart w:id="1492" w:name="_Toc478074532"/>
      <w:bookmarkStart w:id="1493" w:name="_Toc480914663"/>
      <w:bookmarkStart w:id="1494" w:name="_Toc481064854"/>
      <w:bookmarkStart w:id="1495" w:name="_Toc516359663"/>
      <w:bookmarkStart w:id="1496" w:name="_Toc522668480"/>
      <w:bookmarkStart w:id="1497" w:name="_Toc8331883"/>
      <w:r w:rsidRPr="003A06D0">
        <w:rPr>
          <w:lang w:val="en-GB"/>
        </w:rPr>
        <w:t>Abbreviated Terms</w:t>
      </w:r>
      <w:bookmarkEnd w:id="1492"/>
      <w:bookmarkEnd w:id="1493"/>
      <w:bookmarkEnd w:id="1494"/>
      <w:bookmarkEnd w:id="1495"/>
      <w:bookmarkEnd w:id="1496"/>
      <w:bookmarkEnd w:id="1497"/>
    </w:p>
    <w:p w14:paraId="0E88822C" w14:textId="77777777"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14:paraId="25F69C3D" w14:textId="77777777"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14:paraId="00D4AA3A"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79933348"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1F23448D" w14:textId="77777777" w:rsidR="00BF4F83" w:rsidRPr="003A06D0" w:rsidRDefault="00BF4F83" w:rsidP="00AA52F6">
      <w:pPr>
        <w:pStyle w:val="berschrift2"/>
        <w:numPr>
          <w:ilvl w:val="1"/>
          <w:numId w:val="3"/>
        </w:numPr>
        <w:rPr>
          <w:lang w:val="en-GB"/>
        </w:rPr>
      </w:pPr>
      <w:bookmarkStart w:id="1498" w:name="_Ref7502892"/>
      <w:bookmarkStart w:id="1499" w:name="_Toc12011611"/>
      <w:bookmarkStart w:id="1500" w:name="_Toc85472894"/>
      <w:bookmarkStart w:id="1501" w:name="_Toc287332008"/>
      <w:bookmarkStart w:id="1502" w:name="_Toc480914664"/>
      <w:bookmarkStart w:id="1503" w:name="_Toc481064855"/>
      <w:bookmarkStart w:id="1504" w:name="_Toc516357995"/>
      <w:bookmarkStart w:id="1505" w:name="_Toc522668481"/>
      <w:bookmarkStart w:id="1506" w:name="_Toc8331884"/>
      <w:r w:rsidRPr="003A06D0">
        <w:rPr>
          <w:lang w:val="en-GB"/>
        </w:rPr>
        <w:t>Normative</w:t>
      </w:r>
      <w:bookmarkEnd w:id="1498"/>
      <w:bookmarkEnd w:id="1499"/>
      <w:r w:rsidRPr="003A06D0">
        <w:rPr>
          <w:lang w:val="en-GB"/>
        </w:rPr>
        <w:t xml:space="preserve"> References</w:t>
      </w:r>
      <w:bookmarkEnd w:id="1500"/>
      <w:bookmarkEnd w:id="1501"/>
      <w:bookmarkEnd w:id="1502"/>
      <w:bookmarkEnd w:id="1503"/>
      <w:bookmarkEnd w:id="1504"/>
      <w:bookmarkEnd w:id="1505"/>
      <w:bookmarkEnd w:id="1506"/>
    </w:p>
    <w:p w14:paraId="270989C0" w14:textId="759D6DE3"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ins w:id="1507" w:author="Andreas Kuehne" w:date="2019-05-09T23:11:00Z">
        <w:r w:rsidR="00E828C7">
          <w:rPr>
            <w:lang w:val="en-GB"/>
          </w:rPr>
          <w:t xml:space="preserve">, </w:t>
        </w:r>
      </w:ins>
      <w:ins w:id="1508" w:author="Andreas Kuehne" w:date="2019-05-09T23:12:00Z">
        <w:r w:rsidR="00E828C7">
          <w:rPr>
            <w:lang w:val="en-GB"/>
          </w:rPr>
          <w:fldChar w:fldCharType="begin"/>
        </w:r>
        <w:r w:rsidR="00E828C7">
          <w:rPr>
            <w:lang w:val="en-GB"/>
          </w:rPr>
          <w:instrText xml:space="preserve"> HYPERLINK "http://docs.oasis-open.org/dss-x/dss-core/v2.0/cs01/schema/oasis-dss-base-schema.xsd" </w:instrText>
        </w:r>
        <w:r w:rsidR="00E828C7">
          <w:rPr>
            <w:lang w:val="en-GB"/>
          </w:rPr>
        </w:r>
        <w:r w:rsidR="00E828C7">
          <w:rPr>
            <w:lang w:val="en-GB"/>
          </w:rPr>
          <w:fldChar w:fldCharType="separate"/>
        </w:r>
        <w:r w:rsidR="00E828C7" w:rsidRPr="00E828C7">
          <w:rPr>
            <w:rStyle w:val="Hyperlink"/>
            <w:lang w:val="en-GB"/>
          </w:rPr>
          <w:t>oasis-dss-base-schema.xsd</w:t>
        </w:r>
        <w:r w:rsidR="00E828C7">
          <w:rPr>
            <w:lang w:val="en-GB"/>
          </w:rPr>
          <w:fldChar w:fldCharType="end"/>
        </w:r>
      </w:ins>
      <w:del w:id="1509" w:author="Andreas Kuehne" w:date="2019-05-09T23:11:00Z">
        <w:r w:rsidRPr="003A06D0" w:rsidDel="00E828C7">
          <w:rPr>
            <w:lang w:val="en-GB"/>
          </w:rPr>
          <w:delText>.</w:delText>
        </w:r>
      </w:del>
    </w:p>
    <w:p w14:paraId="33F64AE4" w14:textId="56A72380"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ins w:id="1510" w:author="Andreas Kuehne" w:date="2019-05-09T23:12:00Z">
        <w:r w:rsidR="00E828C7">
          <w:rPr>
            <w:lang w:val="en-GB"/>
          </w:rPr>
          <w:t xml:space="preserve">, </w:t>
        </w:r>
      </w:ins>
      <w:ins w:id="1511" w:author="Andreas Kuehne" w:date="2019-05-09T23:13:00Z">
        <w:r w:rsidR="00E828C7">
          <w:rPr>
            <w:lang w:val="en-GB"/>
          </w:rPr>
          <w:fldChar w:fldCharType="begin"/>
        </w:r>
      </w:ins>
      <w:ins w:id="1512" w:author="Andreas Kuehne" w:date="2019-05-09T23:16:00Z">
        <w:r w:rsidR="00E828C7">
          <w:rPr>
            <w:lang w:val="en-GB"/>
          </w:rPr>
          <w:instrText>HYPERLINK "http://docs.oasis-open.org/dss-x/dss-core/v2.0/cs01/schema/xmldsig-core-schema-dss-rw.xsd"</w:instrText>
        </w:r>
        <w:r w:rsidR="00E828C7">
          <w:rPr>
            <w:lang w:val="en-GB"/>
          </w:rPr>
        </w:r>
      </w:ins>
      <w:ins w:id="1513" w:author="Andreas Kuehne" w:date="2019-05-09T23:13:00Z">
        <w:r w:rsidR="00E828C7">
          <w:rPr>
            <w:lang w:val="en-GB"/>
          </w:rPr>
          <w:fldChar w:fldCharType="separate"/>
        </w:r>
      </w:ins>
      <w:ins w:id="1514" w:author="Andreas Kuehne" w:date="2019-05-09T23:16:00Z">
        <w:r w:rsidR="00E828C7">
          <w:rPr>
            <w:rStyle w:val="Hyperlink"/>
            <w:lang w:val="en-GB"/>
          </w:rPr>
          <w:t>xmldsig-core-schema-dss-rw.xsd</w:t>
        </w:r>
      </w:ins>
      <w:ins w:id="1515" w:author="Andreas Kuehne" w:date="2019-05-09T23:13:00Z">
        <w:r w:rsidR="00E828C7">
          <w:rPr>
            <w:lang w:val="en-GB"/>
          </w:rPr>
          <w:fldChar w:fldCharType="end"/>
        </w:r>
      </w:ins>
      <w:bookmarkStart w:id="1516" w:name="_GoBack"/>
      <w:bookmarkEnd w:id="1516"/>
      <w:del w:id="1517" w:author="Andreas Kuehne" w:date="2019-05-09T23:12:00Z">
        <w:r w:rsidRPr="003A06D0" w:rsidDel="00E828C7">
          <w:rPr>
            <w:lang w:val="en-GB"/>
          </w:rPr>
          <w:delText>.</w:delText>
        </w:r>
      </w:del>
    </w:p>
    <w:p w14:paraId="0AA3D2E4" w14:textId="77777777"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37" w:history="1">
        <w:r w:rsidRPr="003A06D0">
          <w:rPr>
            <w:rStyle w:val="Hyperlink"/>
            <w:lang w:val="en-GB"/>
          </w:rPr>
          <w:t>oasis-dss-profiles-asynchronous_processing-spec-v1.0-os.html</w:t>
        </w:r>
      </w:hyperlink>
    </w:p>
    <w:p w14:paraId="49DE21EF" w14:textId="77777777" w:rsidR="00BF4F83" w:rsidRPr="003A06D0" w:rsidRDefault="00BF4F83" w:rsidP="00BF4F83">
      <w:pPr>
        <w:pStyle w:val="Ref"/>
        <w:rPr>
          <w:lang w:val="en-GB"/>
        </w:rPr>
      </w:pPr>
      <w:bookmarkStart w:id="1518" w:name="ref_DSS1Core"/>
      <w:r w:rsidRPr="003A06D0">
        <w:rPr>
          <w:rStyle w:val="Refterm"/>
          <w:lang w:val="en-GB"/>
        </w:rPr>
        <w:t>[DSS1Core]</w:t>
      </w:r>
      <w:bookmarkEnd w:id="1518"/>
      <w:r w:rsidRPr="003A06D0">
        <w:rPr>
          <w:lang w:val="en-GB"/>
        </w:rPr>
        <w:tab/>
        <w:t xml:space="preserve">S. Hagen.  </w:t>
      </w:r>
      <w:r w:rsidRPr="003A06D0">
        <w:rPr>
          <w:i/>
          <w:iCs/>
          <w:lang w:val="en-GB"/>
        </w:rPr>
        <w:t>DSS 1.0 Core Protocols</w:t>
      </w:r>
      <w:r w:rsidRPr="003A06D0">
        <w:rPr>
          <w:lang w:val="en-GB"/>
        </w:rPr>
        <w:t xml:space="preserve">.  OASIS, </w:t>
      </w:r>
      <w:hyperlink r:id="rId38" w:history="1">
        <w:r w:rsidRPr="003A06D0">
          <w:rPr>
            <w:rStyle w:val="Hyperlink"/>
            <w:lang w:val="en-GB"/>
          </w:rPr>
          <w:t>oasis-dss-core-spec-v1.0-os.html</w:t>
        </w:r>
      </w:hyperlink>
      <w:r w:rsidRPr="003A06D0">
        <w:rPr>
          <w:lang w:val="en-GB"/>
        </w:rPr>
        <w:t>.</w:t>
      </w:r>
    </w:p>
    <w:p w14:paraId="69C8B500" w14:textId="66F81685"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ins w:id="1519" w:author="Andreas Kuehne" w:date="2019-05-09T23:13:00Z">
        <w:r w:rsidR="00E828C7">
          <w:rPr>
            <w:lang w:val="en-GB"/>
          </w:rPr>
          <w:t xml:space="preserve">, </w:t>
        </w:r>
        <w:r w:rsidR="00E828C7">
          <w:rPr>
            <w:lang w:val="en-GB"/>
          </w:rPr>
          <w:fldChar w:fldCharType="begin"/>
        </w:r>
      </w:ins>
      <w:ins w:id="1520" w:author="Andreas Kuehne" w:date="2019-05-09T23:16:00Z">
        <w:r w:rsidR="00E828C7">
          <w:rPr>
            <w:lang w:val="en-GB"/>
          </w:rPr>
          <w:instrText>HYPERLINK "http://docs.oasis-open.org/dss-x/dss-core/v2.0/cs01/schema/oasis-dss-core-schema-v2.0-schema.json"</w:instrText>
        </w:r>
        <w:r w:rsidR="00E828C7">
          <w:rPr>
            <w:lang w:val="en-GB"/>
          </w:rPr>
        </w:r>
      </w:ins>
      <w:ins w:id="1521" w:author="Andreas Kuehne" w:date="2019-05-09T23:13:00Z">
        <w:r w:rsidR="00E828C7">
          <w:rPr>
            <w:lang w:val="en-GB"/>
          </w:rPr>
          <w:fldChar w:fldCharType="separate"/>
        </w:r>
      </w:ins>
      <w:ins w:id="1522" w:author="Andreas Kuehne" w:date="2019-05-09T23:16:00Z">
        <w:r w:rsidR="00E828C7">
          <w:rPr>
            <w:rStyle w:val="Hyperlink"/>
            <w:lang w:val="en-GB"/>
          </w:rPr>
          <w:t>oasis-dss-core-schema-v2.0-schema.json</w:t>
        </w:r>
      </w:ins>
      <w:ins w:id="1523" w:author="Andreas Kuehne" w:date="2019-05-09T23:13:00Z">
        <w:r w:rsidR="00E828C7">
          <w:rPr>
            <w:lang w:val="en-GB"/>
          </w:rPr>
          <w:fldChar w:fldCharType="end"/>
        </w:r>
      </w:ins>
      <w:del w:id="1524" w:author="Andreas Kuehne" w:date="2019-05-09T23:13:00Z">
        <w:r w:rsidRPr="003A06D0" w:rsidDel="00E828C7">
          <w:rPr>
            <w:lang w:val="en-GB"/>
          </w:rPr>
          <w:delText>.</w:delText>
        </w:r>
      </w:del>
    </w:p>
    <w:p w14:paraId="53D49F69" w14:textId="5231BC5F"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ins w:id="1525" w:author="Andreas Kuehne" w:date="2019-05-09T23:14:00Z">
        <w:r w:rsidR="00E828C7">
          <w:rPr>
            <w:lang w:val="en-GB"/>
          </w:rPr>
          <w:t xml:space="preserve">, </w:t>
        </w:r>
      </w:ins>
      <w:ins w:id="1526" w:author="Andreas Kuehne" w:date="2019-05-09T23:15:00Z">
        <w:r w:rsidR="00E828C7">
          <w:rPr>
            <w:lang w:val="en-GB"/>
          </w:rPr>
          <w:fldChar w:fldCharType="begin"/>
        </w:r>
        <w:r w:rsidR="00E828C7">
          <w:rPr>
            <w:lang w:val="en-GB"/>
          </w:rPr>
          <w:instrText xml:space="preserve"> HYPERLINK "http://docs.oasis-open.org/dss-x/dss-core/v2.0/cs01/schema/oasis-dss-core-schema-v2.0.xsd" </w:instrText>
        </w:r>
        <w:r w:rsidR="00E828C7">
          <w:rPr>
            <w:lang w:val="en-GB"/>
          </w:rPr>
        </w:r>
        <w:r w:rsidR="00E828C7">
          <w:rPr>
            <w:lang w:val="en-GB"/>
          </w:rPr>
          <w:fldChar w:fldCharType="separate"/>
        </w:r>
        <w:r w:rsidR="00E828C7" w:rsidRPr="00E828C7">
          <w:rPr>
            <w:rStyle w:val="Hyperlink"/>
            <w:lang w:val="en-GB"/>
          </w:rPr>
          <w:t>oasis-dss-core-schema-v2.0.xsd</w:t>
        </w:r>
        <w:r w:rsidR="00E828C7">
          <w:rPr>
            <w:lang w:val="en-GB"/>
          </w:rPr>
          <w:fldChar w:fldCharType="end"/>
        </w:r>
      </w:ins>
      <w:del w:id="1527" w:author="Andreas Kuehne" w:date="2019-05-09T23:14:00Z">
        <w:r w:rsidRPr="003A06D0" w:rsidDel="00E828C7">
          <w:rPr>
            <w:lang w:val="en-GB"/>
          </w:rPr>
          <w:delText>.</w:delText>
        </w:r>
      </w:del>
    </w:p>
    <w:p w14:paraId="1EF453E4" w14:textId="77777777"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39"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14:paraId="1E431604" w14:textId="77777777" w:rsidR="00D64A4C" w:rsidRPr="00D64A4C" w:rsidRDefault="00E828C7" w:rsidP="00D64A4C">
      <w:pPr>
        <w:pStyle w:val="Ref"/>
        <w:ind w:firstLine="0"/>
        <w:rPr>
          <w:color w:val="0000EE"/>
          <w:sz w:val="16"/>
          <w:szCs w:val="16"/>
          <w:lang w:val="en-GB"/>
        </w:rPr>
      </w:pPr>
      <w:hyperlink r:id="rId40" w:history="1">
        <w:r w:rsidR="00BF4F83" w:rsidRPr="003A06D0">
          <w:rPr>
            <w:rStyle w:val="Hyperlink"/>
            <w:sz w:val="16"/>
            <w:szCs w:val="16"/>
            <w:lang w:val="en-GB"/>
          </w:rPr>
          <w:t>http://www.etsi.org/deliver/etsi_tr/119000_119099/119001/01.02.01_60/tr_119001v010201p.pdf</w:t>
        </w:r>
      </w:hyperlink>
    </w:p>
    <w:p w14:paraId="0EB0562C" w14:textId="77777777" w:rsidR="00D64A4C" w:rsidRDefault="00D64A4C" w:rsidP="00711B66">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14:paraId="1DE68ABC" w14:textId="6100BB89"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w:t>
      </w:r>
      <w:del w:id="1528" w:author="Andreas Kuehne" w:date="2019-05-09T22:03:00Z">
        <w:r w:rsidR="0042094E" w:rsidDel="00EB1DAE">
          <w:delText xml:space="preserve"> </w:delText>
        </w:r>
      </w:del>
      <w:r w:rsidR="0042094E">
        <w:t>:</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14:paraId="30652357" w14:textId="77777777" w:rsidR="00BF4F83" w:rsidRPr="003A06D0" w:rsidRDefault="00BF4F83" w:rsidP="00BF4F83">
      <w:pPr>
        <w:pStyle w:val="Ref"/>
        <w:rPr>
          <w:lang w:val="en-GB"/>
        </w:rPr>
      </w:pPr>
      <w:r w:rsidRPr="003A06D0">
        <w:rPr>
          <w:rStyle w:val="Refterm"/>
          <w:lang w:val="en-GB"/>
        </w:rPr>
        <w:lastRenderedPageBreak/>
        <w:t>[</w:t>
      </w:r>
      <w:bookmarkStart w:id="1529" w:name="RFC2119"/>
      <w:bookmarkStart w:id="1530" w:name="refRFC2119"/>
      <w:r w:rsidRPr="003A06D0">
        <w:rPr>
          <w:rStyle w:val="Refterm"/>
          <w:lang w:val="en-GB"/>
        </w:rPr>
        <w:t>RFC2119</w:t>
      </w:r>
      <w:bookmarkEnd w:id="1529"/>
      <w:bookmarkEnd w:id="1530"/>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1" w:history="1">
        <w:r w:rsidRPr="003A06D0">
          <w:rPr>
            <w:rStyle w:val="Hyperlink"/>
            <w:lang w:val="en-GB"/>
          </w:rPr>
          <w:t>http://www.rfc-editor.org/info/rfc2119</w:t>
        </w:r>
      </w:hyperlink>
      <w:r w:rsidRPr="003A06D0">
        <w:rPr>
          <w:lang w:val="en-GB"/>
        </w:rPr>
        <w:t>.</w:t>
      </w:r>
    </w:p>
    <w:p w14:paraId="3309A0AA" w14:textId="77777777" w:rsidR="00BF4F83" w:rsidRPr="003A06D0" w:rsidRDefault="00BF4F83" w:rsidP="00BF4F83">
      <w:pPr>
        <w:pStyle w:val="Ref"/>
        <w:rPr>
          <w:lang w:val="en-GB"/>
        </w:rPr>
      </w:pPr>
      <w:r w:rsidRPr="003A06D0">
        <w:rPr>
          <w:b/>
          <w:lang w:val="en-GB"/>
        </w:rPr>
        <w:t>[</w:t>
      </w:r>
      <w:bookmarkStart w:id="1531" w:name="refRFC2396"/>
      <w:r w:rsidRPr="003A06D0">
        <w:rPr>
          <w:b/>
          <w:lang w:val="en-GB"/>
        </w:rPr>
        <w:t>RFC2396</w:t>
      </w:r>
      <w:bookmarkEnd w:id="1531"/>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2" w:history="1">
        <w:r w:rsidRPr="003A06D0">
          <w:rPr>
            <w:rStyle w:val="Hyperlink"/>
            <w:rFonts w:ascii="Helvetica" w:eastAsia="Helvetica" w:hAnsi="Helvetica" w:cs="Helvetica"/>
            <w:lang w:val="en-GB"/>
          </w:rPr>
          <w:t>http://www.ietf.org/rfc/rfc2396.txt</w:t>
        </w:r>
      </w:hyperlink>
      <w:r w:rsidRPr="003A06D0">
        <w:rPr>
          <w:lang w:val="en-GB"/>
        </w:rPr>
        <w:t>.</w:t>
      </w:r>
    </w:p>
    <w:p w14:paraId="13656E5B" w14:textId="77777777"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3"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14:paraId="35474F4F" w14:textId="77777777"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4"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14:paraId="0BBA50A9" w14:textId="77777777"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5"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14:paraId="05B51766" w14:textId="77777777"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6" w:history="1">
        <w:r w:rsidRPr="003A06D0">
          <w:rPr>
            <w:rStyle w:val="Hyperlink"/>
            <w:lang w:val="en-GB"/>
          </w:rPr>
          <w:t>http://www.ietf.org/rfc/rfc2822.txt</w:t>
        </w:r>
      </w:hyperlink>
    </w:p>
    <w:p w14:paraId="0F4F59C8" w14:textId="77777777"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47" w:history="1">
        <w:r w:rsidRPr="003A06D0">
          <w:rPr>
            <w:rStyle w:val="Hyperlink"/>
            <w:rFonts w:ascii="Helvetica" w:eastAsia="Helvetica" w:hAnsi="Helvetica" w:cs="Helvetica"/>
            <w:lang w:val="en-GB"/>
          </w:rPr>
          <w:t>http://www.ietf.org/rfc/rfc3161.txt</w:t>
        </w:r>
      </w:hyperlink>
      <w:r w:rsidRPr="003A06D0">
        <w:rPr>
          <w:lang w:val="en-GB"/>
        </w:rPr>
        <w:t>.</w:t>
      </w:r>
    </w:p>
    <w:p w14:paraId="72340A32" w14:textId="77777777" w:rsidR="00BF4F83" w:rsidRPr="003A06D0" w:rsidRDefault="00BF4F83" w:rsidP="00BF4F83">
      <w:pPr>
        <w:pStyle w:val="Ref"/>
        <w:rPr>
          <w:lang w:val="en-GB"/>
        </w:rPr>
      </w:pPr>
      <w:r w:rsidRPr="003A06D0">
        <w:rPr>
          <w:b/>
          <w:lang w:val="en-GB"/>
        </w:rPr>
        <w:t>[</w:t>
      </w:r>
      <w:bookmarkStart w:id="1532" w:name="refRFC5652"/>
      <w:r w:rsidRPr="003A06D0">
        <w:rPr>
          <w:b/>
          <w:lang w:val="en-GB"/>
        </w:rPr>
        <w:t>RFC 5652</w:t>
      </w:r>
      <w:bookmarkEnd w:id="1532"/>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48"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14:paraId="51781760" w14:textId="77777777"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49" w:history="1">
        <w:r w:rsidRPr="003A06D0">
          <w:rPr>
            <w:rStyle w:val="Hyperlink"/>
            <w:lang w:val="en-GB"/>
          </w:rPr>
          <w:t>http://www.rfc-editor.org/info/rfc8174</w:t>
        </w:r>
      </w:hyperlink>
      <w:r w:rsidRPr="003A06D0">
        <w:rPr>
          <w:lang w:val="en-GB"/>
        </w:rPr>
        <w:t>&gt;.</w:t>
      </w:r>
    </w:p>
    <w:p w14:paraId="0725976B" w14:textId="77777777" w:rsidR="00BF4F83" w:rsidRPr="003A06D0" w:rsidRDefault="00BF4F83" w:rsidP="00BF4F83">
      <w:pPr>
        <w:pStyle w:val="Ref"/>
        <w:rPr>
          <w:lang w:val="en-GB"/>
        </w:rPr>
      </w:pPr>
      <w:bookmarkStart w:id="1533" w:name="ref_RFC8259"/>
      <w:r w:rsidRPr="003A06D0">
        <w:rPr>
          <w:b/>
          <w:lang w:val="en-GB"/>
        </w:rPr>
        <w:t>[RFC8259]</w:t>
      </w:r>
      <w:bookmarkEnd w:id="1533"/>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lang w:val="en-GB"/>
          </w:rPr>
          <w:t>https://tools.ietf.org/html/rfc8259</w:t>
        </w:r>
      </w:hyperlink>
      <w:r w:rsidRPr="003A06D0">
        <w:rPr>
          <w:lang w:val="en-GB"/>
        </w:rPr>
        <w:t>.</w:t>
      </w:r>
    </w:p>
    <w:p w14:paraId="482E99AB" w14:textId="77777777"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14:paraId="3ECA1EFF" w14:textId="77777777"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1" w:history="1">
        <w:r w:rsidRPr="003A06D0">
          <w:rPr>
            <w:rStyle w:val="Hyperlink"/>
            <w:rFonts w:ascii="Helvetica" w:eastAsia="Helvetica" w:hAnsi="Helvetica" w:cs="Helvetica"/>
            <w:lang w:val="en-GB"/>
          </w:rPr>
          <w:t>http://www.w3.org/TR/xmlschema-1/</w:t>
        </w:r>
      </w:hyperlink>
    </w:p>
    <w:p w14:paraId="6B13E95C" w14:textId="77777777"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2" w:history="1">
        <w:r w:rsidRPr="003A06D0">
          <w:rPr>
            <w:rStyle w:val="Hyperlink"/>
            <w:lang w:val="en-GB"/>
          </w:rPr>
          <w:t>http://www.w3.org/TR/soap12-af/</w:t>
        </w:r>
      </w:hyperlink>
    </w:p>
    <w:p w14:paraId="75EC6E9F" w14:textId="77777777"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3" w:history="1">
        <w:r w:rsidRPr="003A06D0">
          <w:rPr>
            <w:rStyle w:val="Hyperlink"/>
            <w:lang w:val="en-GB"/>
          </w:rPr>
          <w:t>http://www.w3.org/TR/soap12-mtom/</w:t>
        </w:r>
      </w:hyperlink>
    </w:p>
    <w:p w14:paraId="0A5CC1E0" w14:textId="77777777"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4" w:history="1">
        <w:r w:rsidRPr="003A06D0">
          <w:rPr>
            <w:rStyle w:val="Hyperlink"/>
            <w:lang w:val="en-GB"/>
          </w:rPr>
          <w:t>http://www.ws-i.org/Profiles/AttachmentsProfile-1.0.html</w:t>
        </w:r>
      </w:hyperlink>
    </w:p>
    <w:p w14:paraId="23866872" w14:textId="77777777"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5"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6" w:history="1">
        <w:r w:rsidRPr="003A06D0">
          <w:rPr>
            <w:rStyle w:val="Hyperlink"/>
            <w:lang w:val="en-GB"/>
          </w:rPr>
          <w:t>http://www.w3.org/TR/xml</w:t>
        </w:r>
      </w:hyperlink>
      <w:r w:rsidRPr="003A06D0">
        <w:rPr>
          <w:lang w:val="en-GB"/>
        </w:rPr>
        <w:t xml:space="preserve">. </w:t>
      </w:r>
    </w:p>
    <w:p w14:paraId="7661AE7C" w14:textId="77777777"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57" w:history="1">
        <w:r w:rsidRPr="003A06D0">
          <w:rPr>
            <w:rStyle w:val="Hyperlink"/>
            <w:rFonts w:ascii="Helvetica" w:eastAsia="Helvetica" w:hAnsi="Helvetica" w:cs="Helvetica"/>
            <w:lang w:val="en-GB"/>
          </w:rPr>
          <w:t>http://www.w3.org/TR/xml-c14n</w:t>
        </w:r>
      </w:hyperlink>
    </w:p>
    <w:p w14:paraId="1C6FB96B" w14:textId="77777777"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58" w:history="1">
        <w:r w:rsidRPr="003A06D0">
          <w:rPr>
            <w:rStyle w:val="Hyperlink"/>
            <w:lang w:val="en-GB"/>
          </w:rPr>
          <w:t>http://www.w3.org/TR/2002/REC-xml-exc-c14n-20020718/</w:t>
        </w:r>
      </w:hyperlink>
    </w:p>
    <w:p w14:paraId="052906C8" w14:textId="77777777" w:rsidR="00BF4F83" w:rsidRPr="003A06D0" w:rsidRDefault="00BF4F83" w:rsidP="00BF4F83">
      <w:pPr>
        <w:pStyle w:val="Ref"/>
        <w:rPr>
          <w:lang w:val="en-GB"/>
        </w:rPr>
      </w:pPr>
      <w:r w:rsidRPr="003A06D0">
        <w:rPr>
          <w:b/>
          <w:lang w:val="en-GB"/>
        </w:rPr>
        <w:lastRenderedPageBreak/>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59" w:history="1">
        <w:r w:rsidRPr="003A06D0">
          <w:rPr>
            <w:rStyle w:val="Hyperlink"/>
            <w:rFonts w:eastAsia="Arial" w:cs="Arial"/>
            <w:lang w:val="en-GB"/>
          </w:rPr>
          <w:t>http://www.w3.org/TR/1999/REC-xml-names-19990114</w:t>
        </w:r>
      </w:hyperlink>
    </w:p>
    <w:p w14:paraId="11F5D005" w14:textId="77777777"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0">
        <w:r w:rsidRPr="003A06D0">
          <w:rPr>
            <w:rStyle w:val="Hyperlink"/>
            <w:lang w:val="en-GB"/>
          </w:rPr>
          <w:t>http://www.w3.org/TR/2004/REC-xml-20040204/#NT-document</w:t>
        </w:r>
      </w:hyperlink>
    </w:p>
    <w:p w14:paraId="1E3A0D7C" w14:textId="77777777" w:rsidR="00BF4F83" w:rsidRPr="003A06D0" w:rsidRDefault="00BF4F83" w:rsidP="00BF4F83">
      <w:pPr>
        <w:pStyle w:val="Ref"/>
        <w:rPr>
          <w:lang w:val="en-GB"/>
        </w:rPr>
      </w:pPr>
      <w:r w:rsidRPr="003A06D0">
        <w:rPr>
          <w:b/>
          <w:lang w:val="en-GB"/>
        </w:rPr>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1" w:anchor="sec-prolog-dtd" w:history="1">
        <w:r w:rsidRPr="003A06D0">
          <w:rPr>
            <w:rStyle w:val="Hyperlink"/>
            <w:lang w:val="en-GB"/>
          </w:rPr>
          <w:t>http://www.w3.org/TR/REC-xml/#sec-prolog-dtd</w:t>
        </w:r>
      </w:hyperlink>
    </w:p>
    <w:p w14:paraId="34241455" w14:textId="77777777" w:rsidR="00BF4F83" w:rsidRPr="003A06D0" w:rsidRDefault="00BF4F83" w:rsidP="00BF4F83">
      <w:pPr>
        <w:pStyle w:val="Ref"/>
        <w:rPr>
          <w:lang w:val="en-GB"/>
        </w:rPr>
      </w:pPr>
      <w:bookmarkStart w:id="1534"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14:paraId="672CC2E3" w14:textId="77777777"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1534"/>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2" w:history="1">
        <w:r w:rsidRPr="003A06D0">
          <w:rPr>
            <w:rStyle w:val="Hyperlink"/>
            <w:lang w:val="en-GB"/>
          </w:rPr>
          <w:t>http://www.w3.org/TR/2002/REC-xmldsig-core-20020212/</w:t>
        </w:r>
      </w:hyperlink>
      <w:r w:rsidRPr="003A06D0">
        <w:rPr>
          <w:lang w:val="en-GB"/>
        </w:rPr>
        <w:t xml:space="preserve"> </w:t>
      </w:r>
    </w:p>
    <w:p w14:paraId="3B3D7FA4" w14:textId="77777777" w:rsidR="00BF4F83" w:rsidRPr="003A06D0" w:rsidRDefault="00BF4F83" w:rsidP="00BF4F83">
      <w:pPr>
        <w:pStyle w:val="Ref"/>
        <w:rPr>
          <w:lang w:val="en-GB"/>
        </w:rPr>
      </w:pPr>
      <w:r w:rsidRPr="003A06D0">
        <w:rPr>
          <w:rStyle w:val="Refterm"/>
          <w:lang w:val="en-GB"/>
        </w:rPr>
        <w:t>[</w:t>
      </w:r>
      <w:bookmarkStart w:id="1535" w:name="refXML_Schema_1"/>
      <w:r w:rsidRPr="003A06D0">
        <w:rPr>
          <w:rStyle w:val="Refterm"/>
          <w:lang w:val="en-GB"/>
        </w:rPr>
        <w:t>XML-Schema-1</w:t>
      </w:r>
      <w:bookmarkEnd w:id="1535"/>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3"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4" w:history="1">
        <w:r w:rsidRPr="003A06D0">
          <w:rPr>
            <w:rStyle w:val="Hyperlink"/>
            <w:lang w:val="en-GB"/>
          </w:rPr>
          <w:t>http://www.w3.org/TR/xmlschema11-1/</w:t>
        </w:r>
      </w:hyperlink>
      <w:r w:rsidRPr="003A06D0">
        <w:rPr>
          <w:lang w:val="en-GB"/>
        </w:rPr>
        <w:t xml:space="preserve">. </w:t>
      </w:r>
    </w:p>
    <w:p w14:paraId="4156961D" w14:textId="77777777" w:rsidR="00BF4F83" w:rsidRPr="003A06D0" w:rsidRDefault="00BF4F83" w:rsidP="00BF4F83">
      <w:pPr>
        <w:pStyle w:val="Ref"/>
        <w:rPr>
          <w:lang w:val="en-GB"/>
        </w:rPr>
      </w:pPr>
      <w:r w:rsidRPr="003A06D0">
        <w:rPr>
          <w:rStyle w:val="Refterm"/>
          <w:lang w:val="en-GB"/>
        </w:rPr>
        <w:t>[</w:t>
      </w:r>
      <w:bookmarkStart w:id="1536" w:name="BMXMLSchema2"/>
      <w:bookmarkStart w:id="1537" w:name="refXML_Schema_2"/>
      <w:r w:rsidRPr="003A06D0">
        <w:rPr>
          <w:rStyle w:val="Refterm"/>
          <w:lang w:val="en-GB"/>
        </w:rPr>
        <w:t>XML-Schema-2</w:t>
      </w:r>
      <w:bookmarkEnd w:id="1536"/>
      <w:bookmarkEnd w:id="1537"/>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5"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6" w:history="1">
        <w:r w:rsidRPr="003A06D0">
          <w:rPr>
            <w:rStyle w:val="Hyperlink"/>
            <w:lang w:val="en-GB"/>
          </w:rPr>
          <w:t>http://www.w3.org/TR/xmlschema11-2/</w:t>
        </w:r>
      </w:hyperlink>
      <w:r w:rsidRPr="003A06D0">
        <w:rPr>
          <w:lang w:val="en-GB"/>
        </w:rPr>
        <w:t>.</w:t>
      </w:r>
    </w:p>
    <w:p w14:paraId="31C9A0B7" w14:textId="77777777"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67" w:history="1">
        <w:r w:rsidRPr="003A06D0">
          <w:rPr>
            <w:rStyle w:val="Hyperlink"/>
            <w:lang w:val="en-GB"/>
          </w:rPr>
          <w:t>http://www.w3.org/TR/xpath</w:t>
        </w:r>
      </w:hyperlink>
    </w:p>
    <w:p w14:paraId="1F275F94" w14:textId="77777777"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68" w:history="1">
        <w:r w:rsidRPr="005B1415">
          <w:rPr>
            <w:rStyle w:val="Hyperlink"/>
            <w:lang w:val="en-GB"/>
          </w:rPr>
          <w:t>http://www.w3.org/TR/xpath20/</w:t>
        </w:r>
      </w:hyperlink>
      <w:r w:rsidRPr="00D64A4C">
        <w:rPr>
          <w:rStyle w:val="Hyperlink"/>
          <w:lang w:val="en-GB"/>
        </w:rPr>
        <w:t>.</w:t>
      </w:r>
    </w:p>
    <w:p w14:paraId="448A751A" w14:textId="77777777"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14:paraId="0EBB331A" w14:textId="77777777"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14:paraId="3EA418F4" w14:textId="77777777" w:rsidR="00BF4F83" w:rsidRPr="003A06D0" w:rsidRDefault="00BF4F83" w:rsidP="00AA52F6">
      <w:pPr>
        <w:pStyle w:val="berschrift2"/>
        <w:numPr>
          <w:ilvl w:val="1"/>
          <w:numId w:val="3"/>
        </w:numPr>
        <w:rPr>
          <w:lang w:val="en-GB"/>
        </w:rPr>
      </w:pPr>
      <w:bookmarkStart w:id="1538" w:name="_Toc85472895"/>
      <w:bookmarkStart w:id="1539" w:name="_Toc287332009"/>
      <w:bookmarkStart w:id="1540" w:name="_Toc480914665"/>
      <w:bookmarkStart w:id="1541" w:name="_Toc481064856"/>
      <w:bookmarkStart w:id="1542" w:name="_Toc516357996"/>
      <w:bookmarkStart w:id="1543" w:name="_Toc522668482"/>
      <w:bookmarkStart w:id="1544" w:name="_Toc8331885"/>
      <w:r w:rsidRPr="003A06D0">
        <w:rPr>
          <w:lang w:val="en-GB"/>
        </w:rPr>
        <w:t>Non-Normative References</w:t>
      </w:r>
      <w:bookmarkEnd w:id="1538"/>
      <w:bookmarkEnd w:id="1539"/>
      <w:bookmarkEnd w:id="1540"/>
      <w:bookmarkEnd w:id="1541"/>
      <w:bookmarkEnd w:id="1542"/>
      <w:bookmarkEnd w:id="1543"/>
      <w:bookmarkEnd w:id="1544"/>
    </w:p>
    <w:p w14:paraId="385E1E6F" w14:textId="77777777"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69" w:history="1">
        <w:r w:rsidRPr="003A06D0">
          <w:rPr>
            <w:rStyle w:val="Hyperlink"/>
            <w:lang w:val="en-GB"/>
          </w:rPr>
          <w:t>https://www.itu.int/en/ITU-T/asn1/Pages/introduction.aspx</w:t>
        </w:r>
      </w:hyperlink>
      <w:r w:rsidRPr="003A06D0">
        <w:rPr>
          <w:lang w:val="en-GB"/>
        </w:rPr>
        <w:t xml:space="preserve"> </w:t>
      </w:r>
    </w:p>
    <w:p w14:paraId="0DC26158" w14:textId="77777777"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0" w:history="1">
        <w:r w:rsidRPr="003A06D0">
          <w:rPr>
            <w:rStyle w:val="Hyperlink"/>
            <w:lang w:val="en-GB"/>
          </w:rPr>
          <w:t>https://www.oasis-open.org/committees/download.php/62576/localsig-v1.0-csprd04.pdf</w:t>
        </w:r>
      </w:hyperlink>
      <w:r w:rsidRPr="003A06D0">
        <w:rPr>
          <w:rStyle w:val="Refterm"/>
          <w:lang w:val="en-GB"/>
        </w:rPr>
        <w:t xml:space="preserve"> </w:t>
      </w:r>
    </w:p>
    <w:p w14:paraId="751D1859" w14:textId="77777777" w:rsidR="00BF4F83" w:rsidRPr="003A06D0" w:rsidRDefault="00BF4F83" w:rsidP="00BF4F83">
      <w:pPr>
        <w:pStyle w:val="Ref"/>
        <w:rPr>
          <w:lang w:val="en-GB"/>
        </w:rPr>
      </w:pPr>
      <w:r w:rsidRPr="003A06D0">
        <w:rPr>
          <w:rStyle w:val="Refterm"/>
          <w:lang w:val="en-GB"/>
        </w:rPr>
        <w:t>[</w:t>
      </w:r>
      <w:bookmarkStart w:id="1545" w:name="refISO8601"/>
      <w:r w:rsidRPr="003A06D0">
        <w:rPr>
          <w:rStyle w:val="Refterm"/>
          <w:lang w:val="en-GB"/>
        </w:rPr>
        <w:t>ISO8601</w:t>
      </w:r>
      <w:bookmarkEnd w:id="1545"/>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1" w:history="1">
        <w:r w:rsidRPr="003A06D0">
          <w:rPr>
            <w:rStyle w:val="Hyperlink"/>
            <w:lang w:val="en-GB"/>
          </w:rPr>
          <w:t>https://www.iso.org/standard/40874.html</w:t>
        </w:r>
      </w:hyperlink>
      <w:r w:rsidRPr="003A06D0">
        <w:rPr>
          <w:lang w:val="en-GB"/>
        </w:rPr>
        <w:t xml:space="preserve">. </w:t>
      </w:r>
    </w:p>
    <w:p w14:paraId="783C150D" w14:textId="77777777" w:rsidR="00BF4F83" w:rsidRPr="003A06D0" w:rsidRDefault="00BF4F83" w:rsidP="00BF4F83">
      <w:pPr>
        <w:pStyle w:val="Ref"/>
        <w:rPr>
          <w:lang w:val="en-GB"/>
        </w:rPr>
      </w:pPr>
      <w:bookmarkStart w:id="1546" w:name="refISO639_1"/>
      <w:r w:rsidRPr="003A06D0">
        <w:rPr>
          <w:rStyle w:val="Refterm"/>
          <w:lang w:val="en-GB"/>
        </w:rPr>
        <w:t>[ISO639-1]</w:t>
      </w:r>
      <w:bookmarkEnd w:id="1546"/>
      <w:r w:rsidRPr="003A06D0">
        <w:rPr>
          <w:lang w:val="en-GB"/>
        </w:rPr>
        <w:tab/>
        <w:t xml:space="preserve">Codes for the representation of names of languages — Part 1: Alpha-2 code, International Standard, ISO 639-1:2002 (en), </w:t>
      </w:r>
      <w:hyperlink r:id="rId72" w:anchor="iso:std:iso:639:-1:ed-1:v1:en" w:history="1">
        <w:r w:rsidRPr="003A06D0">
          <w:rPr>
            <w:rStyle w:val="Hyperlink"/>
            <w:lang w:val="en-GB"/>
          </w:rPr>
          <w:t>https://www.iso.org/obp/ui#iso:std:iso:639:-1</w:t>
        </w:r>
      </w:hyperlink>
      <w:r w:rsidRPr="003A06D0">
        <w:rPr>
          <w:lang w:val="en-GB"/>
        </w:rPr>
        <w:t xml:space="preserve">. </w:t>
      </w:r>
    </w:p>
    <w:p w14:paraId="34008457" w14:textId="77777777" w:rsidR="00BF4F83" w:rsidRPr="003A06D0" w:rsidRDefault="00BF4F83" w:rsidP="00BF4F83">
      <w:pPr>
        <w:pStyle w:val="Ref"/>
        <w:rPr>
          <w:lang w:val="en-GB"/>
        </w:rPr>
      </w:pPr>
      <w:bookmarkStart w:id="1547" w:name="refJENSEN2009"/>
      <w:bookmarkStart w:id="1548" w:name="refRFC7049"/>
      <w:r w:rsidRPr="003A06D0">
        <w:rPr>
          <w:rStyle w:val="Refterm"/>
          <w:lang w:val="en-GB"/>
        </w:rPr>
        <w:t>[JENSEN-2009]</w:t>
      </w:r>
      <w:bookmarkEnd w:id="1547"/>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3" w:history="1">
        <w:r w:rsidRPr="003A06D0">
          <w:rPr>
            <w:rStyle w:val="Hyperlink"/>
            <w:lang w:val="en-GB"/>
          </w:rPr>
          <w:t>https://doi.org/10.1145/1655121.1655129</w:t>
        </w:r>
      </w:hyperlink>
      <w:r w:rsidRPr="003A06D0">
        <w:rPr>
          <w:lang w:val="en-GB"/>
        </w:rPr>
        <w:t xml:space="preserve"> </w:t>
      </w:r>
    </w:p>
    <w:p w14:paraId="12E1D7BF" w14:textId="77777777" w:rsidR="00BF4F83" w:rsidRPr="003A06D0" w:rsidRDefault="00BF4F83" w:rsidP="00BF4F83">
      <w:pPr>
        <w:pStyle w:val="Ref"/>
        <w:rPr>
          <w:lang w:val="en-GB"/>
        </w:rPr>
      </w:pPr>
      <w:r w:rsidRPr="003A06D0">
        <w:rPr>
          <w:rStyle w:val="Refterm"/>
          <w:lang w:val="en-GB"/>
        </w:rPr>
        <w:lastRenderedPageBreak/>
        <w:t>[RFC7049]</w:t>
      </w:r>
      <w:bookmarkEnd w:id="1548"/>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4" w:history="1">
        <w:r w:rsidRPr="003A06D0">
          <w:rPr>
            <w:rStyle w:val="Hyperlink"/>
            <w:lang w:val="en-GB"/>
          </w:rPr>
          <w:t>https://tools.ietf.org/html/rfc7049</w:t>
        </w:r>
      </w:hyperlink>
      <w:r w:rsidRPr="003A06D0">
        <w:rPr>
          <w:lang w:val="en-GB"/>
        </w:rPr>
        <w:t xml:space="preserve"> </w:t>
      </w:r>
    </w:p>
    <w:p w14:paraId="7D1E8191" w14:textId="77777777" w:rsidR="00BF4F83" w:rsidRPr="003A06D0" w:rsidRDefault="00BF4F83" w:rsidP="006C6AF6">
      <w:pPr>
        <w:pStyle w:val="Ref"/>
        <w:rPr>
          <w:lang w:val="en-GB"/>
        </w:rPr>
      </w:pPr>
      <w:bookmarkStart w:id="1549" w:name="refRFC7515"/>
      <w:r w:rsidRPr="003A06D0">
        <w:rPr>
          <w:b/>
          <w:lang w:val="en-GB"/>
        </w:rPr>
        <w:t xml:space="preserve">[RFC7515] </w:t>
      </w:r>
      <w:bookmarkEnd w:id="1549"/>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5" w:history="1">
        <w:r w:rsidRPr="003A06D0">
          <w:rPr>
            <w:rStyle w:val="Hyperlink"/>
            <w:lang w:val="en-GB"/>
          </w:rPr>
          <w:t>https://tools.ietf.org/html/rfc7515</w:t>
        </w:r>
      </w:hyperlink>
      <w:r w:rsidRPr="003A06D0">
        <w:rPr>
          <w:lang w:val="en-GB"/>
        </w:rPr>
        <w:t xml:space="preserve">. </w:t>
      </w:r>
    </w:p>
    <w:p w14:paraId="165D86F2" w14:textId="77777777" w:rsidR="00BF4F83" w:rsidRPr="003A06D0" w:rsidRDefault="00BF4F83" w:rsidP="00AA52F6">
      <w:pPr>
        <w:pStyle w:val="berschrift2"/>
        <w:numPr>
          <w:ilvl w:val="1"/>
          <w:numId w:val="3"/>
        </w:numPr>
        <w:rPr>
          <w:lang w:val="en-GB"/>
        </w:rPr>
      </w:pPr>
      <w:bookmarkStart w:id="1550" w:name="_Toc478074535"/>
      <w:bookmarkStart w:id="1551" w:name="_Toc480914666"/>
      <w:bookmarkStart w:id="1552" w:name="_Toc481064857"/>
      <w:bookmarkStart w:id="1553" w:name="_Toc516357997"/>
      <w:bookmarkStart w:id="1554" w:name="_Toc522668483"/>
      <w:bookmarkStart w:id="1555" w:name="_Toc8331886"/>
      <w:r w:rsidRPr="003A06D0">
        <w:rPr>
          <w:lang w:val="en-GB"/>
        </w:rPr>
        <w:t>Typographical Conventions</w:t>
      </w:r>
      <w:bookmarkEnd w:id="1550"/>
      <w:bookmarkEnd w:id="1551"/>
      <w:bookmarkEnd w:id="1552"/>
      <w:bookmarkEnd w:id="1553"/>
      <w:bookmarkEnd w:id="1554"/>
      <w:bookmarkEnd w:id="1555"/>
    </w:p>
    <w:p w14:paraId="1D0EC1B7"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5A2A4E1D" w14:textId="77777777" w:rsidR="00BF4F83" w:rsidRPr="003A06D0" w:rsidRDefault="00BF4F83" w:rsidP="00BF4F83">
      <w:pPr>
        <w:pStyle w:val="SourceCode"/>
        <w:rPr>
          <w:lang w:val="en-GB"/>
        </w:rPr>
      </w:pPr>
      <w:r w:rsidRPr="003A06D0">
        <w:rPr>
          <w:lang w:val="en-GB"/>
        </w:rPr>
        <w:t>Normative source code uses this paragraph style.</w:t>
      </w:r>
    </w:p>
    <w:p w14:paraId="24039710"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38C70333"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45D292D2"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3A574D38"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423A2965" w14:textId="77777777" w:rsidR="00BF4F83" w:rsidRPr="003A06D0" w:rsidRDefault="00BF4F83" w:rsidP="00BF4F83">
      <w:pPr>
        <w:rPr>
          <w:lang w:val="en-GB"/>
        </w:rPr>
      </w:pPr>
      <w:r w:rsidRPr="003A06D0">
        <w:rPr>
          <w:lang w:val="en-GB"/>
        </w:rPr>
        <w:t>Some sections of this specification are illustrated with non-normative examples.</w:t>
      </w:r>
    </w:p>
    <w:p w14:paraId="4C52EF8B" w14:textId="77777777"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14:paraId="24BC77E5" w14:textId="77777777" w:rsidR="00BF4F83" w:rsidRPr="003A06D0" w:rsidRDefault="00BF4F83" w:rsidP="00BF4F83">
      <w:pPr>
        <w:pStyle w:val="Code"/>
        <w:rPr>
          <w:lang w:val="en-GB"/>
        </w:rPr>
      </w:pPr>
      <w:r w:rsidRPr="003A06D0">
        <w:rPr>
          <w:lang w:val="en-GB"/>
        </w:rPr>
        <w:t>Non-normative examples use this paragraph style.</w:t>
      </w:r>
    </w:p>
    <w:p w14:paraId="6D506235" w14:textId="77777777" w:rsidR="00BF4F83" w:rsidRPr="003A06D0" w:rsidRDefault="00BF4F83" w:rsidP="00BF4F83">
      <w:pPr>
        <w:rPr>
          <w:lang w:val="en-GB"/>
        </w:rPr>
      </w:pPr>
      <w:r w:rsidRPr="003A06D0">
        <w:rPr>
          <w:lang w:val="en-GB"/>
        </w:rPr>
        <w:t>All examples in this document are non-normative and informative only.</w:t>
      </w:r>
    </w:p>
    <w:p w14:paraId="3FD4792D" w14:textId="77777777" w:rsidR="00BF4F83" w:rsidRPr="003A06D0" w:rsidRDefault="00BF4F83" w:rsidP="00BF4F83">
      <w:pPr>
        <w:rPr>
          <w:lang w:val="en-GB"/>
        </w:rPr>
      </w:pPr>
      <w:r w:rsidRPr="003A06D0">
        <w:rPr>
          <w:lang w:val="en-GB"/>
        </w:rPr>
        <w:t>Representation-specific text is indented and marked with vertical lines.</w:t>
      </w:r>
    </w:p>
    <w:p w14:paraId="553978CE" w14:textId="77777777" w:rsidR="00BF4F83" w:rsidRPr="003A06D0" w:rsidRDefault="00BF4F83" w:rsidP="00BF4F83">
      <w:pPr>
        <w:pStyle w:val="MemberHeading-noTOC"/>
        <w:rPr>
          <w:lang w:val="en-GB"/>
        </w:rPr>
      </w:pPr>
      <w:bookmarkStart w:id="1556" w:name="_Toc516357998"/>
      <w:bookmarkStart w:id="1557" w:name="_Toc516359664"/>
      <w:r w:rsidRPr="003A06D0">
        <w:rPr>
          <w:lang w:val="en-GB"/>
        </w:rPr>
        <w:t>Representation-Specific Headline</w:t>
      </w:r>
      <w:bookmarkEnd w:id="1556"/>
      <w:bookmarkEnd w:id="1557"/>
    </w:p>
    <w:p w14:paraId="18DC5F4A" w14:textId="77777777" w:rsidR="00BF4F83" w:rsidRPr="003A06D0" w:rsidRDefault="00BF4F83" w:rsidP="00BF4F83">
      <w:pPr>
        <w:pStyle w:val="Member"/>
        <w:rPr>
          <w:lang w:val="en-GB"/>
        </w:rPr>
      </w:pPr>
      <w:bookmarkStart w:id="1558" w:name="_Toc516359665"/>
      <w:r w:rsidRPr="003A06D0">
        <w:rPr>
          <w:lang w:val="en-GB"/>
        </w:rPr>
        <w:t>Normative representation-specific text</w:t>
      </w:r>
      <w:bookmarkEnd w:id="1558"/>
    </w:p>
    <w:p w14:paraId="5940554D"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14154663" w14:textId="77777777" w:rsidR="00BF4F83" w:rsidRPr="003A06D0" w:rsidRDefault="00BF4F83" w:rsidP="00BF4F83">
      <w:pPr>
        <w:pStyle w:val="Non-normativeCommentHeading"/>
        <w:rPr>
          <w:lang w:val="en-GB"/>
        </w:rPr>
      </w:pPr>
      <w:r w:rsidRPr="003A06D0">
        <w:rPr>
          <w:lang w:val="en-GB"/>
        </w:rPr>
        <w:t>Non-normative Comment:</w:t>
      </w:r>
    </w:p>
    <w:p w14:paraId="0F3A0E86"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1559" w:name="_Toc477207085"/>
      <w:bookmarkStart w:id="1560" w:name="_Toc477245605"/>
      <w:bookmarkStart w:id="1561" w:name="_Toc477257709"/>
      <w:bookmarkStart w:id="1562" w:name="_Toc477260062"/>
      <w:bookmarkStart w:id="1563" w:name="_Toc477267469"/>
      <w:bookmarkStart w:id="1564" w:name="_Toc477298449"/>
      <w:bookmarkStart w:id="1565" w:name="_Toc477298722"/>
      <w:bookmarkStart w:id="1566" w:name="_Toc477299172"/>
      <w:bookmarkStart w:id="1567" w:name="_Toc477346350"/>
      <w:bookmarkStart w:id="1568" w:name="_Toc477382561"/>
      <w:bookmarkStart w:id="1569" w:name="_Toc477425004"/>
      <w:bookmarkStart w:id="1570" w:name="_Toc477207086"/>
      <w:bookmarkStart w:id="1571" w:name="_Toc477245606"/>
      <w:bookmarkStart w:id="1572" w:name="_Toc477257710"/>
      <w:bookmarkStart w:id="1573" w:name="_Toc477260063"/>
      <w:bookmarkStart w:id="1574" w:name="_Toc477267470"/>
      <w:bookmarkStart w:id="1575" w:name="_Toc477298450"/>
      <w:bookmarkStart w:id="1576" w:name="_Toc477298723"/>
      <w:bookmarkStart w:id="1577" w:name="_Toc477299173"/>
      <w:bookmarkStart w:id="1578" w:name="_Toc477346351"/>
      <w:bookmarkStart w:id="1579" w:name="_Toc477382562"/>
      <w:bookmarkStart w:id="1580" w:name="_Toc477425005"/>
      <w:bookmarkStart w:id="1581" w:name="_Toc477207087"/>
      <w:bookmarkStart w:id="1582" w:name="_Toc477245607"/>
      <w:bookmarkStart w:id="1583" w:name="_Toc477257711"/>
      <w:bookmarkStart w:id="1584" w:name="_Toc477260064"/>
      <w:bookmarkStart w:id="1585" w:name="_Toc477267471"/>
      <w:bookmarkStart w:id="1586" w:name="_Toc477298451"/>
      <w:bookmarkStart w:id="1587" w:name="_Toc477298724"/>
      <w:bookmarkStart w:id="1588" w:name="_Toc477299174"/>
      <w:bookmarkStart w:id="1589" w:name="_Toc477346352"/>
      <w:bookmarkStart w:id="1590" w:name="_Toc477382563"/>
      <w:bookmarkStart w:id="1591" w:name="_Toc477425006"/>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p>
    <w:p w14:paraId="414BD3E4" w14:textId="77777777" w:rsidR="00BF4F83" w:rsidRPr="003A06D0" w:rsidRDefault="00BF4F83" w:rsidP="00AA52F6">
      <w:pPr>
        <w:pStyle w:val="berschrift2"/>
        <w:numPr>
          <w:ilvl w:val="1"/>
          <w:numId w:val="3"/>
        </w:numPr>
        <w:jc w:val="both"/>
        <w:rPr>
          <w:lang w:val="en-GB"/>
        </w:rPr>
      </w:pPr>
      <w:bookmarkStart w:id="1592" w:name="_Toc114309475"/>
      <w:bookmarkStart w:id="1593" w:name="_Ref114333742"/>
      <w:bookmarkStart w:id="1594" w:name="_Toc157224992"/>
      <w:bookmarkStart w:id="1595" w:name="_Toc158797459"/>
      <w:bookmarkStart w:id="1596" w:name="_Toc159076027"/>
      <w:bookmarkStart w:id="1597" w:name="_Toc480914672"/>
      <w:bookmarkStart w:id="1598" w:name="_Toc481064863"/>
      <w:bookmarkStart w:id="1599" w:name="_Toc516357999"/>
      <w:bookmarkStart w:id="1600" w:name="_Toc522668484"/>
      <w:bookmarkStart w:id="1601" w:name="_Toc8331887"/>
      <w:bookmarkStart w:id="1602" w:name="_Ref476950153"/>
      <w:bookmarkStart w:id="1603" w:name="_Toc478074536"/>
      <w:bookmarkStart w:id="1604" w:name="_Toc480914667"/>
      <w:bookmarkStart w:id="1605" w:name="_Toc481064858"/>
      <w:r w:rsidRPr="003A06D0">
        <w:rPr>
          <w:lang w:val="en-GB"/>
        </w:rPr>
        <w:t>DSS Overview (Non-normative)</w:t>
      </w:r>
      <w:bookmarkEnd w:id="1592"/>
      <w:bookmarkEnd w:id="1593"/>
      <w:bookmarkEnd w:id="1594"/>
      <w:bookmarkEnd w:id="1595"/>
      <w:bookmarkEnd w:id="1596"/>
      <w:bookmarkEnd w:id="1597"/>
      <w:bookmarkEnd w:id="1598"/>
      <w:bookmarkEnd w:id="1599"/>
      <w:bookmarkEnd w:id="1600"/>
      <w:bookmarkEnd w:id="1601"/>
    </w:p>
    <w:p w14:paraId="150CA7EC" w14:textId="77777777" w:rsidR="00BF4F83" w:rsidRPr="003A06D0" w:rsidRDefault="00BF4F83" w:rsidP="00BF4F83">
      <w:pPr>
        <w:rPr>
          <w:lang w:val="en-GB"/>
        </w:rPr>
      </w:pPr>
      <w:r w:rsidRPr="003A06D0">
        <w:rPr>
          <w:lang w:val="en-GB"/>
        </w:rPr>
        <w:t>This specification describes two request/response protocols:</w:t>
      </w:r>
    </w:p>
    <w:p w14:paraId="2192D743" w14:textId="77777777" w:rsidR="00BF4F83" w:rsidRPr="003A06D0" w:rsidRDefault="00BF4F83" w:rsidP="0001259E">
      <w:pPr>
        <w:pStyle w:val="Listenabsatz"/>
        <w:numPr>
          <w:ilvl w:val="0"/>
          <w:numId w:val="22"/>
        </w:numPr>
        <w:rPr>
          <w:lang w:val="en-GB"/>
        </w:rPr>
      </w:pPr>
      <w:r w:rsidRPr="003A06D0">
        <w:rPr>
          <w:lang w:val="en-GB"/>
        </w:rPr>
        <w:t>signing protocol</w:t>
      </w:r>
    </w:p>
    <w:p w14:paraId="1958E69B" w14:textId="77777777" w:rsidR="00BF4F83" w:rsidRPr="003A06D0" w:rsidRDefault="00BF4F83" w:rsidP="0001259E">
      <w:pPr>
        <w:pStyle w:val="Listenabsatz"/>
        <w:numPr>
          <w:ilvl w:val="0"/>
          <w:numId w:val="22"/>
        </w:numPr>
        <w:rPr>
          <w:lang w:val="en-GB"/>
        </w:rPr>
      </w:pPr>
      <w:r w:rsidRPr="003A06D0">
        <w:rPr>
          <w:lang w:val="en-GB"/>
        </w:rPr>
        <w:t>verifying protocol</w:t>
      </w:r>
    </w:p>
    <w:p w14:paraId="029383CE" w14:textId="77777777"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703431DA" w14:textId="77777777" w:rsidR="00BF4F83" w:rsidRPr="003A06D0" w:rsidRDefault="00BF4F83" w:rsidP="00BF4F83">
      <w:pPr>
        <w:pStyle w:val="Kommentartext"/>
        <w:rPr>
          <w:lang w:val="en-GB"/>
        </w:rPr>
      </w:pPr>
      <w:r w:rsidRPr="003A06D0">
        <w:rPr>
          <w:lang w:val="en-GB"/>
        </w:rPr>
        <w:t xml:space="preserve">The top-level components for the signing protocol are </w:t>
      </w:r>
    </w:p>
    <w:p w14:paraId="1D6964FF" w14:textId="77777777"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14:paraId="6F544B4C" w14:textId="77777777"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14:paraId="0FD99973" w14:textId="77777777" w:rsidR="00BF4F83" w:rsidRPr="003A06D0" w:rsidRDefault="00BF4F83" w:rsidP="00BF4F83">
      <w:pPr>
        <w:pStyle w:val="Kommentartext"/>
        <w:rPr>
          <w:lang w:val="en-GB"/>
        </w:rPr>
      </w:pPr>
      <w:r w:rsidRPr="003A06D0">
        <w:rPr>
          <w:lang w:val="en-GB"/>
        </w:rPr>
        <w:t>For the verification protocol the top-level components are</w:t>
      </w:r>
    </w:p>
    <w:p w14:paraId="29E0878D" w14:textId="77777777"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14:paraId="25BCFD99" w14:textId="77777777"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14:paraId="5E599419" w14:textId="77777777" w:rsidR="00BF4F83" w:rsidRPr="003A06D0" w:rsidRDefault="00BF4F83" w:rsidP="00BF4F83">
      <w:pPr>
        <w:pStyle w:val="Kommentartext"/>
        <w:rPr>
          <w:lang w:val="en-GB"/>
        </w:rPr>
      </w:pPr>
    </w:p>
    <w:p w14:paraId="2D9361CB" w14:textId="77777777" w:rsidR="00BF4F83" w:rsidRPr="003A06D0" w:rsidRDefault="00BF4F83" w:rsidP="00BF4F83">
      <w:pPr>
        <w:pStyle w:val="Kommentartext"/>
        <w:rPr>
          <w:i/>
          <w:iCs/>
          <w:lang w:val="en-GB"/>
        </w:rPr>
      </w:pPr>
      <w:r w:rsidRPr="003A06D0">
        <w:rPr>
          <w:lang w:val="en-GB"/>
        </w:rPr>
        <w:lastRenderedPageBreak/>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14:paraId="0A1B7301" w14:textId="77777777"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14:paraId="5A17A110" w14:textId="77777777" w:rsidR="00BF4F83" w:rsidRPr="003A06D0" w:rsidRDefault="00BF4F83" w:rsidP="00BF4F83">
      <w:pPr>
        <w:rPr>
          <w:lang w:val="en-GB"/>
        </w:rPr>
      </w:pPr>
      <w:r w:rsidRPr="003A06D0">
        <w:rPr>
          <w:lang w:val="en-GB"/>
        </w:rP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14:paraId="578AC963" w14:textId="77777777"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14:paraId="025CCE5C" w14:textId="77777777"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3D654868" w14:textId="77777777"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14:paraId="7197A555" w14:textId="77777777"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61AE9FC5" w14:textId="77777777"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14:paraId="03342602" w14:textId="77777777"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606" w:name="sec_DesignConsiderations"/>
    <w:p w14:paraId="02A2BB40"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607" w:name="_Toc8331888"/>
      <w:bookmarkStart w:id="1608" w:name="_Toc522668485"/>
      <w:r w:rsidRPr="003A06D0">
        <w:rPr>
          <w:rStyle w:val="Hyperlink"/>
          <w:lang w:val="en-GB"/>
        </w:rPr>
        <w:t>Design Considerations</w:t>
      </w:r>
      <w:bookmarkEnd w:id="1602"/>
      <w:bookmarkEnd w:id="1603"/>
      <w:bookmarkEnd w:id="1604"/>
      <w:bookmarkEnd w:id="1605"/>
      <w:bookmarkEnd w:id="1606"/>
      <w:bookmarkEnd w:id="1607"/>
      <w:bookmarkEnd w:id="1608"/>
      <w:r w:rsidRPr="003A06D0">
        <w:rPr>
          <w:lang w:val="en-GB"/>
        </w:rPr>
        <w:fldChar w:fldCharType="end"/>
      </w:r>
    </w:p>
    <w:bookmarkStart w:id="1609" w:name="sec_ver2goal"/>
    <w:bookmarkStart w:id="1610" w:name="_Toc516358000"/>
    <w:bookmarkStart w:id="1611" w:name="_Toc478074537"/>
    <w:bookmarkStart w:id="1612" w:name="_Toc480914668"/>
    <w:bookmarkStart w:id="1613" w:name="_Toc481064859"/>
    <w:bookmarkEnd w:id="1609"/>
    <w:p w14:paraId="37F6334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614" w:name="_Toc522668486"/>
      <w:bookmarkStart w:id="1615" w:name="_Toc8331889"/>
      <w:r w:rsidRPr="003A06D0">
        <w:rPr>
          <w:rStyle w:val="Hyperlink"/>
          <w:lang w:val="en-GB"/>
        </w:rPr>
        <w:t>Version 2.0 goal</w:t>
      </w:r>
      <w:r w:rsidRPr="003A06D0">
        <w:rPr>
          <w:lang w:val="en-GB"/>
        </w:rPr>
        <w:fldChar w:fldCharType="end"/>
      </w:r>
      <w:r w:rsidRPr="003A06D0">
        <w:rPr>
          <w:lang w:val="en-GB"/>
        </w:rPr>
        <w:t xml:space="preserve"> [non-normative]</w:t>
      </w:r>
      <w:bookmarkEnd w:id="1610"/>
      <w:bookmarkEnd w:id="1614"/>
      <w:bookmarkEnd w:id="1615"/>
    </w:p>
    <w:p w14:paraId="7B1A485C" w14:textId="77777777" w:rsidR="00BF4F83" w:rsidRPr="003A06D0" w:rsidRDefault="00BF4F83" w:rsidP="00BF4F83">
      <w:pPr>
        <w:rPr>
          <w:lang w:val="en-GB"/>
        </w:rPr>
      </w:pPr>
      <w:r w:rsidRPr="003A06D0">
        <w:rPr>
          <w:lang w:val="en-GB"/>
        </w:rPr>
        <w:t>The main changes of this version of the DSS/X core document compared to version 1.0 are:</w:t>
      </w:r>
    </w:p>
    <w:p w14:paraId="3A56E99C" w14:textId="77777777"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14:paraId="334CC6A3" w14:textId="77777777"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14:paraId="236D2133" w14:textId="77777777"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14:paraId="2C9F6E08" w14:textId="77777777"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14:paraId="7B4CEDD6" w14:textId="77777777" w:rsidR="00BF4F83" w:rsidRPr="003A06D0" w:rsidRDefault="00BF4F83" w:rsidP="0001259E">
      <w:pPr>
        <w:pStyle w:val="Listenabsatz"/>
        <w:numPr>
          <w:ilvl w:val="0"/>
          <w:numId w:val="36"/>
        </w:numPr>
        <w:rPr>
          <w:lang w:val="en-GB"/>
        </w:rPr>
      </w:pPr>
      <w:r w:rsidRPr="003A06D0">
        <w:rPr>
          <w:lang w:val="en-GB"/>
        </w:rPr>
        <w:t>Support transport formats other than SOAP</w:t>
      </w:r>
    </w:p>
    <w:p w14:paraId="514D2F24" w14:textId="77777777"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14:paraId="1916506C" w14:textId="77777777"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14:paraId="0817F8A2" w14:textId="77777777"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14:paraId="1AAA1793" w14:textId="77777777"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14:paraId="0A572923" w14:textId="77777777"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14:paraId="4CD1E92C" w14:textId="77777777"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14:paraId="2BEB2570" w14:textId="77777777"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14:paraId="7707F51A" w14:textId="77777777" w:rsidR="00BF4F83" w:rsidRPr="003A06D0" w:rsidRDefault="00BF4F83" w:rsidP="0001259E">
      <w:pPr>
        <w:pStyle w:val="Listenabsatz"/>
        <w:numPr>
          <w:ilvl w:val="0"/>
          <w:numId w:val="9"/>
        </w:numPr>
        <w:rPr>
          <w:lang w:val="en-GB"/>
        </w:rPr>
      </w:pPr>
      <w:r w:rsidRPr="003A06D0">
        <w:rPr>
          <w:lang w:val="en-GB"/>
        </w:rPr>
        <w:t>One unique object model for all transport syntaxes</w:t>
      </w:r>
    </w:p>
    <w:p w14:paraId="0752E83A" w14:textId="77777777"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14:paraId="12A39D44" w14:textId="77777777"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14:paraId="29D4E2EA" w14:textId="77777777"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14:paraId="67120119" w14:textId="77777777"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616" w:name="sec_vtransform1to2"/>
    <w:bookmarkStart w:id="1617" w:name="_Ref512170125"/>
    <w:bookmarkStart w:id="1618" w:name="_Ref512178900"/>
    <w:bookmarkStart w:id="1619" w:name="_Toc516358001"/>
    <w:bookmarkEnd w:id="1616"/>
    <w:p w14:paraId="38C110F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620" w:name="_Toc8331890"/>
      <w:bookmarkStart w:id="1621" w:name="_Toc522668487"/>
      <w:r w:rsidRPr="003A06D0">
        <w:rPr>
          <w:rStyle w:val="Hyperlink"/>
          <w:lang w:val="en-GB"/>
        </w:rPr>
        <w:t>Transforming DSS 1.0 into 2.0</w:t>
      </w:r>
      <w:bookmarkEnd w:id="1617"/>
      <w:bookmarkEnd w:id="1618"/>
      <w:bookmarkEnd w:id="1619"/>
      <w:bookmarkEnd w:id="1620"/>
      <w:bookmarkEnd w:id="1621"/>
      <w:r w:rsidRPr="003A06D0">
        <w:rPr>
          <w:lang w:val="en-GB"/>
        </w:rPr>
        <w:fldChar w:fldCharType="end"/>
      </w:r>
    </w:p>
    <w:p w14:paraId="61B4E1B8" w14:textId="77777777"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622" w:name="sec_avoidXsdAny"/>
    <w:bookmarkStart w:id="1623" w:name="_Ref512179255"/>
    <w:bookmarkStart w:id="1624" w:name="_Toc516359666"/>
    <w:bookmarkEnd w:id="1622"/>
    <w:p w14:paraId="734431B3" w14:textId="77777777"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625" w:name="_Toc8331891"/>
      <w:bookmarkStart w:id="1626" w:name="_Toc522668488"/>
      <w:bookmarkStart w:id="1627" w:name="_Ref516417089"/>
      <w:r w:rsidRPr="003A06D0">
        <w:rPr>
          <w:rStyle w:val="Hyperlink"/>
          <w:lang w:val="en-GB"/>
        </w:rPr>
        <w:t>Circumventing xs:any</w:t>
      </w:r>
      <w:bookmarkEnd w:id="1623"/>
      <w:bookmarkEnd w:id="1624"/>
      <w:bookmarkEnd w:id="1625"/>
      <w:bookmarkEnd w:id="1626"/>
      <w:bookmarkEnd w:id="1627"/>
      <w:r w:rsidRPr="003A06D0">
        <w:rPr>
          <w:lang w:val="en-GB"/>
        </w:rPr>
        <w:fldChar w:fldCharType="end"/>
      </w:r>
    </w:p>
    <w:p w14:paraId="1A338269" w14:textId="77777777"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451EBCA7" w14:textId="77777777"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14:paraId="47382996" w14:textId="77777777"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628" w:name="sec_substituteMixedSchemaAttribute"/>
    <w:bookmarkStart w:id="1629" w:name="_Ref512179279"/>
    <w:bookmarkStart w:id="1630" w:name="_Toc516359667"/>
    <w:bookmarkEnd w:id="1628"/>
    <w:p w14:paraId="50A02DF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631" w:name="_Toc8331892"/>
      <w:bookmarkStart w:id="1632" w:name="_Toc522668489"/>
      <w:bookmarkStart w:id="1633" w:name="_Ref516417139"/>
      <w:r w:rsidRPr="003A06D0">
        <w:rPr>
          <w:rStyle w:val="Hyperlink"/>
          <w:lang w:val="en-GB"/>
        </w:rPr>
        <w:t>Substituting the mixed Schema Attribute</w:t>
      </w:r>
      <w:bookmarkEnd w:id="1629"/>
      <w:bookmarkEnd w:id="1630"/>
      <w:bookmarkEnd w:id="1631"/>
      <w:bookmarkEnd w:id="1632"/>
      <w:bookmarkEnd w:id="1633"/>
      <w:r w:rsidRPr="003A06D0">
        <w:rPr>
          <w:lang w:val="en-GB"/>
        </w:rPr>
        <w:fldChar w:fldCharType="end"/>
      </w:r>
    </w:p>
    <w:p w14:paraId="2C0F5736" w14:textId="77777777"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634" w:name="sec_introduceNsPrefixMappingTypeComp"/>
    <w:bookmarkStart w:id="1635" w:name="_Ref512179291"/>
    <w:bookmarkStart w:id="1636" w:name="_Toc516359668"/>
    <w:bookmarkEnd w:id="1634"/>
    <w:p w14:paraId="6391723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637" w:name="_Toc8331893"/>
      <w:bookmarkStart w:id="1638" w:name="_Toc522668490"/>
      <w:bookmarkStart w:id="1639" w:name="_Ref516417269"/>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635"/>
      <w:bookmarkEnd w:id="1636"/>
      <w:bookmarkEnd w:id="1637"/>
      <w:bookmarkEnd w:id="1638"/>
      <w:bookmarkEnd w:id="1639"/>
      <w:r w:rsidRPr="003A06D0">
        <w:rPr>
          <w:lang w:val="en-GB"/>
        </w:rPr>
        <w:fldChar w:fldCharType="end"/>
      </w:r>
    </w:p>
    <w:p w14:paraId="5DD82370" w14:textId="77777777"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640" w:name="sec_importedXmlSchemas"/>
    <w:bookmarkStart w:id="1641" w:name="_Ref506461409"/>
    <w:bookmarkStart w:id="1642" w:name="_Toc516359669"/>
    <w:bookmarkEnd w:id="1640"/>
    <w:p w14:paraId="47D4700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643" w:name="_Toc8331894"/>
      <w:bookmarkStart w:id="1644" w:name="_Toc522668491"/>
      <w:r w:rsidRPr="003A06D0">
        <w:rPr>
          <w:rStyle w:val="Hyperlink"/>
          <w:lang w:val="en-GB"/>
        </w:rPr>
        <w:t>Imported XML schemes</w:t>
      </w:r>
      <w:bookmarkEnd w:id="1641"/>
      <w:bookmarkEnd w:id="1642"/>
      <w:bookmarkEnd w:id="1643"/>
      <w:bookmarkEnd w:id="1644"/>
      <w:r w:rsidRPr="003A06D0">
        <w:rPr>
          <w:lang w:val="en-GB"/>
        </w:rPr>
        <w:fldChar w:fldCharType="end"/>
      </w:r>
    </w:p>
    <w:p w14:paraId="3BD9BAEB" w14:textId="77777777"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14:paraId="2AE49A12" w14:textId="77777777"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1EF77012" w14:textId="77777777" w:rsidR="00BF4F83" w:rsidRPr="003A06D0" w:rsidRDefault="00BF4F83" w:rsidP="00BF4F83">
      <w:pPr>
        <w:rPr>
          <w:lang w:val="en-GB"/>
        </w:rPr>
      </w:pPr>
      <w:r w:rsidRPr="003A06D0">
        <w:rPr>
          <w:lang w:val="en-GB"/>
        </w:rPr>
        <w:t xml:space="preserve"> Most of the restrictions listed above do apply here:</w:t>
      </w:r>
    </w:p>
    <w:p w14:paraId="1593199D"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14:paraId="474A62EB"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14:paraId="0BC1A4C5"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14:paraId="1EDAD36A" w14:textId="77777777"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14:paraId="4BED45AD" w14:textId="77777777"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6896D237" w14:textId="77777777"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45" w:name="_Toc480914674"/>
      <w:bookmarkStart w:id="1646" w:name="_Toc481064865"/>
    </w:p>
    <w:bookmarkStart w:id="1647" w:name="sec_SyntaxVariants"/>
    <w:bookmarkStart w:id="1648" w:name="_Toc516359670"/>
    <w:bookmarkEnd w:id="1647"/>
    <w:p w14:paraId="7D0B760C"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49" w:name="_Toc8331895"/>
      <w:bookmarkStart w:id="1650" w:name="_Toc522668492"/>
      <w:r w:rsidRPr="003A06D0">
        <w:rPr>
          <w:rStyle w:val="Hyperlink"/>
          <w:lang w:val="en-GB"/>
        </w:rPr>
        <w:t>Syntax variants</w:t>
      </w:r>
      <w:bookmarkEnd w:id="1645"/>
      <w:bookmarkEnd w:id="1646"/>
      <w:bookmarkEnd w:id="1648"/>
      <w:bookmarkEnd w:id="1649"/>
      <w:bookmarkEnd w:id="1650"/>
      <w:r w:rsidRPr="003A06D0">
        <w:rPr>
          <w:lang w:val="en-GB"/>
        </w:rPr>
        <w:fldChar w:fldCharType="end"/>
      </w:r>
    </w:p>
    <w:p w14:paraId="3BBCA40B" w14:textId="77777777"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4EEE133C"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14:paraId="1E64CB73"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51" w:name="sec_JsonSyntaxVExtensions"/>
    <w:bookmarkEnd w:id="1651"/>
    <w:p w14:paraId="1BDDCEC6" w14:textId="77777777"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52" w:name="_Toc8331896"/>
      <w:bookmarkStart w:id="1653" w:name="_Toc522668493"/>
      <w:r w:rsidRPr="003A06D0">
        <w:rPr>
          <w:rStyle w:val="Hyperlink"/>
          <w:lang w:val="en-GB"/>
        </w:rPr>
        <w:t>JSON Syntax Extensions</w:t>
      </w:r>
      <w:bookmarkEnd w:id="1652"/>
      <w:bookmarkEnd w:id="1653"/>
      <w:r w:rsidRPr="003A06D0">
        <w:rPr>
          <w:rStyle w:val="Hervorhebung"/>
          <w:i w:val="0"/>
          <w:lang w:val="en-GB"/>
        </w:rPr>
        <w:fldChar w:fldCharType="end"/>
      </w:r>
    </w:p>
    <w:p w14:paraId="27524D29" w14:textId="77777777"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14:paraId="1B66DF76" w14:textId="77777777"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14:paraId="549762DF" w14:textId="77777777"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4EB8D6E8" w14:textId="77777777"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654" w:name="sec_JConstructionPrinciples"/>
    <w:bookmarkStart w:id="1655" w:name="_Toc516358002"/>
    <w:bookmarkEnd w:id="1654"/>
    <w:p w14:paraId="2419709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656" w:name="_Toc8331897"/>
      <w:bookmarkStart w:id="1657" w:name="_Toc522668494"/>
      <w:r w:rsidRPr="003A06D0">
        <w:rPr>
          <w:rStyle w:val="Hyperlink"/>
          <w:lang w:val="en-GB"/>
        </w:rPr>
        <w:t>Construction Principles</w:t>
      </w:r>
      <w:bookmarkEnd w:id="1611"/>
      <w:bookmarkEnd w:id="1612"/>
      <w:bookmarkEnd w:id="1613"/>
      <w:bookmarkEnd w:id="1655"/>
      <w:bookmarkEnd w:id="1656"/>
      <w:bookmarkEnd w:id="1657"/>
      <w:r w:rsidRPr="003A06D0">
        <w:rPr>
          <w:lang w:val="en-GB"/>
        </w:rPr>
        <w:fldChar w:fldCharType="end"/>
      </w:r>
    </w:p>
    <w:bookmarkStart w:id="1658" w:name="sec_MultiSyntaxApproach"/>
    <w:bookmarkStart w:id="1659" w:name="_Toc516359671"/>
    <w:bookmarkEnd w:id="1658"/>
    <w:p w14:paraId="7F009FA0"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660" w:name="_Toc8331898"/>
      <w:bookmarkStart w:id="1661" w:name="_Toc522668495"/>
      <w:r w:rsidRPr="003A06D0">
        <w:rPr>
          <w:rStyle w:val="Hyperlink"/>
          <w:lang w:val="en-GB"/>
        </w:rPr>
        <w:t>Multi Syntax approach</w:t>
      </w:r>
      <w:bookmarkEnd w:id="1659"/>
      <w:bookmarkEnd w:id="1660"/>
      <w:bookmarkEnd w:id="1661"/>
      <w:r w:rsidRPr="003A06D0">
        <w:rPr>
          <w:lang w:val="en-GB"/>
        </w:rPr>
        <w:fldChar w:fldCharType="end"/>
      </w:r>
    </w:p>
    <w:p w14:paraId="55F8B05D" w14:textId="77777777"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14:paraId="4092C7B6" w14:textId="77777777"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14:paraId="5A04687B" w14:textId="77777777"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14:paraId="76292EF1" w14:textId="77777777" w:rsidR="00BF4F83" w:rsidRPr="003A06D0" w:rsidRDefault="00BF4F83" w:rsidP="0001259E">
      <w:pPr>
        <w:pStyle w:val="Listenabsatz"/>
        <w:numPr>
          <w:ilvl w:val="0"/>
          <w:numId w:val="39"/>
        </w:numPr>
        <w:rPr>
          <w:lang w:val="en-GB"/>
        </w:rPr>
      </w:pPr>
      <w:r w:rsidRPr="003A06D0">
        <w:rPr>
          <w:lang w:val="en-GB"/>
        </w:rPr>
        <w:t>Schemes are provided for XML and JSON.</w:t>
      </w:r>
    </w:p>
    <w:p w14:paraId="24FAC1D9" w14:textId="77777777" w:rsidR="00BF4F83" w:rsidRPr="003A06D0" w:rsidRDefault="00BF4F83" w:rsidP="0001259E">
      <w:pPr>
        <w:pStyle w:val="Listenabsatz"/>
        <w:numPr>
          <w:ilvl w:val="0"/>
          <w:numId w:val="39"/>
        </w:numPr>
        <w:rPr>
          <w:lang w:val="en-GB"/>
        </w:rPr>
      </w:pPr>
      <w:r w:rsidRPr="003A06D0">
        <w:rPr>
          <w:lang w:val="en-GB"/>
        </w:rPr>
        <w:t>Element name mappings are given for JSON.</w:t>
      </w:r>
    </w:p>
    <w:p w14:paraId="42EB63B2" w14:textId="77777777"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14:paraId="5B5C708A" w14:textId="77777777"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662" w:name="sec_SchemaOrgaAndNamespaces"/>
    <w:bookmarkStart w:id="1663" w:name="_Toc532467446"/>
    <w:bookmarkStart w:id="1664" w:name="_Ref532470129"/>
    <w:bookmarkStart w:id="1665" w:name="_Ref532470160"/>
    <w:bookmarkStart w:id="1666" w:name="_Toc37218176"/>
    <w:bookmarkStart w:id="1667" w:name="_Toc39658672"/>
    <w:bookmarkStart w:id="1668" w:name="_Toc39641701"/>
    <w:bookmarkStart w:id="1669" w:name="_Toc39664478"/>
    <w:bookmarkStart w:id="1670" w:name="_Toc47165200"/>
    <w:bookmarkStart w:id="1671" w:name="_Toc114309474"/>
    <w:bookmarkStart w:id="1672" w:name="_Toc157224991"/>
    <w:bookmarkStart w:id="1673" w:name="_Toc158797458"/>
    <w:bookmarkStart w:id="1674" w:name="_Toc159076026"/>
    <w:bookmarkStart w:id="1675" w:name="_Toc480914671"/>
    <w:bookmarkStart w:id="1676" w:name="_Toc481064862"/>
    <w:bookmarkStart w:id="1677" w:name="_Toc516358003"/>
    <w:bookmarkEnd w:id="1662"/>
    <w:p w14:paraId="045645EA"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678" w:name="_Toc8331899"/>
      <w:bookmarkStart w:id="1679" w:name="_Toc522668496"/>
      <w:r w:rsidRPr="003A06D0">
        <w:rPr>
          <w:rStyle w:val="Hyperlink"/>
          <w:lang w:val="en-GB"/>
        </w:rPr>
        <w:t>Schema Organization and Namespaces</w:t>
      </w:r>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r w:rsidRPr="003A06D0">
        <w:rPr>
          <w:lang w:val="en-GB"/>
        </w:rPr>
        <w:fldChar w:fldCharType="end"/>
      </w:r>
    </w:p>
    <w:p w14:paraId="7CC4C512" w14:textId="77777777"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14:paraId="23C9440B" w14:textId="77777777" w:rsidR="00BF4F83" w:rsidRPr="003A06D0" w:rsidRDefault="00BF4F83" w:rsidP="00BF4F83">
      <w:pPr>
        <w:rPr>
          <w:lang w:val="en-GB"/>
        </w:rPr>
      </w:pPr>
      <w:r w:rsidRPr="003A06D0">
        <w:rPr>
          <w:lang w:val="en-GB"/>
        </w:rPr>
        <w:t>This schema is associated with the following XML namespace</w:t>
      </w:r>
    </w:p>
    <w:p w14:paraId="7B442140" w14:textId="77777777" w:rsidR="00BF4F83" w:rsidRPr="003A06D0" w:rsidRDefault="00BF4F83" w:rsidP="00BF4F83">
      <w:pPr>
        <w:pStyle w:val="Codesmall"/>
        <w:rPr>
          <w:lang w:val="en-GB"/>
        </w:rPr>
      </w:pPr>
      <w:r w:rsidRPr="003A06D0">
        <w:rPr>
          <w:lang w:val="en-GB"/>
        </w:rPr>
        <w:t>http://docs.oasis-open.org/dss-x/ns/base</w:t>
      </w:r>
    </w:p>
    <w:p w14:paraId="7FBC8A7C" w14:textId="77777777" w:rsidR="00BF4F83" w:rsidRPr="003A06D0" w:rsidRDefault="00BF4F83" w:rsidP="00BF4F83">
      <w:pPr>
        <w:rPr>
          <w:lang w:val="en-GB"/>
        </w:rPr>
      </w:pPr>
      <w:r w:rsidRPr="003A06D0">
        <w:rPr>
          <w:lang w:val="en-GB"/>
        </w:rPr>
        <w:t>and</w:t>
      </w:r>
    </w:p>
    <w:p w14:paraId="7F19A929" w14:textId="77777777" w:rsidR="00BF4F83" w:rsidRPr="003A06D0" w:rsidRDefault="00BF4F83" w:rsidP="00BF4F83">
      <w:pPr>
        <w:pStyle w:val="Codesmall"/>
        <w:rPr>
          <w:lang w:val="en-GB"/>
        </w:rPr>
      </w:pPr>
      <w:r w:rsidRPr="003A06D0">
        <w:rPr>
          <w:lang w:val="en-GB"/>
        </w:rPr>
        <w:t>http://docs.oasis-open.org/dss-x/ns/core</w:t>
      </w:r>
    </w:p>
    <w:p w14:paraId="167B7C50" w14:textId="77777777" w:rsidR="00BF4F83" w:rsidRPr="003A06D0" w:rsidRDefault="00BF4F83" w:rsidP="00BF4F83">
      <w:pPr>
        <w:rPr>
          <w:lang w:val="en-GB"/>
        </w:rPr>
      </w:pPr>
      <w:r w:rsidRPr="003A06D0">
        <w:rPr>
          <w:lang w:val="en-GB"/>
        </w:rPr>
        <w:t>If a future version of this specification is needed, it will use a different namespace.</w:t>
      </w:r>
    </w:p>
    <w:p w14:paraId="1A5CCAA1" w14:textId="77777777" w:rsidR="00BF4F83" w:rsidRPr="003A06D0" w:rsidRDefault="00BF4F83" w:rsidP="00BF4F83">
      <w:pPr>
        <w:rPr>
          <w:lang w:val="en-GB"/>
        </w:rPr>
      </w:pPr>
      <w:r w:rsidRPr="003A06D0">
        <w:rPr>
          <w:lang w:val="en-GB"/>
        </w:rPr>
        <w:t>Conventional XML namespace prefixes are used in the schema:</w:t>
      </w:r>
    </w:p>
    <w:p w14:paraId="74D6337D"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14:paraId="58823AAB"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14:paraId="1711A07E"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14:paraId="1A46CA9B"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14:paraId="28D76511"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14:paraId="6A4CFEF6" w14:textId="77777777"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14:paraId="26DE0FA4" w14:textId="77777777" w:rsidR="00BF4F83" w:rsidRPr="003A06D0" w:rsidRDefault="00BF4F83" w:rsidP="00BF4F83">
      <w:pPr>
        <w:rPr>
          <w:lang w:val="en-GB"/>
        </w:rPr>
      </w:pPr>
      <w:r w:rsidRPr="003A06D0">
        <w:rPr>
          <w:lang w:val="en-GB"/>
        </w:rPr>
        <w:t>The following schema fragment defines the XML namespaces and other header information for the DSS core schema:</w:t>
      </w:r>
    </w:p>
    <w:p w14:paraId="300ACC1D" w14:textId="77777777"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680" w:name="sec_DssComponentsOverview"/>
    <w:bookmarkStart w:id="1681" w:name="_Toc516358004"/>
    <w:bookmarkStart w:id="1682" w:name="_Toc480914673"/>
    <w:bookmarkStart w:id="1683" w:name="_Toc481064864"/>
    <w:bookmarkEnd w:id="1680"/>
    <w:p w14:paraId="29453D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1684" w:name="_Toc8331900"/>
      <w:bookmarkStart w:id="1685" w:name="_Toc522668497"/>
      <w:r w:rsidRPr="003A06D0">
        <w:rPr>
          <w:rStyle w:val="Hyperlink"/>
          <w:lang w:val="en-GB"/>
        </w:rPr>
        <w:t>DSS Component Overview</w:t>
      </w:r>
      <w:bookmarkEnd w:id="1681"/>
      <w:bookmarkEnd w:id="1684"/>
      <w:bookmarkEnd w:id="1685"/>
      <w:r w:rsidRPr="003A06D0">
        <w:rPr>
          <w:lang w:val="en-GB"/>
        </w:rPr>
        <w:fldChar w:fldCharType="end"/>
      </w:r>
    </w:p>
    <w:p w14:paraId="6058A784" w14:textId="77777777"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6"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14:paraId="441F4EBE" w14:textId="77777777" w:rsidR="00BF4F83" w:rsidRPr="003A06D0" w:rsidRDefault="00BF4F83" w:rsidP="0005213E">
      <w:pPr>
        <w:pStyle w:val="Beschriftung"/>
        <w:rPr>
          <w:lang w:val="en-GB"/>
        </w:rPr>
      </w:pPr>
      <w:bookmarkStart w:id="1686"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1686"/>
    </w:p>
    <w:p w14:paraId="001C960F" w14:textId="77777777" w:rsidR="00BF4F83" w:rsidRPr="003A06D0" w:rsidRDefault="00564C22" w:rsidP="00BF4F83">
      <w:pPr>
        <w:keepNext/>
        <w:rPr>
          <w:lang w:val="en-GB"/>
        </w:rPr>
      </w:pPr>
      <w:commentRangeStart w:id="1687"/>
      <w:ins w:id="1688" w:author="Andreas Kuehne" w:date="2019-05-09T21:39:00Z">
        <w:r>
          <w:rPr>
            <w:noProof/>
            <w:lang w:val="en-GB" w:eastAsia="en-GB"/>
          </w:rPr>
          <w:drawing>
            <wp:inline distT="0" distB="0" distL="0" distR="0" wp14:anchorId="549DA391" wp14:editId="3E98C48C">
              <wp:extent cx="5943600" cy="32702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3270250"/>
                      </a:xfrm>
                      <a:prstGeom prst="rect">
                        <a:avLst/>
                      </a:prstGeom>
                    </pic:spPr>
                  </pic:pic>
                </a:graphicData>
              </a:graphic>
            </wp:inline>
          </w:drawing>
        </w:r>
      </w:ins>
      <w:commentRangeEnd w:id="1687"/>
      <w:ins w:id="1689" w:author="Andreas Kuehne" w:date="2019-05-09T21:40:00Z">
        <w:r>
          <w:rPr>
            <w:rStyle w:val="Kommentarzeichen"/>
          </w:rPr>
          <w:commentReference w:id="1687"/>
        </w:r>
      </w:ins>
      <w:del w:id="1690" w:author="Andreas Kuehne" w:date="2019-05-09T21:39:00Z">
        <w:r w:rsidR="00BF4F83" w:rsidRPr="003A06D0" w:rsidDel="00564C22">
          <w:rPr>
            <w:noProof/>
            <w:lang w:val="en-GB"/>
          </w:rPr>
          <w:object w:dxaOrig="9622" w:dyaOrig="5390" w14:anchorId="0D251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0" o:title=""/>
            </v:shape>
            <o:OLEObject Type="Embed" ProgID="PowerPoint.Show.12" ShapeID="_x0000_i1025" DrawAspect="Content" ObjectID="_1618948978" r:id="rId81"/>
          </w:object>
        </w:r>
      </w:del>
    </w:p>
    <w:p w14:paraId="63B5786A" w14:textId="77777777" w:rsidR="00BF4F83" w:rsidRPr="003A06D0" w:rsidRDefault="00BF4F83" w:rsidP="00BF4F83">
      <w:pPr>
        <w:rPr>
          <w:lang w:val="en-GB"/>
        </w:rPr>
      </w:pPr>
      <w:r w:rsidRPr="003A06D0">
        <w:rPr>
          <w:lang w:val="en-GB"/>
        </w:rPr>
        <w:t>The diagram above shows the relationship between the different building blocks.</w:t>
      </w:r>
    </w:p>
    <w:bookmarkStart w:id="1691" w:name="sec_SchemaExtensions"/>
    <w:bookmarkStart w:id="1692" w:name="_Ref502971053"/>
    <w:bookmarkStart w:id="1693" w:name="_Toc516359672"/>
    <w:bookmarkEnd w:id="1691"/>
    <w:p w14:paraId="43D978D7"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1694" w:name="_Toc8331901"/>
      <w:bookmarkStart w:id="1695" w:name="_Toc522668498"/>
      <w:bookmarkStart w:id="1696" w:name="_Ref534995923"/>
      <w:r w:rsidRPr="003A06D0">
        <w:rPr>
          <w:rStyle w:val="Hyperlink"/>
          <w:lang w:val="en-GB"/>
        </w:rPr>
        <w:t>Schema Extensions</w:t>
      </w:r>
      <w:bookmarkEnd w:id="1692"/>
      <w:bookmarkEnd w:id="1693"/>
      <w:bookmarkEnd w:id="1694"/>
      <w:bookmarkEnd w:id="1695"/>
      <w:bookmarkEnd w:id="1696"/>
      <w:r w:rsidRPr="003A06D0">
        <w:rPr>
          <w:lang w:val="en-GB"/>
        </w:rPr>
        <w:fldChar w:fldCharType="end"/>
      </w:r>
    </w:p>
    <w:p w14:paraId="08FD9B69" w14:textId="77777777"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14:paraId="043FD3AE" w14:textId="77777777"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14:paraId="1FA86718" w14:textId="77777777"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14:paraId="1A87D5FE" w14:textId="77777777" w:rsidR="00BF4F83" w:rsidRPr="003A06D0" w:rsidRDefault="00BF4F83" w:rsidP="00BF4F83">
      <w:pPr>
        <w:rPr>
          <w:lang w:val="en-GB"/>
        </w:rPr>
      </w:pPr>
      <w:r w:rsidRPr="003A06D0">
        <w:rPr>
          <w:lang w:val="en-GB"/>
        </w:rPr>
        <w:t>In a similar way extension of the core’s JSON scheme can be performed by using the ‘allOf’ keyword:</w:t>
      </w:r>
    </w:p>
    <w:p w14:paraId="682935AE" w14:textId="77777777"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14:paraId="0FFD4E33" w14:textId="77777777"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14:paraId="03ADA2EB" w14:textId="77777777"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1697" w:name="sec_DataTypeModels"/>
    <w:bookmarkStart w:id="1698" w:name="_Toc478074542"/>
    <w:bookmarkStart w:id="1699" w:name="_Toc480914669"/>
    <w:bookmarkStart w:id="1700" w:name="_Toc481064860"/>
    <w:bookmarkStart w:id="1701" w:name="_Ref477103266"/>
    <w:bookmarkEnd w:id="1682"/>
    <w:bookmarkEnd w:id="1683"/>
    <w:bookmarkEnd w:id="1697"/>
    <w:p w14:paraId="374FC12D"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1702" w:name="_Toc8331902"/>
      <w:bookmarkStart w:id="1703" w:name="_Toc522668499"/>
      <w:r w:rsidRPr="003A06D0">
        <w:rPr>
          <w:rStyle w:val="Hyperlink"/>
          <w:lang w:val="en-GB"/>
        </w:rPr>
        <w:t>Data Type Models</w:t>
      </w:r>
      <w:bookmarkEnd w:id="1698"/>
      <w:bookmarkEnd w:id="1699"/>
      <w:bookmarkEnd w:id="1700"/>
      <w:bookmarkEnd w:id="1702"/>
      <w:bookmarkEnd w:id="1703"/>
      <w:r w:rsidRPr="003A06D0">
        <w:rPr>
          <w:lang w:val="en-GB"/>
        </w:rPr>
        <w:fldChar w:fldCharType="end"/>
      </w:r>
    </w:p>
    <w:bookmarkStart w:id="1704" w:name="_Date_and_Time_1"/>
    <w:bookmarkStart w:id="1705" w:name="_Date_and_Time_2"/>
    <w:bookmarkStart w:id="1706" w:name="sec_BooleanModel"/>
    <w:bookmarkStart w:id="1707" w:name="_Toc516358005"/>
    <w:bookmarkStart w:id="1708" w:name="_Ref477270652"/>
    <w:bookmarkStart w:id="1709" w:name="_Ref477328216"/>
    <w:bookmarkStart w:id="1710" w:name="_Toc478074543"/>
    <w:bookmarkStart w:id="1711" w:name="_Toc480914670"/>
    <w:bookmarkStart w:id="1712" w:name="_Toc481064861"/>
    <w:bookmarkEnd w:id="1704"/>
    <w:bookmarkEnd w:id="1705"/>
    <w:bookmarkEnd w:id="1706"/>
    <w:p w14:paraId="09B2B0D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1713" w:name="_Toc8331903"/>
      <w:bookmarkStart w:id="1714" w:name="_Toc522668500"/>
      <w:r w:rsidRPr="003A06D0">
        <w:rPr>
          <w:rStyle w:val="Hyperlink"/>
          <w:lang w:val="en-GB"/>
        </w:rPr>
        <w:t>Boolean Model</w:t>
      </w:r>
      <w:bookmarkEnd w:id="1707"/>
      <w:bookmarkEnd w:id="1713"/>
      <w:bookmarkEnd w:id="1714"/>
      <w:r w:rsidRPr="003A06D0">
        <w:rPr>
          <w:lang w:val="en-GB"/>
        </w:rPr>
        <w:fldChar w:fldCharType="end"/>
      </w:r>
    </w:p>
    <w:p w14:paraId="27370B9D" w14:textId="77777777" w:rsidR="00BF4F83" w:rsidRPr="003A06D0" w:rsidRDefault="00BF4F83" w:rsidP="00BF4F83">
      <w:pPr>
        <w:rPr>
          <w:lang w:val="en-GB"/>
        </w:rPr>
      </w:pPr>
      <w:r w:rsidRPr="003A06D0">
        <w:rPr>
          <w:lang w:val="en-GB"/>
        </w:rPr>
        <w:t>The boolean data type is used to specify a true or false</w:t>
      </w:r>
    </w:p>
    <w:bookmarkStart w:id="1715" w:name="sec_IntegerModel"/>
    <w:bookmarkStart w:id="1716" w:name="_Toc516358006"/>
    <w:bookmarkEnd w:id="1715"/>
    <w:p w14:paraId="05C541E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1717" w:name="_Toc8331904"/>
      <w:bookmarkStart w:id="1718" w:name="_Toc522668501"/>
      <w:r w:rsidRPr="003A06D0">
        <w:rPr>
          <w:rStyle w:val="Hyperlink"/>
          <w:lang w:val="en-GB"/>
        </w:rPr>
        <w:t>Integer Model</w:t>
      </w:r>
      <w:bookmarkEnd w:id="1716"/>
      <w:bookmarkEnd w:id="1717"/>
      <w:bookmarkEnd w:id="1718"/>
      <w:r w:rsidRPr="003A06D0">
        <w:rPr>
          <w:lang w:val="en-GB"/>
        </w:rPr>
        <w:fldChar w:fldCharType="end"/>
      </w:r>
    </w:p>
    <w:p w14:paraId="7B7E19C6" w14:textId="77777777" w:rsidR="00BF4F83" w:rsidRPr="003A06D0" w:rsidRDefault="00BF4F83" w:rsidP="00BF4F83">
      <w:pPr>
        <w:rPr>
          <w:lang w:val="en-GB"/>
        </w:rPr>
      </w:pPr>
      <w:r w:rsidRPr="003A06D0">
        <w:rPr>
          <w:lang w:val="en-GB"/>
        </w:rPr>
        <w:t>The integer data type is used to specify a numeric value without a fractional component.</w:t>
      </w:r>
    </w:p>
    <w:bookmarkStart w:id="1719" w:name="sec_StringModel"/>
    <w:bookmarkStart w:id="1720" w:name="_Toc516358007"/>
    <w:bookmarkEnd w:id="1719"/>
    <w:p w14:paraId="2FAFBF7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1721" w:name="_Toc8331905"/>
      <w:bookmarkStart w:id="1722" w:name="_Toc522668502"/>
      <w:r w:rsidRPr="003A06D0">
        <w:rPr>
          <w:rStyle w:val="Hyperlink"/>
          <w:lang w:val="en-GB"/>
        </w:rPr>
        <w:t>String Model</w:t>
      </w:r>
      <w:bookmarkEnd w:id="1720"/>
      <w:bookmarkEnd w:id="1721"/>
      <w:bookmarkEnd w:id="1722"/>
      <w:r w:rsidRPr="003A06D0">
        <w:rPr>
          <w:lang w:val="en-GB"/>
        </w:rPr>
        <w:fldChar w:fldCharType="end"/>
      </w:r>
    </w:p>
    <w:p w14:paraId="0451C9F3" w14:textId="77777777" w:rsidR="00BF4F83" w:rsidRPr="003A06D0" w:rsidRDefault="00BF4F83" w:rsidP="00BF4F83">
      <w:pPr>
        <w:rPr>
          <w:lang w:val="en-GB"/>
        </w:rPr>
      </w:pPr>
      <w:r w:rsidRPr="003A06D0">
        <w:rPr>
          <w:lang w:val="en-GB"/>
        </w:rPr>
        <w:t>The string data type can represent characters, line feeds, carriage returns, and tab characters.</w:t>
      </w:r>
    </w:p>
    <w:bookmarkStart w:id="1723" w:name="sec_BinaryDataModel"/>
    <w:bookmarkStart w:id="1724" w:name="_Toc516358008"/>
    <w:bookmarkEnd w:id="1723"/>
    <w:p w14:paraId="50BD10D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1725" w:name="_Toc8331906"/>
      <w:bookmarkStart w:id="1726" w:name="_Toc522668503"/>
      <w:r w:rsidRPr="003A06D0">
        <w:rPr>
          <w:rStyle w:val="Hyperlink"/>
          <w:lang w:val="en-GB"/>
        </w:rPr>
        <w:t>Binary Data Model</w:t>
      </w:r>
      <w:bookmarkEnd w:id="1724"/>
      <w:bookmarkEnd w:id="1725"/>
      <w:bookmarkEnd w:id="1726"/>
      <w:r w:rsidRPr="003A06D0">
        <w:rPr>
          <w:lang w:val="en-GB"/>
        </w:rPr>
        <w:fldChar w:fldCharType="end"/>
      </w:r>
    </w:p>
    <w:p w14:paraId="003C16B3" w14:textId="77777777" w:rsidR="00BF4F83" w:rsidRPr="003A06D0" w:rsidRDefault="00BF4F83" w:rsidP="00BF4F83">
      <w:pPr>
        <w:rPr>
          <w:lang w:val="en-GB"/>
        </w:rPr>
      </w:pPr>
      <w:r w:rsidRPr="003A06D0">
        <w:rPr>
          <w:lang w:val="en-GB"/>
        </w:rPr>
        <w:t>The base64Binary type holds Base64-encoded binary data</w:t>
      </w:r>
    </w:p>
    <w:bookmarkStart w:id="1727" w:name="sec_URIModel"/>
    <w:bookmarkStart w:id="1728" w:name="_Toc516358009"/>
    <w:bookmarkEnd w:id="1727"/>
    <w:p w14:paraId="1C3F778B"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1729" w:name="_Toc8331907"/>
      <w:bookmarkStart w:id="1730" w:name="_Toc522668504"/>
      <w:r w:rsidRPr="003A06D0">
        <w:rPr>
          <w:rStyle w:val="Hyperlink"/>
          <w:lang w:val="en-GB"/>
        </w:rPr>
        <w:t>URI Model</w:t>
      </w:r>
      <w:bookmarkEnd w:id="1728"/>
      <w:bookmarkEnd w:id="1729"/>
      <w:bookmarkEnd w:id="1730"/>
      <w:r w:rsidRPr="003A06D0">
        <w:rPr>
          <w:lang w:val="en-GB"/>
        </w:rPr>
        <w:fldChar w:fldCharType="end"/>
      </w:r>
    </w:p>
    <w:p w14:paraId="49D9D0E9" w14:textId="77777777" w:rsidR="00BF4F83" w:rsidRPr="003A06D0" w:rsidRDefault="00BF4F83" w:rsidP="00BF4F83">
      <w:pPr>
        <w:rPr>
          <w:lang w:val="en-GB"/>
        </w:rPr>
      </w:pPr>
      <w:r w:rsidRPr="003A06D0">
        <w:rPr>
          <w:lang w:val="en-GB"/>
        </w:rPr>
        <w:t>Uniform Resource Identifier (URI) is a string of characters used to identify a resource</w:t>
      </w:r>
    </w:p>
    <w:bookmarkStart w:id="1731" w:name="sec_UniqueIdentifierModel"/>
    <w:bookmarkStart w:id="1732" w:name="_Toc516358010"/>
    <w:bookmarkEnd w:id="1731"/>
    <w:p w14:paraId="44305276"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1733" w:name="_Toc8331908"/>
      <w:bookmarkStart w:id="1734" w:name="_Toc522668505"/>
      <w:r w:rsidRPr="003A06D0">
        <w:rPr>
          <w:rStyle w:val="Hyperlink"/>
          <w:lang w:val="en-GB"/>
        </w:rPr>
        <w:t>Unique Identifier Model</w:t>
      </w:r>
      <w:bookmarkEnd w:id="1732"/>
      <w:bookmarkEnd w:id="1733"/>
      <w:bookmarkEnd w:id="1734"/>
      <w:r w:rsidRPr="003A06D0">
        <w:rPr>
          <w:lang w:val="en-GB"/>
        </w:rPr>
        <w:fldChar w:fldCharType="end"/>
      </w:r>
    </w:p>
    <w:p w14:paraId="0CD84E37" w14:textId="77777777"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1735" w:name="sec_DateAndTimeModel"/>
    <w:bookmarkStart w:id="1736" w:name="_Toc516358011"/>
    <w:bookmarkEnd w:id="1701"/>
    <w:bookmarkEnd w:id="1708"/>
    <w:bookmarkEnd w:id="1709"/>
    <w:bookmarkEnd w:id="1710"/>
    <w:bookmarkEnd w:id="1711"/>
    <w:bookmarkEnd w:id="1712"/>
    <w:bookmarkEnd w:id="1735"/>
    <w:p w14:paraId="613D432F"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1737" w:name="_Toc8331909"/>
      <w:bookmarkStart w:id="1738" w:name="_Toc522668506"/>
      <w:r w:rsidRPr="003A06D0">
        <w:rPr>
          <w:rStyle w:val="Hyperlink"/>
          <w:lang w:val="en-GB"/>
        </w:rPr>
        <w:t>Date and Time Model</w:t>
      </w:r>
      <w:bookmarkEnd w:id="1736"/>
      <w:bookmarkEnd w:id="1737"/>
      <w:bookmarkEnd w:id="1738"/>
      <w:r w:rsidRPr="003A06D0">
        <w:rPr>
          <w:lang w:val="en-GB"/>
        </w:rPr>
        <w:fldChar w:fldCharType="end"/>
      </w:r>
    </w:p>
    <w:p w14:paraId="06474C8D" w14:textId="77777777"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1739" w:name="DateTime"/>
      <w:bookmarkEnd w:id="1739"/>
      <w:r w:rsidRPr="003A06D0">
        <w:rPr>
          <w:rFonts w:ascii="MS Mincho" w:eastAsia="MS Mincho" w:hAnsi="MS Mincho" w:cs="MS Mincho"/>
          <w:b/>
          <w:bCs/>
          <w:lang w:val="en-GB"/>
        </w:rPr>
        <w:t>:</w:t>
      </w:r>
    </w:p>
    <w:p w14:paraId="785074F7" w14:textId="77777777" w:rsidR="00BF4F83" w:rsidRPr="003A06D0" w:rsidRDefault="00BF4F83" w:rsidP="00BF4F83">
      <w:pPr>
        <w:pStyle w:val="Definitionterm"/>
        <w:ind w:firstLine="720"/>
        <w:rPr>
          <w:lang w:val="en-GB"/>
        </w:rPr>
      </w:pPr>
      <w:r w:rsidRPr="003A06D0">
        <w:rPr>
          <w:lang w:val="en-GB"/>
        </w:rPr>
        <w:t>DateTime</w:t>
      </w:r>
    </w:p>
    <w:p w14:paraId="41A42D54"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1740" w:name="confDateTimeFormat"/>
      <w:r w:rsidRPr="003A06D0">
        <w:rPr>
          <w:color w:val="FF0000"/>
          <w:lang w:val="en-GB"/>
        </w:rPr>
        <w:t>DSS-3.7-1</w:t>
      </w:r>
      <w:bookmarkEnd w:id="1740"/>
      <w:r w:rsidRPr="003A06D0">
        <w:rPr>
          <w:lang w:val="en-GB"/>
        </w:rPr>
        <w:t xml:space="preserve">]. </w:t>
      </w:r>
    </w:p>
    <w:bookmarkStart w:id="1741" w:name="sec_LangModel"/>
    <w:bookmarkStart w:id="1742" w:name="_Toc516358012"/>
    <w:bookmarkEnd w:id="1741"/>
    <w:p w14:paraId="526BC442"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1743" w:name="_Toc8331910"/>
      <w:bookmarkStart w:id="1744" w:name="_Toc522668507"/>
      <w:r w:rsidRPr="003A06D0">
        <w:rPr>
          <w:rStyle w:val="Hyperlink"/>
          <w:lang w:val="en-GB"/>
        </w:rPr>
        <w:t>Lang Model</w:t>
      </w:r>
      <w:bookmarkEnd w:id="1742"/>
      <w:bookmarkEnd w:id="1743"/>
      <w:bookmarkEnd w:id="1744"/>
      <w:r w:rsidRPr="003A06D0">
        <w:rPr>
          <w:lang w:val="en-GB"/>
        </w:rPr>
        <w:fldChar w:fldCharType="end"/>
      </w:r>
    </w:p>
    <w:p w14:paraId="0B550287" w14:textId="77777777"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1745" w:name="Language"/>
      <w:bookmarkEnd w:id="1745"/>
      <w:r w:rsidRPr="003A06D0">
        <w:rPr>
          <w:rFonts w:ascii="MS Mincho" w:eastAsia="MS Mincho" w:hAnsi="MS Mincho" w:cs="MS Mincho"/>
          <w:b/>
          <w:bCs/>
          <w:lang w:val="en-GB"/>
        </w:rPr>
        <w:t>:</w:t>
      </w:r>
    </w:p>
    <w:p w14:paraId="574EB3C2" w14:textId="77777777" w:rsidR="00BF4F83" w:rsidRPr="003A06D0" w:rsidRDefault="00BF4F83" w:rsidP="00BF4F83">
      <w:pPr>
        <w:pStyle w:val="Definitionterm"/>
        <w:ind w:firstLine="720"/>
        <w:rPr>
          <w:lang w:val="en-GB"/>
        </w:rPr>
      </w:pPr>
      <w:r w:rsidRPr="003A06D0">
        <w:rPr>
          <w:lang w:val="en-GB"/>
        </w:rPr>
        <w:t>Language</w:t>
      </w:r>
    </w:p>
    <w:p w14:paraId="0152F498"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14:paraId="667E19E6" w14:textId="77777777" w:rsidR="00564C22" w:rsidRDefault="009B1AF1" w:rsidP="00564C22">
      <w:pPr>
        <w:pStyle w:val="berschrift1"/>
      </w:pPr>
      <w:bookmarkStart w:id="1746" w:name="_Toc8331911"/>
      <w:r>
        <w:lastRenderedPageBreak/>
        <w:t>Data Structure Models</w:t>
      </w:r>
      <w:bookmarkEnd w:id="1746"/>
    </w:p>
    <w:p w14:paraId="0EB46C9E" w14:textId="77777777" w:rsidR="006D31DB" w:rsidRDefault="009B1AF1" w:rsidP="00564C22">
      <w:pPr>
        <w:pStyle w:val="berschrift2"/>
      </w:pPr>
      <w:bookmarkStart w:id="1747" w:name="_Toc8331912"/>
      <w:r>
        <w:t>Data Structure Models defined in this document</w:t>
      </w:r>
      <w:bookmarkEnd w:id="1747"/>
    </w:p>
    <w:p w14:paraId="3AB7A318"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http://docs.oasis-open.org/dss-x/ns/base</w:t>
      </w:r>
      <w:r w:rsidRPr="005A6FFD">
        <w:t>'.</w:t>
      </w:r>
    </w:p>
    <w:p w14:paraId="31F8A450" w14:textId="77777777" w:rsidR="00564C22" w:rsidRDefault="00564C22" w:rsidP="00564C22"/>
    <w:p w14:paraId="2AC46DAD" w14:textId="77777777" w:rsidR="00564C22" w:rsidRDefault="009B1AF1" w:rsidP="00564C22">
      <w:pPr>
        <w:pStyle w:val="berschrift3"/>
      </w:pPr>
      <w:bookmarkStart w:id="1748" w:name="_RefComp9A2799E1"/>
      <w:bookmarkStart w:id="1749" w:name="_Toc8331913"/>
      <w:r>
        <w:t>Component NsPrefixMapping</w:t>
      </w:r>
      <w:bookmarkEnd w:id="1748"/>
      <w:bookmarkEnd w:id="1749"/>
    </w:p>
    <w:p w14:paraId="4CB04CCE" w14:textId="77777777" w:rsidR="00564C22" w:rsidRDefault="001725A5" w:rsidP="00564C22">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14:paraId="227F5534" w14:textId="77777777" w:rsidR="00564C22" w:rsidRDefault="009B1AF1" w:rsidP="00564C22">
      <w:r>
        <w:t>Below follows a list of the sub-components that constitute this component:</w:t>
      </w:r>
    </w:p>
    <w:p w14:paraId="09F4619E" w14:textId="77777777" w:rsidR="00564C22" w:rsidRDefault="009B1AF1" w:rsidP="00564C22">
      <w:pPr>
        <w:pStyle w:val="Member"/>
      </w:pPr>
      <w:r>
        <w:t xml:space="preserve">The </w:t>
      </w:r>
      <w:r w:rsidRPr="35C1378D">
        <w:rPr>
          <w:rStyle w:val="Datatype"/>
        </w:rPr>
        <w:t>NamespaceURI</w:t>
      </w:r>
      <w:r>
        <w:t xml:space="preserve"> element MUST contain one instance of a URI. </w:t>
      </w:r>
    </w:p>
    <w:p w14:paraId="7F51A6F0" w14:textId="77777777" w:rsidR="00564C22" w:rsidRDefault="009B1AF1" w:rsidP="00564C22">
      <w:pPr>
        <w:pStyle w:val="Member"/>
      </w:pPr>
      <w:r>
        <w:t xml:space="preserve">The </w:t>
      </w:r>
      <w:r w:rsidRPr="35C1378D">
        <w:rPr>
          <w:rStyle w:val="Datatype"/>
        </w:rPr>
        <w:t>NamespacePrefix</w:t>
      </w:r>
      <w:r>
        <w:t xml:space="preserve"> element MUST contain one instance of a string. </w:t>
      </w:r>
    </w:p>
    <w:p w14:paraId="7A7E3C65" w14:textId="77777777" w:rsidR="00564C22" w:rsidRDefault="009B1AF1" w:rsidP="00564C22">
      <w:pPr>
        <w:pStyle w:val="berschrift4"/>
      </w:pPr>
      <w:bookmarkStart w:id="1750" w:name="_Toc8331914"/>
      <w:r>
        <w:t>NsPrefixMapping – JSON Syntax</w:t>
      </w:r>
      <w:bookmarkEnd w:id="1750"/>
    </w:p>
    <w:p w14:paraId="57DFEE98"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14:paraId="44D1197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72D6D62"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CA67FC" w14:textId="77777777" w:rsidR="00564C22" w:rsidRDefault="009B1AF1" w:rsidP="00564C22">
            <w:pPr>
              <w:pStyle w:val="Beschriftung"/>
            </w:pPr>
            <w:r>
              <w:t>Element</w:t>
            </w:r>
          </w:p>
        </w:tc>
        <w:tc>
          <w:tcPr>
            <w:tcW w:w="4675" w:type="dxa"/>
          </w:tcPr>
          <w:p w14:paraId="0403F72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85D7D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4CA16C1" w14:textId="77777777" w:rsidR="00564C22" w:rsidRPr="002062A5" w:rsidRDefault="009B1AF1" w:rsidP="00564C22">
            <w:pPr>
              <w:pStyle w:val="Beschriftung"/>
              <w:rPr>
                <w:rStyle w:val="Datatype"/>
                <w:b w:val="0"/>
                <w:bCs w:val="0"/>
              </w:rPr>
            </w:pPr>
            <w:r w:rsidRPr="002062A5">
              <w:rPr>
                <w:rStyle w:val="Datatype"/>
              </w:rPr>
              <w:t>NamespaceURI</w:t>
            </w:r>
          </w:p>
        </w:tc>
        <w:tc>
          <w:tcPr>
            <w:tcW w:w="4675" w:type="dxa"/>
          </w:tcPr>
          <w:p w14:paraId="27D7AE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564C22" w14:paraId="09460E3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AA502D" w14:textId="77777777" w:rsidR="00564C22" w:rsidRPr="002062A5" w:rsidRDefault="009B1AF1" w:rsidP="00564C22">
            <w:pPr>
              <w:pStyle w:val="Beschriftung"/>
              <w:rPr>
                <w:rStyle w:val="Datatype"/>
                <w:b w:val="0"/>
                <w:bCs w:val="0"/>
              </w:rPr>
            </w:pPr>
            <w:r w:rsidRPr="002062A5">
              <w:rPr>
                <w:rStyle w:val="Datatype"/>
              </w:rPr>
              <w:t>NamespacePrefix</w:t>
            </w:r>
          </w:p>
        </w:tc>
        <w:tc>
          <w:tcPr>
            <w:tcW w:w="4675" w:type="dxa"/>
          </w:tcPr>
          <w:p w14:paraId="01D2A6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14:paraId="5F9C1D30"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31896AB" w14:textId="77777777" w:rsidR="00564C22" w:rsidRDefault="009B1AF1" w:rsidP="00564C22">
      <w:pPr>
        <w:pStyle w:val="Code"/>
        <w:spacing w:line="259" w:lineRule="auto"/>
      </w:pPr>
      <w:r>
        <w:rPr>
          <w:color w:val="31849B" w:themeColor="accent5" w:themeShade="BF"/>
        </w:rPr>
        <w:t>"dsb-NsPrefixMappingType"</w:t>
      </w:r>
      <w:r>
        <w:t>: {</w:t>
      </w:r>
    </w:p>
    <w:p w14:paraId="6158D95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895BEF0" w14:textId="77777777" w:rsidR="00564C22" w:rsidRDefault="009B1AF1" w:rsidP="00564C22">
      <w:pPr>
        <w:pStyle w:val="Code"/>
        <w:spacing w:line="259" w:lineRule="auto"/>
      </w:pPr>
      <w:r>
        <w:rPr>
          <w:color w:val="31849B" w:themeColor="accent5" w:themeShade="BF"/>
        </w:rPr>
        <w:t xml:space="preserve">  "properties"</w:t>
      </w:r>
      <w:r>
        <w:t>: {</w:t>
      </w:r>
    </w:p>
    <w:p w14:paraId="13CAC4BF" w14:textId="77777777" w:rsidR="00564C22" w:rsidRDefault="009B1AF1" w:rsidP="00564C22">
      <w:pPr>
        <w:pStyle w:val="Code"/>
        <w:spacing w:line="259" w:lineRule="auto"/>
      </w:pPr>
      <w:r>
        <w:rPr>
          <w:color w:val="31849B" w:themeColor="accent5" w:themeShade="BF"/>
        </w:rPr>
        <w:t xml:space="preserve">    "uri"</w:t>
      </w:r>
      <w:r>
        <w:t>: {</w:t>
      </w:r>
    </w:p>
    <w:p w14:paraId="64EA98C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6F39F0D" w14:textId="77777777" w:rsidR="00564C22" w:rsidRDefault="009B1AF1" w:rsidP="00564C22">
      <w:pPr>
        <w:pStyle w:val="Code"/>
        <w:spacing w:line="259" w:lineRule="auto"/>
      </w:pPr>
      <w:r>
        <w:t xml:space="preserve">    },</w:t>
      </w:r>
    </w:p>
    <w:p w14:paraId="1B297544" w14:textId="77777777" w:rsidR="00564C22" w:rsidRDefault="009B1AF1" w:rsidP="00564C22">
      <w:pPr>
        <w:pStyle w:val="Code"/>
        <w:spacing w:line="259" w:lineRule="auto"/>
      </w:pPr>
      <w:r>
        <w:rPr>
          <w:color w:val="31849B" w:themeColor="accent5" w:themeShade="BF"/>
        </w:rPr>
        <w:t xml:space="preserve">    "pre"</w:t>
      </w:r>
      <w:r>
        <w:t>: {</w:t>
      </w:r>
    </w:p>
    <w:p w14:paraId="2084666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2586551" w14:textId="77777777" w:rsidR="00564C22" w:rsidRDefault="009B1AF1" w:rsidP="00564C22">
      <w:pPr>
        <w:pStyle w:val="Code"/>
        <w:spacing w:line="259" w:lineRule="auto"/>
      </w:pPr>
      <w:r>
        <w:t xml:space="preserve">    }</w:t>
      </w:r>
    </w:p>
    <w:p w14:paraId="6433923D" w14:textId="77777777" w:rsidR="00564C22" w:rsidRDefault="009B1AF1" w:rsidP="00564C22">
      <w:pPr>
        <w:pStyle w:val="Code"/>
        <w:spacing w:line="259" w:lineRule="auto"/>
      </w:pPr>
      <w:r>
        <w:t xml:space="preserve">  },</w:t>
      </w:r>
    </w:p>
    <w:p w14:paraId="297E28B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"uri", "pre"</w:t>
      </w:r>
      <w:r>
        <w:t>]</w:t>
      </w:r>
    </w:p>
    <w:p w14:paraId="67EDE128" w14:textId="77777777" w:rsidR="00564C22" w:rsidRDefault="009B1AF1" w:rsidP="00564C22">
      <w:pPr>
        <w:pStyle w:val="Code"/>
        <w:spacing w:line="259" w:lineRule="auto"/>
      </w:pPr>
      <w:r>
        <w:t>}</w:t>
      </w:r>
    </w:p>
    <w:p w14:paraId="2BE39718" w14:textId="77777777" w:rsidR="00564C22" w:rsidRDefault="00564C22" w:rsidP="00564C22"/>
    <w:p w14:paraId="55284C35" w14:textId="77777777" w:rsidR="00564C22" w:rsidRDefault="009B1AF1" w:rsidP="00564C22">
      <w:pPr>
        <w:pStyle w:val="berschrift4"/>
      </w:pPr>
      <w:bookmarkStart w:id="1751" w:name="_Toc8331915"/>
      <w:r>
        <w:t>NsPrefixMapping – XML Syntax</w:t>
      </w:r>
      <w:bookmarkEnd w:id="1751"/>
    </w:p>
    <w:p w14:paraId="06007AF4" w14:textId="77777777" w:rsidR="00564C22" w:rsidRPr="5404FA76" w:rsidRDefault="009B1AF1" w:rsidP="00564C22">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14:paraId="5B79931E" w14:textId="77777777" w:rsidR="00564C22" w:rsidRDefault="009B1AF1" w:rsidP="00564C22">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20DD3BE" w14:textId="77777777" w:rsidR="00564C22" w:rsidRDefault="009B1AF1" w:rsidP="00564C22">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14:paraId="478104CD" w14:textId="77777777" w:rsidR="00564C22" w:rsidRDefault="009B1AF1" w:rsidP="00564C22">
      <w:pPr>
        <w:pStyle w:val="Code"/>
      </w:pPr>
      <w:r>
        <w:rPr>
          <w:color w:val="31849B" w:themeColor="accent5" w:themeShade="BF"/>
        </w:rPr>
        <w:t xml:space="preserve">  &lt;xs:sequence&gt;</w:t>
      </w:r>
    </w:p>
    <w:p w14:paraId="3BA2121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539C486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D938286" w14:textId="77777777" w:rsidR="00564C22" w:rsidRDefault="009B1AF1" w:rsidP="00564C22">
      <w:pPr>
        <w:pStyle w:val="Code"/>
      </w:pPr>
      <w:r>
        <w:rPr>
          <w:color w:val="31849B" w:themeColor="accent5" w:themeShade="BF"/>
        </w:rPr>
        <w:t xml:space="preserve">  &lt;/xs:sequence&gt;</w:t>
      </w:r>
    </w:p>
    <w:p w14:paraId="0F030B00" w14:textId="77777777" w:rsidR="00564C22" w:rsidRDefault="009B1AF1" w:rsidP="00564C22">
      <w:pPr>
        <w:pStyle w:val="Code"/>
      </w:pPr>
      <w:r>
        <w:rPr>
          <w:color w:val="31849B" w:themeColor="accent5" w:themeShade="BF"/>
        </w:rPr>
        <w:t>&lt;/xs:complexType&gt;</w:t>
      </w:r>
    </w:p>
    <w:p w14:paraId="02C9BAF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p>
    <w:p w14:paraId="10159562" w14:textId="77777777" w:rsidR="00564C22" w:rsidRDefault="009B1AF1" w:rsidP="00564C22">
      <w:pPr>
        <w:pStyle w:val="berschrift3"/>
      </w:pPr>
      <w:bookmarkStart w:id="1752" w:name="_RefComp2CFDDCC6"/>
      <w:bookmarkStart w:id="1753" w:name="_Toc8331916"/>
      <w:r>
        <w:t>Component Any</w:t>
      </w:r>
      <w:bookmarkEnd w:id="1752"/>
      <w:bookmarkEnd w:id="1753"/>
    </w:p>
    <w:p w14:paraId="27107E50" w14:textId="77777777" w:rsidR="00564C22" w:rsidRDefault="001725A5" w:rsidP="00564C22">
      <w:r w:rsidRPr="003A06D0">
        <w:t>This element MAY hold a set of base64 encoded arbitrary data. To help the processing of the data it may be qualified by the mime type element.</w:t>
      </w:r>
    </w:p>
    <w:p w14:paraId="3ECA85E6" w14:textId="77777777" w:rsidR="00564C22" w:rsidRDefault="009B1AF1" w:rsidP="00564C22">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14:paraId="7A7FA34A" w14:textId="77777777" w:rsidR="00564C22" w:rsidRDefault="009B1AF1" w:rsidP="00564C22">
      <w:r>
        <w:t>Below follows a list of the sub-components that constitute this component:</w:t>
      </w:r>
    </w:p>
    <w:p w14:paraId="0DA84CD1" w14:textId="77777777" w:rsidR="00564C22" w:rsidRDefault="009B1AF1" w:rsidP="00564C22">
      <w:pPr>
        <w:pStyle w:val="Non-normativeCommentHeading"/>
      </w:pPr>
      <w:r>
        <w:t>Non-normative Comment:</w:t>
      </w:r>
    </w:p>
    <w:p w14:paraId="0C979604" w14:textId="77777777" w:rsidR="00564C22" w:rsidRDefault="001725A5" w:rsidP="00564C22">
      <w:pPr>
        <w:pStyle w:val="Non-normativeComment"/>
      </w:pPr>
      <w:r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t xml:space="preserve">. In this version the component </w:t>
      </w:r>
      <w:r w:rsidRPr="003A06D0">
        <w:rPr>
          <w:rStyle w:val="Datatype"/>
          <w:lang w:val="en-GB"/>
        </w:rPr>
        <w:t>Any</w:t>
      </w:r>
      <w:r w:rsidRPr="003A06D0">
        <w:t xml:space="preserve"> does not use additional subcomponents. </w:t>
      </w:r>
    </w:p>
    <w:p w14:paraId="2E62D1C0" w14:textId="77777777" w:rsidR="00564C22" w:rsidRDefault="009B1AF1" w:rsidP="00564C22">
      <w:pPr>
        <w:pStyle w:val="berschrift4"/>
      </w:pPr>
      <w:bookmarkStart w:id="1754" w:name="_Toc8331917"/>
      <w:r>
        <w:t>Any – JSON Syntax</w:t>
      </w:r>
      <w:bookmarkEnd w:id="1754"/>
    </w:p>
    <w:p w14:paraId="2015725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14:paraId="71D13BC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2EFA4B4" w14:textId="77777777" w:rsidR="00564C22" w:rsidRDefault="009B1AF1" w:rsidP="00564C22">
      <w:pPr>
        <w:pStyle w:val="Code"/>
        <w:spacing w:line="259" w:lineRule="auto"/>
      </w:pPr>
      <w:r>
        <w:rPr>
          <w:color w:val="31849B" w:themeColor="accent5" w:themeShade="BF"/>
        </w:rPr>
        <w:t>"dsb-AnyType"</w:t>
      </w:r>
      <w:r>
        <w:t>: {</w:t>
      </w:r>
    </w:p>
    <w:p w14:paraId="3E8E4BA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3F943B2" w14:textId="77777777" w:rsidR="00564C22" w:rsidRDefault="009B1AF1" w:rsidP="00564C22">
      <w:pPr>
        <w:pStyle w:val="Code"/>
        <w:spacing w:line="259" w:lineRule="auto"/>
      </w:pPr>
      <w:r>
        <w:rPr>
          <w:color w:val="31849B" w:themeColor="accent5" w:themeShade="BF"/>
        </w:rPr>
        <w:t xml:space="preserve">  "properties"</w:t>
      </w:r>
      <w:r>
        <w:t>: {</w:t>
      </w:r>
    </w:p>
    <w:p w14:paraId="3CA70870" w14:textId="77777777" w:rsidR="00564C22" w:rsidRDefault="009B1AF1" w:rsidP="00564C22">
      <w:pPr>
        <w:pStyle w:val="Code"/>
        <w:spacing w:line="259" w:lineRule="auto"/>
      </w:pPr>
      <w:r>
        <w:rPr>
          <w:color w:val="31849B" w:themeColor="accent5" w:themeShade="BF"/>
        </w:rPr>
        <w:t xml:space="preserve">    "ID"</w:t>
      </w:r>
      <w:r>
        <w:t>: {</w:t>
      </w:r>
    </w:p>
    <w:p w14:paraId="6EFB856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23AB782" w14:textId="77777777" w:rsidR="00564C22" w:rsidRDefault="009B1AF1" w:rsidP="00564C22">
      <w:pPr>
        <w:pStyle w:val="Code"/>
        <w:spacing w:line="259" w:lineRule="auto"/>
      </w:pPr>
      <w:r>
        <w:t xml:space="preserve">    },</w:t>
      </w:r>
    </w:p>
    <w:p w14:paraId="619EDB74" w14:textId="77777777" w:rsidR="00564C22" w:rsidRDefault="009B1AF1" w:rsidP="00564C22">
      <w:pPr>
        <w:pStyle w:val="Code"/>
        <w:spacing w:line="259" w:lineRule="auto"/>
      </w:pPr>
      <w:r>
        <w:rPr>
          <w:color w:val="31849B" w:themeColor="accent5" w:themeShade="BF"/>
        </w:rPr>
        <w:t xml:space="preserve">    "val"</w:t>
      </w:r>
      <w:r>
        <w:t>: {</w:t>
      </w:r>
    </w:p>
    <w:p w14:paraId="2655DA3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6A0569A" w14:textId="77777777" w:rsidR="00564C22" w:rsidRDefault="009B1AF1" w:rsidP="00564C22">
      <w:pPr>
        <w:pStyle w:val="Code"/>
        <w:spacing w:line="259" w:lineRule="auto"/>
      </w:pPr>
      <w:r>
        <w:t xml:space="preserve">    },</w:t>
      </w:r>
    </w:p>
    <w:p w14:paraId="102732C2" w14:textId="77777777" w:rsidR="00564C22" w:rsidRDefault="009B1AF1" w:rsidP="00564C22">
      <w:pPr>
        <w:pStyle w:val="Code"/>
        <w:spacing w:line="259" w:lineRule="auto"/>
      </w:pPr>
      <w:r>
        <w:rPr>
          <w:color w:val="31849B" w:themeColor="accent5" w:themeShade="BF"/>
        </w:rPr>
        <w:t xml:space="preserve">    "attRef"</w:t>
      </w:r>
      <w:r>
        <w:t>: {</w:t>
      </w:r>
    </w:p>
    <w:p w14:paraId="4AD2E3A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1774CA86" w14:textId="77777777" w:rsidR="00564C22" w:rsidRDefault="009B1AF1" w:rsidP="00564C22">
      <w:pPr>
        <w:pStyle w:val="Code"/>
        <w:spacing w:line="259" w:lineRule="auto"/>
      </w:pPr>
      <w:r>
        <w:t xml:space="preserve">    },</w:t>
      </w:r>
    </w:p>
    <w:p w14:paraId="768A4161" w14:textId="77777777" w:rsidR="00564C22" w:rsidRDefault="009B1AF1" w:rsidP="00564C22">
      <w:pPr>
        <w:pStyle w:val="Code"/>
        <w:spacing w:line="259" w:lineRule="auto"/>
      </w:pPr>
      <w:r>
        <w:rPr>
          <w:color w:val="31849B" w:themeColor="accent5" w:themeShade="BF"/>
        </w:rPr>
        <w:t xml:space="preserve">    "transforms"</w:t>
      </w:r>
      <w:r>
        <w:t>: {</w:t>
      </w:r>
    </w:p>
    <w:p w14:paraId="30FB2A1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E8B6863" w14:textId="77777777" w:rsidR="00564C22" w:rsidRDefault="009B1AF1" w:rsidP="00564C22">
      <w:pPr>
        <w:pStyle w:val="Code"/>
        <w:spacing w:line="259" w:lineRule="auto"/>
      </w:pPr>
      <w:r>
        <w:t xml:space="preserve">    },</w:t>
      </w:r>
    </w:p>
    <w:p w14:paraId="35306D3D" w14:textId="77777777" w:rsidR="00564C22" w:rsidRDefault="009B1AF1" w:rsidP="00564C22">
      <w:pPr>
        <w:pStyle w:val="Code"/>
        <w:spacing w:line="259" w:lineRule="auto"/>
      </w:pPr>
      <w:r>
        <w:rPr>
          <w:color w:val="31849B" w:themeColor="accent5" w:themeShade="BF"/>
        </w:rPr>
        <w:t xml:space="preserve">    "mimeType"</w:t>
      </w:r>
      <w:r>
        <w:t>: {</w:t>
      </w:r>
    </w:p>
    <w:p w14:paraId="1DDB9DB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D3F6109" w14:textId="77777777" w:rsidR="00564C22" w:rsidRDefault="009B1AF1" w:rsidP="00564C22">
      <w:pPr>
        <w:pStyle w:val="Code"/>
        <w:spacing w:line="259" w:lineRule="auto"/>
      </w:pPr>
      <w:r>
        <w:t xml:space="preserve">    },</w:t>
      </w:r>
    </w:p>
    <w:p w14:paraId="537A5608" w14:textId="77777777" w:rsidR="00564C22" w:rsidRDefault="009B1AF1" w:rsidP="00564C22">
      <w:pPr>
        <w:pStyle w:val="Code"/>
        <w:spacing w:line="259" w:lineRule="auto"/>
      </w:pPr>
      <w:r>
        <w:rPr>
          <w:color w:val="31849B" w:themeColor="accent5" w:themeShade="BF"/>
        </w:rPr>
        <w:t xml:space="preserve">    "idRef"</w:t>
      </w:r>
      <w:r>
        <w:t>: {</w:t>
      </w:r>
    </w:p>
    <w:p w14:paraId="174360D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EE74CE9" w14:textId="77777777" w:rsidR="00564C22" w:rsidRDefault="009B1AF1" w:rsidP="00564C22">
      <w:pPr>
        <w:pStyle w:val="Code"/>
        <w:spacing w:line="259" w:lineRule="auto"/>
      </w:pPr>
      <w:r>
        <w:t xml:space="preserve">    }</w:t>
      </w:r>
    </w:p>
    <w:p w14:paraId="5A7E4595" w14:textId="77777777" w:rsidR="00564C22" w:rsidRDefault="009B1AF1" w:rsidP="00564C22">
      <w:pPr>
        <w:pStyle w:val="Code"/>
        <w:spacing w:line="259" w:lineRule="auto"/>
      </w:pPr>
      <w:r>
        <w:t xml:space="preserve">  }</w:t>
      </w:r>
    </w:p>
    <w:p w14:paraId="39405526" w14:textId="77777777" w:rsidR="00564C22" w:rsidRDefault="009B1AF1" w:rsidP="00564C22">
      <w:pPr>
        <w:pStyle w:val="Code"/>
        <w:spacing w:line="259" w:lineRule="auto"/>
      </w:pPr>
      <w:r>
        <w:t>}</w:t>
      </w:r>
    </w:p>
    <w:p w14:paraId="740F5B7B" w14:textId="77777777" w:rsidR="00564C22" w:rsidRDefault="00564C22" w:rsidP="00564C22"/>
    <w:p w14:paraId="0C35853B" w14:textId="77777777" w:rsidR="00564C22" w:rsidRDefault="009B1AF1" w:rsidP="00564C22">
      <w:pPr>
        <w:pStyle w:val="berschrift4"/>
      </w:pPr>
      <w:bookmarkStart w:id="1755" w:name="_Toc8331918"/>
      <w:r>
        <w:lastRenderedPageBreak/>
        <w:t>Any – XML Syntax</w:t>
      </w:r>
      <w:bookmarkEnd w:id="1755"/>
    </w:p>
    <w:p w14:paraId="7C44F289" w14:textId="77777777" w:rsidR="00564C22" w:rsidRPr="5404FA76" w:rsidRDefault="009B1AF1" w:rsidP="00564C22">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14:paraId="7C196442" w14:textId="77777777" w:rsidR="00564C22" w:rsidRDefault="009B1AF1" w:rsidP="00564C22">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52826CB"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14:paraId="20652C77" w14:textId="77777777" w:rsidR="00564C22" w:rsidRDefault="009B1AF1" w:rsidP="00564C22">
      <w:pPr>
        <w:pStyle w:val="Code"/>
      </w:pPr>
      <w:r>
        <w:rPr>
          <w:color w:val="31849B" w:themeColor="accent5" w:themeShade="BF"/>
        </w:rPr>
        <w:t xml:space="preserve">  &lt;xs:complexContent&gt;</w:t>
      </w:r>
    </w:p>
    <w:p w14:paraId="6467884D"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14:paraId="72E4DF37" w14:textId="77777777" w:rsidR="00564C22" w:rsidRDefault="009B1AF1" w:rsidP="00564C22">
      <w:pPr>
        <w:pStyle w:val="Code"/>
      </w:pPr>
      <w:r>
        <w:rPr>
          <w:color w:val="31849B" w:themeColor="accent5" w:themeShade="BF"/>
        </w:rPr>
        <w:t xml:space="preserve">  &lt;/xs:complexContent&gt;</w:t>
      </w:r>
    </w:p>
    <w:p w14:paraId="51543ABD" w14:textId="77777777" w:rsidR="00564C22" w:rsidRDefault="009B1AF1" w:rsidP="00564C22">
      <w:pPr>
        <w:pStyle w:val="Code"/>
      </w:pPr>
      <w:r>
        <w:rPr>
          <w:color w:val="31849B" w:themeColor="accent5" w:themeShade="BF"/>
        </w:rPr>
        <w:t>&lt;/xs:complexType&gt;</w:t>
      </w:r>
    </w:p>
    <w:p w14:paraId="275E44F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14:paraId="6687BB0C" w14:textId="77777777" w:rsidR="00564C22" w:rsidRDefault="009B1AF1" w:rsidP="00564C22">
      <w:pPr>
        <w:pStyle w:val="berschrift3"/>
      </w:pPr>
      <w:bookmarkStart w:id="1756" w:name="_RefComp73C343FC"/>
      <w:bookmarkStart w:id="1757" w:name="_Toc8331919"/>
      <w:r>
        <w:t>Component InternationalString</w:t>
      </w:r>
      <w:bookmarkEnd w:id="1756"/>
      <w:bookmarkEnd w:id="1757"/>
    </w:p>
    <w:p w14:paraId="001FB1FA" w14:textId="77777777" w:rsidR="00564C22" w:rsidRDefault="001725A5" w:rsidP="00564C22">
      <w:r w:rsidRPr="003A06D0">
        <w:t>This element attaches an element to a human-readable string to specify the string’s language.</w:t>
      </w:r>
    </w:p>
    <w:p w14:paraId="5AFB6589" w14:textId="77777777" w:rsidR="00564C22" w:rsidRDefault="009B1AF1" w:rsidP="00564C22">
      <w:r>
        <w:t>Below follows a list of the sub-components that constitute this component:</w:t>
      </w:r>
    </w:p>
    <w:p w14:paraId="79732EEE" w14:textId="77777777" w:rsidR="00564C22" w:rsidRDefault="009B1AF1" w:rsidP="00564C22">
      <w:pPr>
        <w:pStyle w:val="Member"/>
      </w:pPr>
      <w:r>
        <w:t xml:space="preserve">The </w:t>
      </w:r>
      <w:r w:rsidRPr="35C1378D">
        <w:rPr>
          <w:rStyle w:val="Datatype"/>
        </w:rPr>
        <w:t>value</w:t>
      </w:r>
      <w:r>
        <w:t xml:space="preserve"> element MUST contain one instance of a string. </w:t>
      </w:r>
      <w:r w:rsidRPr="003A06D0">
        <w:t>The human readable string. In non-XML representations the value element contains the textual content.</w:t>
      </w:r>
    </w:p>
    <w:p w14:paraId="52DC59D8" w14:textId="77777777" w:rsidR="00564C22" w:rsidRDefault="009B1AF1" w:rsidP="00564C22">
      <w:pPr>
        <w:pStyle w:val="Member"/>
      </w:pPr>
      <w:r>
        <w:t xml:space="preserve">The </w:t>
      </w:r>
      <w:r w:rsidRPr="35C1378D">
        <w:rPr>
          <w:rStyle w:val="Datatype"/>
        </w:rPr>
        <w:t>lang</w:t>
      </w:r>
      <w:r>
        <w:t xml:space="preserve"> element MUST contain one instance of a ISO language descriptor. </w:t>
      </w:r>
      <w:r w:rsidRPr="003A06D0">
        <w:t xml:space="preserve">This element identifies the language of the </w:t>
      </w:r>
      <w:r w:rsidRPr="003A06D0">
        <w:rPr>
          <w:rStyle w:val="Datatype"/>
          <w:lang w:val="en-GB"/>
        </w:rPr>
        <w:t xml:space="preserve">value </w:t>
      </w:r>
      <w:r w:rsidRPr="003A06D0">
        <w:t>element.</w:t>
      </w:r>
    </w:p>
    <w:p w14:paraId="6A6F9732" w14:textId="77777777" w:rsidR="00564C22" w:rsidRDefault="009B1AF1" w:rsidP="00564C22">
      <w:pPr>
        <w:pStyle w:val="berschrift4"/>
      </w:pPr>
      <w:bookmarkStart w:id="1758" w:name="_Toc8331920"/>
      <w:r>
        <w:t>InternationalString – JSON Syntax</w:t>
      </w:r>
      <w:bookmarkEnd w:id="1758"/>
    </w:p>
    <w:p w14:paraId="5608504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14:paraId="17FD6C7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1D44AD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3710E8" w14:textId="77777777" w:rsidR="00564C22" w:rsidRDefault="009B1AF1" w:rsidP="00564C22">
            <w:pPr>
              <w:pStyle w:val="Beschriftung"/>
            </w:pPr>
            <w:r>
              <w:t>Element</w:t>
            </w:r>
          </w:p>
        </w:tc>
        <w:tc>
          <w:tcPr>
            <w:tcW w:w="4675" w:type="dxa"/>
          </w:tcPr>
          <w:p w14:paraId="0B9081E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21718A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848F939"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728DB9A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4883DAC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B188260" w14:textId="77777777" w:rsidR="00564C22" w:rsidRPr="002062A5" w:rsidRDefault="009B1AF1" w:rsidP="00564C22">
            <w:pPr>
              <w:pStyle w:val="Beschriftung"/>
              <w:rPr>
                <w:rStyle w:val="Datatype"/>
                <w:b w:val="0"/>
                <w:bCs w:val="0"/>
              </w:rPr>
            </w:pPr>
            <w:r w:rsidRPr="002062A5">
              <w:rPr>
                <w:rStyle w:val="Datatype"/>
              </w:rPr>
              <w:t>lang</w:t>
            </w:r>
          </w:p>
        </w:tc>
        <w:tc>
          <w:tcPr>
            <w:tcW w:w="4675" w:type="dxa"/>
          </w:tcPr>
          <w:p w14:paraId="464E64F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14:paraId="056DD579"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1A3451E" w14:textId="77777777" w:rsidR="00564C22" w:rsidRDefault="009B1AF1" w:rsidP="00564C22">
      <w:pPr>
        <w:pStyle w:val="Code"/>
        <w:spacing w:line="259" w:lineRule="auto"/>
      </w:pPr>
      <w:r>
        <w:rPr>
          <w:color w:val="31849B" w:themeColor="accent5" w:themeShade="BF"/>
        </w:rPr>
        <w:t>"dsb-InternationalStringType"</w:t>
      </w:r>
      <w:r>
        <w:t>: {</w:t>
      </w:r>
    </w:p>
    <w:p w14:paraId="4F9F78A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3E44F99" w14:textId="77777777" w:rsidR="00564C22" w:rsidRDefault="009B1AF1" w:rsidP="00564C22">
      <w:pPr>
        <w:pStyle w:val="Code"/>
        <w:spacing w:line="259" w:lineRule="auto"/>
      </w:pPr>
      <w:r>
        <w:rPr>
          <w:color w:val="31849B" w:themeColor="accent5" w:themeShade="BF"/>
        </w:rPr>
        <w:t xml:space="preserve">  "properties"</w:t>
      </w:r>
      <w:r>
        <w:t>: {</w:t>
      </w:r>
    </w:p>
    <w:p w14:paraId="58CE6B82" w14:textId="77777777" w:rsidR="00564C22" w:rsidRDefault="009B1AF1" w:rsidP="00564C22">
      <w:pPr>
        <w:pStyle w:val="Code"/>
        <w:spacing w:line="259" w:lineRule="auto"/>
      </w:pPr>
      <w:r>
        <w:rPr>
          <w:color w:val="31849B" w:themeColor="accent5" w:themeShade="BF"/>
        </w:rPr>
        <w:t xml:space="preserve">    "value"</w:t>
      </w:r>
      <w:r>
        <w:t>: {</w:t>
      </w:r>
    </w:p>
    <w:p w14:paraId="01FF4CA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A2C176E" w14:textId="77777777" w:rsidR="00564C22" w:rsidRDefault="009B1AF1" w:rsidP="00564C22">
      <w:pPr>
        <w:pStyle w:val="Code"/>
        <w:spacing w:line="259" w:lineRule="auto"/>
      </w:pPr>
      <w:r>
        <w:t xml:space="preserve">    },</w:t>
      </w:r>
    </w:p>
    <w:p w14:paraId="488BA75C" w14:textId="77777777" w:rsidR="00564C22" w:rsidRDefault="009B1AF1" w:rsidP="00564C22">
      <w:pPr>
        <w:pStyle w:val="Code"/>
        <w:spacing w:line="259" w:lineRule="auto"/>
      </w:pPr>
      <w:r>
        <w:rPr>
          <w:color w:val="31849B" w:themeColor="accent5" w:themeShade="BF"/>
        </w:rPr>
        <w:t xml:space="preserve">    "lang"</w:t>
      </w:r>
      <w:r>
        <w:t>: {</w:t>
      </w:r>
    </w:p>
    <w:p w14:paraId="30A0617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3C710E8" w14:textId="77777777" w:rsidR="00564C22" w:rsidRDefault="009B1AF1" w:rsidP="00564C22">
      <w:pPr>
        <w:pStyle w:val="Code"/>
        <w:spacing w:line="259" w:lineRule="auto"/>
      </w:pPr>
      <w:r>
        <w:t xml:space="preserve">    }</w:t>
      </w:r>
    </w:p>
    <w:p w14:paraId="56E05A7D" w14:textId="77777777" w:rsidR="00564C22" w:rsidRDefault="009B1AF1" w:rsidP="00564C22">
      <w:pPr>
        <w:pStyle w:val="Code"/>
        <w:spacing w:line="259" w:lineRule="auto"/>
      </w:pPr>
      <w:r>
        <w:t xml:space="preserve">  },</w:t>
      </w:r>
    </w:p>
    <w:p w14:paraId="77FC4ED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"lang"</w:t>
      </w:r>
      <w:r>
        <w:t>]</w:t>
      </w:r>
    </w:p>
    <w:p w14:paraId="256886DD" w14:textId="77777777" w:rsidR="00564C22" w:rsidRDefault="009B1AF1" w:rsidP="00564C22">
      <w:pPr>
        <w:pStyle w:val="Code"/>
        <w:spacing w:line="259" w:lineRule="auto"/>
      </w:pPr>
      <w:r>
        <w:t>}</w:t>
      </w:r>
    </w:p>
    <w:p w14:paraId="360A8528" w14:textId="77777777" w:rsidR="00564C22" w:rsidRDefault="00564C22" w:rsidP="00564C22"/>
    <w:p w14:paraId="4CA32433" w14:textId="77777777" w:rsidR="00564C22" w:rsidRDefault="009B1AF1" w:rsidP="00564C22">
      <w:pPr>
        <w:pStyle w:val="berschrift4"/>
      </w:pPr>
      <w:bookmarkStart w:id="1759" w:name="_Toc8331921"/>
      <w:r>
        <w:lastRenderedPageBreak/>
        <w:t>InternationalString – XML Syntax</w:t>
      </w:r>
      <w:bookmarkEnd w:id="1759"/>
    </w:p>
    <w:p w14:paraId="29B09C1C" w14:textId="77777777" w:rsidR="00564C22" w:rsidRPr="5404FA76" w:rsidRDefault="009B1AF1" w:rsidP="00564C22">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14:paraId="7761A101" w14:textId="77777777" w:rsidR="00564C22" w:rsidRDefault="009B1AF1" w:rsidP="00564C22">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76AA47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14:paraId="513441DF" w14:textId="77777777" w:rsidR="00564C22" w:rsidRDefault="009B1AF1" w:rsidP="00564C22">
      <w:pPr>
        <w:pStyle w:val="Code"/>
      </w:pPr>
      <w:r>
        <w:rPr>
          <w:color w:val="31849B" w:themeColor="accent5" w:themeShade="BF"/>
        </w:rPr>
        <w:t xml:space="preserve">  &lt;xs:simpleContent&gt;</w:t>
      </w:r>
    </w:p>
    <w:p w14:paraId="5CCFDD5B"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2D6BC1A1"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9F0019A" w14:textId="77777777" w:rsidR="00564C22" w:rsidRDefault="009B1AF1" w:rsidP="00564C22">
      <w:pPr>
        <w:pStyle w:val="Code"/>
      </w:pPr>
      <w:r>
        <w:rPr>
          <w:color w:val="31849B" w:themeColor="accent5" w:themeShade="BF"/>
        </w:rPr>
        <w:t xml:space="preserve">    &lt;/xs:extension&gt;</w:t>
      </w:r>
    </w:p>
    <w:p w14:paraId="277A28B2" w14:textId="77777777" w:rsidR="00564C22" w:rsidRDefault="009B1AF1" w:rsidP="00564C22">
      <w:pPr>
        <w:pStyle w:val="Code"/>
      </w:pPr>
      <w:r>
        <w:rPr>
          <w:color w:val="31849B" w:themeColor="accent5" w:themeShade="BF"/>
        </w:rPr>
        <w:t xml:space="preserve">  &lt;/xs:simpleContent&gt;</w:t>
      </w:r>
    </w:p>
    <w:p w14:paraId="1477ED8A" w14:textId="77777777" w:rsidR="00564C22" w:rsidRDefault="009B1AF1" w:rsidP="00564C22">
      <w:pPr>
        <w:pStyle w:val="Code"/>
      </w:pPr>
      <w:r>
        <w:rPr>
          <w:color w:val="31849B" w:themeColor="accent5" w:themeShade="BF"/>
        </w:rPr>
        <w:t>&lt;/xs:complexType&gt;</w:t>
      </w:r>
    </w:p>
    <w:p w14:paraId="57E0757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p>
    <w:p w14:paraId="59062D44" w14:textId="77777777" w:rsidR="00564C22" w:rsidRDefault="009B1AF1" w:rsidP="00564C22">
      <w:pPr>
        <w:pStyle w:val="berschrift3"/>
      </w:pPr>
      <w:bookmarkStart w:id="1760" w:name="_RefComp96A5B17F"/>
      <w:bookmarkStart w:id="1761" w:name="_Toc8331922"/>
      <w:r>
        <w:t>Component DigestInfo</w:t>
      </w:r>
      <w:bookmarkEnd w:id="1760"/>
      <w:bookmarkEnd w:id="1761"/>
    </w:p>
    <w:p w14:paraId="5D0372E7" w14:textId="77777777" w:rsidR="00564C22" w:rsidRDefault="001725A5" w:rsidP="00564C22">
      <w:r w:rsidRPr="003A06D0">
        <w:t xml:space="preserve">The </w:t>
      </w:r>
      <w:r w:rsidRPr="003A06D0">
        <w:rPr>
          <w:rStyle w:val="Datatype"/>
          <w:lang w:val="en-GB"/>
        </w:rPr>
        <w:t>DigestInfo</w:t>
      </w:r>
      <w:r w:rsidRPr="003A06D0">
        <w:t xml:space="preserve"> component holds a digest value and an identification of the used digest algorithm. The </w:t>
      </w:r>
      <w:r w:rsidRPr="003A06D0">
        <w:rPr>
          <w:rStyle w:val="Datatype"/>
          <w:lang w:val="en-GB"/>
        </w:rPr>
        <w:t>DigestMethod</w:t>
      </w:r>
      <w:r w:rsidRPr="003A06D0">
        <w:t xml:space="preserve"> isn’t strongly typed intentionally to support a broad variety of identifiers.</w:t>
      </w:r>
    </w:p>
    <w:p w14:paraId="685BE2A7" w14:textId="77777777" w:rsidR="00564C22" w:rsidRDefault="009B1AF1" w:rsidP="00564C22">
      <w:r>
        <w:t>Below follows a list of the sub-components that constitute this component:</w:t>
      </w:r>
    </w:p>
    <w:p w14:paraId="28131F99" w14:textId="77777777" w:rsidR="00564C22" w:rsidRDefault="009B1AF1" w:rsidP="00564C22">
      <w:pPr>
        <w:pStyle w:val="Member"/>
      </w:pPr>
      <w:r>
        <w:t xml:space="preserve">The </w:t>
      </w:r>
      <w:r w:rsidRPr="35C1378D">
        <w:rPr>
          <w:rStyle w:val="Datatype"/>
        </w:rPr>
        <w:t>DigestMethod</w:t>
      </w:r>
      <w:r>
        <w:t xml:space="preserve"> element MUST contain one instance of a string. </w:t>
      </w:r>
      <w:r w:rsidRPr="003A06D0">
        <w:t>The string describes the digest algorithm in an appropriate way for the server side processing. Depending on the signature format this may be an OID (e.g. ‘2.16.840.1.101.3.4.2.1’), an URI (e.g. ‘http://www.w3.org/2001/04/xmlenc#sha256’) or a descriptive string (‘SHA-256’).</w:t>
      </w:r>
    </w:p>
    <w:p w14:paraId="00AFFEE3" w14:textId="77777777" w:rsidR="00564C22" w:rsidRDefault="009B1AF1" w:rsidP="00564C22">
      <w:pPr>
        <w:pStyle w:val="Member"/>
      </w:pPr>
      <w:r>
        <w:t xml:space="preserve">The </w:t>
      </w:r>
      <w:r w:rsidRPr="35C1378D">
        <w:rPr>
          <w:rStyle w:val="Datatype"/>
        </w:rPr>
        <w:t>DigestValue</w:t>
      </w:r>
      <w:r>
        <w:t xml:space="preserve"> element MUST contain one instance of base64 encoded binary data. </w:t>
      </w:r>
    </w:p>
    <w:p w14:paraId="7AD1F6D2" w14:textId="77777777" w:rsidR="00564C22" w:rsidRDefault="009B1AF1" w:rsidP="00564C22">
      <w:pPr>
        <w:pStyle w:val="berschrift4"/>
      </w:pPr>
      <w:bookmarkStart w:id="1762" w:name="_Toc8331923"/>
      <w:r>
        <w:t>DigestInfo – JSON Syntax</w:t>
      </w:r>
      <w:bookmarkEnd w:id="1762"/>
    </w:p>
    <w:p w14:paraId="63F6C48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14:paraId="0CDD9C1A"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450C47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BA4200" w14:textId="77777777" w:rsidR="00564C22" w:rsidRDefault="009B1AF1" w:rsidP="00564C22">
            <w:pPr>
              <w:pStyle w:val="Beschriftung"/>
            </w:pPr>
            <w:r>
              <w:t>Element</w:t>
            </w:r>
          </w:p>
        </w:tc>
        <w:tc>
          <w:tcPr>
            <w:tcW w:w="4675" w:type="dxa"/>
          </w:tcPr>
          <w:p w14:paraId="0082C87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EF81E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8CBC4E" w14:textId="77777777" w:rsidR="00564C22" w:rsidRPr="002062A5" w:rsidRDefault="009B1AF1" w:rsidP="00564C22">
            <w:pPr>
              <w:pStyle w:val="Beschriftung"/>
              <w:rPr>
                <w:rStyle w:val="Datatype"/>
                <w:b w:val="0"/>
                <w:bCs w:val="0"/>
              </w:rPr>
            </w:pPr>
            <w:r w:rsidRPr="002062A5">
              <w:rPr>
                <w:rStyle w:val="Datatype"/>
              </w:rPr>
              <w:t>DigestMethod</w:t>
            </w:r>
          </w:p>
        </w:tc>
        <w:tc>
          <w:tcPr>
            <w:tcW w:w="4675" w:type="dxa"/>
          </w:tcPr>
          <w:p w14:paraId="4720C37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564C22" w14:paraId="3DD092D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FAEBB86" w14:textId="77777777" w:rsidR="00564C22" w:rsidRPr="002062A5" w:rsidRDefault="009B1AF1" w:rsidP="00564C22">
            <w:pPr>
              <w:pStyle w:val="Beschriftung"/>
              <w:rPr>
                <w:rStyle w:val="Datatype"/>
                <w:b w:val="0"/>
                <w:bCs w:val="0"/>
              </w:rPr>
            </w:pPr>
            <w:r w:rsidRPr="002062A5">
              <w:rPr>
                <w:rStyle w:val="Datatype"/>
              </w:rPr>
              <w:t>DigestValue</w:t>
            </w:r>
          </w:p>
        </w:tc>
        <w:tc>
          <w:tcPr>
            <w:tcW w:w="4675" w:type="dxa"/>
          </w:tcPr>
          <w:p w14:paraId="0D5CD7D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14:paraId="059D3B9D"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C04A7C9" w14:textId="77777777" w:rsidR="00564C22" w:rsidRDefault="009B1AF1" w:rsidP="00564C22">
      <w:pPr>
        <w:pStyle w:val="Code"/>
        <w:spacing w:line="259" w:lineRule="auto"/>
      </w:pPr>
      <w:r>
        <w:rPr>
          <w:color w:val="31849B" w:themeColor="accent5" w:themeShade="BF"/>
        </w:rPr>
        <w:t>"dsb-DigestInfoType"</w:t>
      </w:r>
      <w:r>
        <w:t>: {</w:t>
      </w:r>
    </w:p>
    <w:p w14:paraId="59A5BB3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60CD852" w14:textId="77777777" w:rsidR="00564C22" w:rsidRDefault="009B1AF1" w:rsidP="00564C22">
      <w:pPr>
        <w:pStyle w:val="Code"/>
        <w:spacing w:line="259" w:lineRule="auto"/>
      </w:pPr>
      <w:r>
        <w:rPr>
          <w:color w:val="31849B" w:themeColor="accent5" w:themeShade="BF"/>
        </w:rPr>
        <w:t xml:space="preserve">  "properties"</w:t>
      </w:r>
      <w:r>
        <w:t>: {</w:t>
      </w:r>
    </w:p>
    <w:p w14:paraId="75D38E5D" w14:textId="77777777" w:rsidR="00564C22" w:rsidRDefault="009B1AF1" w:rsidP="00564C22">
      <w:pPr>
        <w:pStyle w:val="Code"/>
        <w:spacing w:line="259" w:lineRule="auto"/>
      </w:pPr>
      <w:r>
        <w:rPr>
          <w:color w:val="31849B" w:themeColor="accent5" w:themeShade="BF"/>
        </w:rPr>
        <w:t xml:space="preserve">    "alg"</w:t>
      </w:r>
      <w:r>
        <w:t>: {</w:t>
      </w:r>
    </w:p>
    <w:p w14:paraId="5009780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64F64B7" w14:textId="77777777" w:rsidR="00564C22" w:rsidRDefault="009B1AF1" w:rsidP="00564C22">
      <w:pPr>
        <w:pStyle w:val="Code"/>
        <w:spacing w:line="259" w:lineRule="auto"/>
      </w:pPr>
      <w:r>
        <w:t xml:space="preserve">    },</w:t>
      </w:r>
    </w:p>
    <w:p w14:paraId="7ED779B9" w14:textId="77777777" w:rsidR="00564C22" w:rsidRDefault="009B1AF1" w:rsidP="00564C22">
      <w:pPr>
        <w:pStyle w:val="Code"/>
        <w:spacing w:line="259" w:lineRule="auto"/>
      </w:pPr>
      <w:r>
        <w:rPr>
          <w:color w:val="31849B" w:themeColor="accent5" w:themeShade="BF"/>
        </w:rPr>
        <w:t xml:space="preserve">    "val"</w:t>
      </w:r>
      <w:r>
        <w:t>: {</w:t>
      </w:r>
    </w:p>
    <w:p w14:paraId="2B65A5B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59352E4" w14:textId="77777777" w:rsidR="00564C22" w:rsidRDefault="009B1AF1" w:rsidP="00564C22">
      <w:pPr>
        <w:pStyle w:val="Code"/>
        <w:spacing w:line="259" w:lineRule="auto"/>
      </w:pPr>
      <w:r>
        <w:t xml:space="preserve">    }</w:t>
      </w:r>
    </w:p>
    <w:p w14:paraId="2FDFE6DF" w14:textId="77777777" w:rsidR="00564C22" w:rsidRDefault="009B1AF1" w:rsidP="00564C22">
      <w:pPr>
        <w:pStyle w:val="Code"/>
        <w:spacing w:line="259" w:lineRule="auto"/>
      </w:pPr>
      <w:r>
        <w:t xml:space="preserve">  },</w:t>
      </w:r>
    </w:p>
    <w:p w14:paraId="3BA8BE2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"alg", "val"</w:t>
      </w:r>
      <w:r>
        <w:t>]</w:t>
      </w:r>
    </w:p>
    <w:p w14:paraId="53946A8F" w14:textId="77777777" w:rsidR="00564C22" w:rsidRDefault="009B1AF1" w:rsidP="00564C22">
      <w:pPr>
        <w:pStyle w:val="Code"/>
        <w:spacing w:line="259" w:lineRule="auto"/>
      </w:pPr>
      <w:r>
        <w:t>}</w:t>
      </w:r>
    </w:p>
    <w:p w14:paraId="7FC8E236" w14:textId="77777777" w:rsidR="00564C22" w:rsidRDefault="00564C22" w:rsidP="00564C22"/>
    <w:p w14:paraId="589B31E5" w14:textId="77777777" w:rsidR="00564C22" w:rsidRDefault="009B1AF1" w:rsidP="00564C22">
      <w:pPr>
        <w:pStyle w:val="berschrift4"/>
      </w:pPr>
      <w:bookmarkStart w:id="1763" w:name="_Toc8331924"/>
      <w:r>
        <w:t>DigestInfo – XML Syntax</w:t>
      </w:r>
      <w:bookmarkEnd w:id="1763"/>
    </w:p>
    <w:p w14:paraId="54D5F6D5" w14:textId="77777777" w:rsidR="00564C22" w:rsidRPr="5404FA76" w:rsidRDefault="009B1AF1" w:rsidP="00564C22">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14:paraId="2F6B1EA6" w14:textId="77777777" w:rsidR="00564C22" w:rsidRDefault="009B1AF1" w:rsidP="00564C22">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3B8394E8"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14:paraId="41F45083" w14:textId="77777777" w:rsidR="00564C22" w:rsidRDefault="009B1AF1" w:rsidP="00564C22">
      <w:pPr>
        <w:pStyle w:val="Code"/>
      </w:pPr>
      <w:r>
        <w:rPr>
          <w:color w:val="31849B" w:themeColor="accent5" w:themeShade="BF"/>
        </w:rPr>
        <w:t xml:space="preserve">  &lt;xs:sequence&gt;</w:t>
      </w:r>
    </w:p>
    <w:p w14:paraId="54C18F5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0A445E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91ABE8E" w14:textId="77777777" w:rsidR="00564C22" w:rsidRDefault="009B1AF1" w:rsidP="00564C22">
      <w:pPr>
        <w:pStyle w:val="Code"/>
      </w:pPr>
      <w:r>
        <w:rPr>
          <w:color w:val="31849B" w:themeColor="accent5" w:themeShade="BF"/>
        </w:rPr>
        <w:t xml:space="preserve">  &lt;/xs:sequence&gt;</w:t>
      </w:r>
    </w:p>
    <w:p w14:paraId="720D2F4A" w14:textId="77777777" w:rsidR="00564C22" w:rsidRDefault="009B1AF1" w:rsidP="00564C22">
      <w:pPr>
        <w:pStyle w:val="Code"/>
      </w:pPr>
      <w:r>
        <w:rPr>
          <w:color w:val="31849B" w:themeColor="accent5" w:themeShade="BF"/>
        </w:rPr>
        <w:t>&lt;/xs:complexType&gt;</w:t>
      </w:r>
    </w:p>
    <w:p w14:paraId="7EDC24B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14:paraId="5E78690D" w14:textId="77777777" w:rsidR="00564C22" w:rsidRDefault="009B1AF1" w:rsidP="00564C22">
      <w:pPr>
        <w:pStyle w:val="berschrift3"/>
      </w:pPr>
      <w:bookmarkStart w:id="1764" w:name="_RefComp23E43D4E"/>
      <w:bookmarkStart w:id="1765" w:name="_Toc8331925"/>
      <w:r>
        <w:t>Component AttachmentReference</w:t>
      </w:r>
      <w:bookmarkEnd w:id="1764"/>
      <w:bookmarkEnd w:id="1765"/>
    </w:p>
    <w:p w14:paraId="4C62EDF7" w14:textId="77777777" w:rsidR="00564C22" w:rsidRDefault="001725A5" w:rsidP="00564C22">
      <w:r w:rsidRPr="003A06D0">
        <w:t xml:space="preserve">Applications MAY support SOAP 1.2 attachment feature </w:t>
      </w:r>
      <w:r w:rsidRPr="003A06D0">
        <w:rPr>
          <w:b/>
          <w:bCs/>
          <w:color w:val="000000" w:themeColor="text1"/>
          <w:lang w:val="en-GB"/>
        </w:rPr>
        <w:t>[SOAPAtt]</w:t>
      </w:r>
      <w:r w:rsidRPr="003A06D0">
        <w:t xml:space="preserve"> or other attachment specifications (e.g. </w:t>
      </w:r>
      <w:r w:rsidRPr="003A06D0">
        <w:rPr>
          <w:b/>
          <w:lang w:val="en-GB"/>
        </w:rPr>
        <w:t>[SOAPMtom]</w:t>
      </w:r>
      <w:r w:rsidRPr="003A06D0">
        <w:t>) to transmit documents.</w:t>
      </w:r>
    </w:p>
    <w:p w14:paraId="0A4FF932" w14:textId="77777777" w:rsidR="00564C22" w:rsidRDefault="009B1AF1" w:rsidP="00564C22">
      <w:r>
        <w:t>Below follows a list of the sub-components that constitute this component:</w:t>
      </w:r>
    </w:p>
    <w:p w14:paraId="3917AC2F" w14:textId="77777777" w:rsidR="00564C22" w:rsidRDefault="009B1AF1" w:rsidP="00564C22">
      <w:pPr>
        <w:pStyle w:val="Member"/>
      </w:pPr>
      <w:r>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compare it against the supplied </w:t>
      </w:r>
      <w:r w:rsidRPr="003A06D0">
        <w:rPr>
          <w:rStyle w:val="Datatype"/>
          <w:lang w:val="en-GB"/>
        </w:rPr>
        <w:t>DigestValue</w:t>
      </w:r>
      <w:r w:rsidRPr="003A06D0">
        <w:t>. If the comparison fails</w:t>
      </w:r>
      <w:r w:rsidR="009A4727">
        <w:t>,</w:t>
      </w:r>
      <w:r w:rsidRPr="003A06D0">
        <w:t xml:space="preserve"> then a </w:t>
      </w:r>
      <w:r w:rsidRPr="003A06D0">
        <w:rPr>
          <w:rStyle w:val="Datatype"/>
          <w:lang w:val="en-GB"/>
        </w:rPr>
        <w:t>RequesterError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w14:paraId="5C3569AE" w14:textId="77777777" w:rsidR="00564C22" w:rsidRDefault="009B1AF1" w:rsidP="00564C22">
      <w:pPr>
        <w:pStyle w:val="Member"/>
      </w:pPr>
      <w:r>
        <w:t xml:space="preserve">The </w:t>
      </w:r>
      <w:r w:rsidRPr="35C1378D">
        <w:rPr>
          <w:rStyle w:val="Datatype"/>
        </w:rPr>
        <w:t>AttRefURI</w:t>
      </w:r>
      <w:r>
        <w:t xml:space="preserve"> element MUST contain one instance of a URI. </w:t>
      </w:r>
      <w:r w:rsidRPr="003A06D0">
        <w:t xml:space="preserve">SOAP 1.2 attachment feature [SOAPAtt] states that any secondary part ("attachment") can be referenced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p>
    <w:p w14:paraId="0824138D" w14:textId="77777777" w:rsidR="00564C22" w:rsidRDefault="009B1AF1" w:rsidP="00564C22">
      <w:pPr>
        <w:pStyle w:val="berschrift4"/>
      </w:pPr>
      <w:bookmarkStart w:id="1766" w:name="_Toc8331926"/>
      <w:r>
        <w:t>AttachmentReference – JSON Syntax</w:t>
      </w:r>
      <w:bookmarkEnd w:id="1766"/>
    </w:p>
    <w:p w14:paraId="6B0ECBC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14:paraId="31AD97E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0C1BDB1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A901FB" w14:textId="77777777" w:rsidR="00564C22" w:rsidRDefault="009B1AF1" w:rsidP="00564C22">
            <w:pPr>
              <w:pStyle w:val="Beschriftung"/>
            </w:pPr>
            <w:r>
              <w:t>Element</w:t>
            </w:r>
          </w:p>
        </w:tc>
        <w:tc>
          <w:tcPr>
            <w:tcW w:w="4675" w:type="dxa"/>
          </w:tcPr>
          <w:p w14:paraId="4DBDF990"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5224D7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3AFAECF" w14:textId="77777777" w:rsidR="00564C22" w:rsidRPr="002062A5" w:rsidRDefault="009B1AF1" w:rsidP="00564C22">
            <w:pPr>
              <w:pStyle w:val="Beschriftung"/>
              <w:rPr>
                <w:rStyle w:val="Datatype"/>
                <w:b w:val="0"/>
                <w:bCs w:val="0"/>
              </w:rPr>
            </w:pPr>
            <w:r w:rsidRPr="002062A5">
              <w:rPr>
                <w:rStyle w:val="Datatype"/>
              </w:rPr>
              <w:t>DigestInfo</w:t>
            </w:r>
          </w:p>
        </w:tc>
        <w:tc>
          <w:tcPr>
            <w:tcW w:w="4675" w:type="dxa"/>
          </w:tcPr>
          <w:p w14:paraId="25D2054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564C22" w14:paraId="2D9DD66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00296B0" w14:textId="77777777" w:rsidR="00564C22" w:rsidRPr="002062A5" w:rsidRDefault="009B1AF1" w:rsidP="00564C22">
            <w:pPr>
              <w:pStyle w:val="Beschriftung"/>
              <w:rPr>
                <w:rStyle w:val="Datatype"/>
                <w:b w:val="0"/>
                <w:bCs w:val="0"/>
              </w:rPr>
            </w:pPr>
            <w:r w:rsidRPr="002062A5">
              <w:rPr>
                <w:rStyle w:val="Datatype"/>
              </w:rPr>
              <w:t>AttRefURI</w:t>
            </w:r>
          </w:p>
        </w:tc>
        <w:tc>
          <w:tcPr>
            <w:tcW w:w="4675" w:type="dxa"/>
          </w:tcPr>
          <w:p w14:paraId="4E5BAA3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14:paraId="1B35E4E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D9B95C8" w14:textId="77777777" w:rsidR="00564C22" w:rsidRDefault="009B1AF1" w:rsidP="00564C22">
      <w:pPr>
        <w:pStyle w:val="Code"/>
        <w:spacing w:line="259" w:lineRule="auto"/>
      </w:pPr>
      <w:r>
        <w:rPr>
          <w:color w:val="31849B" w:themeColor="accent5" w:themeShade="BF"/>
        </w:rPr>
        <w:lastRenderedPageBreak/>
        <w:t>"dsb-AttachmentReferenceType"</w:t>
      </w:r>
      <w:r>
        <w:t>: {</w:t>
      </w:r>
    </w:p>
    <w:p w14:paraId="54CE236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32FEE53" w14:textId="77777777" w:rsidR="00564C22" w:rsidRDefault="009B1AF1" w:rsidP="00564C22">
      <w:pPr>
        <w:pStyle w:val="Code"/>
        <w:spacing w:line="259" w:lineRule="auto"/>
      </w:pPr>
      <w:r>
        <w:rPr>
          <w:color w:val="31849B" w:themeColor="accent5" w:themeShade="BF"/>
        </w:rPr>
        <w:t xml:space="preserve">  "properties"</w:t>
      </w:r>
      <w:r>
        <w:t>: {</w:t>
      </w:r>
    </w:p>
    <w:p w14:paraId="60D68E76" w14:textId="77777777" w:rsidR="00564C22" w:rsidRDefault="009B1AF1" w:rsidP="00564C22">
      <w:pPr>
        <w:pStyle w:val="Code"/>
        <w:spacing w:line="259" w:lineRule="auto"/>
      </w:pPr>
      <w:r>
        <w:rPr>
          <w:color w:val="31849B" w:themeColor="accent5" w:themeShade="BF"/>
        </w:rPr>
        <w:t xml:space="preserve">    "di"</w:t>
      </w:r>
      <w:r>
        <w:t>: {</w:t>
      </w:r>
    </w:p>
    <w:p w14:paraId="22243A6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2E27E94" w14:textId="77777777" w:rsidR="00564C22" w:rsidRDefault="009B1AF1" w:rsidP="00564C22">
      <w:pPr>
        <w:pStyle w:val="Code"/>
        <w:spacing w:line="259" w:lineRule="auto"/>
      </w:pPr>
      <w:r>
        <w:rPr>
          <w:color w:val="31849B" w:themeColor="accent5" w:themeShade="BF"/>
        </w:rPr>
        <w:t xml:space="preserve">      "items"</w:t>
      </w:r>
      <w:r>
        <w:t>: {</w:t>
      </w:r>
    </w:p>
    <w:p w14:paraId="261ECD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06CB2499" w14:textId="77777777" w:rsidR="00564C22" w:rsidRDefault="009B1AF1" w:rsidP="00564C22">
      <w:pPr>
        <w:pStyle w:val="Code"/>
        <w:spacing w:line="259" w:lineRule="auto"/>
      </w:pPr>
      <w:r>
        <w:t xml:space="preserve">      }</w:t>
      </w:r>
    </w:p>
    <w:p w14:paraId="3A47A83F" w14:textId="77777777" w:rsidR="00564C22" w:rsidRDefault="009B1AF1" w:rsidP="00564C22">
      <w:pPr>
        <w:pStyle w:val="Code"/>
        <w:spacing w:line="259" w:lineRule="auto"/>
      </w:pPr>
      <w:r>
        <w:t xml:space="preserve">    },</w:t>
      </w:r>
    </w:p>
    <w:p w14:paraId="6A0E483C" w14:textId="77777777" w:rsidR="00564C22" w:rsidRDefault="009B1AF1" w:rsidP="00564C22">
      <w:pPr>
        <w:pStyle w:val="Code"/>
        <w:spacing w:line="259" w:lineRule="auto"/>
      </w:pPr>
      <w:r>
        <w:rPr>
          <w:color w:val="31849B" w:themeColor="accent5" w:themeShade="BF"/>
        </w:rPr>
        <w:t xml:space="preserve">    "attURI"</w:t>
      </w:r>
      <w:r>
        <w:t>: {</w:t>
      </w:r>
    </w:p>
    <w:p w14:paraId="40F60D5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A6AEA39" w14:textId="77777777" w:rsidR="00564C22" w:rsidRDefault="009B1AF1" w:rsidP="00564C22">
      <w:pPr>
        <w:pStyle w:val="Code"/>
        <w:spacing w:line="259" w:lineRule="auto"/>
      </w:pPr>
      <w:r>
        <w:t xml:space="preserve">    }</w:t>
      </w:r>
    </w:p>
    <w:p w14:paraId="32A84CD9" w14:textId="77777777" w:rsidR="00564C22" w:rsidRDefault="009B1AF1" w:rsidP="00564C22">
      <w:pPr>
        <w:pStyle w:val="Code"/>
        <w:spacing w:line="259" w:lineRule="auto"/>
      </w:pPr>
      <w:r>
        <w:t xml:space="preserve">  },</w:t>
      </w:r>
    </w:p>
    <w:p w14:paraId="7D98E6E3"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"attURI"</w:t>
      </w:r>
      <w:r>
        <w:t>]</w:t>
      </w:r>
    </w:p>
    <w:p w14:paraId="6DDE8C4C" w14:textId="77777777" w:rsidR="00564C22" w:rsidRDefault="009B1AF1" w:rsidP="00564C22">
      <w:pPr>
        <w:pStyle w:val="Code"/>
        <w:spacing w:line="259" w:lineRule="auto"/>
      </w:pPr>
      <w:r>
        <w:t>}</w:t>
      </w:r>
    </w:p>
    <w:p w14:paraId="0DB926F0" w14:textId="77777777" w:rsidR="00564C22" w:rsidRDefault="00564C22" w:rsidP="00564C22"/>
    <w:p w14:paraId="13178B40" w14:textId="77777777" w:rsidR="00564C22" w:rsidRDefault="009B1AF1" w:rsidP="00564C22">
      <w:pPr>
        <w:pStyle w:val="berschrift4"/>
      </w:pPr>
      <w:bookmarkStart w:id="1767" w:name="_Toc8331927"/>
      <w:r>
        <w:t>AttachmentReference – XML Syntax</w:t>
      </w:r>
      <w:bookmarkEnd w:id="1767"/>
    </w:p>
    <w:p w14:paraId="0945C35C" w14:textId="77777777" w:rsidR="00564C22" w:rsidRPr="5404FA76" w:rsidRDefault="009B1AF1" w:rsidP="00564C22">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14:paraId="5464613C" w14:textId="77777777" w:rsidR="00564C22" w:rsidRDefault="009B1AF1" w:rsidP="00564C22">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9F3193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14:paraId="6E1ADAFF" w14:textId="77777777" w:rsidR="00564C22" w:rsidRDefault="009B1AF1" w:rsidP="00564C22">
      <w:pPr>
        <w:pStyle w:val="Code"/>
      </w:pPr>
      <w:r>
        <w:rPr>
          <w:color w:val="31849B" w:themeColor="accent5" w:themeShade="BF"/>
        </w:rPr>
        <w:t xml:space="preserve">  &lt;xs:sequence&gt;</w:t>
      </w:r>
    </w:p>
    <w:p w14:paraId="1750533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F94174C" w14:textId="77777777" w:rsidR="00564C22" w:rsidRDefault="009B1AF1" w:rsidP="00564C22">
      <w:pPr>
        <w:pStyle w:val="Code"/>
      </w:pPr>
      <w:r>
        <w:rPr>
          <w:color w:val="31849B" w:themeColor="accent5" w:themeShade="BF"/>
        </w:rPr>
        <w:t xml:space="preserve">  &lt;/xs:sequence&gt;</w:t>
      </w:r>
    </w:p>
    <w:p w14:paraId="6F4ECE0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D428922" w14:textId="77777777" w:rsidR="00564C22" w:rsidRDefault="009B1AF1" w:rsidP="00564C22">
      <w:pPr>
        <w:pStyle w:val="Code"/>
      </w:pPr>
      <w:r>
        <w:rPr>
          <w:color w:val="31849B" w:themeColor="accent5" w:themeShade="BF"/>
        </w:rPr>
        <w:t>&lt;/xs:complexType&gt;</w:t>
      </w:r>
    </w:p>
    <w:p w14:paraId="3C93A5C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14:paraId="074CC27B" w14:textId="77777777" w:rsidR="00564C22" w:rsidRDefault="009B1AF1" w:rsidP="00564C22">
      <w:pPr>
        <w:pStyle w:val="berschrift3"/>
      </w:pPr>
      <w:bookmarkStart w:id="1768" w:name="_RefComp2EB1F1FA"/>
      <w:bookmarkStart w:id="1769" w:name="_Toc8331928"/>
      <w:r>
        <w:t>Component Base64Data</w:t>
      </w:r>
      <w:bookmarkEnd w:id="1768"/>
      <w:bookmarkEnd w:id="1769"/>
    </w:p>
    <w:p w14:paraId="26CD98B7" w14:textId="77777777" w:rsidR="00564C22" w:rsidRDefault="001725A5" w:rsidP="00564C22">
      <w:r w:rsidRPr="003A06D0">
        <w:t xml:space="preserve">The </w:t>
      </w:r>
      <w:r w:rsidRPr="003A06D0">
        <w:rPr>
          <w:rStyle w:val="Datatype"/>
          <w:lang w:val="en-GB"/>
        </w:rPr>
        <w:t>Base64Data</w:t>
      </w:r>
      <w:r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t xml:space="preserve"> or </w:t>
      </w:r>
      <w:r w:rsidRPr="003A06D0">
        <w:rPr>
          <w:rStyle w:val="Datatype"/>
          <w:lang w:val="en-GB"/>
        </w:rPr>
        <w:t>AttRefURI</w:t>
      </w:r>
      <w:r w:rsidRPr="003A06D0">
        <w:t>.</w:t>
      </w:r>
    </w:p>
    <w:p w14:paraId="38686884" w14:textId="77777777" w:rsidR="00564C22" w:rsidRDefault="009B1AF1" w:rsidP="00564C22">
      <w:r>
        <w:t>Below follows a list of the sub-components that constitute this component:</w:t>
      </w:r>
    </w:p>
    <w:p w14:paraId="187E6719" w14:textId="77777777" w:rsidR="00564C22" w:rsidRDefault="009B1AF1" w:rsidP="00564C22">
      <w:pPr>
        <w:pStyle w:val="Member"/>
      </w:pPr>
      <w:r>
        <w:lastRenderedPageBreak/>
        <w:t xml:space="preserve">The OPTIONAL </w:t>
      </w:r>
      <w:r w:rsidRPr="35C1378D">
        <w:rPr>
          <w:rStyle w:val="Datatype"/>
        </w:rPr>
        <w:t>Value</w:t>
      </w:r>
      <w:r>
        <w:t xml:space="preserve"> element, if present, MUST contain one instance of base64 encoded binary data. </w:t>
      </w:r>
      <w:r w:rsidRPr="003A06D0">
        <w:t>This element holds an instance of generic content. This could be a document to be signed, a signature, a schema or other data.</w:t>
      </w:r>
    </w:p>
    <w:p w14:paraId="4445E713" w14:textId="77777777" w:rsidR="00564C22" w:rsidRDefault="009B1AF1" w:rsidP="00564C22">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r w:rsidRPr="003A06D0">
        <w:t>This element allows to reference content that is transferred in a non-inlined way. These mechanisms may take advantage of optimizations (e.g. optimized transfer encodings). The content of MAY be integrity-protected by a message digest.</w:t>
      </w:r>
    </w:p>
    <w:p w14:paraId="48BE9832" w14:textId="77777777" w:rsidR="00564C22" w:rsidRDefault="009B1AF1" w:rsidP="00564C22">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00716D9A" w:rsidRPr="00716D9A">
        <w:t xml:space="preserve">This subcomponent can be used to specify additionally transformations of the </w:t>
      </w:r>
      <w:r w:rsidR="00716D9A">
        <w:t>data</w:t>
      </w:r>
      <w:r w:rsidR="00716D9A" w:rsidRPr="00716D9A">
        <w:t xml:space="preserve"> </w:t>
      </w:r>
      <w:r w:rsidR="00716D9A">
        <w:t xml:space="preserve">represented by this </w:t>
      </w:r>
      <w:r w:rsidR="00716D9A" w:rsidRPr="003A06D0">
        <w:rPr>
          <w:rStyle w:val="Datatype"/>
          <w:lang w:val="en-GB"/>
        </w:rPr>
        <w:t>Base64Data</w:t>
      </w:r>
      <w:r w:rsidR="00716D9A" w:rsidRPr="003A06D0">
        <w:t xml:space="preserve"> </w:t>
      </w:r>
      <w:r w:rsidR="00716D9A">
        <w:t>component (after base</w:t>
      </w:r>
      <w:r w:rsidR="00716D9A" w:rsidRPr="00716D9A">
        <w:t>64 decoding of the transport element</w:t>
      </w:r>
      <w:r w:rsidR="00716D9A">
        <w:t>, if necessary</w:t>
      </w:r>
      <w:r w:rsidR="00716D9A" w:rsidRPr="00716D9A">
        <w:t>). For example</w:t>
      </w:r>
      <w:r w:rsidR="009A4727">
        <w:t>,</w:t>
      </w:r>
      <w:r w:rsidR="00716D9A" w:rsidRPr="00716D9A">
        <w:t xml:space="preserve"> this may be a decryption step.</w:t>
      </w:r>
    </w:p>
    <w:p w14:paraId="52E19D44" w14:textId="77777777" w:rsidR="00564C22" w:rsidRDefault="009B1AF1" w:rsidP="00564C22">
      <w:pPr>
        <w:pStyle w:val="Member"/>
      </w:pPr>
      <w:r>
        <w:t xml:space="preserve">The OPTIONAL </w:t>
      </w:r>
      <w:r w:rsidRPr="35C1378D">
        <w:rPr>
          <w:rStyle w:val="Datatype"/>
        </w:rPr>
        <w:t>MimeType</w:t>
      </w:r>
      <w:r>
        <w:t xml:space="preserve"> element, if present, MUST contain one instance of a string. </w:t>
      </w:r>
      <w:r w:rsidRPr="003A06D0">
        <w:t xml:space="preserve">This element is denoting the type of the arbitrary data in the value element or the referenced attachment. </w:t>
      </w:r>
    </w:p>
    <w:p w14:paraId="345B1125" w14:textId="77777777" w:rsidR="00564C22" w:rsidRDefault="009B1AF1" w:rsidP="00564C22">
      <w:pPr>
        <w:pStyle w:val="Member"/>
      </w:pPr>
      <w:r>
        <w:t xml:space="preserve">The OPTIONAL </w:t>
      </w:r>
      <w:r w:rsidRPr="35C1378D">
        <w:rPr>
          <w:rStyle w:val="Datatype"/>
        </w:rPr>
        <w:t>Id</w:t>
      </w:r>
      <w:r>
        <w:t xml:space="preserve"> element, if present, MUST contain one instance of a unique identifier. </w:t>
      </w:r>
      <w:r w:rsidRPr="003A06D0">
        <w:t>This identifier gives the binary data a unique label within a particular message. Using this identifier and the IdRef element it is possible to avoid redundant content.</w:t>
      </w:r>
    </w:p>
    <w:p w14:paraId="24AD914F" w14:textId="77777777" w:rsidR="00564C22" w:rsidRDefault="009B1AF1" w:rsidP="00564C22">
      <w:pPr>
        <w:pStyle w:val="Member"/>
      </w:pPr>
      <w:r>
        <w:t xml:space="preserve">The OPTIONAL </w:t>
      </w:r>
      <w:r w:rsidRPr="35C1378D">
        <w:rPr>
          <w:rStyle w:val="Datatype"/>
        </w:rPr>
        <w:t>IdRef</w:t>
      </w:r>
      <w:r>
        <w:t xml:space="preserve"> element, if present, MUST contain one instance of a unique identifier reference. </w:t>
      </w:r>
      <w:r w:rsidRPr="003A06D0">
        <w:t>This element identifies another binary data element within a particular message.</w:t>
      </w:r>
      <w:r w:rsidR="007C0E03">
        <w:t xml:space="preserve"> This enables the de-duplication of (possible big) data elements.</w:t>
      </w:r>
    </w:p>
    <w:p w14:paraId="31AC4783" w14:textId="77777777" w:rsidR="00564C22" w:rsidRDefault="009B1AF1" w:rsidP="00564C22">
      <w:pPr>
        <w:pStyle w:val="Non-normativeCommentHeading"/>
      </w:pPr>
      <w:r>
        <w:t>Non-normative Comment:</w:t>
      </w:r>
    </w:p>
    <w:p w14:paraId="39402ED4" w14:textId="77777777" w:rsidR="00564C22" w:rsidRDefault="00912C71" w:rsidP="00564C22">
      <w:pPr>
        <w:pStyle w:val="Non-normativeComment"/>
      </w:pPr>
      <w:r w:rsidRPr="003A06D0">
        <w:t xml:space="preserve">There are different standards defined for handling and referencing an attachment. Maybe there will be more to come. </w:t>
      </w:r>
      <w:r w:rsidR="00602B81" w:rsidRPr="003A06D0">
        <w:t>Therefore,</w:t>
      </w:r>
      <w:r w:rsidRPr="003A06D0">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t xml:space="preserve">'s </w:t>
      </w:r>
      <w:r w:rsidRPr="003A06D0">
        <w:rPr>
          <w:rStyle w:val="Datatype"/>
          <w:lang w:val="en-GB"/>
        </w:rPr>
        <w:t>DigestInfo</w:t>
      </w:r>
      <w:r w:rsidRPr="003A06D0">
        <w:t>, which is calculated over the binary attachment data (not including the MIME headers).</w:t>
      </w:r>
      <w:r w:rsidR="008D40EE">
        <w:t xml:space="preserve"> </w:t>
      </w:r>
      <w:r>
        <w:t xml:space="preserve">Implementers may choose to annotate the </w:t>
      </w:r>
      <w:r w:rsidRPr="00473B6C">
        <w:rPr>
          <w:rStyle w:val="Datatype"/>
        </w:rPr>
        <w:t>Value</w:t>
      </w:r>
      <w:r>
        <w:t xml:space="preserve"> element to take advantage of the mechanism defined in MTOM </w:t>
      </w:r>
      <w:r w:rsidR="007212A8" w:rsidRPr="003A06D0">
        <w:rPr>
          <w:b/>
          <w:lang w:val="en-GB"/>
        </w:rPr>
        <w:t>[SOAPMtom]</w:t>
      </w:r>
      <w:r w:rsidR="007212A8" w:rsidRPr="003A06D0">
        <w:rPr>
          <w:lang w:val="en-GB"/>
        </w:rPr>
        <w:t xml:space="preserve"> </w:t>
      </w:r>
      <w:r>
        <w:t xml:space="preserve">for SOAP calls. This obsoletes the use of the </w:t>
      </w:r>
      <w:r w:rsidRPr="35C1378D">
        <w:rPr>
          <w:rStyle w:val="Datatype"/>
        </w:rPr>
        <w:t>AttRef</w:t>
      </w:r>
      <w:r>
        <w:t xml:space="preserve"> element. </w:t>
      </w:r>
    </w:p>
    <w:p w14:paraId="6E51445E" w14:textId="77777777" w:rsidR="00564C22" w:rsidRDefault="009B1AF1" w:rsidP="00564C22">
      <w:pPr>
        <w:pStyle w:val="berschrift4"/>
      </w:pPr>
      <w:bookmarkStart w:id="1770" w:name="_Toc8331929"/>
      <w:r>
        <w:t>Base64Data – JSON Syntax</w:t>
      </w:r>
      <w:bookmarkEnd w:id="1770"/>
    </w:p>
    <w:p w14:paraId="3EB8C3A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14:paraId="5137DC0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F8978BD"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00CF02" w14:textId="77777777" w:rsidR="00564C22" w:rsidRDefault="009B1AF1" w:rsidP="00564C22">
            <w:pPr>
              <w:pStyle w:val="Beschriftung"/>
            </w:pPr>
            <w:r>
              <w:t>Element</w:t>
            </w:r>
          </w:p>
        </w:tc>
        <w:tc>
          <w:tcPr>
            <w:tcW w:w="4675" w:type="dxa"/>
          </w:tcPr>
          <w:p w14:paraId="2512711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A40EEF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7E9CE63"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0F9FA31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20CF5F2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81B6CDE" w14:textId="77777777" w:rsidR="00564C22" w:rsidRPr="002062A5" w:rsidRDefault="009B1AF1" w:rsidP="00564C22">
            <w:pPr>
              <w:pStyle w:val="Beschriftung"/>
              <w:rPr>
                <w:rStyle w:val="Datatype"/>
                <w:b w:val="0"/>
                <w:bCs w:val="0"/>
              </w:rPr>
            </w:pPr>
            <w:r w:rsidRPr="002062A5">
              <w:rPr>
                <w:rStyle w:val="Datatype"/>
              </w:rPr>
              <w:t>AttRef</w:t>
            </w:r>
          </w:p>
        </w:tc>
        <w:tc>
          <w:tcPr>
            <w:tcW w:w="4675" w:type="dxa"/>
          </w:tcPr>
          <w:p w14:paraId="3F2C47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564C22" w14:paraId="6641D6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824D22"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77D5F5C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3317119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6C4B602" w14:textId="77777777" w:rsidR="00564C22" w:rsidRPr="002062A5" w:rsidRDefault="009B1AF1" w:rsidP="00564C22">
            <w:pPr>
              <w:pStyle w:val="Beschriftung"/>
              <w:rPr>
                <w:rStyle w:val="Datatype"/>
                <w:b w:val="0"/>
                <w:bCs w:val="0"/>
              </w:rPr>
            </w:pPr>
            <w:r w:rsidRPr="002062A5">
              <w:rPr>
                <w:rStyle w:val="Datatype"/>
              </w:rPr>
              <w:t>MimeType</w:t>
            </w:r>
          </w:p>
        </w:tc>
        <w:tc>
          <w:tcPr>
            <w:tcW w:w="4675" w:type="dxa"/>
          </w:tcPr>
          <w:p w14:paraId="4387280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564C22" w14:paraId="4399187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0BD762"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3C527D2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6D5D309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4D57E3" w14:textId="77777777" w:rsidR="00564C22" w:rsidRPr="002062A5" w:rsidRDefault="009B1AF1" w:rsidP="00564C22">
            <w:pPr>
              <w:pStyle w:val="Beschriftung"/>
              <w:rPr>
                <w:rStyle w:val="Datatype"/>
                <w:b w:val="0"/>
                <w:bCs w:val="0"/>
              </w:rPr>
            </w:pPr>
            <w:r w:rsidRPr="002062A5">
              <w:rPr>
                <w:rStyle w:val="Datatype"/>
              </w:rPr>
              <w:lastRenderedPageBreak/>
              <w:t>IdRef</w:t>
            </w:r>
          </w:p>
        </w:tc>
        <w:tc>
          <w:tcPr>
            <w:tcW w:w="4675" w:type="dxa"/>
          </w:tcPr>
          <w:p w14:paraId="29318F8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14:paraId="2B1E3AA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1BC967F" w14:textId="77777777" w:rsidR="00564C22" w:rsidRDefault="009B1AF1" w:rsidP="00564C22">
      <w:pPr>
        <w:pStyle w:val="Code"/>
        <w:spacing w:line="259" w:lineRule="auto"/>
      </w:pPr>
      <w:r>
        <w:rPr>
          <w:color w:val="31849B" w:themeColor="accent5" w:themeShade="BF"/>
        </w:rPr>
        <w:t>"dsb-Base64DataType"</w:t>
      </w:r>
      <w:r>
        <w:t>: {</w:t>
      </w:r>
    </w:p>
    <w:p w14:paraId="7AE655B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172FD35" w14:textId="77777777" w:rsidR="00564C22" w:rsidRDefault="009B1AF1" w:rsidP="00564C22">
      <w:pPr>
        <w:pStyle w:val="Code"/>
        <w:spacing w:line="259" w:lineRule="auto"/>
      </w:pPr>
      <w:r>
        <w:rPr>
          <w:color w:val="31849B" w:themeColor="accent5" w:themeShade="BF"/>
        </w:rPr>
        <w:t xml:space="preserve">  "properties"</w:t>
      </w:r>
      <w:r>
        <w:t>: {</w:t>
      </w:r>
    </w:p>
    <w:p w14:paraId="6368CF37" w14:textId="77777777" w:rsidR="00564C22" w:rsidRDefault="009B1AF1" w:rsidP="00564C22">
      <w:pPr>
        <w:pStyle w:val="Code"/>
        <w:spacing w:line="259" w:lineRule="auto"/>
      </w:pPr>
      <w:r>
        <w:rPr>
          <w:color w:val="31849B" w:themeColor="accent5" w:themeShade="BF"/>
        </w:rPr>
        <w:t xml:space="preserve">    "ID"</w:t>
      </w:r>
      <w:r>
        <w:t>: {</w:t>
      </w:r>
    </w:p>
    <w:p w14:paraId="46E25FA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57C4801" w14:textId="77777777" w:rsidR="00564C22" w:rsidRDefault="009B1AF1" w:rsidP="00564C22">
      <w:pPr>
        <w:pStyle w:val="Code"/>
        <w:spacing w:line="259" w:lineRule="auto"/>
      </w:pPr>
      <w:r>
        <w:t xml:space="preserve">    },</w:t>
      </w:r>
    </w:p>
    <w:p w14:paraId="3BE3535D" w14:textId="77777777" w:rsidR="00564C22" w:rsidRDefault="009B1AF1" w:rsidP="00564C22">
      <w:pPr>
        <w:pStyle w:val="Code"/>
        <w:spacing w:line="259" w:lineRule="auto"/>
      </w:pPr>
      <w:r>
        <w:rPr>
          <w:color w:val="31849B" w:themeColor="accent5" w:themeShade="BF"/>
        </w:rPr>
        <w:t xml:space="preserve">    "val"</w:t>
      </w:r>
      <w:r>
        <w:t>: {</w:t>
      </w:r>
    </w:p>
    <w:p w14:paraId="1B01DA2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11AA299" w14:textId="77777777" w:rsidR="00564C22" w:rsidRDefault="009B1AF1" w:rsidP="00564C22">
      <w:pPr>
        <w:pStyle w:val="Code"/>
        <w:spacing w:line="259" w:lineRule="auto"/>
      </w:pPr>
      <w:r>
        <w:t xml:space="preserve">    },</w:t>
      </w:r>
    </w:p>
    <w:p w14:paraId="65DC834C" w14:textId="77777777" w:rsidR="00564C22" w:rsidRDefault="009B1AF1" w:rsidP="00564C22">
      <w:pPr>
        <w:pStyle w:val="Code"/>
        <w:spacing w:line="259" w:lineRule="auto"/>
      </w:pPr>
      <w:r>
        <w:rPr>
          <w:color w:val="31849B" w:themeColor="accent5" w:themeShade="BF"/>
        </w:rPr>
        <w:t xml:space="preserve">    "attRef"</w:t>
      </w:r>
      <w:r>
        <w:t>: {</w:t>
      </w:r>
    </w:p>
    <w:p w14:paraId="57A5F1E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143DBEA1" w14:textId="77777777" w:rsidR="00564C22" w:rsidRDefault="009B1AF1" w:rsidP="00564C22">
      <w:pPr>
        <w:pStyle w:val="Code"/>
        <w:spacing w:line="259" w:lineRule="auto"/>
      </w:pPr>
      <w:r>
        <w:t xml:space="preserve">    },</w:t>
      </w:r>
    </w:p>
    <w:p w14:paraId="1FC6D133" w14:textId="77777777" w:rsidR="00564C22" w:rsidRDefault="009B1AF1" w:rsidP="00564C22">
      <w:pPr>
        <w:pStyle w:val="Code"/>
        <w:spacing w:line="259" w:lineRule="auto"/>
      </w:pPr>
      <w:r>
        <w:rPr>
          <w:color w:val="31849B" w:themeColor="accent5" w:themeShade="BF"/>
        </w:rPr>
        <w:t xml:space="preserve">    "transforms"</w:t>
      </w:r>
      <w:r>
        <w:t>: {</w:t>
      </w:r>
    </w:p>
    <w:p w14:paraId="2954598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3FBA59A" w14:textId="77777777" w:rsidR="00564C22" w:rsidRDefault="009B1AF1" w:rsidP="00564C22">
      <w:pPr>
        <w:pStyle w:val="Code"/>
        <w:spacing w:line="259" w:lineRule="auto"/>
      </w:pPr>
      <w:r>
        <w:t xml:space="preserve">    },</w:t>
      </w:r>
    </w:p>
    <w:p w14:paraId="080CCDB4" w14:textId="77777777" w:rsidR="00564C22" w:rsidRDefault="009B1AF1" w:rsidP="00564C22">
      <w:pPr>
        <w:pStyle w:val="Code"/>
        <w:spacing w:line="259" w:lineRule="auto"/>
      </w:pPr>
      <w:r>
        <w:rPr>
          <w:color w:val="31849B" w:themeColor="accent5" w:themeShade="BF"/>
        </w:rPr>
        <w:t xml:space="preserve">    "mimeType"</w:t>
      </w:r>
      <w:r>
        <w:t>: {</w:t>
      </w:r>
    </w:p>
    <w:p w14:paraId="6E3C342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6AA8E9F" w14:textId="77777777" w:rsidR="00564C22" w:rsidRDefault="009B1AF1" w:rsidP="00564C22">
      <w:pPr>
        <w:pStyle w:val="Code"/>
        <w:spacing w:line="259" w:lineRule="auto"/>
      </w:pPr>
      <w:r>
        <w:t xml:space="preserve">    },</w:t>
      </w:r>
    </w:p>
    <w:p w14:paraId="282E2F5F" w14:textId="77777777" w:rsidR="00564C22" w:rsidRDefault="009B1AF1" w:rsidP="00564C22">
      <w:pPr>
        <w:pStyle w:val="Code"/>
        <w:spacing w:line="259" w:lineRule="auto"/>
      </w:pPr>
      <w:r>
        <w:rPr>
          <w:color w:val="31849B" w:themeColor="accent5" w:themeShade="BF"/>
        </w:rPr>
        <w:t xml:space="preserve">    "idRef"</w:t>
      </w:r>
      <w:r>
        <w:t>: {</w:t>
      </w:r>
    </w:p>
    <w:p w14:paraId="0EDC1F8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DB2A44F" w14:textId="77777777" w:rsidR="00564C22" w:rsidRDefault="009B1AF1" w:rsidP="00564C22">
      <w:pPr>
        <w:pStyle w:val="Code"/>
        <w:spacing w:line="259" w:lineRule="auto"/>
      </w:pPr>
      <w:r>
        <w:t xml:space="preserve">    }</w:t>
      </w:r>
    </w:p>
    <w:p w14:paraId="395646DD" w14:textId="77777777" w:rsidR="00564C22" w:rsidRDefault="009B1AF1" w:rsidP="00564C22">
      <w:pPr>
        <w:pStyle w:val="Code"/>
        <w:spacing w:line="259" w:lineRule="auto"/>
      </w:pPr>
      <w:r>
        <w:t xml:space="preserve">  }</w:t>
      </w:r>
    </w:p>
    <w:p w14:paraId="3DE94FCC" w14:textId="77777777" w:rsidR="00564C22" w:rsidRDefault="009B1AF1" w:rsidP="00564C22">
      <w:pPr>
        <w:pStyle w:val="Code"/>
        <w:spacing w:line="259" w:lineRule="auto"/>
      </w:pPr>
      <w:r>
        <w:t>}</w:t>
      </w:r>
    </w:p>
    <w:p w14:paraId="3AA711D6" w14:textId="77777777" w:rsidR="00564C22" w:rsidRDefault="00564C22" w:rsidP="00564C22"/>
    <w:p w14:paraId="36641895" w14:textId="77777777" w:rsidR="00564C22" w:rsidRDefault="009B1AF1" w:rsidP="00564C22">
      <w:pPr>
        <w:pStyle w:val="berschrift4"/>
      </w:pPr>
      <w:bookmarkStart w:id="1771" w:name="_Toc8331930"/>
      <w:r>
        <w:t>Base64Data – XML Syntax</w:t>
      </w:r>
      <w:bookmarkEnd w:id="1771"/>
    </w:p>
    <w:p w14:paraId="390FDDCD" w14:textId="77777777" w:rsidR="00564C22" w:rsidRPr="5404FA76" w:rsidRDefault="009B1AF1" w:rsidP="00564C22">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14:paraId="30BCDADD" w14:textId="77777777" w:rsidR="00564C22" w:rsidRDefault="009B1AF1" w:rsidP="00564C22">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8251E8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14:paraId="23105358" w14:textId="77777777" w:rsidR="00564C22" w:rsidRDefault="009B1AF1" w:rsidP="00564C22">
      <w:pPr>
        <w:pStyle w:val="Code"/>
      </w:pPr>
      <w:r>
        <w:rPr>
          <w:color w:val="31849B" w:themeColor="accent5" w:themeShade="BF"/>
        </w:rPr>
        <w:t xml:space="preserve">  &lt;xs:sequence&gt;</w:t>
      </w:r>
    </w:p>
    <w:p w14:paraId="445A22F2" w14:textId="77777777" w:rsidR="00564C22" w:rsidRDefault="009B1AF1" w:rsidP="00564C22">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50FB7EC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B3C2CA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14:paraId="2E88F222" w14:textId="77777777" w:rsidR="00564C22" w:rsidRDefault="009B1AF1" w:rsidP="00564C22">
      <w:pPr>
        <w:pStyle w:val="Code"/>
      </w:pPr>
      <w:r>
        <w:rPr>
          <w:color w:val="31849B" w:themeColor="accent5" w:themeShade="BF"/>
        </w:rPr>
        <w:t xml:space="preserve">    &lt;/xs:choice&gt;</w:t>
      </w:r>
    </w:p>
    <w:p w14:paraId="56BDCD6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A7ECEF3" w14:textId="77777777" w:rsidR="00564C22" w:rsidRDefault="009B1AF1" w:rsidP="00564C22">
      <w:pPr>
        <w:pStyle w:val="Code"/>
      </w:pPr>
      <w:r>
        <w:rPr>
          <w:color w:val="31849B" w:themeColor="accent5" w:themeShade="BF"/>
        </w:rPr>
        <w:t xml:space="preserve">  &lt;/xs:sequence&gt;</w:t>
      </w:r>
    </w:p>
    <w:p w14:paraId="7DD61FE2"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A92189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1C70E1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C742DAB" w14:textId="77777777" w:rsidR="00564C22" w:rsidRDefault="009B1AF1" w:rsidP="00564C22">
      <w:pPr>
        <w:pStyle w:val="Code"/>
      </w:pPr>
      <w:r>
        <w:rPr>
          <w:color w:val="31849B" w:themeColor="accent5" w:themeShade="BF"/>
        </w:rPr>
        <w:t>&lt;/xs:complexType&gt;</w:t>
      </w:r>
    </w:p>
    <w:p w14:paraId="1008E4A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r w:rsidRPr="003A06D0">
        <w:t>The elements ‘Id’ and ‘IdRef’ have slightly different names (‘ID’ and ‘IDREF’) within XML syntax to match the XML schema standards for unique identifiers and their reference.</w:t>
      </w:r>
    </w:p>
    <w:p w14:paraId="40385A98" w14:textId="77777777" w:rsidR="00564C22" w:rsidRDefault="009B1AF1" w:rsidP="00564C22">
      <w:pPr>
        <w:pStyle w:val="berschrift3"/>
      </w:pPr>
      <w:bookmarkStart w:id="1772" w:name="_RefComp69B8F57B"/>
      <w:bookmarkStart w:id="1773" w:name="_Toc8331931"/>
      <w:r>
        <w:lastRenderedPageBreak/>
        <w:t>Component SignaturePtr</w:t>
      </w:r>
      <w:bookmarkEnd w:id="1772"/>
      <w:bookmarkEnd w:id="1773"/>
    </w:p>
    <w:p w14:paraId="4CF84C17" w14:textId="77777777" w:rsidR="00564C22" w:rsidRDefault="006970AF" w:rsidP="00564C22">
      <w:r w:rsidRPr="006970AF">
        <w:t xml:space="preserve">The </w:t>
      </w:r>
      <w:r w:rsidRPr="006970AF">
        <w:rPr>
          <w:rStyle w:val="Datatype"/>
        </w:rPr>
        <w:t>SignaturePtr</w:t>
      </w:r>
      <w:r w:rsidRPr="006970AF">
        <w:t xml:space="preserve"> component is used to point to a signature in an input (for a verify request) or output (for a sign response) </w:t>
      </w:r>
      <w:r>
        <w:t>data object. The</w:t>
      </w:r>
      <w:r w:rsidRPr="006970AF">
        <w:t xml:space="preserve"> </w:t>
      </w:r>
      <w:r>
        <w:t>s</w:t>
      </w:r>
      <w:r w:rsidRPr="006970AF">
        <w:t xml:space="preserve">ignature </w:t>
      </w:r>
      <w:r>
        <w:t>may be</w:t>
      </w:r>
      <w:r w:rsidRPr="006970AF">
        <w:t xml:space="preserve"> enveloped</w:t>
      </w:r>
      <w:r>
        <w:t xml:space="preserve"> in a document</w:t>
      </w:r>
      <w:r w:rsidRPr="006970AF">
        <w:t>.</w:t>
      </w:r>
      <w:r>
        <w:t xml:space="preserve"> There may be multiple signatures contained within a single object. The </w:t>
      </w:r>
      <w:r w:rsidRPr="006970AF">
        <w:rPr>
          <w:rStyle w:val="Datatype"/>
        </w:rPr>
        <w:t>XPath</w:t>
      </w:r>
      <w:r>
        <w:t xml:space="preserve"> element will identify a specific instance.</w:t>
      </w:r>
    </w:p>
    <w:p w14:paraId="6C8BE425" w14:textId="77777777" w:rsidR="00564C22" w:rsidRDefault="009B1AF1" w:rsidP="00564C22">
      <w:r>
        <w:t>Below follows a list of the sub-components that constitute this component:</w:t>
      </w:r>
    </w:p>
    <w:p w14:paraId="4DBC5ED2" w14:textId="77777777" w:rsidR="00564C22" w:rsidRDefault="009B1AF1" w:rsidP="00564C22">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14:paraId="4E8E7009" w14:textId="77777777" w:rsidR="00564C22" w:rsidRDefault="009B1AF1" w:rsidP="00564C22">
      <w:pPr>
        <w:pStyle w:val="Member"/>
      </w:pPr>
      <w:r>
        <w:t xml:space="preserve">The </w:t>
      </w:r>
      <w:r w:rsidRPr="35C1378D">
        <w:rPr>
          <w:rStyle w:val="Datatype"/>
        </w:rPr>
        <w:t>WhichData</w:t>
      </w:r>
      <w:r>
        <w:t xml:space="preserve"> element MUST contain one instance of a unique identifier reference. </w:t>
      </w:r>
      <w:r w:rsidRPr="006970AF">
        <w:t xml:space="preserve">This element identifies the </w:t>
      </w:r>
      <w:r w:rsidRPr="006970AF">
        <w:rPr>
          <w:rStyle w:val="Datatype"/>
        </w:rPr>
        <w:t>Base64Data</w:t>
      </w:r>
      <w:r>
        <w:t xml:space="preserve"> component</w:t>
      </w:r>
      <w:r w:rsidRPr="006970AF">
        <w:t xml:space="preserve"> holding the signature</w:t>
      </w:r>
      <w:r>
        <w:t xml:space="preserve"> or the enveloping document</w:t>
      </w:r>
      <w:r w:rsidRPr="006970AF">
        <w:t>.</w:t>
      </w:r>
    </w:p>
    <w:p w14:paraId="496CE9A1" w14:textId="77777777" w:rsidR="00564C22" w:rsidRDefault="009B1AF1" w:rsidP="00564C22">
      <w:pPr>
        <w:pStyle w:val="Member"/>
      </w:pPr>
      <w:r>
        <w:t xml:space="preserve">The OPTIONAL </w:t>
      </w:r>
      <w:r w:rsidRPr="35C1378D">
        <w:rPr>
          <w:rStyle w:val="Datatype"/>
        </w:rPr>
        <w:t>XPath</w:t>
      </w:r>
      <w:r>
        <w:t xml:space="preserve"> element, if present, MUST contain one instance of a string. </w:t>
      </w:r>
      <w:r w:rsidRPr="006970AF">
        <w:t>This element identifies the signature element being pointed at within the selected d</w:t>
      </w:r>
      <w:r>
        <w:t>a</w:t>
      </w:r>
      <w:r w:rsidRPr="006970AF">
        <w:t>t</w:t>
      </w:r>
      <w:r>
        <w:t>a object</w:t>
      </w:r>
      <w:r w:rsidRPr="006970AF">
        <w:t xml:space="preserve">. </w:t>
      </w:r>
      <w:r>
        <w:t>Depending on the</w:t>
      </w:r>
      <w:r w:rsidR="00E21D05">
        <w:t xml:space="preserve"> syntax specified in the</w:t>
      </w:r>
      <w:r>
        <w:t xml:space="preserve"> </w:t>
      </w:r>
      <w:r w:rsidRPr="006970AF">
        <w:rPr>
          <w:rStyle w:val="Datatype"/>
        </w:rPr>
        <w:t>XPathQualifier</w:t>
      </w:r>
      <w:r>
        <w:t xml:space="preserve"> element </w:t>
      </w:r>
      <w:r w:rsidR="00E21D05">
        <w:t>t</w:t>
      </w:r>
      <w:r w:rsidRPr="006970AF">
        <w:t xml:space="preserve">he </w:t>
      </w:r>
      <w:r w:rsidRPr="00E21D05">
        <w:rPr>
          <w:rStyle w:val="Datatype"/>
        </w:rPr>
        <w:t>XPath</w:t>
      </w:r>
      <w:r w:rsidRPr="006970AF">
        <w:t xml:space="preserve"> expression is </w:t>
      </w:r>
      <w:r w:rsidR="00E21D05">
        <w:t>interpre</w:t>
      </w:r>
      <w:r w:rsidRPr="006970AF">
        <w:t>ted</w:t>
      </w:r>
      <w:r w:rsidR="00E21D05">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t xml:space="preserve"> the </w:t>
      </w:r>
      <w:r w:rsidR="00E21D05" w:rsidRPr="00E21D05">
        <w:rPr>
          <w:rStyle w:val="Datatype"/>
        </w:rPr>
        <w:t>XPath</w:t>
      </w:r>
      <w:r w:rsidR="00E21D05" w:rsidRPr="006970AF">
        <w:t xml:space="preserve"> expression is evaluated</w:t>
      </w:r>
      <w:r w:rsidRPr="006970AF">
        <w:t xml:space="preserve"> from the root node (see section 5.1 of [XPATH]) of the </w:t>
      </w:r>
      <w:r>
        <w:t xml:space="preserve">XML </w:t>
      </w:r>
      <w:r w:rsidRPr="006970AF">
        <w:t xml:space="preserve">document identified by </w:t>
      </w:r>
      <w:r w:rsidRPr="006970AF">
        <w:rPr>
          <w:rStyle w:val="Datatype"/>
        </w:rPr>
        <w:t>WhichData</w:t>
      </w:r>
      <w:r w:rsidRPr="006970AF">
        <w:t>. The context node for the XPath evaluation is the document’s DocumentElement (see section 2.1 Well-Formed XML Documents [XML]). Regarding namespace declarations for the expression necessary for evaluation see section 1 of [XPATH].</w:t>
      </w:r>
    </w:p>
    <w:p w14:paraId="724B8F97" w14:textId="77777777" w:rsidR="00564C22" w:rsidRDefault="009B1AF1" w:rsidP="00564C22">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r w:rsidR="004B7567">
        <w:t xml:space="preserve">The </w:t>
      </w:r>
      <w:r w:rsidR="004B7567" w:rsidRPr="004B7567">
        <w:rPr>
          <w:rStyle w:val="Datatype"/>
        </w:rPr>
        <w:t>XPathQualifier</w:t>
      </w:r>
      <w:r w:rsidR="004B7567" w:rsidRPr="004B7567">
        <w:t xml:space="preserve"> element MAY be used to specify the details of how the </w:t>
      </w:r>
      <w:r w:rsidR="004B7567" w:rsidRPr="004B7567">
        <w:rPr>
          <w:rStyle w:val="Datatype"/>
        </w:rPr>
        <w:t>XPath</w:t>
      </w:r>
      <w:r w:rsidR="004B7567" w:rsidRPr="004B7567">
        <w:t xml:space="preserve"> element is to be interpreted. If this element is missing, the default [XPATH-v2] is assumed. The present document explicitly specifies the following URIs and signature identification strategies: </w:t>
      </w:r>
      <w:r w:rsidR="004B7567">
        <w:br/>
        <w:t xml:space="preserve">- </w:t>
      </w:r>
      <w:r w:rsidR="004B7567" w:rsidRPr="004B7567">
        <w:rPr>
          <w:rStyle w:val="Hyperlink"/>
        </w:rPr>
        <w:t>http://www.w3.org/TR/1999/REC-xpath-19991116/</w:t>
      </w:r>
      <w:r w:rsidR="004B7567" w:rsidRPr="004B7567">
        <w:t xml:space="preserve"> - is applicable for XML-based data objects and specifies that the XPath element is to be interpreted according to [XPATH-v1].</w:t>
      </w:r>
      <w:r w:rsidR="004B7567">
        <w:br/>
        <w:t xml:space="preserve">- </w:t>
      </w:r>
      <w:hyperlink r:id="rId82" w:history="1">
        <w:r w:rsidR="004B7567" w:rsidRPr="00503C25">
          <w:rPr>
            <w:rStyle w:val="Hyperlink"/>
          </w:rPr>
          <w:t>http://www.w3.org/TR/2010/REC-xpath20-20101214/</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3" w:history="1">
        <w:r w:rsidR="004B7567" w:rsidRPr="00311C7E">
          <w:rPr>
            <w:rStyle w:val="Hyperlink"/>
          </w:rPr>
          <w:t>XPATH-v2</w:t>
        </w:r>
      </w:hyperlink>
      <w:r w:rsidR="004B7567">
        <w:t>].</w:t>
      </w:r>
      <w:r w:rsidR="004B7567">
        <w:br/>
        <w:t xml:space="preserve">- </w:t>
      </w:r>
      <w:hyperlink r:id="rId84" w:history="1">
        <w:r w:rsidR="004B7567" w:rsidRPr="00503C25">
          <w:rPr>
            <w:rStyle w:val="Hyperlink"/>
          </w:rPr>
          <w:t>http://www.w3.org/TR/2014/REC-xpath-30-20140408/</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5" w:history="1">
        <w:r w:rsidR="004B7567" w:rsidRPr="00311C7E">
          <w:rPr>
            <w:rStyle w:val="Hyperlink"/>
          </w:rPr>
          <w:t>XPATH-v3</w:t>
        </w:r>
      </w:hyperlink>
      <w:r w:rsidR="004B7567">
        <w:t>].</w:t>
      </w:r>
      <w:r w:rsidR="004B7567">
        <w:br/>
        <w:t xml:space="preserve">- </w:t>
      </w:r>
      <w:hyperlink r:id="rId86" w:history="1">
        <w:r w:rsidR="004B7567">
          <w:rPr>
            <w:rStyle w:val="Hyperlink"/>
          </w:rPr>
          <w:t>https://www.w3.org/TR/2017/REC-xpath-31-20170321/</w:t>
        </w:r>
      </w:hyperlink>
      <w:r w:rsidR="004B7567">
        <w:t xml:space="preserve"> </w:t>
      </w:r>
      <w:r w:rsidR="004B7567" w:rsidRPr="00735035">
        <w:t>- is</w:t>
      </w:r>
      <w:r w:rsidR="004B7567">
        <w:t xml:space="preserve"> applicable for XML-based data objects and specifies that the </w:t>
      </w:r>
      <w:r w:rsidR="004B7567" w:rsidRPr="00735035">
        <w:rPr>
          <w:rFonts w:ascii="Courier New" w:hAnsi="Courier New" w:cs="Courier New"/>
        </w:rPr>
        <w:t>XPath</w:t>
      </w:r>
      <w:r w:rsidR="004B7567">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t>].</w:t>
      </w:r>
      <w:r w:rsidR="004B7567">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t xml:space="preserve">- is applicable for PDF-based documents and specifies that the </w:t>
      </w:r>
      <w:r w:rsidR="004B7567" w:rsidRPr="00735035">
        <w:rPr>
          <w:rFonts w:ascii="Courier New" w:hAnsi="Courier New" w:cs="Courier New"/>
        </w:rPr>
        <w:t>XPath</w:t>
      </w:r>
      <w:r w:rsidR="004B7567">
        <w:t xml:space="preserve"> element is to be interpreted as field name of the signature directory (see [ISO 32000-1], Table 252), which identifies a given PDF-signature.</w:t>
      </w:r>
      <w:r w:rsidR="004B7567">
        <w:br/>
        <w:t xml:space="preserve">- </w:t>
      </w:r>
      <w:r w:rsidR="004B7567" w:rsidRPr="00B924C6">
        <w:rPr>
          <w:rFonts w:ascii="Courier New" w:hAnsi="Courier New" w:cs="Courier New"/>
        </w:rPr>
        <w:t>urn:iso:std:iso:14533:-4:clause:D</w:t>
      </w:r>
      <w:r w:rsidR="004B7567">
        <w:t xml:space="preserve"> - is applicable for other types of data objects and specifies that the </w:t>
      </w:r>
      <w:r w:rsidR="004B7567" w:rsidRPr="00B924C6">
        <w:rPr>
          <w:rFonts w:ascii="Courier New" w:hAnsi="Courier New" w:cs="Courier New"/>
        </w:rPr>
        <w:t>XPath</w:t>
      </w:r>
      <w:r w:rsidR="004B7567">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t xml:space="preserve">-structures within a CMS-based </w:t>
      </w:r>
      <w:r w:rsidR="004B7567" w:rsidRPr="00B924C6">
        <w:rPr>
          <w:rFonts w:ascii="Courier New" w:hAnsi="Courier New" w:cs="Courier New"/>
        </w:rPr>
        <w:t>SignedData</w:t>
      </w:r>
      <w:r w:rsidR="004B7567">
        <w:t xml:space="preserve"> container according to [</w:t>
      </w:r>
      <w:hyperlink r:id="rId88" w:history="1">
        <w:r w:rsidR="004B7567" w:rsidRPr="00486823">
          <w:rPr>
            <w:rStyle w:val="Hyperlink"/>
          </w:rPr>
          <w:t>RFC5652</w:t>
        </w:r>
      </w:hyperlink>
      <w:r w:rsidR="004B7567">
        <w:t xml:space="preserve">].   </w:t>
      </w:r>
      <w:r w:rsidR="004B7567">
        <w:br/>
      </w:r>
    </w:p>
    <w:p w14:paraId="57D08658" w14:textId="77777777" w:rsidR="00564C22" w:rsidRDefault="009B1AF1" w:rsidP="00564C22">
      <w:pPr>
        <w:pStyle w:val="berschrift4"/>
      </w:pPr>
      <w:bookmarkStart w:id="1774" w:name="_Toc8331932"/>
      <w:r>
        <w:t>SignaturePtr – JSON Syntax</w:t>
      </w:r>
      <w:bookmarkEnd w:id="1774"/>
    </w:p>
    <w:p w14:paraId="75BECCC9"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14:paraId="33C32DA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2D50AC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BB82EF" w14:textId="77777777" w:rsidR="00564C22" w:rsidRDefault="009B1AF1" w:rsidP="00564C22">
            <w:pPr>
              <w:pStyle w:val="Beschriftung"/>
            </w:pPr>
            <w:r>
              <w:t>Element</w:t>
            </w:r>
          </w:p>
        </w:tc>
        <w:tc>
          <w:tcPr>
            <w:tcW w:w="4675" w:type="dxa"/>
          </w:tcPr>
          <w:p w14:paraId="719B032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406349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0BF1ED"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3F4CE55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2587940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D1B2D82" w14:textId="77777777" w:rsidR="00564C22" w:rsidRPr="002062A5" w:rsidRDefault="009B1AF1" w:rsidP="00564C22">
            <w:pPr>
              <w:pStyle w:val="Beschriftung"/>
              <w:rPr>
                <w:rStyle w:val="Datatype"/>
                <w:b w:val="0"/>
                <w:bCs w:val="0"/>
              </w:rPr>
            </w:pPr>
            <w:r w:rsidRPr="002062A5">
              <w:rPr>
                <w:rStyle w:val="Datatype"/>
              </w:rPr>
              <w:lastRenderedPageBreak/>
              <w:t>WhichData</w:t>
            </w:r>
          </w:p>
        </w:tc>
        <w:tc>
          <w:tcPr>
            <w:tcW w:w="4675" w:type="dxa"/>
          </w:tcPr>
          <w:p w14:paraId="16ADD3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35742A1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D46FB14"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071B17F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63BB23F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47E89E5" w14:textId="77777777" w:rsidR="00564C22" w:rsidRPr="002062A5" w:rsidRDefault="009B1AF1" w:rsidP="00564C22">
            <w:pPr>
              <w:pStyle w:val="Beschriftung"/>
              <w:rPr>
                <w:rStyle w:val="Datatype"/>
                <w:b w:val="0"/>
                <w:bCs w:val="0"/>
              </w:rPr>
            </w:pPr>
            <w:r w:rsidRPr="002062A5">
              <w:rPr>
                <w:rStyle w:val="Datatype"/>
              </w:rPr>
              <w:t>XPathQualifier</w:t>
            </w:r>
          </w:p>
        </w:tc>
        <w:tc>
          <w:tcPr>
            <w:tcW w:w="4675" w:type="dxa"/>
          </w:tcPr>
          <w:p w14:paraId="457CE71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p w14:paraId="1D5FB22B"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B42E3A0" w14:textId="77777777" w:rsidR="00564C22" w:rsidRDefault="009B1AF1" w:rsidP="00564C22">
      <w:pPr>
        <w:pStyle w:val="Code"/>
        <w:spacing w:line="259" w:lineRule="auto"/>
      </w:pPr>
      <w:r>
        <w:rPr>
          <w:color w:val="31849B" w:themeColor="accent5" w:themeShade="BF"/>
        </w:rPr>
        <w:t>"dsb-SignaturePtrType"</w:t>
      </w:r>
      <w:r>
        <w:t>: {</w:t>
      </w:r>
    </w:p>
    <w:p w14:paraId="5023605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832F28B" w14:textId="77777777" w:rsidR="00564C22" w:rsidRDefault="009B1AF1" w:rsidP="00564C22">
      <w:pPr>
        <w:pStyle w:val="Code"/>
        <w:spacing w:line="259" w:lineRule="auto"/>
      </w:pPr>
      <w:r>
        <w:rPr>
          <w:color w:val="31849B" w:themeColor="accent5" w:themeShade="BF"/>
        </w:rPr>
        <w:t xml:space="preserve">  "properties"</w:t>
      </w:r>
      <w:r>
        <w:t>: {</w:t>
      </w:r>
    </w:p>
    <w:p w14:paraId="558FA6A5" w14:textId="77777777" w:rsidR="00564C22" w:rsidRDefault="009B1AF1" w:rsidP="00564C22">
      <w:pPr>
        <w:pStyle w:val="Code"/>
        <w:spacing w:line="259" w:lineRule="auto"/>
      </w:pPr>
      <w:r>
        <w:rPr>
          <w:color w:val="31849B" w:themeColor="accent5" w:themeShade="BF"/>
        </w:rPr>
        <w:t xml:space="preserve">    "xpathQualifier"</w:t>
      </w:r>
      <w:r>
        <w:t>: {</w:t>
      </w:r>
    </w:p>
    <w:p w14:paraId="02F8F45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3C36742" w14:textId="77777777" w:rsidR="00564C22" w:rsidRDefault="009B1AF1" w:rsidP="00564C22">
      <w:pPr>
        <w:pStyle w:val="Code"/>
        <w:spacing w:line="259" w:lineRule="auto"/>
      </w:pPr>
      <w:r>
        <w:t xml:space="preserve">    },</w:t>
      </w:r>
    </w:p>
    <w:p w14:paraId="1A5D0FCB" w14:textId="77777777" w:rsidR="00564C22" w:rsidRDefault="009B1AF1" w:rsidP="00564C22">
      <w:pPr>
        <w:pStyle w:val="Code"/>
        <w:spacing w:line="259" w:lineRule="auto"/>
      </w:pPr>
      <w:r>
        <w:rPr>
          <w:color w:val="31849B" w:themeColor="accent5" w:themeShade="BF"/>
        </w:rPr>
        <w:t xml:space="preserve">    "xpath"</w:t>
      </w:r>
      <w:r>
        <w:t>: {</w:t>
      </w:r>
    </w:p>
    <w:p w14:paraId="7F33ADC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C9F36C9" w14:textId="77777777" w:rsidR="00564C22" w:rsidRDefault="009B1AF1" w:rsidP="00564C22">
      <w:pPr>
        <w:pStyle w:val="Code"/>
        <w:spacing w:line="259" w:lineRule="auto"/>
      </w:pPr>
      <w:r>
        <w:t xml:space="preserve">    },</w:t>
      </w:r>
    </w:p>
    <w:p w14:paraId="0305A88C" w14:textId="77777777" w:rsidR="00564C22" w:rsidRDefault="009B1AF1" w:rsidP="00564C22">
      <w:pPr>
        <w:pStyle w:val="Code"/>
        <w:spacing w:line="259" w:lineRule="auto"/>
      </w:pPr>
      <w:r>
        <w:rPr>
          <w:color w:val="31849B" w:themeColor="accent5" w:themeShade="BF"/>
        </w:rPr>
        <w:t xml:space="preserve">    "nsDecl"</w:t>
      </w:r>
      <w:r>
        <w:t>: {</w:t>
      </w:r>
    </w:p>
    <w:p w14:paraId="0B1FA92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8A8E9AD" w14:textId="77777777" w:rsidR="00564C22" w:rsidRDefault="009B1AF1" w:rsidP="00564C22">
      <w:pPr>
        <w:pStyle w:val="Code"/>
        <w:spacing w:line="259" w:lineRule="auto"/>
      </w:pPr>
      <w:r>
        <w:rPr>
          <w:color w:val="31849B" w:themeColor="accent5" w:themeShade="BF"/>
        </w:rPr>
        <w:t xml:space="preserve">      "items"</w:t>
      </w:r>
      <w:r>
        <w:t>: {</w:t>
      </w:r>
    </w:p>
    <w:p w14:paraId="63197EA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41BF3E0" w14:textId="77777777" w:rsidR="00564C22" w:rsidRDefault="009B1AF1" w:rsidP="00564C22">
      <w:pPr>
        <w:pStyle w:val="Code"/>
        <w:spacing w:line="259" w:lineRule="auto"/>
      </w:pPr>
      <w:r>
        <w:t xml:space="preserve">      }</w:t>
      </w:r>
    </w:p>
    <w:p w14:paraId="1F67CF37" w14:textId="77777777" w:rsidR="00564C22" w:rsidRDefault="009B1AF1" w:rsidP="00564C22">
      <w:pPr>
        <w:pStyle w:val="Code"/>
        <w:spacing w:line="259" w:lineRule="auto"/>
      </w:pPr>
      <w:r>
        <w:t xml:space="preserve">    },</w:t>
      </w:r>
    </w:p>
    <w:p w14:paraId="6C85279A" w14:textId="77777777" w:rsidR="00564C22" w:rsidRDefault="009B1AF1" w:rsidP="00564C22">
      <w:pPr>
        <w:pStyle w:val="Code"/>
        <w:spacing w:line="259" w:lineRule="auto"/>
      </w:pPr>
      <w:r>
        <w:rPr>
          <w:color w:val="31849B" w:themeColor="accent5" w:themeShade="BF"/>
        </w:rPr>
        <w:t xml:space="preserve">    "whichData"</w:t>
      </w:r>
      <w:r>
        <w:t>: {</w:t>
      </w:r>
    </w:p>
    <w:p w14:paraId="4B4D28B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A20ED25" w14:textId="77777777" w:rsidR="00564C22" w:rsidRDefault="009B1AF1" w:rsidP="00564C22">
      <w:pPr>
        <w:pStyle w:val="Code"/>
        <w:spacing w:line="259" w:lineRule="auto"/>
      </w:pPr>
      <w:r>
        <w:t xml:space="preserve">    },</w:t>
      </w:r>
    </w:p>
    <w:p w14:paraId="0C368268" w14:textId="77777777" w:rsidR="00564C22" w:rsidRDefault="009B1AF1" w:rsidP="00564C22">
      <w:pPr>
        <w:pStyle w:val="Code"/>
        <w:spacing w:line="259" w:lineRule="auto"/>
      </w:pPr>
      <w:r>
        <w:rPr>
          <w:color w:val="31849B" w:themeColor="accent5" w:themeShade="BF"/>
        </w:rPr>
        <w:t xml:space="preserve">    "xPath"</w:t>
      </w:r>
      <w:r>
        <w:t>: {</w:t>
      </w:r>
    </w:p>
    <w:p w14:paraId="22357AB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8B19B63" w14:textId="77777777" w:rsidR="00564C22" w:rsidRDefault="009B1AF1" w:rsidP="00564C22">
      <w:pPr>
        <w:pStyle w:val="Code"/>
        <w:spacing w:line="259" w:lineRule="auto"/>
      </w:pPr>
      <w:r>
        <w:t xml:space="preserve">    },</w:t>
      </w:r>
    </w:p>
    <w:p w14:paraId="50A32E28" w14:textId="77777777" w:rsidR="00564C22" w:rsidRDefault="009B1AF1" w:rsidP="00564C22">
      <w:pPr>
        <w:pStyle w:val="Code"/>
        <w:spacing w:line="259" w:lineRule="auto"/>
      </w:pPr>
      <w:r>
        <w:rPr>
          <w:color w:val="31849B" w:themeColor="accent5" w:themeShade="BF"/>
        </w:rPr>
        <w:t xml:space="preserve">    "xPathQual"</w:t>
      </w:r>
      <w:r>
        <w:t>: {</w:t>
      </w:r>
    </w:p>
    <w:p w14:paraId="1F2EA4D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B76FD62"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14:paraId="7EE38FA9" w14:textId="77777777" w:rsidR="00564C22" w:rsidRDefault="009B1AF1" w:rsidP="00564C22">
      <w:pPr>
        <w:pStyle w:val="Code"/>
        <w:spacing w:line="259" w:lineRule="auto"/>
      </w:pPr>
      <w:r>
        <w:t xml:space="preserve">    }</w:t>
      </w:r>
    </w:p>
    <w:p w14:paraId="7B0B3848" w14:textId="77777777" w:rsidR="00564C22" w:rsidRDefault="009B1AF1" w:rsidP="00564C22">
      <w:pPr>
        <w:pStyle w:val="Code"/>
        <w:spacing w:line="259" w:lineRule="auto"/>
      </w:pPr>
      <w:r>
        <w:t xml:space="preserve">  },</w:t>
      </w:r>
    </w:p>
    <w:p w14:paraId="787B25F4"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"whichData"</w:t>
      </w:r>
      <w:r>
        <w:t>]</w:t>
      </w:r>
    </w:p>
    <w:p w14:paraId="276BEEF6" w14:textId="77777777" w:rsidR="00564C22" w:rsidRDefault="009B1AF1" w:rsidP="00564C22">
      <w:pPr>
        <w:pStyle w:val="Code"/>
        <w:spacing w:line="259" w:lineRule="auto"/>
      </w:pPr>
      <w:r>
        <w:t>}</w:t>
      </w:r>
    </w:p>
    <w:p w14:paraId="72BB2DCE" w14:textId="77777777" w:rsidR="00564C22" w:rsidRDefault="00564C22" w:rsidP="00564C22"/>
    <w:p w14:paraId="11D91AE5" w14:textId="77777777" w:rsidR="00564C22" w:rsidRDefault="009B1AF1" w:rsidP="00564C22">
      <w:pPr>
        <w:pStyle w:val="berschrift4"/>
      </w:pPr>
      <w:bookmarkStart w:id="1775" w:name="_Toc8331933"/>
      <w:r>
        <w:t>SignaturePtr – XML Syntax</w:t>
      </w:r>
      <w:bookmarkEnd w:id="1775"/>
    </w:p>
    <w:p w14:paraId="50E97BC3" w14:textId="77777777" w:rsidR="00564C22" w:rsidRPr="5404FA76" w:rsidRDefault="009B1AF1" w:rsidP="00564C22">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14:paraId="283DC700" w14:textId="77777777" w:rsidR="00564C22" w:rsidRDefault="009B1AF1" w:rsidP="00564C22">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50818B3"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14:paraId="02A872BB" w14:textId="77777777" w:rsidR="00564C22" w:rsidRDefault="009B1AF1" w:rsidP="00564C22">
      <w:pPr>
        <w:pStyle w:val="Code"/>
      </w:pPr>
      <w:r>
        <w:rPr>
          <w:color w:val="31849B" w:themeColor="accent5" w:themeShade="BF"/>
        </w:rPr>
        <w:t xml:space="preserve">  &lt;xs:sequence&gt;</w:t>
      </w:r>
    </w:p>
    <w:p w14:paraId="1346326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7082AF5" w14:textId="77777777" w:rsidR="00564C22" w:rsidRDefault="009B1AF1" w:rsidP="00564C22">
      <w:pPr>
        <w:pStyle w:val="Code"/>
      </w:pPr>
      <w:r>
        <w:rPr>
          <w:color w:val="31849B" w:themeColor="accent5" w:themeShade="BF"/>
        </w:rPr>
        <w:t xml:space="preserve">  &lt;/xs:sequence&gt;</w:t>
      </w:r>
    </w:p>
    <w:p w14:paraId="5F64B073"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4D21581"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A8FB4A6"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6124CBF" w14:textId="77777777" w:rsidR="00564C22" w:rsidRDefault="009B1AF1" w:rsidP="00564C22">
      <w:pPr>
        <w:pStyle w:val="Code"/>
      </w:pPr>
      <w:r>
        <w:rPr>
          <w:color w:val="31849B" w:themeColor="accent5" w:themeShade="BF"/>
        </w:rPr>
        <w:t>&lt;/xs:complexType&gt;</w:t>
      </w:r>
    </w:p>
    <w:p w14:paraId="371732C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14:paraId="1002B0DE" w14:textId="77777777" w:rsidR="00564C22" w:rsidRDefault="009B1AF1" w:rsidP="00564C22">
      <w:pPr>
        <w:pStyle w:val="berschrift3"/>
      </w:pPr>
      <w:bookmarkStart w:id="1776" w:name="_RefComp9481086E"/>
      <w:bookmarkStart w:id="1777" w:name="_Toc8331934"/>
      <w:r>
        <w:lastRenderedPageBreak/>
        <w:t>Component Result</w:t>
      </w:r>
      <w:bookmarkEnd w:id="1776"/>
      <w:bookmarkEnd w:id="1777"/>
    </w:p>
    <w:p w14:paraId="5247E234" w14:textId="77777777" w:rsidR="00564C22" w:rsidRDefault="001725A5" w:rsidP="00564C22">
      <w:r w:rsidRPr="003A06D0">
        <w:t xml:space="preserve">The </w:t>
      </w:r>
      <w:r w:rsidRPr="003A06D0">
        <w:rPr>
          <w:rStyle w:val="Datatype"/>
          <w:lang w:val="en-GB"/>
        </w:rPr>
        <w:t>Result</w:t>
      </w:r>
      <w:r w:rsidRPr="003A06D0">
        <w:t xml:space="preserve"> element is returned with every response message.</w:t>
      </w:r>
    </w:p>
    <w:p w14:paraId="2ABDCF84" w14:textId="77777777" w:rsidR="00564C22" w:rsidRDefault="009B1AF1" w:rsidP="00564C22">
      <w:r>
        <w:t>Below follows a list of the sub-components that constitute this component:</w:t>
      </w:r>
    </w:p>
    <w:p w14:paraId="4ECEC0A3" w14:textId="77777777" w:rsidR="00564C22" w:rsidRDefault="009B1AF1" w:rsidP="00564C22">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r w:rsidRPr="003A06D0">
        <w:t xml:space="preserve">The </w:t>
      </w:r>
      <w:r w:rsidRPr="003A06D0">
        <w:rPr>
          <w:rStyle w:val="Datatype"/>
          <w:lang w:val="en-GB"/>
        </w:rPr>
        <w:t>ResultMajor</w:t>
      </w:r>
      <w:r w:rsidRPr="003A06D0">
        <w:t xml:space="preserve"> element describes the most significant component of the result code. The set values MAY be extended.</w:t>
      </w:r>
    </w:p>
    <w:p w14:paraId="6CC10434" w14:textId="77777777" w:rsidR="00564C22" w:rsidRDefault="009B1AF1" w:rsidP="00564C22">
      <w:pPr>
        <w:pStyle w:val="Member"/>
      </w:pPr>
      <w:r>
        <w:t xml:space="preserve">The OPTIONAL </w:t>
      </w:r>
      <w:r w:rsidRPr="35C1378D">
        <w:rPr>
          <w:rStyle w:val="Datatype"/>
        </w:rPr>
        <w:t>ResultMinor</w:t>
      </w:r>
      <w:r>
        <w:t xml:space="preserve"> element, if present, MUST contain a URI. </w:t>
      </w:r>
    </w:p>
    <w:p w14:paraId="43CB3AAC" w14:textId="77777777" w:rsidR="00564C22" w:rsidRDefault="009B1AF1" w:rsidP="00564C22">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t>It represents a message which MAY be returned to an operator, logged by the client, used for debugging, etc.</w:t>
      </w:r>
    </w:p>
    <w:p w14:paraId="6696B505" w14:textId="77777777" w:rsidR="00564C22" w:rsidRDefault="009B1AF1" w:rsidP="00564C22">
      <w:pPr>
        <w:pStyle w:val="Member"/>
      </w:pPr>
      <w:r>
        <w:t xml:space="preserve">The OPTIONAL </w:t>
      </w:r>
      <w:r w:rsidRPr="35C1378D">
        <w:rPr>
          <w:rStyle w:val="Datatype"/>
        </w:rPr>
        <w:t>ProblemReference</w:t>
      </w:r>
      <w:r>
        <w:t xml:space="preserve"> element, if present, MUST contain a string. </w:t>
      </w:r>
      <w:r w:rsidRPr="003A06D0">
        <w:t xml:space="preserve">In the case of processing </w:t>
      </w:r>
      <w:r w:rsidR="00602B81" w:rsidRPr="003A06D0">
        <w:t>problems,</w:t>
      </w:r>
      <w:r w:rsidRPr="003A06D0">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p>
    <w:p w14:paraId="3EAB672B" w14:textId="77777777" w:rsidR="00564C22" w:rsidRDefault="009B1AF1" w:rsidP="00564C22">
      <w:pPr>
        <w:pStyle w:val="berschrift4"/>
      </w:pPr>
      <w:bookmarkStart w:id="1778" w:name="_Toc8331935"/>
      <w:r>
        <w:t>Result – JSON Syntax</w:t>
      </w:r>
      <w:bookmarkEnd w:id="1778"/>
    </w:p>
    <w:p w14:paraId="50A1BB1B"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14:paraId="6793D68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977E7E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9992BF" w14:textId="77777777" w:rsidR="00564C22" w:rsidRDefault="009B1AF1" w:rsidP="00564C22">
            <w:pPr>
              <w:pStyle w:val="Beschriftung"/>
            </w:pPr>
            <w:r>
              <w:t>Element</w:t>
            </w:r>
          </w:p>
        </w:tc>
        <w:tc>
          <w:tcPr>
            <w:tcW w:w="4675" w:type="dxa"/>
          </w:tcPr>
          <w:p w14:paraId="779F687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B94DA3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808BC85" w14:textId="77777777" w:rsidR="00564C22" w:rsidRPr="002062A5" w:rsidRDefault="009B1AF1" w:rsidP="00564C22">
            <w:pPr>
              <w:pStyle w:val="Beschriftung"/>
              <w:rPr>
                <w:rStyle w:val="Datatype"/>
                <w:b w:val="0"/>
                <w:bCs w:val="0"/>
              </w:rPr>
            </w:pPr>
            <w:r w:rsidRPr="002062A5">
              <w:rPr>
                <w:rStyle w:val="Datatype"/>
              </w:rPr>
              <w:t>ResultMajor</w:t>
            </w:r>
          </w:p>
        </w:tc>
        <w:tc>
          <w:tcPr>
            <w:tcW w:w="4675" w:type="dxa"/>
          </w:tcPr>
          <w:p w14:paraId="1235233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564C22" w14:paraId="660EF48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840C4E" w14:textId="77777777" w:rsidR="00564C22" w:rsidRPr="002062A5" w:rsidRDefault="009B1AF1" w:rsidP="00564C22">
            <w:pPr>
              <w:pStyle w:val="Beschriftung"/>
              <w:rPr>
                <w:rStyle w:val="Datatype"/>
                <w:b w:val="0"/>
                <w:bCs w:val="0"/>
              </w:rPr>
            </w:pPr>
            <w:r w:rsidRPr="002062A5">
              <w:rPr>
                <w:rStyle w:val="Datatype"/>
              </w:rPr>
              <w:t>ResultMinor</w:t>
            </w:r>
          </w:p>
        </w:tc>
        <w:tc>
          <w:tcPr>
            <w:tcW w:w="4675" w:type="dxa"/>
          </w:tcPr>
          <w:p w14:paraId="3CD8D9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564C22" w14:paraId="24D1F2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6C7863A" w14:textId="77777777" w:rsidR="00564C22" w:rsidRPr="002062A5" w:rsidRDefault="009B1AF1" w:rsidP="00564C22">
            <w:pPr>
              <w:pStyle w:val="Beschriftung"/>
              <w:rPr>
                <w:rStyle w:val="Datatype"/>
                <w:b w:val="0"/>
                <w:bCs w:val="0"/>
              </w:rPr>
            </w:pPr>
            <w:r w:rsidRPr="002062A5">
              <w:rPr>
                <w:rStyle w:val="Datatype"/>
              </w:rPr>
              <w:t>ResultMessage</w:t>
            </w:r>
          </w:p>
        </w:tc>
        <w:tc>
          <w:tcPr>
            <w:tcW w:w="4675" w:type="dxa"/>
          </w:tcPr>
          <w:p w14:paraId="0F755F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0D9B697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469EF2" w14:textId="77777777" w:rsidR="00564C22" w:rsidRPr="002062A5" w:rsidRDefault="009B1AF1" w:rsidP="00564C22">
            <w:pPr>
              <w:pStyle w:val="Beschriftung"/>
              <w:rPr>
                <w:rStyle w:val="Datatype"/>
                <w:b w:val="0"/>
                <w:bCs w:val="0"/>
              </w:rPr>
            </w:pPr>
            <w:r w:rsidRPr="002062A5">
              <w:rPr>
                <w:rStyle w:val="Datatype"/>
              </w:rPr>
              <w:t>ProblemReference</w:t>
            </w:r>
          </w:p>
        </w:tc>
        <w:tc>
          <w:tcPr>
            <w:tcW w:w="4675" w:type="dxa"/>
          </w:tcPr>
          <w:p w14:paraId="214C77C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14:paraId="1E2A4DE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7FB75ED" w14:textId="77777777" w:rsidR="00564C22" w:rsidRDefault="009B1AF1" w:rsidP="00564C22">
      <w:pPr>
        <w:pStyle w:val="Code"/>
        <w:spacing w:line="259" w:lineRule="auto"/>
      </w:pPr>
      <w:r>
        <w:rPr>
          <w:color w:val="31849B" w:themeColor="accent5" w:themeShade="BF"/>
        </w:rPr>
        <w:t>"dsb-ResultType"</w:t>
      </w:r>
      <w:r>
        <w:t>: {</w:t>
      </w:r>
    </w:p>
    <w:p w14:paraId="64E7EB3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037D9A7" w14:textId="77777777" w:rsidR="00564C22" w:rsidRDefault="009B1AF1" w:rsidP="00564C22">
      <w:pPr>
        <w:pStyle w:val="Code"/>
        <w:spacing w:line="259" w:lineRule="auto"/>
      </w:pPr>
      <w:r>
        <w:rPr>
          <w:color w:val="31849B" w:themeColor="accent5" w:themeShade="BF"/>
        </w:rPr>
        <w:t xml:space="preserve">  "properties"</w:t>
      </w:r>
      <w:r>
        <w:t>: {</w:t>
      </w:r>
    </w:p>
    <w:p w14:paraId="69A59D61" w14:textId="77777777" w:rsidR="00564C22" w:rsidRDefault="009B1AF1" w:rsidP="00564C22">
      <w:pPr>
        <w:pStyle w:val="Code"/>
        <w:spacing w:line="259" w:lineRule="auto"/>
      </w:pPr>
      <w:r>
        <w:rPr>
          <w:color w:val="31849B" w:themeColor="accent5" w:themeShade="BF"/>
        </w:rPr>
        <w:t xml:space="preserve">    "maj"</w:t>
      </w:r>
      <w:r>
        <w:t>: {</w:t>
      </w:r>
    </w:p>
    <w:p w14:paraId="1193778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15DD926" w14:textId="77777777" w:rsidR="00564C22" w:rsidRDefault="009B1AF1" w:rsidP="00564C22">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14:paraId="686075D9" w14:textId="77777777" w:rsidR="00564C22" w:rsidRDefault="009B1AF1" w:rsidP="00564C22">
      <w:pPr>
        <w:pStyle w:val="Code"/>
        <w:spacing w:line="259" w:lineRule="auto"/>
      </w:pPr>
      <w:r>
        <w:lastRenderedPageBreak/>
        <w:t xml:space="preserve">    },</w:t>
      </w:r>
    </w:p>
    <w:p w14:paraId="5795E703" w14:textId="77777777" w:rsidR="00564C22" w:rsidRDefault="009B1AF1" w:rsidP="00564C22">
      <w:pPr>
        <w:pStyle w:val="Code"/>
        <w:spacing w:line="259" w:lineRule="auto"/>
      </w:pPr>
      <w:r>
        <w:rPr>
          <w:color w:val="31849B" w:themeColor="accent5" w:themeShade="BF"/>
        </w:rPr>
        <w:t xml:space="preserve">    "min"</w:t>
      </w:r>
      <w:r>
        <w:t>: {</w:t>
      </w:r>
    </w:p>
    <w:p w14:paraId="2CCC4E7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4EBB035" w14:textId="77777777" w:rsidR="00564C22" w:rsidRDefault="009B1AF1" w:rsidP="00564C22">
      <w:pPr>
        <w:pStyle w:val="Code"/>
        <w:spacing w:line="259" w:lineRule="auto"/>
      </w:pPr>
      <w:r>
        <w:t xml:space="preserve">    },</w:t>
      </w:r>
    </w:p>
    <w:p w14:paraId="50D3ADD4" w14:textId="77777777" w:rsidR="00564C22" w:rsidRDefault="009B1AF1" w:rsidP="00564C22">
      <w:pPr>
        <w:pStyle w:val="Code"/>
        <w:spacing w:line="259" w:lineRule="auto"/>
      </w:pPr>
      <w:r>
        <w:rPr>
          <w:color w:val="31849B" w:themeColor="accent5" w:themeShade="BF"/>
        </w:rPr>
        <w:t xml:space="preserve">    "msg"</w:t>
      </w:r>
      <w:r>
        <w:t>: {</w:t>
      </w:r>
    </w:p>
    <w:p w14:paraId="63C0904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D6BF411" w14:textId="77777777" w:rsidR="00564C22" w:rsidRDefault="009B1AF1" w:rsidP="00564C22">
      <w:pPr>
        <w:pStyle w:val="Code"/>
        <w:spacing w:line="259" w:lineRule="auto"/>
      </w:pPr>
      <w:r>
        <w:t xml:space="preserve">    },</w:t>
      </w:r>
    </w:p>
    <w:p w14:paraId="617F2F2D" w14:textId="77777777" w:rsidR="00564C22" w:rsidRDefault="009B1AF1" w:rsidP="00564C22">
      <w:pPr>
        <w:pStyle w:val="Code"/>
        <w:spacing w:line="259" w:lineRule="auto"/>
      </w:pPr>
      <w:r>
        <w:rPr>
          <w:color w:val="31849B" w:themeColor="accent5" w:themeShade="BF"/>
        </w:rPr>
        <w:t xml:space="preserve">    "pRef"</w:t>
      </w:r>
      <w:r>
        <w:t>: {</w:t>
      </w:r>
    </w:p>
    <w:p w14:paraId="6741CD0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26467A7" w14:textId="77777777" w:rsidR="00564C22" w:rsidRDefault="009B1AF1" w:rsidP="00564C22">
      <w:pPr>
        <w:pStyle w:val="Code"/>
        <w:spacing w:line="259" w:lineRule="auto"/>
      </w:pPr>
      <w:r>
        <w:t xml:space="preserve">    }</w:t>
      </w:r>
    </w:p>
    <w:p w14:paraId="40E95C24" w14:textId="77777777" w:rsidR="00564C22" w:rsidRDefault="009B1AF1" w:rsidP="00564C22">
      <w:pPr>
        <w:pStyle w:val="Code"/>
        <w:spacing w:line="259" w:lineRule="auto"/>
      </w:pPr>
      <w:r>
        <w:t xml:space="preserve">  },</w:t>
      </w:r>
    </w:p>
    <w:p w14:paraId="5380AF3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"maj"</w:t>
      </w:r>
      <w:r>
        <w:t>]</w:t>
      </w:r>
    </w:p>
    <w:p w14:paraId="0ACDA3AD" w14:textId="77777777" w:rsidR="00564C22" w:rsidRDefault="009B1AF1" w:rsidP="00564C22">
      <w:pPr>
        <w:pStyle w:val="Code"/>
        <w:spacing w:line="259" w:lineRule="auto"/>
      </w:pPr>
      <w:r>
        <w:t>}</w:t>
      </w:r>
    </w:p>
    <w:p w14:paraId="0E0CD228" w14:textId="77777777" w:rsidR="00564C22" w:rsidRDefault="00564C22" w:rsidP="00564C22"/>
    <w:p w14:paraId="1CE705C0" w14:textId="77777777" w:rsidR="00564C22" w:rsidRDefault="009B1AF1" w:rsidP="00564C22">
      <w:pPr>
        <w:pStyle w:val="berschrift4"/>
      </w:pPr>
      <w:bookmarkStart w:id="1779" w:name="_Toc8331936"/>
      <w:r>
        <w:t>Result – XML Syntax</w:t>
      </w:r>
      <w:bookmarkEnd w:id="1779"/>
    </w:p>
    <w:p w14:paraId="65D45996" w14:textId="77777777" w:rsidR="00564C22" w:rsidRPr="5404FA76" w:rsidRDefault="009B1AF1" w:rsidP="00564C22">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14:paraId="1E7DAA3C" w14:textId="77777777" w:rsidR="00564C22" w:rsidRDefault="009B1AF1" w:rsidP="00564C22">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5F871F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14:paraId="373A384D" w14:textId="77777777" w:rsidR="00564C22" w:rsidRDefault="009B1AF1" w:rsidP="00564C22">
      <w:pPr>
        <w:pStyle w:val="Code"/>
      </w:pPr>
      <w:r>
        <w:rPr>
          <w:color w:val="31849B" w:themeColor="accent5" w:themeShade="BF"/>
        </w:rPr>
        <w:t xml:space="preserve">  &lt;xs:sequence&gt;</w:t>
      </w:r>
    </w:p>
    <w:p w14:paraId="4F8EB4B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14:paraId="30B6D886" w14:textId="77777777" w:rsidR="00564C22" w:rsidRDefault="009B1AF1" w:rsidP="00564C22">
      <w:pPr>
        <w:pStyle w:val="Code"/>
      </w:pPr>
      <w:r>
        <w:rPr>
          <w:color w:val="31849B" w:themeColor="accent5" w:themeShade="BF"/>
        </w:rPr>
        <w:t xml:space="preserve">      &lt;xs:simpleType&gt;</w:t>
      </w:r>
    </w:p>
    <w:p w14:paraId="719D4792"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39CFA367"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14:paraId="6DBC6787"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14:paraId="6FDCA053"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14:paraId="7DFF7AC6"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14:paraId="4D15EA0D"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14:paraId="5CC0D2C2" w14:textId="77777777" w:rsidR="00564C22" w:rsidRDefault="009B1AF1" w:rsidP="00564C22">
      <w:pPr>
        <w:pStyle w:val="Code"/>
      </w:pPr>
      <w:r>
        <w:rPr>
          <w:color w:val="31849B" w:themeColor="accent5" w:themeShade="BF"/>
        </w:rPr>
        <w:t xml:space="preserve">        &lt;/xs:restriction&gt;</w:t>
      </w:r>
    </w:p>
    <w:p w14:paraId="6C6234BD" w14:textId="77777777" w:rsidR="00564C22" w:rsidRDefault="009B1AF1" w:rsidP="00564C22">
      <w:pPr>
        <w:pStyle w:val="Code"/>
      </w:pPr>
      <w:r>
        <w:rPr>
          <w:color w:val="31849B" w:themeColor="accent5" w:themeShade="BF"/>
        </w:rPr>
        <w:t xml:space="preserve">      &lt;/xs:simpleType&gt;</w:t>
      </w:r>
    </w:p>
    <w:p w14:paraId="0E8E35D1" w14:textId="77777777" w:rsidR="00564C22" w:rsidRDefault="009B1AF1" w:rsidP="00564C22">
      <w:pPr>
        <w:pStyle w:val="Code"/>
      </w:pPr>
      <w:r>
        <w:rPr>
          <w:color w:val="31849B" w:themeColor="accent5" w:themeShade="BF"/>
        </w:rPr>
        <w:t xml:space="preserve">    &lt;/xs:element&gt;</w:t>
      </w:r>
    </w:p>
    <w:p w14:paraId="00B34FD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0ADEC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E11FCF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32298C6" w14:textId="77777777" w:rsidR="00564C22" w:rsidRDefault="009B1AF1" w:rsidP="00564C22">
      <w:pPr>
        <w:pStyle w:val="Code"/>
      </w:pPr>
      <w:r>
        <w:rPr>
          <w:color w:val="31849B" w:themeColor="accent5" w:themeShade="BF"/>
        </w:rPr>
        <w:t xml:space="preserve">  &lt;/xs:sequence&gt;</w:t>
      </w:r>
    </w:p>
    <w:p w14:paraId="414BC63C" w14:textId="77777777" w:rsidR="00564C22" w:rsidRDefault="009B1AF1" w:rsidP="00564C22">
      <w:pPr>
        <w:pStyle w:val="Code"/>
      </w:pPr>
      <w:r>
        <w:rPr>
          <w:color w:val="31849B" w:themeColor="accent5" w:themeShade="BF"/>
        </w:rPr>
        <w:t>&lt;/xs:complexType&gt;</w:t>
      </w:r>
    </w:p>
    <w:p w14:paraId="1300D1A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14:paraId="2176BB32" w14:textId="77777777" w:rsidR="00564C22" w:rsidRDefault="009B1AF1" w:rsidP="00564C22">
      <w:pPr>
        <w:pStyle w:val="berschrift3"/>
      </w:pPr>
      <w:bookmarkStart w:id="1780" w:name="_RefCompD7570695"/>
      <w:bookmarkStart w:id="1781" w:name="_Toc8331937"/>
      <w:r>
        <w:t>Component OptionalInputs</w:t>
      </w:r>
      <w:bookmarkEnd w:id="1780"/>
      <w:bookmarkEnd w:id="1781"/>
    </w:p>
    <w:p w14:paraId="62F83F5C" w14:textId="77777777" w:rsidR="00564C22" w:rsidRDefault="00564C22" w:rsidP="00564C22"/>
    <w:p w14:paraId="68A39039" w14:textId="77777777" w:rsidR="00564C22" w:rsidRDefault="009B1AF1" w:rsidP="00564C22">
      <w:r>
        <w:t>Below follows a list of the sub-components that constitute this component:</w:t>
      </w:r>
    </w:p>
    <w:p w14:paraId="65E0D8CF" w14:textId="77777777" w:rsidR="00564C22" w:rsidRDefault="009B1AF1" w:rsidP="00564C22">
      <w:pPr>
        <w:pStyle w:val="Member"/>
      </w:pPr>
      <w:r>
        <w:lastRenderedPageBreak/>
        <w:t xml:space="preserve">The OPTIONAL </w:t>
      </w:r>
      <w:r w:rsidRPr="35C1378D">
        <w:rPr>
          <w:rStyle w:val="Datatype"/>
        </w:rPr>
        <w:t>ServicePolicy</w:t>
      </w:r>
      <w:r>
        <w:t xml:space="preserve"> element, if present, MAY occur zero or more times containing a URI. </w:t>
      </w:r>
      <w:r w:rsidRPr="003A06D0">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t xml:space="preserve"> element. The </w:t>
      </w:r>
      <w:r w:rsidRPr="003A06D0">
        <w:rPr>
          <w:rStyle w:val="Datatype"/>
          <w:lang w:val="en-GB"/>
        </w:rPr>
        <w:t>ServicePolicy</w:t>
      </w:r>
      <w:r w:rsidRPr="003A06D0">
        <w:t xml:space="preserve"> element may be used to select a specific policy if a service supports multiple policies for a specific profile, or as a sanity-check to make sure the server implements the policy the client expects.</w:t>
      </w:r>
    </w:p>
    <w:p w14:paraId="7DEA71EF" w14:textId="77777777" w:rsidR="00564C22" w:rsidRDefault="009B1AF1" w:rsidP="00564C22">
      <w:pPr>
        <w:pStyle w:val="Member"/>
      </w:pPr>
      <w:r>
        <w:t xml:space="preserve">The OPTIONAL </w:t>
      </w:r>
      <w:r w:rsidRPr="35C1378D">
        <w:rPr>
          <w:rStyle w:val="Datatype"/>
        </w:rPr>
        <w:t>Language</w:t>
      </w:r>
      <w:r>
        <w:t xml:space="preserve"> element, if present, MUST contain a ISO language descriptor. </w:t>
      </w:r>
      <w:r w:rsidRPr="003A06D0">
        <w:t xml:space="preserve">The Language element indicates which language the client would like to receive </w:t>
      </w:r>
      <w:r w:rsidRPr="003A06D0">
        <w:rPr>
          <w:rStyle w:val="Datatype"/>
          <w:lang w:val="en-GB"/>
        </w:rPr>
        <w:t>InternationalString</w:t>
      </w:r>
      <w:r w:rsidRPr="003A06D0">
        <w:t xml:space="preserve"> values in. The server should return appropriately localized strings, if possible.</w:t>
      </w:r>
    </w:p>
    <w:p w14:paraId="2621DDE1" w14:textId="77777777" w:rsidR="00564C22" w:rsidRDefault="009B1AF1" w:rsidP="00564C22">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The element</w:t>
      </w:r>
      <w:r w:rsidRPr="003A06D0">
        <w:rPr>
          <w:rStyle w:val="Datatype"/>
          <w:lang w:val="en-GB"/>
        </w:rPr>
        <w:t xml:space="preserve"> Other</w:t>
      </w:r>
      <w:r w:rsidRPr="003A06D0">
        <w:t xml:space="preserve"> may contain arbitrary content that may be specified in a profile and can be used to extend the Protocol.</w:t>
      </w:r>
    </w:p>
    <w:p w14:paraId="7C49C48C" w14:textId="77777777" w:rsidR="00564C22" w:rsidRDefault="009B1AF1" w:rsidP="00564C22">
      <w:pPr>
        <w:pStyle w:val="berschrift4"/>
      </w:pPr>
      <w:bookmarkStart w:id="1782" w:name="_Toc8331938"/>
      <w:r>
        <w:t>OptionalInputs – JSON Syntax</w:t>
      </w:r>
      <w:bookmarkEnd w:id="1782"/>
    </w:p>
    <w:p w14:paraId="35061776"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14:paraId="45BED339" w14:textId="77777777" w:rsidR="00564C22" w:rsidRDefault="00564C22" w:rsidP="00564C22"/>
    <w:p w14:paraId="44BA04E1" w14:textId="77777777" w:rsidR="00564C22" w:rsidRDefault="009B1AF1" w:rsidP="00564C22">
      <w:pPr>
        <w:pStyle w:val="berschrift4"/>
      </w:pPr>
      <w:bookmarkStart w:id="1783" w:name="_Toc8331939"/>
      <w:r>
        <w:t>OptionalInputs – XML Syntax</w:t>
      </w:r>
      <w:bookmarkEnd w:id="1783"/>
    </w:p>
    <w:p w14:paraId="2F59F70B" w14:textId="77777777" w:rsidR="00564C22" w:rsidRPr="5404FA76" w:rsidRDefault="009B1AF1" w:rsidP="00564C22">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14:paraId="29672987" w14:textId="77777777" w:rsidR="00564C22" w:rsidRDefault="009B1AF1" w:rsidP="00564C22">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5B0F349"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14:paraId="20723028" w14:textId="77777777" w:rsidR="00564C22" w:rsidRDefault="009B1AF1" w:rsidP="00564C22">
      <w:pPr>
        <w:pStyle w:val="Code"/>
      </w:pPr>
      <w:r>
        <w:rPr>
          <w:color w:val="31849B" w:themeColor="accent5" w:themeShade="BF"/>
        </w:rPr>
        <w:t xml:space="preserve">  &lt;xs:sequence&gt;</w:t>
      </w:r>
    </w:p>
    <w:p w14:paraId="57AE331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0EADAE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CDD098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C2E3DF" w14:textId="77777777" w:rsidR="00564C22" w:rsidRDefault="009B1AF1" w:rsidP="00564C22">
      <w:pPr>
        <w:pStyle w:val="Code"/>
      </w:pPr>
      <w:r>
        <w:rPr>
          <w:color w:val="31849B" w:themeColor="accent5" w:themeShade="BF"/>
        </w:rPr>
        <w:t xml:space="preserve">  &lt;/xs:sequence&gt;</w:t>
      </w:r>
    </w:p>
    <w:p w14:paraId="1DACB077" w14:textId="77777777" w:rsidR="00564C22" w:rsidRDefault="009B1AF1" w:rsidP="00564C22">
      <w:pPr>
        <w:pStyle w:val="Code"/>
      </w:pPr>
      <w:r>
        <w:rPr>
          <w:color w:val="31849B" w:themeColor="accent5" w:themeShade="BF"/>
        </w:rPr>
        <w:t>&lt;/xs:complexType&gt;</w:t>
      </w:r>
    </w:p>
    <w:p w14:paraId="04FA7F87"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14:paraId="18FB1DA9" w14:textId="77777777" w:rsidR="00564C22" w:rsidRDefault="009B1AF1" w:rsidP="00564C22">
      <w:pPr>
        <w:pStyle w:val="berschrift3"/>
      </w:pPr>
      <w:bookmarkStart w:id="1784" w:name="_RefComp8DCB9802"/>
      <w:bookmarkStart w:id="1785" w:name="_Toc8331940"/>
      <w:r>
        <w:t>Component OptionalOutputs</w:t>
      </w:r>
      <w:bookmarkEnd w:id="1784"/>
      <w:bookmarkEnd w:id="1785"/>
    </w:p>
    <w:p w14:paraId="74AD9809" w14:textId="77777777" w:rsidR="00564C22" w:rsidRDefault="00564C22" w:rsidP="00564C22"/>
    <w:p w14:paraId="42AE8196" w14:textId="77777777" w:rsidR="00564C22" w:rsidRDefault="009B1AF1" w:rsidP="00564C22">
      <w:r>
        <w:t>Below follows a list of the sub-components that constitute this component:</w:t>
      </w:r>
    </w:p>
    <w:p w14:paraId="3BAE3C1F" w14:textId="77777777" w:rsidR="00564C22" w:rsidRDefault="009B1AF1" w:rsidP="00564C22">
      <w:pPr>
        <w:pStyle w:val="Member"/>
      </w:pPr>
      <w:r>
        <w:t xml:space="preserve">The OPTIONAL </w:t>
      </w:r>
      <w:r w:rsidRPr="35C1378D">
        <w:rPr>
          <w:rStyle w:val="Datatype"/>
        </w:rPr>
        <w:t>AppliedPolicy</w:t>
      </w:r>
      <w:r>
        <w:t xml:space="preserve"> element, if present, MAY occur zero or more times containing a URI. </w:t>
      </w:r>
      <w:r w:rsidRPr="003A06D0">
        <w:t>This element lists the set of DSS policies used by the server.</w:t>
      </w:r>
    </w:p>
    <w:p w14:paraId="264548EE" w14:textId="77777777" w:rsidR="00564C22" w:rsidRDefault="009B1AF1" w:rsidP="00564C22">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Other may contain arbitrary content that may be specified in a profile and can be used to extend the Protocol.</w:t>
      </w:r>
    </w:p>
    <w:p w14:paraId="4B0B99DE" w14:textId="77777777" w:rsidR="00564C22" w:rsidRDefault="009B1AF1" w:rsidP="00564C22">
      <w:pPr>
        <w:pStyle w:val="berschrift4"/>
      </w:pPr>
      <w:bookmarkStart w:id="1786" w:name="_Toc8331941"/>
      <w:r>
        <w:t>OptionalOutputs – JSON Syntax</w:t>
      </w:r>
      <w:bookmarkEnd w:id="1786"/>
    </w:p>
    <w:p w14:paraId="171AB776"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14:paraId="76FCED3A" w14:textId="77777777" w:rsidR="00564C22" w:rsidRDefault="00564C22" w:rsidP="00564C22"/>
    <w:p w14:paraId="6025AF39" w14:textId="77777777" w:rsidR="00564C22" w:rsidRDefault="009B1AF1" w:rsidP="00564C22">
      <w:pPr>
        <w:pStyle w:val="berschrift4"/>
      </w:pPr>
      <w:bookmarkStart w:id="1787" w:name="_Toc8331942"/>
      <w:r>
        <w:t>OptionalOutputs – XML Syntax</w:t>
      </w:r>
      <w:bookmarkEnd w:id="1787"/>
    </w:p>
    <w:p w14:paraId="20BFFFF1" w14:textId="77777777" w:rsidR="00564C22" w:rsidRPr="5404FA76" w:rsidRDefault="009B1AF1" w:rsidP="00564C22">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14:paraId="00CA790D"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292998C"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14:paraId="7D19880B" w14:textId="77777777" w:rsidR="00564C22" w:rsidRDefault="009B1AF1" w:rsidP="00564C22">
      <w:pPr>
        <w:pStyle w:val="Code"/>
      </w:pPr>
      <w:r>
        <w:rPr>
          <w:color w:val="31849B" w:themeColor="accent5" w:themeShade="BF"/>
        </w:rPr>
        <w:t xml:space="preserve">  &lt;xs:sequence&gt;</w:t>
      </w:r>
    </w:p>
    <w:p w14:paraId="578500D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7EE34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2E29940" w14:textId="77777777" w:rsidR="00564C22" w:rsidRDefault="009B1AF1" w:rsidP="00564C22">
      <w:pPr>
        <w:pStyle w:val="Code"/>
      </w:pPr>
      <w:r>
        <w:rPr>
          <w:color w:val="31849B" w:themeColor="accent5" w:themeShade="BF"/>
        </w:rPr>
        <w:t xml:space="preserve">  &lt;/xs:sequence&gt;</w:t>
      </w:r>
    </w:p>
    <w:p w14:paraId="3A1E0065" w14:textId="77777777" w:rsidR="00564C22" w:rsidRDefault="009B1AF1" w:rsidP="00564C22">
      <w:pPr>
        <w:pStyle w:val="Code"/>
      </w:pPr>
      <w:r>
        <w:rPr>
          <w:color w:val="31849B" w:themeColor="accent5" w:themeShade="BF"/>
        </w:rPr>
        <w:t>&lt;/xs:complexType&gt;</w:t>
      </w:r>
    </w:p>
    <w:p w14:paraId="2C01FBD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14:paraId="6327E03D" w14:textId="77777777" w:rsidR="00564C22" w:rsidRDefault="009B1AF1" w:rsidP="00564C22">
      <w:pPr>
        <w:pStyle w:val="berschrift3"/>
      </w:pPr>
      <w:bookmarkStart w:id="1788" w:name="_RefComp82EE85A6"/>
      <w:bookmarkStart w:id="1789" w:name="_Toc8331943"/>
      <w:r>
        <w:t>Component RequestBase</w:t>
      </w:r>
      <w:bookmarkEnd w:id="1788"/>
      <w:bookmarkEnd w:id="1789"/>
    </w:p>
    <w:p w14:paraId="0BD282A5" w14:textId="77777777" w:rsidR="00564C22" w:rsidRDefault="001725A5" w:rsidP="00564C22">
      <w:r w:rsidRPr="003A06D0">
        <w:t xml:space="preserve">The </w:t>
      </w:r>
      <w:r w:rsidRPr="003A06D0">
        <w:rPr>
          <w:rFonts w:ascii="Courier New" w:eastAsia="Courier New" w:hAnsi="Courier New" w:cs="Courier New"/>
          <w:lang w:val="en-GB"/>
        </w:rPr>
        <w:t>RequestBase</w:t>
      </w:r>
      <w:r w:rsidRPr="003A06D0">
        <w:t xml:space="preserve"> component is the base structure for request elements defined by the core protocol or profiles.</w:t>
      </w:r>
    </w:p>
    <w:p w14:paraId="25EA986F" w14:textId="77777777" w:rsidR="00564C22" w:rsidRDefault="009B1AF1" w:rsidP="00564C22">
      <w:r>
        <w:t>Below follows a list of the sub-components that constitute this component:</w:t>
      </w:r>
    </w:p>
    <w:p w14:paraId="33E69F69" w14:textId="77777777" w:rsidR="00564C22" w:rsidRDefault="009B1AF1" w:rsidP="00564C22">
      <w:pPr>
        <w:pStyle w:val="Member"/>
      </w:pPr>
      <w:r>
        <w:t xml:space="preserve">The OPTIONAL </w:t>
      </w:r>
      <w:r w:rsidRPr="35C1378D">
        <w:rPr>
          <w:rStyle w:val="Datatype"/>
        </w:rPr>
        <w:t>Profile</w:t>
      </w:r>
      <w:r>
        <w:t xml:space="preserve"> element, if present, MAY occur zero or more times containing a URI. </w:t>
      </w:r>
      <w:r w:rsidRPr="003A06D0">
        <w:t>This element indicates a set of DSS profiles. It is used by the client to select profiles the server supports.</w:t>
      </w:r>
    </w:p>
    <w:p w14:paraId="317E44C1" w14:textId="77777777" w:rsidR="00564C22" w:rsidRDefault="009B1AF1" w:rsidP="00564C22">
      <w:pPr>
        <w:pStyle w:val="Member"/>
      </w:pPr>
      <w:r>
        <w:t xml:space="preserve">The OPTIONAL </w:t>
      </w:r>
      <w:r w:rsidRPr="35C1378D">
        <w:rPr>
          <w:rStyle w:val="Datatype"/>
        </w:rPr>
        <w:t>RequestID</w:t>
      </w:r>
      <w:r>
        <w:t xml:space="preserve"> element, if present, MUST contain one instance of a string. </w:t>
      </w:r>
      <w:r w:rsidRPr="003A06D0">
        <w:t xml:space="preserve">The </w:t>
      </w:r>
      <w:r w:rsidRPr="003A06D0">
        <w:rPr>
          <w:rStyle w:val="Datatype"/>
          <w:lang w:val="en-GB"/>
        </w:rPr>
        <w:t>RequestID</w:t>
      </w:r>
      <w:r w:rsidRPr="003A06D0">
        <w:t xml:space="preserve"> element is used to correlate requests with responses. When present in a request, the server MUST return it in the response.</w:t>
      </w:r>
    </w:p>
    <w:p w14:paraId="54207023" w14:textId="77777777" w:rsidR="00564C22" w:rsidRDefault="009B1AF1" w:rsidP="00564C22">
      <w:pPr>
        <w:pStyle w:val="berschrift4"/>
      </w:pPr>
      <w:bookmarkStart w:id="1790" w:name="_Toc8331944"/>
      <w:r>
        <w:t>RequestBase – JSON Syntax</w:t>
      </w:r>
      <w:bookmarkEnd w:id="1790"/>
    </w:p>
    <w:p w14:paraId="7B7AC840"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14:paraId="306141C7" w14:textId="77777777" w:rsidR="00564C22" w:rsidRDefault="00564C22" w:rsidP="00564C22"/>
    <w:p w14:paraId="1E2532F5" w14:textId="77777777" w:rsidR="00564C22" w:rsidRDefault="009B1AF1" w:rsidP="00564C22">
      <w:pPr>
        <w:pStyle w:val="berschrift4"/>
      </w:pPr>
      <w:bookmarkStart w:id="1791" w:name="_Toc8331945"/>
      <w:r>
        <w:t>RequestBase – XML Syntax</w:t>
      </w:r>
      <w:bookmarkEnd w:id="1791"/>
    </w:p>
    <w:p w14:paraId="1420954F" w14:textId="77777777" w:rsidR="00564C22" w:rsidRPr="5404FA76" w:rsidRDefault="009B1AF1" w:rsidP="00564C22">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14:paraId="410CA2EF" w14:textId="77777777" w:rsidR="00564C22" w:rsidRDefault="009B1AF1" w:rsidP="00564C22">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CD37D3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7878AC3B" w14:textId="77777777" w:rsidR="00564C22" w:rsidRDefault="009B1AF1" w:rsidP="00564C22">
      <w:pPr>
        <w:pStyle w:val="Code"/>
      </w:pPr>
      <w:r>
        <w:rPr>
          <w:color w:val="31849B" w:themeColor="accent5" w:themeShade="BF"/>
        </w:rPr>
        <w:t xml:space="preserve">  &lt;xs:sequence&gt;</w:t>
      </w:r>
    </w:p>
    <w:p w14:paraId="4874452D"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F8E9EFF" w14:textId="77777777" w:rsidR="00564C22" w:rsidRDefault="009B1AF1" w:rsidP="00564C22">
      <w:pPr>
        <w:pStyle w:val="Code"/>
      </w:pPr>
      <w:r>
        <w:rPr>
          <w:color w:val="31849B" w:themeColor="accent5" w:themeShade="BF"/>
        </w:rPr>
        <w:t xml:space="preserve">  &lt;/xs:sequence&gt;</w:t>
      </w:r>
    </w:p>
    <w:p w14:paraId="0D7679B3"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527926F" w14:textId="77777777" w:rsidR="00564C22" w:rsidRDefault="009B1AF1" w:rsidP="00564C22">
      <w:pPr>
        <w:pStyle w:val="Code"/>
      </w:pPr>
      <w:r>
        <w:rPr>
          <w:color w:val="31849B" w:themeColor="accent5" w:themeShade="BF"/>
        </w:rPr>
        <w:t>&lt;/xs:complexType&gt;</w:t>
      </w:r>
    </w:p>
    <w:p w14:paraId="2A296DF7"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14:paraId="126C54B4" w14:textId="77777777" w:rsidR="00564C22" w:rsidRDefault="009B1AF1" w:rsidP="00564C22">
      <w:pPr>
        <w:pStyle w:val="berschrift3"/>
      </w:pPr>
      <w:bookmarkStart w:id="1792" w:name="_RefComp131BCFE5"/>
      <w:bookmarkStart w:id="1793" w:name="_Toc8331946"/>
      <w:r>
        <w:lastRenderedPageBreak/>
        <w:t>Component ResponseBase</w:t>
      </w:r>
      <w:bookmarkEnd w:id="1792"/>
      <w:bookmarkEnd w:id="1793"/>
    </w:p>
    <w:p w14:paraId="60FA4B2A" w14:textId="77777777" w:rsidR="00564C22" w:rsidRDefault="001725A5" w:rsidP="00564C22">
      <w:r w:rsidRPr="003A06D0">
        <w:t xml:space="preserve">The </w:t>
      </w:r>
      <w:r w:rsidRPr="003A06D0">
        <w:rPr>
          <w:rFonts w:ascii="Courier New" w:eastAsia="Courier New" w:hAnsi="Courier New" w:cs="Courier New"/>
          <w:lang w:val="en-GB"/>
        </w:rPr>
        <w:t>ResponseBase</w:t>
      </w:r>
      <w:r w:rsidRPr="003A06D0">
        <w:t xml:space="preserve"> component is the base structure for response elements defined by the core protocol or profiles.</w:t>
      </w:r>
    </w:p>
    <w:p w14:paraId="7D2278EC" w14:textId="77777777" w:rsidR="00564C22" w:rsidRDefault="009B1AF1" w:rsidP="00564C22">
      <w:r>
        <w:t>Below follows a list of the sub-components that constitute this component:</w:t>
      </w:r>
    </w:p>
    <w:p w14:paraId="2E8600CD" w14:textId="77777777" w:rsidR="00564C22" w:rsidRDefault="009B1AF1" w:rsidP="00564C22">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r w:rsidR="0087606C">
        <w:t>This</w:t>
      </w:r>
      <w:r w:rsidRPr="003A06D0">
        <w:t xml:space="preserve"> element repre</w:t>
      </w:r>
      <w:r w:rsidR="009A4727">
        <w:t>sents the status of the request</w:t>
      </w:r>
      <w:r w:rsidRPr="003A06D0">
        <w:t>.</w:t>
      </w:r>
    </w:p>
    <w:p w14:paraId="65D9971B" w14:textId="77777777" w:rsidR="00564C22" w:rsidRDefault="009B1AF1" w:rsidP="00564C22">
      <w:pPr>
        <w:pStyle w:val="Member"/>
      </w:pPr>
      <w:r>
        <w:t xml:space="preserve">The OPTIONAL </w:t>
      </w:r>
      <w:r w:rsidRPr="35C1378D">
        <w:rPr>
          <w:rStyle w:val="Datatype"/>
        </w:rPr>
        <w:t>AppliedProfile</w:t>
      </w:r>
      <w:r>
        <w:t xml:space="preserve"> element, if present, MAY occur zero or more times containing a URI. </w:t>
      </w:r>
      <w:r w:rsidRPr="003A06D0">
        <w:t>This element lists the set of DSS profile applied by the server. This set MAY include the set of profiles requested by the client. But the server MAY use more comprehensive set of profiles and add additional profiles not requested by the client.</w:t>
      </w:r>
    </w:p>
    <w:p w14:paraId="6786D075" w14:textId="77777777" w:rsidR="00564C22" w:rsidRDefault="009B1AF1" w:rsidP="00564C22">
      <w:pPr>
        <w:pStyle w:val="Member"/>
      </w:pPr>
      <w:r>
        <w:t xml:space="preserve">The OPTIONAL </w:t>
      </w:r>
      <w:r w:rsidRPr="35C1378D">
        <w:rPr>
          <w:rStyle w:val="Datatype"/>
        </w:rPr>
        <w:t>RequestID</w:t>
      </w:r>
      <w:r>
        <w:t xml:space="preserve"> element, if present, MUST contain one instance of a string. </w:t>
      </w:r>
      <w:r w:rsidRPr="003A06D0">
        <w:t xml:space="preserve">The </w:t>
      </w:r>
      <w:r w:rsidRPr="003A06D0">
        <w:rPr>
          <w:rStyle w:val="Datatype"/>
          <w:lang w:val="en-GB"/>
        </w:rPr>
        <w:t>RequestID</w:t>
      </w:r>
      <w:r w:rsidRPr="003A06D0">
        <w:t xml:space="preserve"> element is used to correlate this response with its request.</w:t>
      </w:r>
    </w:p>
    <w:p w14:paraId="39F7F6B1" w14:textId="77777777" w:rsidR="00564C22" w:rsidRDefault="009B1AF1" w:rsidP="00564C22">
      <w:pPr>
        <w:pStyle w:val="Member"/>
      </w:pPr>
      <w:r>
        <w:t xml:space="preserve">The OPTIONAL </w:t>
      </w:r>
      <w:r w:rsidRPr="35C1378D">
        <w:rPr>
          <w:rStyle w:val="Datatype"/>
        </w:rPr>
        <w:t>ResponseID</w:t>
      </w:r>
      <w:r>
        <w:t xml:space="preserve"> element, if present, MUST contain one instance of a string. </w:t>
      </w:r>
      <w:r w:rsidRPr="003A06D0">
        <w:t xml:space="preserve">The </w:t>
      </w:r>
      <w:r w:rsidRPr="003A06D0">
        <w:rPr>
          <w:rStyle w:val="Datatype"/>
          <w:lang w:val="en-GB"/>
        </w:rPr>
        <w:t>ResponseID</w:t>
      </w:r>
      <w:r w:rsidRPr="003A06D0">
        <w:t xml:space="preserve"> element</w:t>
      </w:r>
      <w:r w:rsidR="009442F2" w:rsidRPr="003A06D0">
        <w:t xml:space="preserve"> is </w:t>
      </w:r>
      <w:r w:rsidR="00602B81" w:rsidRPr="003A06D0">
        <w:t>intended</w:t>
      </w:r>
      <w:r w:rsidR="009442F2" w:rsidRPr="003A06D0">
        <w:t xml:space="preserve"> to correlate asynchronous calls</w:t>
      </w:r>
      <w:r w:rsidR="00854241" w:rsidRPr="003A06D0">
        <w:t xml:space="preserve"> (see section </w:t>
      </w:r>
      <w:r w:rsidR="00854241" w:rsidRPr="003A06D0">
        <w:fldChar w:fldCharType="begin"/>
      </w:r>
      <w:r w:rsidR="00854241" w:rsidRPr="003A06D0">
        <w:instrText xml:space="preserve"> REF _Ref534888702 \r \h </w:instrText>
      </w:r>
      <w:r w:rsidR="00854241" w:rsidRPr="003A06D0">
        <w:fldChar w:fldCharType="separate"/>
      </w:r>
      <w:r w:rsidR="00854241" w:rsidRPr="003A06D0">
        <w:t>7</w:t>
      </w:r>
      <w:r w:rsidR="00854241" w:rsidRPr="003A06D0">
        <w:fldChar w:fldCharType="end"/>
      </w:r>
      <w:r w:rsidR="00854241" w:rsidRPr="003A06D0">
        <w:t>)</w:t>
      </w:r>
      <w:r w:rsidR="009442F2" w:rsidRPr="003A06D0">
        <w:t xml:space="preserve">. The server fills this element with appropriate values. </w:t>
      </w:r>
    </w:p>
    <w:p w14:paraId="78BFA423" w14:textId="77777777" w:rsidR="00564C22" w:rsidRDefault="009B1AF1" w:rsidP="00564C22">
      <w:pPr>
        <w:pStyle w:val="berschrift4"/>
      </w:pPr>
      <w:bookmarkStart w:id="1794" w:name="_Toc8331947"/>
      <w:r>
        <w:t>ResponseBase – JSON Syntax</w:t>
      </w:r>
      <w:bookmarkEnd w:id="1794"/>
    </w:p>
    <w:p w14:paraId="6B08C9A0"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14:paraId="4B2BE32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5EF760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B63BE3" w14:textId="77777777" w:rsidR="00564C22" w:rsidRDefault="009B1AF1" w:rsidP="00564C22">
            <w:pPr>
              <w:pStyle w:val="Beschriftung"/>
            </w:pPr>
            <w:r>
              <w:t>Element</w:t>
            </w:r>
          </w:p>
        </w:tc>
        <w:tc>
          <w:tcPr>
            <w:tcW w:w="4675" w:type="dxa"/>
          </w:tcPr>
          <w:p w14:paraId="032462D0"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652E58F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904B7A" w14:textId="77777777" w:rsidR="00564C22" w:rsidRPr="002062A5" w:rsidRDefault="009B1AF1" w:rsidP="00564C22">
            <w:pPr>
              <w:pStyle w:val="Beschriftung"/>
              <w:rPr>
                <w:rStyle w:val="Datatype"/>
                <w:b w:val="0"/>
                <w:bCs w:val="0"/>
              </w:rPr>
            </w:pPr>
            <w:r w:rsidRPr="002062A5">
              <w:rPr>
                <w:rStyle w:val="Datatype"/>
              </w:rPr>
              <w:t>Result</w:t>
            </w:r>
          </w:p>
        </w:tc>
        <w:tc>
          <w:tcPr>
            <w:tcW w:w="4675" w:type="dxa"/>
          </w:tcPr>
          <w:p w14:paraId="30AC831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04643A5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E187B89" w14:textId="77777777" w:rsidR="00564C22" w:rsidRPr="002062A5" w:rsidRDefault="009B1AF1" w:rsidP="00564C22">
            <w:pPr>
              <w:pStyle w:val="Beschriftung"/>
              <w:rPr>
                <w:rStyle w:val="Datatype"/>
                <w:b w:val="0"/>
                <w:bCs w:val="0"/>
              </w:rPr>
            </w:pPr>
            <w:r w:rsidRPr="002062A5">
              <w:rPr>
                <w:rStyle w:val="Datatype"/>
              </w:rPr>
              <w:t>AppliedProfile</w:t>
            </w:r>
          </w:p>
        </w:tc>
        <w:tc>
          <w:tcPr>
            <w:tcW w:w="4675" w:type="dxa"/>
          </w:tcPr>
          <w:p w14:paraId="4C48154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564C22" w14:paraId="024CCAF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41E6895" w14:textId="77777777" w:rsidR="00564C22" w:rsidRPr="002062A5" w:rsidRDefault="009B1AF1" w:rsidP="00564C22">
            <w:pPr>
              <w:pStyle w:val="Beschriftung"/>
              <w:rPr>
                <w:rStyle w:val="Datatype"/>
                <w:b w:val="0"/>
                <w:bCs w:val="0"/>
              </w:rPr>
            </w:pPr>
            <w:r w:rsidRPr="002062A5">
              <w:rPr>
                <w:rStyle w:val="Datatype"/>
              </w:rPr>
              <w:t>RequestID</w:t>
            </w:r>
          </w:p>
        </w:tc>
        <w:tc>
          <w:tcPr>
            <w:tcW w:w="4675" w:type="dxa"/>
          </w:tcPr>
          <w:p w14:paraId="6D9EDB3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564C22" w14:paraId="3F0C105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1219B3" w14:textId="77777777" w:rsidR="00564C22" w:rsidRPr="002062A5" w:rsidRDefault="009B1AF1" w:rsidP="00564C22">
            <w:pPr>
              <w:pStyle w:val="Beschriftung"/>
              <w:rPr>
                <w:rStyle w:val="Datatype"/>
                <w:b w:val="0"/>
                <w:bCs w:val="0"/>
              </w:rPr>
            </w:pPr>
            <w:r w:rsidRPr="002062A5">
              <w:rPr>
                <w:rStyle w:val="Datatype"/>
              </w:rPr>
              <w:t>ResponseID</w:t>
            </w:r>
          </w:p>
        </w:tc>
        <w:tc>
          <w:tcPr>
            <w:tcW w:w="4675" w:type="dxa"/>
          </w:tcPr>
          <w:p w14:paraId="6C70D0E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14:paraId="4CDB46A6"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33229DF" w14:textId="77777777" w:rsidR="00564C22" w:rsidRDefault="009B1AF1" w:rsidP="00564C22">
      <w:pPr>
        <w:pStyle w:val="Code"/>
        <w:spacing w:line="259" w:lineRule="auto"/>
      </w:pPr>
      <w:r>
        <w:rPr>
          <w:color w:val="31849B" w:themeColor="accent5" w:themeShade="BF"/>
        </w:rPr>
        <w:t>"dsb-ResponseBaseType"</w:t>
      </w:r>
      <w:r>
        <w:t>: {</w:t>
      </w:r>
    </w:p>
    <w:p w14:paraId="067D022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4C7E66A" w14:textId="77777777" w:rsidR="00564C22" w:rsidRDefault="009B1AF1" w:rsidP="00564C22">
      <w:pPr>
        <w:pStyle w:val="Code"/>
        <w:spacing w:line="259" w:lineRule="auto"/>
      </w:pPr>
      <w:r>
        <w:rPr>
          <w:color w:val="31849B" w:themeColor="accent5" w:themeShade="BF"/>
        </w:rPr>
        <w:t xml:space="preserve">  "properties"</w:t>
      </w:r>
      <w:r>
        <w:t>: {</w:t>
      </w:r>
    </w:p>
    <w:p w14:paraId="03DF20FE" w14:textId="77777777" w:rsidR="00564C22" w:rsidRDefault="009B1AF1" w:rsidP="00564C22">
      <w:pPr>
        <w:pStyle w:val="Code"/>
        <w:spacing w:line="259" w:lineRule="auto"/>
      </w:pPr>
      <w:r>
        <w:rPr>
          <w:color w:val="31849B" w:themeColor="accent5" w:themeShade="BF"/>
        </w:rPr>
        <w:t xml:space="preserve">    "result"</w:t>
      </w:r>
      <w:r>
        <w:t>: {</w:t>
      </w:r>
    </w:p>
    <w:p w14:paraId="2201516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279C4E1C" w14:textId="77777777" w:rsidR="00564C22" w:rsidRDefault="009B1AF1" w:rsidP="00564C22">
      <w:pPr>
        <w:pStyle w:val="Code"/>
        <w:spacing w:line="259" w:lineRule="auto"/>
      </w:pPr>
      <w:r>
        <w:t xml:space="preserve">    },</w:t>
      </w:r>
    </w:p>
    <w:p w14:paraId="326D476A" w14:textId="77777777" w:rsidR="00564C22" w:rsidRDefault="009B1AF1" w:rsidP="00564C22">
      <w:pPr>
        <w:pStyle w:val="Code"/>
        <w:spacing w:line="259" w:lineRule="auto"/>
      </w:pPr>
      <w:r>
        <w:rPr>
          <w:color w:val="31849B" w:themeColor="accent5" w:themeShade="BF"/>
        </w:rPr>
        <w:t xml:space="preserve">    "profile"</w:t>
      </w:r>
      <w:r>
        <w:t>: {</w:t>
      </w:r>
    </w:p>
    <w:p w14:paraId="25596CA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2AAE10B" w14:textId="77777777" w:rsidR="00564C22" w:rsidRDefault="009B1AF1" w:rsidP="00564C22">
      <w:pPr>
        <w:pStyle w:val="Code"/>
        <w:spacing w:line="259" w:lineRule="auto"/>
      </w:pPr>
      <w:r>
        <w:rPr>
          <w:color w:val="31849B" w:themeColor="accent5" w:themeShade="BF"/>
        </w:rPr>
        <w:t xml:space="preserve">      "items"</w:t>
      </w:r>
      <w:r>
        <w:t>: {</w:t>
      </w:r>
    </w:p>
    <w:p w14:paraId="208845A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6E5E03B" w14:textId="77777777" w:rsidR="00564C22" w:rsidRDefault="009B1AF1" w:rsidP="00564C22">
      <w:pPr>
        <w:pStyle w:val="Code"/>
        <w:spacing w:line="259" w:lineRule="auto"/>
      </w:pPr>
      <w:r>
        <w:t xml:space="preserve">      }</w:t>
      </w:r>
    </w:p>
    <w:p w14:paraId="5BD7FDDD" w14:textId="77777777" w:rsidR="00564C22" w:rsidRDefault="009B1AF1" w:rsidP="00564C22">
      <w:pPr>
        <w:pStyle w:val="Code"/>
        <w:spacing w:line="259" w:lineRule="auto"/>
      </w:pPr>
      <w:r>
        <w:t xml:space="preserve">    },</w:t>
      </w:r>
    </w:p>
    <w:p w14:paraId="0832FD9A" w14:textId="77777777" w:rsidR="00564C22" w:rsidRDefault="009B1AF1" w:rsidP="00564C22">
      <w:pPr>
        <w:pStyle w:val="Code"/>
        <w:spacing w:line="259" w:lineRule="auto"/>
      </w:pPr>
      <w:r>
        <w:rPr>
          <w:color w:val="31849B" w:themeColor="accent5" w:themeShade="BF"/>
        </w:rPr>
        <w:t xml:space="preserve">    "reqID"</w:t>
      </w:r>
      <w:r>
        <w:t>: {</w:t>
      </w:r>
    </w:p>
    <w:p w14:paraId="2737A92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D611D74" w14:textId="77777777" w:rsidR="00564C22" w:rsidRDefault="009B1AF1" w:rsidP="00564C22">
      <w:pPr>
        <w:pStyle w:val="Code"/>
        <w:spacing w:line="259" w:lineRule="auto"/>
      </w:pPr>
      <w:r>
        <w:t xml:space="preserve">    },</w:t>
      </w:r>
    </w:p>
    <w:p w14:paraId="31B3AE47" w14:textId="77777777" w:rsidR="00564C22" w:rsidRDefault="009B1AF1" w:rsidP="00564C22">
      <w:pPr>
        <w:pStyle w:val="Code"/>
        <w:spacing w:line="259" w:lineRule="auto"/>
      </w:pPr>
      <w:r>
        <w:rPr>
          <w:color w:val="31849B" w:themeColor="accent5" w:themeShade="BF"/>
        </w:rPr>
        <w:t xml:space="preserve">    "respID"</w:t>
      </w:r>
      <w:r>
        <w:t>: {</w:t>
      </w:r>
    </w:p>
    <w:p w14:paraId="5531AA0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D553013" w14:textId="77777777" w:rsidR="00564C22" w:rsidRDefault="009B1AF1" w:rsidP="00564C22">
      <w:pPr>
        <w:pStyle w:val="Code"/>
        <w:spacing w:line="259" w:lineRule="auto"/>
      </w:pPr>
      <w:r>
        <w:lastRenderedPageBreak/>
        <w:t xml:space="preserve">    }</w:t>
      </w:r>
    </w:p>
    <w:p w14:paraId="78223F10" w14:textId="77777777" w:rsidR="00564C22" w:rsidRDefault="009B1AF1" w:rsidP="00564C22">
      <w:pPr>
        <w:pStyle w:val="Code"/>
        <w:spacing w:line="259" w:lineRule="auto"/>
      </w:pPr>
      <w:r>
        <w:t xml:space="preserve">  },</w:t>
      </w:r>
    </w:p>
    <w:p w14:paraId="54DA33E2"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"result"</w:t>
      </w:r>
      <w:r>
        <w:t>]</w:t>
      </w:r>
    </w:p>
    <w:p w14:paraId="520554AB" w14:textId="77777777" w:rsidR="00564C22" w:rsidRDefault="009B1AF1" w:rsidP="00564C22">
      <w:pPr>
        <w:pStyle w:val="Code"/>
        <w:spacing w:line="259" w:lineRule="auto"/>
      </w:pPr>
      <w:r>
        <w:t>}</w:t>
      </w:r>
    </w:p>
    <w:p w14:paraId="318E0FB8" w14:textId="77777777" w:rsidR="00564C22" w:rsidRDefault="00564C22" w:rsidP="00564C22"/>
    <w:p w14:paraId="31FDD964" w14:textId="77777777" w:rsidR="00564C22" w:rsidRDefault="009B1AF1" w:rsidP="00564C22">
      <w:pPr>
        <w:pStyle w:val="berschrift4"/>
      </w:pPr>
      <w:bookmarkStart w:id="1795" w:name="_Toc8331948"/>
      <w:r>
        <w:t>ResponseBase – XML Syntax</w:t>
      </w:r>
      <w:bookmarkEnd w:id="1795"/>
    </w:p>
    <w:p w14:paraId="7289991B" w14:textId="77777777" w:rsidR="00564C22" w:rsidRPr="5404FA76" w:rsidRDefault="009B1AF1" w:rsidP="00564C22">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14:paraId="23C3A176" w14:textId="77777777" w:rsidR="00564C22" w:rsidRDefault="009B1AF1" w:rsidP="00564C22">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316011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1E338A72" w14:textId="77777777" w:rsidR="00564C22" w:rsidRDefault="009B1AF1" w:rsidP="00564C22">
      <w:pPr>
        <w:pStyle w:val="Code"/>
      </w:pPr>
      <w:r>
        <w:rPr>
          <w:color w:val="31849B" w:themeColor="accent5" w:themeShade="BF"/>
        </w:rPr>
        <w:t xml:space="preserve">  &lt;xs:sequence&gt;</w:t>
      </w:r>
    </w:p>
    <w:p w14:paraId="3A5303C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14:paraId="1DC4539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FC6A198" w14:textId="77777777" w:rsidR="00564C22" w:rsidRDefault="009B1AF1" w:rsidP="00564C22">
      <w:pPr>
        <w:pStyle w:val="Code"/>
      </w:pPr>
      <w:r>
        <w:rPr>
          <w:color w:val="31849B" w:themeColor="accent5" w:themeShade="BF"/>
        </w:rPr>
        <w:t xml:space="preserve">  &lt;/xs:sequence&gt;</w:t>
      </w:r>
    </w:p>
    <w:p w14:paraId="5231F55F"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19F1D58"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0359F06" w14:textId="77777777" w:rsidR="00564C22" w:rsidRDefault="009B1AF1" w:rsidP="00564C22">
      <w:pPr>
        <w:pStyle w:val="Code"/>
      </w:pPr>
      <w:r>
        <w:rPr>
          <w:color w:val="31849B" w:themeColor="accent5" w:themeShade="BF"/>
        </w:rPr>
        <w:t>&lt;/xs:complexType&gt;</w:t>
      </w:r>
    </w:p>
    <w:p w14:paraId="14226BC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14:paraId="078E1095" w14:textId="77777777" w:rsidR="006D31DB" w:rsidRDefault="009B1AF1" w:rsidP="00564C22">
      <w:pPr>
        <w:pStyle w:val="berschrift2"/>
      </w:pPr>
      <w:bookmarkStart w:id="1796" w:name="_Toc8331949"/>
      <w:r>
        <w:t>Operation requests and responses</w:t>
      </w:r>
      <w:bookmarkEnd w:id="1796"/>
    </w:p>
    <w:p w14:paraId="701EE2B1"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6BEB93D6" w14:textId="77777777" w:rsidR="00564C22" w:rsidRDefault="00564C22" w:rsidP="00564C22"/>
    <w:p w14:paraId="47937C8A" w14:textId="77777777" w:rsidR="00564C22" w:rsidRDefault="009B1AF1" w:rsidP="00564C22">
      <w:pPr>
        <w:pStyle w:val="berschrift3"/>
      </w:pPr>
      <w:bookmarkStart w:id="1797" w:name="_RefComp43E75166"/>
      <w:bookmarkStart w:id="1798" w:name="_Toc8331950"/>
      <w:r>
        <w:t>Component SignRequest</w:t>
      </w:r>
      <w:bookmarkEnd w:id="1797"/>
      <w:bookmarkEnd w:id="1798"/>
    </w:p>
    <w:p w14:paraId="001DA775" w14:textId="77777777" w:rsidR="00564C22" w:rsidRDefault="001725A5" w:rsidP="00564C22">
      <w:r w:rsidRPr="003A06D0">
        <w:t xml:space="preserve">The </w:t>
      </w:r>
      <w:r w:rsidRPr="003A06D0">
        <w:rPr>
          <w:rFonts w:ascii="Courier New" w:eastAsia="Courier New" w:hAnsi="Courier New" w:cs="Courier New"/>
          <w:lang w:val="en-GB"/>
        </w:rPr>
        <w:t>SignRequest</w:t>
      </w:r>
      <w:r w:rsidRPr="003A06D0">
        <w:t xml:space="preserve"> component is sent by the client to request a signature or timestamp on some input documents.</w:t>
      </w:r>
    </w:p>
    <w:p w14:paraId="0CADE782" w14:textId="77777777" w:rsidR="00564C22" w:rsidRDefault="009B1AF1" w:rsidP="00564C22">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06971BF5" w14:textId="77777777" w:rsidR="00564C22" w:rsidRDefault="009B1AF1" w:rsidP="00564C22">
      <w:r>
        <w:t>Below follows a list of the sub-components that constitute this component:</w:t>
      </w:r>
    </w:p>
    <w:p w14:paraId="6E182A8F" w14:textId="77777777" w:rsidR="00564C22" w:rsidRDefault="009B1AF1" w:rsidP="00564C22">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14:paraId="3025931C" w14:textId="77777777" w:rsidR="00564C22" w:rsidRDefault="009B1AF1" w:rsidP="00564C22">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r w:rsidRPr="003A06D0">
        <w:t>It is intended to transport additional input elements of the signing request.</w:t>
      </w:r>
    </w:p>
    <w:p w14:paraId="2C895FFB" w14:textId="77777777" w:rsidR="00564C22" w:rsidRDefault="009B1AF1" w:rsidP="00564C22">
      <w:pPr>
        <w:pStyle w:val="berschrift4"/>
      </w:pPr>
      <w:bookmarkStart w:id="1799" w:name="_Toc8331951"/>
      <w:r>
        <w:t>SignRequest – JSON Syntax</w:t>
      </w:r>
      <w:bookmarkEnd w:id="1799"/>
    </w:p>
    <w:p w14:paraId="2D33EC9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14:paraId="3C09010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2A5408C"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83F28" w14:textId="77777777" w:rsidR="00564C22" w:rsidRDefault="009B1AF1" w:rsidP="00564C22">
            <w:pPr>
              <w:pStyle w:val="Beschriftung"/>
            </w:pPr>
            <w:r>
              <w:lastRenderedPageBreak/>
              <w:t>Element</w:t>
            </w:r>
          </w:p>
        </w:tc>
        <w:tc>
          <w:tcPr>
            <w:tcW w:w="4675" w:type="dxa"/>
          </w:tcPr>
          <w:p w14:paraId="601BB96C"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665A0A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AA0C4F" w14:textId="77777777" w:rsidR="00564C22" w:rsidRPr="002062A5" w:rsidRDefault="009B1AF1" w:rsidP="00564C22">
            <w:pPr>
              <w:pStyle w:val="Beschriftung"/>
              <w:rPr>
                <w:rStyle w:val="Datatype"/>
                <w:b w:val="0"/>
                <w:bCs w:val="0"/>
              </w:rPr>
            </w:pPr>
            <w:r w:rsidRPr="002062A5">
              <w:rPr>
                <w:rStyle w:val="Datatype"/>
              </w:rPr>
              <w:t>InputDocuments</w:t>
            </w:r>
          </w:p>
        </w:tc>
        <w:tc>
          <w:tcPr>
            <w:tcW w:w="4675" w:type="dxa"/>
          </w:tcPr>
          <w:p w14:paraId="6EA6F72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564C22" w14:paraId="0037B71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D16476" w14:textId="77777777" w:rsidR="00564C22" w:rsidRPr="002062A5" w:rsidRDefault="009B1AF1" w:rsidP="00564C22">
            <w:pPr>
              <w:pStyle w:val="Beschriftung"/>
              <w:rPr>
                <w:rStyle w:val="Datatype"/>
                <w:b w:val="0"/>
                <w:bCs w:val="0"/>
              </w:rPr>
            </w:pPr>
            <w:r w:rsidRPr="002062A5">
              <w:rPr>
                <w:rStyle w:val="Datatype"/>
              </w:rPr>
              <w:t>OptionalInputs</w:t>
            </w:r>
          </w:p>
        </w:tc>
        <w:tc>
          <w:tcPr>
            <w:tcW w:w="4675" w:type="dxa"/>
          </w:tcPr>
          <w:p w14:paraId="2307E0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14:paraId="7477BCA0"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08C4D13" w14:textId="77777777" w:rsidR="00564C22" w:rsidRDefault="009B1AF1" w:rsidP="00564C22">
      <w:pPr>
        <w:pStyle w:val="Code"/>
        <w:spacing w:line="259" w:lineRule="auto"/>
      </w:pPr>
      <w:r>
        <w:rPr>
          <w:color w:val="31849B" w:themeColor="accent5" w:themeShade="BF"/>
        </w:rPr>
        <w:t>"dss2-SignRequestType"</w:t>
      </w:r>
      <w:r>
        <w:t>: {</w:t>
      </w:r>
    </w:p>
    <w:p w14:paraId="1175990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77BCA06" w14:textId="77777777" w:rsidR="00564C22" w:rsidRDefault="009B1AF1" w:rsidP="00564C22">
      <w:pPr>
        <w:pStyle w:val="Code"/>
        <w:spacing w:line="259" w:lineRule="auto"/>
      </w:pPr>
      <w:r>
        <w:rPr>
          <w:color w:val="31849B" w:themeColor="accent5" w:themeShade="BF"/>
        </w:rPr>
        <w:t xml:space="preserve">  "properties"</w:t>
      </w:r>
      <w:r>
        <w:t>: {</w:t>
      </w:r>
    </w:p>
    <w:p w14:paraId="13024264" w14:textId="77777777" w:rsidR="00564C22" w:rsidRDefault="009B1AF1" w:rsidP="00564C22">
      <w:pPr>
        <w:pStyle w:val="Code"/>
        <w:spacing w:line="259" w:lineRule="auto"/>
      </w:pPr>
      <w:r>
        <w:rPr>
          <w:color w:val="31849B" w:themeColor="accent5" w:themeShade="BF"/>
        </w:rPr>
        <w:t xml:space="preserve">    "profile"</w:t>
      </w:r>
      <w:r>
        <w:t>: {</w:t>
      </w:r>
    </w:p>
    <w:p w14:paraId="58B9B39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72CA490" w14:textId="77777777" w:rsidR="00564C22" w:rsidRDefault="009B1AF1" w:rsidP="00564C22">
      <w:pPr>
        <w:pStyle w:val="Code"/>
        <w:spacing w:line="259" w:lineRule="auto"/>
      </w:pPr>
      <w:r>
        <w:rPr>
          <w:color w:val="31849B" w:themeColor="accent5" w:themeShade="BF"/>
        </w:rPr>
        <w:t xml:space="preserve">      "items"</w:t>
      </w:r>
      <w:r>
        <w:t>: {</w:t>
      </w:r>
    </w:p>
    <w:p w14:paraId="36B2254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B4D872F" w14:textId="77777777" w:rsidR="00564C22" w:rsidRDefault="009B1AF1" w:rsidP="00564C22">
      <w:pPr>
        <w:pStyle w:val="Code"/>
        <w:spacing w:line="259" w:lineRule="auto"/>
      </w:pPr>
      <w:r>
        <w:t xml:space="preserve">      }</w:t>
      </w:r>
    </w:p>
    <w:p w14:paraId="18480738" w14:textId="77777777" w:rsidR="00564C22" w:rsidRDefault="009B1AF1" w:rsidP="00564C22">
      <w:pPr>
        <w:pStyle w:val="Code"/>
        <w:spacing w:line="259" w:lineRule="auto"/>
      </w:pPr>
      <w:r>
        <w:t xml:space="preserve">    },</w:t>
      </w:r>
    </w:p>
    <w:p w14:paraId="1E49AD9D" w14:textId="77777777" w:rsidR="00564C22" w:rsidRDefault="009B1AF1" w:rsidP="00564C22">
      <w:pPr>
        <w:pStyle w:val="Code"/>
        <w:spacing w:line="259" w:lineRule="auto"/>
      </w:pPr>
      <w:r>
        <w:rPr>
          <w:color w:val="31849B" w:themeColor="accent5" w:themeShade="BF"/>
        </w:rPr>
        <w:t xml:space="preserve">    "reqID"</w:t>
      </w:r>
      <w:r>
        <w:t>: {</w:t>
      </w:r>
    </w:p>
    <w:p w14:paraId="0B96115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723FE04" w14:textId="77777777" w:rsidR="00564C22" w:rsidRDefault="009B1AF1" w:rsidP="00564C22">
      <w:pPr>
        <w:pStyle w:val="Code"/>
        <w:spacing w:line="259" w:lineRule="auto"/>
      </w:pPr>
      <w:r>
        <w:t xml:space="preserve">    },</w:t>
      </w:r>
    </w:p>
    <w:p w14:paraId="5AD496E6" w14:textId="77777777" w:rsidR="00564C22" w:rsidRDefault="009B1AF1" w:rsidP="00564C22">
      <w:pPr>
        <w:pStyle w:val="Code"/>
        <w:spacing w:line="259" w:lineRule="auto"/>
      </w:pPr>
      <w:r>
        <w:rPr>
          <w:color w:val="31849B" w:themeColor="accent5" w:themeShade="BF"/>
        </w:rPr>
        <w:t xml:space="preserve">    "inDocs"</w:t>
      </w:r>
      <w:r>
        <w:t>: {</w:t>
      </w:r>
    </w:p>
    <w:p w14:paraId="28ADDF4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315B8BF3" w14:textId="77777777" w:rsidR="00564C22" w:rsidRDefault="009B1AF1" w:rsidP="00564C22">
      <w:pPr>
        <w:pStyle w:val="Code"/>
        <w:spacing w:line="259" w:lineRule="auto"/>
      </w:pPr>
      <w:r>
        <w:t xml:space="preserve">    },</w:t>
      </w:r>
    </w:p>
    <w:p w14:paraId="2014A4FF" w14:textId="77777777" w:rsidR="00564C22" w:rsidRDefault="009B1AF1" w:rsidP="00564C22">
      <w:pPr>
        <w:pStyle w:val="Code"/>
        <w:spacing w:line="259" w:lineRule="auto"/>
      </w:pPr>
      <w:r>
        <w:rPr>
          <w:color w:val="31849B" w:themeColor="accent5" w:themeShade="BF"/>
        </w:rPr>
        <w:t xml:space="preserve">    "optInp"</w:t>
      </w:r>
      <w:r>
        <w:t>: {</w:t>
      </w:r>
    </w:p>
    <w:p w14:paraId="530A9B8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14:paraId="58FE9D61" w14:textId="77777777" w:rsidR="00564C22" w:rsidRDefault="009B1AF1" w:rsidP="00564C22">
      <w:pPr>
        <w:pStyle w:val="Code"/>
        <w:spacing w:line="259" w:lineRule="auto"/>
      </w:pPr>
      <w:r>
        <w:t xml:space="preserve">    }</w:t>
      </w:r>
    </w:p>
    <w:p w14:paraId="3AE889AD" w14:textId="77777777" w:rsidR="00564C22" w:rsidRDefault="009B1AF1" w:rsidP="00564C22">
      <w:pPr>
        <w:pStyle w:val="Code"/>
        <w:spacing w:line="259" w:lineRule="auto"/>
      </w:pPr>
      <w:r>
        <w:t xml:space="preserve">  }</w:t>
      </w:r>
    </w:p>
    <w:p w14:paraId="05F679DC" w14:textId="77777777" w:rsidR="00564C22" w:rsidRDefault="009B1AF1" w:rsidP="00564C22">
      <w:pPr>
        <w:pStyle w:val="Code"/>
        <w:spacing w:line="259" w:lineRule="auto"/>
      </w:pPr>
      <w:r>
        <w:t>}</w:t>
      </w:r>
    </w:p>
    <w:p w14:paraId="5BAD8F63" w14:textId="77777777" w:rsidR="00564C22" w:rsidRDefault="00564C22" w:rsidP="00564C22"/>
    <w:p w14:paraId="2C62B816" w14:textId="77777777" w:rsidR="00564C22" w:rsidRDefault="009B1AF1" w:rsidP="00564C22">
      <w:pPr>
        <w:pStyle w:val="berschrift4"/>
      </w:pPr>
      <w:bookmarkStart w:id="1800" w:name="_Toc8331952"/>
      <w:r>
        <w:t>SignRequest – XML Syntax</w:t>
      </w:r>
      <w:bookmarkEnd w:id="1800"/>
    </w:p>
    <w:p w14:paraId="623CE5C7" w14:textId="77777777" w:rsidR="00564C22" w:rsidRPr="5404FA76" w:rsidRDefault="009B1AF1" w:rsidP="00564C22">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14:paraId="5547EF90" w14:textId="77777777" w:rsidR="00564C22" w:rsidRDefault="009B1AF1" w:rsidP="00564C22">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3BE533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14:paraId="778B07AB" w14:textId="77777777" w:rsidR="00564C22" w:rsidRDefault="009B1AF1" w:rsidP="00564C22">
      <w:pPr>
        <w:pStyle w:val="Code"/>
      </w:pPr>
      <w:r>
        <w:rPr>
          <w:color w:val="31849B" w:themeColor="accent5" w:themeShade="BF"/>
        </w:rPr>
        <w:t xml:space="preserve">  &lt;xs:complexContent&gt;</w:t>
      </w:r>
    </w:p>
    <w:p w14:paraId="2BB22F25"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6DC77A60" w14:textId="77777777" w:rsidR="00564C22" w:rsidRDefault="009B1AF1" w:rsidP="00564C22">
      <w:pPr>
        <w:pStyle w:val="Code"/>
      </w:pPr>
      <w:r>
        <w:rPr>
          <w:color w:val="31849B" w:themeColor="accent5" w:themeShade="BF"/>
        </w:rPr>
        <w:t xml:space="preserve">      &lt;xs:sequence&gt;</w:t>
      </w:r>
    </w:p>
    <w:p w14:paraId="18AEB03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0AABA7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0C15A6D" w14:textId="77777777" w:rsidR="00564C22" w:rsidRDefault="009B1AF1" w:rsidP="00564C22">
      <w:pPr>
        <w:pStyle w:val="Code"/>
      </w:pPr>
      <w:r>
        <w:rPr>
          <w:color w:val="31849B" w:themeColor="accent5" w:themeShade="BF"/>
        </w:rPr>
        <w:t xml:space="preserve">      &lt;/xs:sequence&gt;</w:t>
      </w:r>
    </w:p>
    <w:p w14:paraId="04B6DB99" w14:textId="77777777" w:rsidR="00564C22" w:rsidRDefault="009B1AF1" w:rsidP="00564C22">
      <w:pPr>
        <w:pStyle w:val="Code"/>
      </w:pPr>
      <w:r>
        <w:rPr>
          <w:color w:val="31849B" w:themeColor="accent5" w:themeShade="BF"/>
        </w:rPr>
        <w:t xml:space="preserve">    &lt;/xs:extension&gt;</w:t>
      </w:r>
    </w:p>
    <w:p w14:paraId="76132CF2" w14:textId="77777777" w:rsidR="00564C22" w:rsidRDefault="009B1AF1" w:rsidP="00564C22">
      <w:pPr>
        <w:pStyle w:val="Code"/>
      </w:pPr>
      <w:r>
        <w:rPr>
          <w:color w:val="31849B" w:themeColor="accent5" w:themeShade="BF"/>
        </w:rPr>
        <w:t xml:space="preserve">  &lt;/xs:complexContent&gt;</w:t>
      </w:r>
    </w:p>
    <w:p w14:paraId="58B0367D" w14:textId="77777777" w:rsidR="00564C22" w:rsidRDefault="009B1AF1" w:rsidP="00564C22">
      <w:pPr>
        <w:pStyle w:val="Code"/>
      </w:pPr>
      <w:r>
        <w:rPr>
          <w:color w:val="31849B" w:themeColor="accent5" w:themeShade="BF"/>
        </w:rPr>
        <w:t>&lt;/xs:complexType&gt;</w:t>
      </w:r>
    </w:p>
    <w:p w14:paraId="7B27314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p>
    <w:p w14:paraId="299B3349" w14:textId="77777777" w:rsidR="00564C22" w:rsidRDefault="009B1AF1" w:rsidP="00564C22">
      <w:pPr>
        <w:pStyle w:val="berschrift3"/>
      </w:pPr>
      <w:bookmarkStart w:id="1801" w:name="_RefCompE03D9D8F"/>
      <w:bookmarkStart w:id="1802" w:name="_Toc8331953"/>
      <w:r>
        <w:t>Component SignResponse</w:t>
      </w:r>
      <w:bookmarkEnd w:id="1801"/>
      <w:bookmarkEnd w:id="1802"/>
    </w:p>
    <w:p w14:paraId="420B48F7" w14:textId="77777777" w:rsidR="00564C22" w:rsidRDefault="001725A5" w:rsidP="00564C22">
      <w:r w:rsidRPr="003A06D0">
        <w:t xml:space="preserve">The </w:t>
      </w:r>
      <w:r w:rsidRPr="003A06D0">
        <w:rPr>
          <w:rFonts w:ascii="Courier New" w:eastAsia="Courier New" w:hAnsi="Courier New" w:cs="Courier New"/>
          <w:lang w:val="en-GB"/>
        </w:rPr>
        <w:t>SignResponse</w:t>
      </w:r>
      <w:r w:rsidRPr="003A06D0">
        <w:t xml:space="preserve"> component returns the requested signature or timestamp to the requestor.</w:t>
      </w:r>
    </w:p>
    <w:p w14:paraId="45FB1694" w14:textId="77777777" w:rsidR="00564C22" w:rsidRDefault="009B1AF1" w:rsidP="00564C22">
      <w:r>
        <w:lastRenderedPageBreak/>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4C9E065A" w14:textId="77777777" w:rsidR="00564C22" w:rsidRDefault="009B1AF1" w:rsidP="00564C22">
      <w:r>
        <w:t>Below follows a list of the sub-components that constitute this component:</w:t>
      </w:r>
    </w:p>
    <w:p w14:paraId="65669BAF" w14:textId="77777777" w:rsidR="00564C22" w:rsidRDefault="009B1AF1" w:rsidP="00564C22">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r w:rsidRPr="003A06D0">
        <w:t xml:space="preserve">The </w:t>
      </w:r>
      <w:r w:rsidRPr="003A06D0">
        <w:rPr>
          <w:rStyle w:val="Datatype"/>
          <w:lang w:val="en-GB"/>
        </w:rPr>
        <w:t>OptionalOutputs</w:t>
      </w:r>
      <w:r w:rsidRPr="003A06D0">
        <w:t xml:space="preserve"> element contains additional signing related outputs returned by the server.</w:t>
      </w:r>
    </w:p>
    <w:p w14:paraId="2C6F857B" w14:textId="77777777" w:rsidR="00564C22" w:rsidRDefault="009B1AF1" w:rsidP="00564C22">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007C0E03">
        <w:t>The use cases described in this document assume zero or one signature being included within this element. Profiles may define processing rules how to handle unbounded cardinality.</w:t>
      </w:r>
    </w:p>
    <w:p w14:paraId="4D6091A8" w14:textId="77777777" w:rsidR="00564C22" w:rsidRDefault="009B1AF1" w:rsidP="00564C22">
      <w:pPr>
        <w:pStyle w:val="berschrift4"/>
      </w:pPr>
      <w:bookmarkStart w:id="1803" w:name="_Toc8331954"/>
      <w:r>
        <w:t>SignResponse – JSON Syntax</w:t>
      </w:r>
      <w:bookmarkEnd w:id="1803"/>
    </w:p>
    <w:p w14:paraId="0CC0A8E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14:paraId="561D969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DAB0CE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2605ED" w14:textId="77777777" w:rsidR="00564C22" w:rsidRDefault="009B1AF1" w:rsidP="00564C22">
            <w:pPr>
              <w:pStyle w:val="Beschriftung"/>
            </w:pPr>
            <w:r>
              <w:t>Element</w:t>
            </w:r>
          </w:p>
        </w:tc>
        <w:tc>
          <w:tcPr>
            <w:tcW w:w="4675" w:type="dxa"/>
          </w:tcPr>
          <w:p w14:paraId="75BE395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3168AD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1A1630" w14:textId="77777777" w:rsidR="00564C22" w:rsidRPr="002062A5" w:rsidRDefault="009B1AF1" w:rsidP="00564C22">
            <w:pPr>
              <w:pStyle w:val="Beschriftung"/>
              <w:rPr>
                <w:rStyle w:val="Datatype"/>
                <w:b w:val="0"/>
                <w:bCs w:val="0"/>
              </w:rPr>
            </w:pPr>
            <w:r w:rsidRPr="002062A5">
              <w:rPr>
                <w:rStyle w:val="Datatype"/>
              </w:rPr>
              <w:t>OptionalOutputs</w:t>
            </w:r>
          </w:p>
        </w:tc>
        <w:tc>
          <w:tcPr>
            <w:tcW w:w="4675" w:type="dxa"/>
          </w:tcPr>
          <w:p w14:paraId="71D212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564C22" w14:paraId="1335A83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2D84D77"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2F20AA6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0C829F9F"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A324A3E" w14:textId="77777777" w:rsidR="00564C22" w:rsidRDefault="009B1AF1" w:rsidP="00564C22">
      <w:pPr>
        <w:pStyle w:val="Code"/>
        <w:spacing w:line="259" w:lineRule="auto"/>
      </w:pPr>
      <w:r>
        <w:rPr>
          <w:color w:val="31849B" w:themeColor="accent5" w:themeShade="BF"/>
        </w:rPr>
        <w:t>"dss2-SignResponseType"</w:t>
      </w:r>
      <w:r>
        <w:t>: {</w:t>
      </w:r>
    </w:p>
    <w:p w14:paraId="4656D7D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CA2DFC6" w14:textId="77777777" w:rsidR="00564C22" w:rsidRDefault="009B1AF1" w:rsidP="00564C22">
      <w:pPr>
        <w:pStyle w:val="Code"/>
        <w:spacing w:line="259" w:lineRule="auto"/>
      </w:pPr>
      <w:r>
        <w:rPr>
          <w:color w:val="31849B" w:themeColor="accent5" w:themeShade="BF"/>
        </w:rPr>
        <w:t xml:space="preserve">  "properties"</w:t>
      </w:r>
      <w:r>
        <w:t>: {</w:t>
      </w:r>
    </w:p>
    <w:p w14:paraId="5F6F56CA" w14:textId="77777777" w:rsidR="00564C22" w:rsidRDefault="009B1AF1" w:rsidP="00564C22">
      <w:pPr>
        <w:pStyle w:val="Code"/>
        <w:spacing w:line="259" w:lineRule="auto"/>
      </w:pPr>
      <w:r>
        <w:rPr>
          <w:color w:val="31849B" w:themeColor="accent5" w:themeShade="BF"/>
        </w:rPr>
        <w:t xml:space="preserve">    "result"</w:t>
      </w:r>
      <w:r>
        <w:t>: {</w:t>
      </w:r>
    </w:p>
    <w:p w14:paraId="4D617580"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2EE57B7B" w14:textId="77777777" w:rsidR="00564C22" w:rsidRDefault="009B1AF1" w:rsidP="00564C22">
      <w:pPr>
        <w:pStyle w:val="Code"/>
        <w:spacing w:line="259" w:lineRule="auto"/>
      </w:pPr>
      <w:r>
        <w:t xml:space="preserve">    },</w:t>
      </w:r>
    </w:p>
    <w:p w14:paraId="34BED834" w14:textId="77777777" w:rsidR="00564C22" w:rsidRDefault="009B1AF1" w:rsidP="00564C22">
      <w:pPr>
        <w:pStyle w:val="Code"/>
        <w:spacing w:line="259" w:lineRule="auto"/>
      </w:pPr>
      <w:r>
        <w:rPr>
          <w:color w:val="31849B" w:themeColor="accent5" w:themeShade="BF"/>
        </w:rPr>
        <w:t xml:space="preserve">    "profile"</w:t>
      </w:r>
      <w:r>
        <w:t>: {</w:t>
      </w:r>
    </w:p>
    <w:p w14:paraId="1879176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883ECC9" w14:textId="77777777" w:rsidR="00564C22" w:rsidRDefault="009B1AF1" w:rsidP="00564C22">
      <w:pPr>
        <w:pStyle w:val="Code"/>
        <w:spacing w:line="259" w:lineRule="auto"/>
      </w:pPr>
      <w:r>
        <w:rPr>
          <w:color w:val="31849B" w:themeColor="accent5" w:themeShade="BF"/>
        </w:rPr>
        <w:t xml:space="preserve">      "items"</w:t>
      </w:r>
      <w:r>
        <w:t>: {</w:t>
      </w:r>
    </w:p>
    <w:p w14:paraId="781FCC7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6F3A501" w14:textId="77777777" w:rsidR="00564C22" w:rsidRDefault="009B1AF1" w:rsidP="00564C22">
      <w:pPr>
        <w:pStyle w:val="Code"/>
        <w:spacing w:line="259" w:lineRule="auto"/>
      </w:pPr>
      <w:r>
        <w:t xml:space="preserve">      }</w:t>
      </w:r>
    </w:p>
    <w:p w14:paraId="7C0E04FB" w14:textId="77777777" w:rsidR="00564C22" w:rsidRDefault="009B1AF1" w:rsidP="00564C22">
      <w:pPr>
        <w:pStyle w:val="Code"/>
        <w:spacing w:line="259" w:lineRule="auto"/>
      </w:pPr>
      <w:r>
        <w:t xml:space="preserve">    },</w:t>
      </w:r>
    </w:p>
    <w:p w14:paraId="40E2077F" w14:textId="77777777" w:rsidR="00564C22" w:rsidRDefault="009B1AF1" w:rsidP="00564C22">
      <w:pPr>
        <w:pStyle w:val="Code"/>
        <w:spacing w:line="259" w:lineRule="auto"/>
      </w:pPr>
      <w:r>
        <w:rPr>
          <w:color w:val="31849B" w:themeColor="accent5" w:themeShade="BF"/>
        </w:rPr>
        <w:t xml:space="preserve">    "reqID"</w:t>
      </w:r>
      <w:r>
        <w:t>: {</w:t>
      </w:r>
    </w:p>
    <w:p w14:paraId="3A4665C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9BB90E8" w14:textId="77777777" w:rsidR="00564C22" w:rsidRDefault="009B1AF1" w:rsidP="00564C22">
      <w:pPr>
        <w:pStyle w:val="Code"/>
        <w:spacing w:line="259" w:lineRule="auto"/>
      </w:pPr>
      <w:r>
        <w:t xml:space="preserve">    },</w:t>
      </w:r>
    </w:p>
    <w:p w14:paraId="6BB2F9A8" w14:textId="77777777" w:rsidR="00564C22" w:rsidRDefault="009B1AF1" w:rsidP="00564C22">
      <w:pPr>
        <w:pStyle w:val="Code"/>
        <w:spacing w:line="259" w:lineRule="auto"/>
      </w:pPr>
      <w:r>
        <w:rPr>
          <w:color w:val="31849B" w:themeColor="accent5" w:themeShade="BF"/>
        </w:rPr>
        <w:t xml:space="preserve">    "respID"</w:t>
      </w:r>
      <w:r>
        <w:t>: {</w:t>
      </w:r>
    </w:p>
    <w:p w14:paraId="4C20990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99B1961" w14:textId="77777777" w:rsidR="00564C22" w:rsidRDefault="009B1AF1" w:rsidP="00564C22">
      <w:pPr>
        <w:pStyle w:val="Code"/>
        <w:spacing w:line="259" w:lineRule="auto"/>
      </w:pPr>
      <w:r>
        <w:t xml:space="preserve">    },</w:t>
      </w:r>
    </w:p>
    <w:p w14:paraId="6E29596E" w14:textId="77777777" w:rsidR="00564C22" w:rsidRDefault="009B1AF1" w:rsidP="00564C22">
      <w:pPr>
        <w:pStyle w:val="Code"/>
        <w:spacing w:line="259" w:lineRule="auto"/>
      </w:pPr>
      <w:r>
        <w:rPr>
          <w:color w:val="31849B" w:themeColor="accent5" w:themeShade="BF"/>
        </w:rPr>
        <w:t xml:space="preserve">    "optOutp"</w:t>
      </w:r>
      <w:r>
        <w:t>: {</w:t>
      </w:r>
    </w:p>
    <w:p w14:paraId="4358BD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14:paraId="3E776B5F" w14:textId="77777777" w:rsidR="00564C22" w:rsidRDefault="009B1AF1" w:rsidP="00564C22">
      <w:pPr>
        <w:pStyle w:val="Code"/>
        <w:spacing w:line="259" w:lineRule="auto"/>
      </w:pPr>
      <w:r>
        <w:t xml:space="preserve">    },</w:t>
      </w:r>
    </w:p>
    <w:p w14:paraId="065EF0EF" w14:textId="77777777" w:rsidR="00564C22" w:rsidRDefault="009B1AF1" w:rsidP="00564C22">
      <w:pPr>
        <w:pStyle w:val="Code"/>
        <w:spacing w:line="259" w:lineRule="auto"/>
      </w:pPr>
      <w:r>
        <w:rPr>
          <w:color w:val="31849B" w:themeColor="accent5" w:themeShade="BF"/>
        </w:rPr>
        <w:t xml:space="preserve">    "sigObj"</w:t>
      </w:r>
      <w:r>
        <w:t>: {</w:t>
      </w:r>
    </w:p>
    <w:p w14:paraId="034DB70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7723AFD" w14:textId="77777777" w:rsidR="00564C22" w:rsidRDefault="009B1AF1" w:rsidP="00564C22">
      <w:pPr>
        <w:pStyle w:val="Code"/>
        <w:spacing w:line="259" w:lineRule="auto"/>
      </w:pPr>
      <w:r>
        <w:rPr>
          <w:color w:val="31849B" w:themeColor="accent5" w:themeShade="BF"/>
        </w:rPr>
        <w:t xml:space="preserve">      "items"</w:t>
      </w:r>
      <w:r>
        <w:t>: {</w:t>
      </w:r>
    </w:p>
    <w:p w14:paraId="544DDA6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49C04768" w14:textId="77777777" w:rsidR="00564C22" w:rsidRDefault="009B1AF1" w:rsidP="00564C22">
      <w:pPr>
        <w:pStyle w:val="Code"/>
        <w:spacing w:line="259" w:lineRule="auto"/>
      </w:pPr>
      <w:r>
        <w:t xml:space="preserve">      }</w:t>
      </w:r>
    </w:p>
    <w:p w14:paraId="70803E24" w14:textId="77777777" w:rsidR="00564C22" w:rsidRDefault="009B1AF1" w:rsidP="00564C22">
      <w:pPr>
        <w:pStyle w:val="Code"/>
        <w:spacing w:line="259" w:lineRule="auto"/>
      </w:pPr>
      <w:r>
        <w:t xml:space="preserve">    }</w:t>
      </w:r>
    </w:p>
    <w:p w14:paraId="02DCD15C" w14:textId="77777777" w:rsidR="00564C22" w:rsidRDefault="009B1AF1" w:rsidP="00564C22">
      <w:pPr>
        <w:pStyle w:val="Code"/>
        <w:spacing w:line="259" w:lineRule="auto"/>
      </w:pPr>
      <w:r>
        <w:lastRenderedPageBreak/>
        <w:t xml:space="preserve">  }</w:t>
      </w:r>
    </w:p>
    <w:p w14:paraId="6C5867A6" w14:textId="77777777" w:rsidR="00564C22" w:rsidRDefault="009B1AF1" w:rsidP="00564C22">
      <w:pPr>
        <w:pStyle w:val="Code"/>
        <w:spacing w:line="259" w:lineRule="auto"/>
      </w:pPr>
      <w:r>
        <w:t>}</w:t>
      </w:r>
    </w:p>
    <w:p w14:paraId="168D321D" w14:textId="77777777" w:rsidR="00564C22" w:rsidRDefault="00564C22" w:rsidP="00564C22"/>
    <w:p w14:paraId="41C82ED1" w14:textId="77777777" w:rsidR="00564C22" w:rsidRDefault="009B1AF1" w:rsidP="00564C22">
      <w:pPr>
        <w:pStyle w:val="berschrift4"/>
      </w:pPr>
      <w:bookmarkStart w:id="1804" w:name="_Toc8331955"/>
      <w:r>
        <w:t>SignResponse – XML Syntax</w:t>
      </w:r>
      <w:bookmarkEnd w:id="1804"/>
    </w:p>
    <w:p w14:paraId="37B8EF2E" w14:textId="77777777" w:rsidR="00564C22" w:rsidRPr="5404FA76" w:rsidRDefault="009B1AF1" w:rsidP="00564C22">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14:paraId="4CBC76BA" w14:textId="77777777" w:rsidR="00564C22" w:rsidRDefault="009B1AF1" w:rsidP="00564C22">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5238E31"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14:paraId="7012D8B9" w14:textId="77777777" w:rsidR="00564C22" w:rsidRDefault="009B1AF1" w:rsidP="00564C22">
      <w:pPr>
        <w:pStyle w:val="Code"/>
      </w:pPr>
      <w:r>
        <w:rPr>
          <w:color w:val="31849B" w:themeColor="accent5" w:themeShade="BF"/>
        </w:rPr>
        <w:t xml:space="preserve">  &lt;xs:complexContent&gt;</w:t>
      </w:r>
    </w:p>
    <w:p w14:paraId="1E1112D7"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100C8FA9" w14:textId="77777777" w:rsidR="00564C22" w:rsidRDefault="009B1AF1" w:rsidP="00564C22">
      <w:pPr>
        <w:pStyle w:val="Code"/>
      </w:pPr>
      <w:r>
        <w:rPr>
          <w:color w:val="31849B" w:themeColor="accent5" w:themeShade="BF"/>
        </w:rPr>
        <w:t xml:space="preserve">      &lt;xs:sequence&gt;</w:t>
      </w:r>
    </w:p>
    <w:p w14:paraId="4CEFF9C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D4ED1D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3D3F613" w14:textId="77777777" w:rsidR="00564C22" w:rsidRDefault="009B1AF1" w:rsidP="00564C22">
      <w:pPr>
        <w:pStyle w:val="Code"/>
      </w:pPr>
      <w:r>
        <w:rPr>
          <w:color w:val="31849B" w:themeColor="accent5" w:themeShade="BF"/>
        </w:rPr>
        <w:t xml:space="preserve">      &lt;/xs:sequence&gt;</w:t>
      </w:r>
    </w:p>
    <w:p w14:paraId="359404C1" w14:textId="77777777" w:rsidR="00564C22" w:rsidRDefault="009B1AF1" w:rsidP="00564C22">
      <w:pPr>
        <w:pStyle w:val="Code"/>
      </w:pPr>
      <w:r>
        <w:rPr>
          <w:color w:val="31849B" w:themeColor="accent5" w:themeShade="BF"/>
        </w:rPr>
        <w:t xml:space="preserve">    &lt;/xs:extension&gt;</w:t>
      </w:r>
    </w:p>
    <w:p w14:paraId="0A872F64" w14:textId="77777777" w:rsidR="00564C22" w:rsidRDefault="009B1AF1" w:rsidP="00564C22">
      <w:pPr>
        <w:pStyle w:val="Code"/>
      </w:pPr>
      <w:r>
        <w:rPr>
          <w:color w:val="31849B" w:themeColor="accent5" w:themeShade="BF"/>
        </w:rPr>
        <w:t xml:space="preserve">  &lt;/xs:complexContent&gt;</w:t>
      </w:r>
    </w:p>
    <w:p w14:paraId="7F31C98B" w14:textId="77777777" w:rsidR="00564C22" w:rsidRDefault="009B1AF1" w:rsidP="00564C22">
      <w:pPr>
        <w:pStyle w:val="Code"/>
      </w:pPr>
      <w:r>
        <w:rPr>
          <w:color w:val="31849B" w:themeColor="accent5" w:themeShade="BF"/>
        </w:rPr>
        <w:t>&lt;/xs:complexType&gt;</w:t>
      </w:r>
    </w:p>
    <w:p w14:paraId="340DDED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14:paraId="132BD0C7" w14:textId="77777777" w:rsidR="00564C22" w:rsidRDefault="009B1AF1" w:rsidP="00564C22">
      <w:pPr>
        <w:pStyle w:val="berschrift3"/>
      </w:pPr>
      <w:bookmarkStart w:id="1805" w:name="_RefComp8509F686"/>
      <w:bookmarkStart w:id="1806" w:name="_Toc8331956"/>
      <w:r>
        <w:t>Component VerifyRequest</w:t>
      </w:r>
      <w:bookmarkEnd w:id="1805"/>
      <w:bookmarkEnd w:id="1806"/>
    </w:p>
    <w:p w14:paraId="12F52BE0" w14:textId="77777777" w:rsidR="00564C22" w:rsidRDefault="001725A5" w:rsidP="00564C22">
      <w:r w:rsidRPr="003A06D0">
        <w:t xml:space="preserve">The </w:t>
      </w:r>
      <w:r w:rsidRPr="003A06D0">
        <w:rPr>
          <w:rFonts w:ascii="Courier New" w:eastAsia="Courier New" w:hAnsi="Courier New" w:cs="Courier New"/>
          <w:lang w:val="en-GB"/>
        </w:rPr>
        <w:t>VerifyRequest</w:t>
      </w:r>
      <w:r w:rsidRPr="003A06D0">
        <w:t xml:space="preserve"> component is sent by the client to verify a signature or timestamp on some input documents.</w:t>
      </w:r>
    </w:p>
    <w:p w14:paraId="62A0F216" w14:textId="77777777" w:rsidR="00564C22" w:rsidRDefault="009B1AF1" w:rsidP="00564C22">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53741B4B" w14:textId="77777777" w:rsidR="00564C22" w:rsidRDefault="009B1AF1" w:rsidP="00564C22">
      <w:r>
        <w:t>Below follows a list of the sub-components that constitute this component:</w:t>
      </w:r>
    </w:p>
    <w:p w14:paraId="2847FC44" w14:textId="77777777" w:rsidR="00564C22" w:rsidRDefault="009B1AF1" w:rsidP="00564C22">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14:paraId="6CA58562" w14:textId="77777777" w:rsidR="00564C22" w:rsidRDefault="009B1AF1" w:rsidP="00564C22">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p>
    <w:p w14:paraId="24FAE1C9" w14:textId="77777777" w:rsidR="00564C22" w:rsidRDefault="009B1AF1" w:rsidP="00564C22">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t xml:space="preserve">The </w:t>
      </w:r>
      <w:r w:rsidRPr="003A06D0">
        <w:rPr>
          <w:rStyle w:val="Datatype"/>
          <w:lang w:val="en-GB"/>
        </w:rPr>
        <w:t>SignatureObject</w:t>
      </w:r>
      <w:r w:rsidRPr="003A06D0">
        <w:t xml:space="preserve"> element contains a signature or timestamp, o</w:t>
      </w:r>
      <w:r w:rsidR="00602B81">
        <w:t xml:space="preserve">r else contains a </w:t>
      </w:r>
      <w:r w:rsidR="00602B81" w:rsidRPr="00602B81">
        <w:rPr>
          <w:rStyle w:val="Datatype"/>
        </w:rPr>
        <w:t>SignaturePtr</w:t>
      </w:r>
      <w:r w:rsidRPr="003A06D0">
        <w:t xml:space="preserve"> that points to an XML signature in one of the input documents.</w:t>
      </w:r>
    </w:p>
    <w:p w14:paraId="47B4A620" w14:textId="77777777" w:rsidR="00564C22" w:rsidRDefault="009B1AF1" w:rsidP="00564C22">
      <w:pPr>
        <w:pStyle w:val="berschrift4"/>
      </w:pPr>
      <w:bookmarkStart w:id="1807" w:name="_Toc8331957"/>
      <w:r>
        <w:t>VerifyRequest – JSON Syntax</w:t>
      </w:r>
      <w:bookmarkEnd w:id="1807"/>
    </w:p>
    <w:p w14:paraId="7855E5C0"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14:paraId="125BE592"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721693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82DE64" w14:textId="77777777" w:rsidR="00564C22" w:rsidRDefault="009B1AF1" w:rsidP="00564C22">
            <w:pPr>
              <w:pStyle w:val="Beschriftung"/>
            </w:pPr>
            <w:r>
              <w:t>Element</w:t>
            </w:r>
          </w:p>
        </w:tc>
        <w:tc>
          <w:tcPr>
            <w:tcW w:w="4675" w:type="dxa"/>
          </w:tcPr>
          <w:p w14:paraId="399A7FB1"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9D0852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CE3A7F" w14:textId="77777777" w:rsidR="00564C22" w:rsidRPr="002062A5" w:rsidRDefault="009B1AF1" w:rsidP="00564C22">
            <w:pPr>
              <w:pStyle w:val="Beschriftung"/>
              <w:rPr>
                <w:rStyle w:val="Datatype"/>
                <w:b w:val="0"/>
                <w:bCs w:val="0"/>
              </w:rPr>
            </w:pPr>
            <w:r w:rsidRPr="002062A5">
              <w:rPr>
                <w:rStyle w:val="Datatype"/>
              </w:rPr>
              <w:lastRenderedPageBreak/>
              <w:t>InputDocuments</w:t>
            </w:r>
          </w:p>
        </w:tc>
        <w:tc>
          <w:tcPr>
            <w:tcW w:w="4675" w:type="dxa"/>
          </w:tcPr>
          <w:p w14:paraId="1DA6F9F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564C22" w14:paraId="004E615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F90C56B" w14:textId="77777777" w:rsidR="00564C22" w:rsidRPr="002062A5" w:rsidRDefault="009B1AF1" w:rsidP="00564C22">
            <w:pPr>
              <w:pStyle w:val="Beschriftung"/>
              <w:rPr>
                <w:rStyle w:val="Datatype"/>
                <w:b w:val="0"/>
                <w:bCs w:val="0"/>
              </w:rPr>
            </w:pPr>
            <w:r w:rsidRPr="002062A5">
              <w:rPr>
                <w:rStyle w:val="Datatype"/>
              </w:rPr>
              <w:t>OptionalInputs</w:t>
            </w:r>
          </w:p>
        </w:tc>
        <w:tc>
          <w:tcPr>
            <w:tcW w:w="4675" w:type="dxa"/>
          </w:tcPr>
          <w:p w14:paraId="2FF25FB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564C22" w14:paraId="49D26F2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F853F7"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26BA080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28FEDBA6"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43D36C9" w14:textId="77777777" w:rsidR="00564C22" w:rsidRDefault="009B1AF1" w:rsidP="00564C22">
      <w:pPr>
        <w:pStyle w:val="Code"/>
        <w:spacing w:line="259" w:lineRule="auto"/>
      </w:pPr>
      <w:r>
        <w:rPr>
          <w:color w:val="31849B" w:themeColor="accent5" w:themeShade="BF"/>
        </w:rPr>
        <w:t>"dss2-VerifyRequestType"</w:t>
      </w:r>
      <w:r>
        <w:t>: {</w:t>
      </w:r>
    </w:p>
    <w:p w14:paraId="4B6BA1C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B2AF4B5" w14:textId="77777777" w:rsidR="00564C22" w:rsidRDefault="009B1AF1" w:rsidP="00564C22">
      <w:pPr>
        <w:pStyle w:val="Code"/>
        <w:spacing w:line="259" w:lineRule="auto"/>
      </w:pPr>
      <w:r>
        <w:rPr>
          <w:color w:val="31849B" w:themeColor="accent5" w:themeShade="BF"/>
        </w:rPr>
        <w:t xml:space="preserve">  "properties"</w:t>
      </w:r>
      <w:r>
        <w:t>: {</w:t>
      </w:r>
    </w:p>
    <w:p w14:paraId="39FACFA5" w14:textId="77777777" w:rsidR="00564C22" w:rsidRDefault="009B1AF1" w:rsidP="00564C22">
      <w:pPr>
        <w:pStyle w:val="Code"/>
        <w:spacing w:line="259" w:lineRule="auto"/>
      </w:pPr>
      <w:r>
        <w:rPr>
          <w:color w:val="31849B" w:themeColor="accent5" w:themeShade="BF"/>
        </w:rPr>
        <w:t xml:space="preserve">    "profile"</w:t>
      </w:r>
      <w:r>
        <w:t>: {</w:t>
      </w:r>
    </w:p>
    <w:p w14:paraId="65FCCB9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E1AB00D" w14:textId="77777777" w:rsidR="00564C22" w:rsidRDefault="009B1AF1" w:rsidP="00564C22">
      <w:pPr>
        <w:pStyle w:val="Code"/>
        <w:spacing w:line="259" w:lineRule="auto"/>
      </w:pPr>
      <w:r>
        <w:rPr>
          <w:color w:val="31849B" w:themeColor="accent5" w:themeShade="BF"/>
        </w:rPr>
        <w:t xml:space="preserve">      "items"</w:t>
      </w:r>
      <w:r>
        <w:t>: {</w:t>
      </w:r>
    </w:p>
    <w:p w14:paraId="50E0C0E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9556A7B" w14:textId="77777777" w:rsidR="00564C22" w:rsidRDefault="009B1AF1" w:rsidP="00564C22">
      <w:pPr>
        <w:pStyle w:val="Code"/>
        <w:spacing w:line="259" w:lineRule="auto"/>
      </w:pPr>
      <w:r>
        <w:t xml:space="preserve">      }</w:t>
      </w:r>
    </w:p>
    <w:p w14:paraId="3CE2E798" w14:textId="77777777" w:rsidR="00564C22" w:rsidRDefault="009B1AF1" w:rsidP="00564C22">
      <w:pPr>
        <w:pStyle w:val="Code"/>
        <w:spacing w:line="259" w:lineRule="auto"/>
      </w:pPr>
      <w:r>
        <w:t xml:space="preserve">    },</w:t>
      </w:r>
    </w:p>
    <w:p w14:paraId="67DB962C" w14:textId="77777777" w:rsidR="00564C22" w:rsidRDefault="009B1AF1" w:rsidP="00564C22">
      <w:pPr>
        <w:pStyle w:val="Code"/>
        <w:spacing w:line="259" w:lineRule="auto"/>
      </w:pPr>
      <w:r>
        <w:rPr>
          <w:color w:val="31849B" w:themeColor="accent5" w:themeShade="BF"/>
        </w:rPr>
        <w:t xml:space="preserve">    "reqID"</w:t>
      </w:r>
      <w:r>
        <w:t>: {</w:t>
      </w:r>
    </w:p>
    <w:p w14:paraId="6E1CFBA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8EF6EE3" w14:textId="77777777" w:rsidR="00564C22" w:rsidRDefault="009B1AF1" w:rsidP="00564C22">
      <w:pPr>
        <w:pStyle w:val="Code"/>
        <w:spacing w:line="259" w:lineRule="auto"/>
      </w:pPr>
      <w:r>
        <w:t xml:space="preserve">    },</w:t>
      </w:r>
    </w:p>
    <w:p w14:paraId="447DFB44" w14:textId="77777777" w:rsidR="00564C22" w:rsidRDefault="009B1AF1" w:rsidP="00564C22">
      <w:pPr>
        <w:pStyle w:val="Code"/>
        <w:spacing w:line="259" w:lineRule="auto"/>
      </w:pPr>
      <w:r>
        <w:rPr>
          <w:color w:val="31849B" w:themeColor="accent5" w:themeShade="BF"/>
        </w:rPr>
        <w:t xml:space="preserve">    "inDocs"</w:t>
      </w:r>
      <w:r>
        <w:t>: {</w:t>
      </w:r>
    </w:p>
    <w:p w14:paraId="301D42C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6D96EB42" w14:textId="77777777" w:rsidR="00564C22" w:rsidRDefault="009B1AF1" w:rsidP="00564C22">
      <w:pPr>
        <w:pStyle w:val="Code"/>
        <w:spacing w:line="259" w:lineRule="auto"/>
      </w:pPr>
      <w:r>
        <w:t xml:space="preserve">    },</w:t>
      </w:r>
    </w:p>
    <w:p w14:paraId="51CC3A90" w14:textId="77777777" w:rsidR="00564C22" w:rsidRDefault="009B1AF1" w:rsidP="00564C22">
      <w:pPr>
        <w:pStyle w:val="Code"/>
        <w:spacing w:line="259" w:lineRule="auto"/>
      </w:pPr>
      <w:r>
        <w:rPr>
          <w:color w:val="31849B" w:themeColor="accent5" w:themeShade="BF"/>
        </w:rPr>
        <w:t xml:space="preserve">    "optInp"</w:t>
      </w:r>
      <w:r>
        <w:t>: {</w:t>
      </w:r>
    </w:p>
    <w:p w14:paraId="22EF7C4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14:paraId="587EB090" w14:textId="77777777" w:rsidR="00564C22" w:rsidRDefault="009B1AF1" w:rsidP="00564C22">
      <w:pPr>
        <w:pStyle w:val="Code"/>
        <w:spacing w:line="259" w:lineRule="auto"/>
      </w:pPr>
      <w:r>
        <w:t xml:space="preserve">    },</w:t>
      </w:r>
    </w:p>
    <w:p w14:paraId="0F48742F" w14:textId="77777777" w:rsidR="00564C22" w:rsidRDefault="009B1AF1" w:rsidP="00564C22">
      <w:pPr>
        <w:pStyle w:val="Code"/>
        <w:spacing w:line="259" w:lineRule="auto"/>
      </w:pPr>
      <w:r>
        <w:rPr>
          <w:color w:val="31849B" w:themeColor="accent5" w:themeShade="BF"/>
        </w:rPr>
        <w:t xml:space="preserve">    "sigObj"</w:t>
      </w:r>
      <w:r>
        <w:t>: {</w:t>
      </w:r>
    </w:p>
    <w:p w14:paraId="699DE9D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A1FE059" w14:textId="77777777" w:rsidR="00564C22" w:rsidRDefault="009B1AF1" w:rsidP="00564C22">
      <w:pPr>
        <w:pStyle w:val="Code"/>
        <w:spacing w:line="259" w:lineRule="auto"/>
      </w:pPr>
      <w:r>
        <w:rPr>
          <w:color w:val="31849B" w:themeColor="accent5" w:themeShade="BF"/>
        </w:rPr>
        <w:t xml:space="preserve">      "items"</w:t>
      </w:r>
      <w:r>
        <w:t>: {</w:t>
      </w:r>
    </w:p>
    <w:p w14:paraId="63EEA5F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55623405" w14:textId="77777777" w:rsidR="00564C22" w:rsidRDefault="009B1AF1" w:rsidP="00564C22">
      <w:pPr>
        <w:pStyle w:val="Code"/>
        <w:spacing w:line="259" w:lineRule="auto"/>
      </w:pPr>
      <w:r>
        <w:t xml:space="preserve">      }</w:t>
      </w:r>
    </w:p>
    <w:p w14:paraId="3372999B" w14:textId="77777777" w:rsidR="00564C22" w:rsidRDefault="009B1AF1" w:rsidP="00564C22">
      <w:pPr>
        <w:pStyle w:val="Code"/>
        <w:spacing w:line="259" w:lineRule="auto"/>
      </w:pPr>
      <w:r>
        <w:t xml:space="preserve">    }</w:t>
      </w:r>
    </w:p>
    <w:p w14:paraId="4E7B9777" w14:textId="77777777" w:rsidR="00564C22" w:rsidRDefault="009B1AF1" w:rsidP="00564C22">
      <w:pPr>
        <w:pStyle w:val="Code"/>
        <w:spacing w:line="259" w:lineRule="auto"/>
      </w:pPr>
      <w:r>
        <w:t xml:space="preserve">  }</w:t>
      </w:r>
    </w:p>
    <w:p w14:paraId="766E86FF" w14:textId="77777777" w:rsidR="00564C22" w:rsidRDefault="009B1AF1" w:rsidP="00564C22">
      <w:pPr>
        <w:pStyle w:val="Code"/>
        <w:spacing w:line="259" w:lineRule="auto"/>
      </w:pPr>
      <w:r>
        <w:t>}</w:t>
      </w:r>
    </w:p>
    <w:p w14:paraId="093DCB84" w14:textId="77777777" w:rsidR="00564C22" w:rsidRDefault="00564C22" w:rsidP="00564C22"/>
    <w:p w14:paraId="22B54991" w14:textId="77777777" w:rsidR="00564C22" w:rsidRDefault="009B1AF1" w:rsidP="00564C22">
      <w:pPr>
        <w:pStyle w:val="berschrift4"/>
      </w:pPr>
      <w:bookmarkStart w:id="1808" w:name="_Toc8331958"/>
      <w:r>
        <w:t>VerifyRequest – XML Syntax</w:t>
      </w:r>
      <w:bookmarkEnd w:id="1808"/>
    </w:p>
    <w:p w14:paraId="1FD40583" w14:textId="77777777" w:rsidR="00564C22" w:rsidRPr="5404FA76" w:rsidRDefault="009B1AF1" w:rsidP="00564C22">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14:paraId="23E43128" w14:textId="77777777" w:rsidR="00564C22" w:rsidRDefault="009B1AF1" w:rsidP="00564C22">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3E98B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14:paraId="70753509" w14:textId="77777777" w:rsidR="00564C22" w:rsidRDefault="009B1AF1" w:rsidP="00564C22">
      <w:pPr>
        <w:pStyle w:val="Code"/>
      </w:pPr>
      <w:r>
        <w:rPr>
          <w:color w:val="31849B" w:themeColor="accent5" w:themeShade="BF"/>
        </w:rPr>
        <w:t xml:space="preserve">  &lt;xs:complexContent&gt;</w:t>
      </w:r>
    </w:p>
    <w:p w14:paraId="5B809FF1"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7084BC2F" w14:textId="77777777" w:rsidR="00564C22" w:rsidRDefault="009B1AF1" w:rsidP="00564C22">
      <w:pPr>
        <w:pStyle w:val="Code"/>
      </w:pPr>
      <w:r>
        <w:rPr>
          <w:color w:val="31849B" w:themeColor="accent5" w:themeShade="BF"/>
        </w:rPr>
        <w:t xml:space="preserve">      &lt;xs:sequence&gt;</w:t>
      </w:r>
    </w:p>
    <w:p w14:paraId="2F345CE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6DCA6E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9FC442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CFBAFA" w14:textId="77777777" w:rsidR="00564C22" w:rsidRDefault="009B1AF1" w:rsidP="00564C22">
      <w:pPr>
        <w:pStyle w:val="Code"/>
      </w:pPr>
      <w:r>
        <w:rPr>
          <w:color w:val="31849B" w:themeColor="accent5" w:themeShade="BF"/>
        </w:rPr>
        <w:t xml:space="preserve">      &lt;/xs:sequence&gt;</w:t>
      </w:r>
    </w:p>
    <w:p w14:paraId="6544D9BE" w14:textId="77777777" w:rsidR="00564C22" w:rsidRDefault="009B1AF1" w:rsidP="00564C22">
      <w:pPr>
        <w:pStyle w:val="Code"/>
      </w:pPr>
      <w:r>
        <w:rPr>
          <w:color w:val="31849B" w:themeColor="accent5" w:themeShade="BF"/>
        </w:rPr>
        <w:t xml:space="preserve">    &lt;/xs:extension&gt;</w:t>
      </w:r>
    </w:p>
    <w:p w14:paraId="1D622E75" w14:textId="77777777" w:rsidR="00564C22" w:rsidRDefault="009B1AF1" w:rsidP="00564C22">
      <w:pPr>
        <w:pStyle w:val="Code"/>
      </w:pPr>
      <w:r>
        <w:rPr>
          <w:color w:val="31849B" w:themeColor="accent5" w:themeShade="BF"/>
        </w:rPr>
        <w:t xml:space="preserve">  &lt;/xs:complexContent&gt;</w:t>
      </w:r>
    </w:p>
    <w:p w14:paraId="5A9D0F93" w14:textId="77777777" w:rsidR="00564C22" w:rsidRDefault="009B1AF1" w:rsidP="00564C22">
      <w:pPr>
        <w:pStyle w:val="Code"/>
      </w:pPr>
      <w:r>
        <w:rPr>
          <w:color w:val="31849B" w:themeColor="accent5" w:themeShade="BF"/>
        </w:rPr>
        <w:t>&lt;/xs:complexType&gt;</w:t>
      </w:r>
    </w:p>
    <w:p w14:paraId="566B68C5" w14:textId="77777777" w:rsidR="00564C22" w:rsidRDefault="009B1AF1" w:rsidP="00564C22">
      <w:pPr>
        <w:spacing w:line="259" w:lineRule="auto"/>
      </w:pPr>
      <w:r>
        <w:lastRenderedPageBreak/>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14:paraId="719F3CC2" w14:textId="77777777" w:rsidR="00564C22" w:rsidRDefault="009B1AF1" w:rsidP="00564C22">
      <w:pPr>
        <w:pStyle w:val="berschrift3"/>
      </w:pPr>
      <w:bookmarkStart w:id="1809" w:name="_RefCompD8D7E99B"/>
      <w:bookmarkStart w:id="1810" w:name="_Toc8331959"/>
      <w:r>
        <w:t>Component VerifyResponse</w:t>
      </w:r>
      <w:bookmarkEnd w:id="1809"/>
      <w:bookmarkEnd w:id="1810"/>
    </w:p>
    <w:p w14:paraId="04EACD99" w14:textId="77777777" w:rsidR="00564C22" w:rsidRDefault="001725A5" w:rsidP="00564C22">
      <w:r w:rsidRPr="003A06D0">
        <w:t xml:space="preserve">The </w:t>
      </w:r>
      <w:r w:rsidRPr="003A06D0">
        <w:rPr>
          <w:rFonts w:ascii="Courier New" w:eastAsia="Courier New" w:hAnsi="Courier New" w:cs="Courier New"/>
          <w:lang w:val="en-GB"/>
        </w:rPr>
        <w:t>VerifyResponse</w:t>
      </w:r>
      <w:r w:rsidRPr="003A06D0">
        <w:t xml:space="preserve"> component is returned by the server to provide the results of verification.</w:t>
      </w:r>
    </w:p>
    <w:p w14:paraId="3EDE2872" w14:textId="77777777" w:rsidR="00564C22" w:rsidRDefault="009B1AF1" w:rsidP="00564C22">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6BC26A4A" w14:textId="77777777" w:rsidR="00564C22" w:rsidRDefault="009B1AF1" w:rsidP="00564C22">
      <w:r>
        <w:t>Below follows a list of the sub-components that constitute this component:</w:t>
      </w:r>
    </w:p>
    <w:p w14:paraId="1C7480A9" w14:textId="77777777" w:rsidR="00564C22" w:rsidRDefault="009B1AF1" w:rsidP="00564C22">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p>
    <w:p w14:paraId="3C789CE6" w14:textId="77777777" w:rsidR="00564C22" w:rsidRDefault="009B1AF1" w:rsidP="00564C22">
      <w:pPr>
        <w:pStyle w:val="berschrift4"/>
      </w:pPr>
      <w:bookmarkStart w:id="1811" w:name="_Toc8331960"/>
      <w:r>
        <w:t>VerifyResponse – JSON Syntax</w:t>
      </w:r>
      <w:bookmarkEnd w:id="1811"/>
    </w:p>
    <w:p w14:paraId="7A2804A9"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14:paraId="6C47B0D1"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A48B5B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5731A6" w14:textId="77777777" w:rsidR="00564C22" w:rsidRDefault="009B1AF1" w:rsidP="00564C22">
            <w:pPr>
              <w:pStyle w:val="Beschriftung"/>
            </w:pPr>
            <w:r>
              <w:t>Element</w:t>
            </w:r>
          </w:p>
        </w:tc>
        <w:tc>
          <w:tcPr>
            <w:tcW w:w="4675" w:type="dxa"/>
          </w:tcPr>
          <w:p w14:paraId="4D185A30"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55E1C18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6FCB88" w14:textId="77777777" w:rsidR="00564C22" w:rsidRPr="002062A5" w:rsidRDefault="009B1AF1" w:rsidP="00564C22">
            <w:pPr>
              <w:pStyle w:val="Beschriftung"/>
              <w:rPr>
                <w:rStyle w:val="Datatype"/>
                <w:b w:val="0"/>
                <w:bCs w:val="0"/>
              </w:rPr>
            </w:pPr>
            <w:r w:rsidRPr="002062A5">
              <w:rPr>
                <w:rStyle w:val="Datatype"/>
              </w:rPr>
              <w:t>OptionalOutputs</w:t>
            </w:r>
          </w:p>
        </w:tc>
        <w:tc>
          <w:tcPr>
            <w:tcW w:w="4675" w:type="dxa"/>
          </w:tcPr>
          <w:p w14:paraId="65DFCD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14:paraId="50C96E6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A9CEE2F" w14:textId="77777777" w:rsidR="00564C22" w:rsidRDefault="009B1AF1" w:rsidP="00564C22">
      <w:pPr>
        <w:pStyle w:val="Code"/>
        <w:spacing w:line="259" w:lineRule="auto"/>
      </w:pPr>
      <w:r>
        <w:rPr>
          <w:color w:val="31849B" w:themeColor="accent5" w:themeShade="BF"/>
        </w:rPr>
        <w:t>"dss2-VerifyResponseType"</w:t>
      </w:r>
      <w:r>
        <w:t>: {</w:t>
      </w:r>
    </w:p>
    <w:p w14:paraId="516A649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9A163FE" w14:textId="77777777" w:rsidR="00564C22" w:rsidRDefault="009B1AF1" w:rsidP="00564C22">
      <w:pPr>
        <w:pStyle w:val="Code"/>
        <w:spacing w:line="259" w:lineRule="auto"/>
      </w:pPr>
      <w:r>
        <w:rPr>
          <w:color w:val="31849B" w:themeColor="accent5" w:themeShade="BF"/>
        </w:rPr>
        <w:t xml:space="preserve">  "properties"</w:t>
      </w:r>
      <w:r>
        <w:t>: {</w:t>
      </w:r>
    </w:p>
    <w:p w14:paraId="3F860C7F" w14:textId="77777777" w:rsidR="00564C22" w:rsidRDefault="009B1AF1" w:rsidP="00564C22">
      <w:pPr>
        <w:pStyle w:val="Code"/>
        <w:spacing w:line="259" w:lineRule="auto"/>
      </w:pPr>
      <w:r>
        <w:rPr>
          <w:color w:val="31849B" w:themeColor="accent5" w:themeShade="BF"/>
        </w:rPr>
        <w:t xml:space="preserve">    "result"</w:t>
      </w:r>
      <w:r>
        <w:t>: {</w:t>
      </w:r>
    </w:p>
    <w:p w14:paraId="149A3C7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7C0EF413" w14:textId="77777777" w:rsidR="00564C22" w:rsidRDefault="009B1AF1" w:rsidP="00564C22">
      <w:pPr>
        <w:pStyle w:val="Code"/>
        <w:spacing w:line="259" w:lineRule="auto"/>
      </w:pPr>
      <w:r>
        <w:t xml:space="preserve">    },</w:t>
      </w:r>
    </w:p>
    <w:p w14:paraId="64B68259" w14:textId="77777777" w:rsidR="00564C22" w:rsidRDefault="009B1AF1" w:rsidP="00564C22">
      <w:pPr>
        <w:pStyle w:val="Code"/>
        <w:spacing w:line="259" w:lineRule="auto"/>
      </w:pPr>
      <w:r>
        <w:rPr>
          <w:color w:val="31849B" w:themeColor="accent5" w:themeShade="BF"/>
        </w:rPr>
        <w:t xml:space="preserve">    "profile"</w:t>
      </w:r>
      <w:r>
        <w:t>: {</w:t>
      </w:r>
    </w:p>
    <w:p w14:paraId="48B37D8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8E28A4B" w14:textId="77777777" w:rsidR="00564C22" w:rsidRDefault="009B1AF1" w:rsidP="00564C22">
      <w:pPr>
        <w:pStyle w:val="Code"/>
        <w:spacing w:line="259" w:lineRule="auto"/>
      </w:pPr>
      <w:r>
        <w:rPr>
          <w:color w:val="31849B" w:themeColor="accent5" w:themeShade="BF"/>
        </w:rPr>
        <w:t xml:space="preserve">      "items"</w:t>
      </w:r>
      <w:r>
        <w:t>: {</w:t>
      </w:r>
    </w:p>
    <w:p w14:paraId="15E01D3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1CD82C6" w14:textId="77777777" w:rsidR="00564C22" w:rsidRDefault="009B1AF1" w:rsidP="00564C22">
      <w:pPr>
        <w:pStyle w:val="Code"/>
        <w:spacing w:line="259" w:lineRule="auto"/>
      </w:pPr>
      <w:r>
        <w:t xml:space="preserve">      }</w:t>
      </w:r>
    </w:p>
    <w:p w14:paraId="541EBDD2" w14:textId="77777777" w:rsidR="00564C22" w:rsidRDefault="009B1AF1" w:rsidP="00564C22">
      <w:pPr>
        <w:pStyle w:val="Code"/>
        <w:spacing w:line="259" w:lineRule="auto"/>
      </w:pPr>
      <w:r>
        <w:t xml:space="preserve">    },</w:t>
      </w:r>
    </w:p>
    <w:p w14:paraId="3A64FD9A" w14:textId="77777777" w:rsidR="00564C22" w:rsidRDefault="009B1AF1" w:rsidP="00564C22">
      <w:pPr>
        <w:pStyle w:val="Code"/>
        <w:spacing w:line="259" w:lineRule="auto"/>
      </w:pPr>
      <w:r>
        <w:rPr>
          <w:color w:val="31849B" w:themeColor="accent5" w:themeShade="BF"/>
        </w:rPr>
        <w:t xml:space="preserve">    "reqID"</w:t>
      </w:r>
      <w:r>
        <w:t>: {</w:t>
      </w:r>
    </w:p>
    <w:p w14:paraId="4F61CE6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637BD2C" w14:textId="77777777" w:rsidR="00564C22" w:rsidRDefault="009B1AF1" w:rsidP="00564C22">
      <w:pPr>
        <w:pStyle w:val="Code"/>
        <w:spacing w:line="259" w:lineRule="auto"/>
      </w:pPr>
      <w:r>
        <w:t xml:space="preserve">    },</w:t>
      </w:r>
    </w:p>
    <w:p w14:paraId="536141EF" w14:textId="77777777" w:rsidR="00564C22" w:rsidRDefault="009B1AF1" w:rsidP="00564C22">
      <w:pPr>
        <w:pStyle w:val="Code"/>
        <w:spacing w:line="259" w:lineRule="auto"/>
      </w:pPr>
      <w:r>
        <w:rPr>
          <w:color w:val="31849B" w:themeColor="accent5" w:themeShade="BF"/>
        </w:rPr>
        <w:t xml:space="preserve">    "respID"</w:t>
      </w:r>
      <w:r>
        <w:t>: {</w:t>
      </w:r>
    </w:p>
    <w:p w14:paraId="552B5EE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BE42E56" w14:textId="77777777" w:rsidR="00564C22" w:rsidRDefault="009B1AF1" w:rsidP="00564C22">
      <w:pPr>
        <w:pStyle w:val="Code"/>
        <w:spacing w:line="259" w:lineRule="auto"/>
      </w:pPr>
      <w:r>
        <w:t xml:space="preserve">    },</w:t>
      </w:r>
    </w:p>
    <w:p w14:paraId="7BD28D74" w14:textId="77777777" w:rsidR="00564C22" w:rsidRDefault="009B1AF1" w:rsidP="00564C22">
      <w:pPr>
        <w:pStyle w:val="Code"/>
        <w:spacing w:line="259" w:lineRule="auto"/>
      </w:pPr>
      <w:r>
        <w:rPr>
          <w:color w:val="31849B" w:themeColor="accent5" w:themeShade="BF"/>
        </w:rPr>
        <w:t xml:space="preserve">    "optOutp"</w:t>
      </w:r>
      <w:r>
        <w:t>: {</w:t>
      </w:r>
    </w:p>
    <w:p w14:paraId="578990D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14:paraId="5386E2D2" w14:textId="77777777" w:rsidR="00564C22" w:rsidRDefault="009B1AF1" w:rsidP="00564C22">
      <w:pPr>
        <w:pStyle w:val="Code"/>
        <w:spacing w:line="259" w:lineRule="auto"/>
      </w:pPr>
      <w:r>
        <w:t xml:space="preserve">    }</w:t>
      </w:r>
    </w:p>
    <w:p w14:paraId="78B87424" w14:textId="77777777" w:rsidR="00564C22" w:rsidRDefault="009B1AF1" w:rsidP="00564C22">
      <w:pPr>
        <w:pStyle w:val="Code"/>
        <w:spacing w:line="259" w:lineRule="auto"/>
      </w:pPr>
      <w:r>
        <w:t xml:space="preserve">  }</w:t>
      </w:r>
    </w:p>
    <w:p w14:paraId="574C91D2" w14:textId="77777777" w:rsidR="00564C22" w:rsidRDefault="009B1AF1" w:rsidP="00564C22">
      <w:pPr>
        <w:pStyle w:val="Code"/>
        <w:spacing w:line="259" w:lineRule="auto"/>
      </w:pPr>
      <w:r>
        <w:t>}</w:t>
      </w:r>
    </w:p>
    <w:p w14:paraId="2F831229" w14:textId="77777777" w:rsidR="00564C22" w:rsidRDefault="00564C22" w:rsidP="00564C22"/>
    <w:p w14:paraId="525C85D0" w14:textId="77777777" w:rsidR="00564C22" w:rsidRDefault="009B1AF1" w:rsidP="00564C22">
      <w:pPr>
        <w:pStyle w:val="berschrift4"/>
      </w:pPr>
      <w:bookmarkStart w:id="1812" w:name="_Toc8331961"/>
      <w:r>
        <w:t>VerifyResponse – XML Syntax</w:t>
      </w:r>
      <w:bookmarkEnd w:id="1812"/>
    </w:p>
    <w:p w14:paraId="42864B03" w14:textId="77777777" w:rsidR="00564C22" w:rsidRPr="5404FA76" w:rsidRDefault="009B1AF1" w:rsidP="00564C22">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14:paraId="34F892C0" w14:textId="77777777" w:rsidR="00564C22" w:rsidRDefault="009B1AF1" w:rsidP="00564C22">
      <w:r w:rsidRPr="005A6FFD">
        <w:rPr>
          <w:rFonts w:eastAsia="Arial"/>
        </w:rPr>
        <w:lastRenderedPageBreak/>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F228F5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14:paraId="2BE2C4CB" w14:textId="77777777" w:rsidR="00564C22" w:rsidRDefault="009B1AF1" w:rsidP="00564C22">
      <w:pPr>
        <w:pStyle w:val="Code"/>
      </w:pPr>
      <w:r>
        <w:rPr>
          <w:color w:val="31849B" w:themeColor="accent5" w:themeShade="BF"/>
        </w:rPr>
        <w:t xml:space="preserve">  &lt;xs:complexContent&gt;</w:t>
      </w:r>
    </w:p>
    <w:p w14:paraId="35A469B4"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7F77DC94" w14:textId="77777777" w:rsidR="00564C22" w:rsidRDefault="009B1AF1" w:rsidP="00564C22">
      <w:pPr>
        <w:pStyle w:val="Code"/>
      </w:pPr>
      <w:r>
        <w:rPr>
          <w:color w:val="31849B" w:themeColor="accent5" w:themeShade="BF"/>
        </w:rPr>
        <w:t xml:space="preserve">      &lt;xs:sequence&gt;</w:t>
      </w:r>
    </w:p>
    <w:p w14:paraId="345610D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4D0609E" w14:textId="77777777" w:rsidR="00564C22" w:rsidRDefault="009B1AF1" w:rsidP="00564C22">
      <w:pPr>
        <w:pStyle w:val="Code"/>
      </w:pPr>
      <w:r>
        <w:rPr>
          <w:color w:val="31849B" w:themeColor="accent5" w:themeShade="BF"/>
        </w:rPr>
        <w:t xml:space="preserve">      &lt;/xs:sequence&gt;</w:t>
      </w:r>
    </w:p>
    <w:p w14:paraId="291771CE" w14:textId="77777777" w:rsidR="00564C22" w:rsidRDefault="009B1AF1" w:rsidP="00564C22">
      <w:pPr>
        <w:pStyle w:val="Code"/>
      </w:pPr>
      <w:r>
        <w:rPr>
          <w:color w:val="31849B" w:themeColor="accent5" w:themeShade="BF"/>
        </w:rPr>
        <w:t xml:space="preserve">    &lt;/xs:extension&gt;</w:t>
      </w:r>
    </w:p>
    <w:p w14:paraId="0375AE9A" w14:textId="77777777" w:rsidR="00564C22" w:rsidRDefault="009B1AF1" w:rsidP="00564C22">
      <w:pPr>
        <w:pStyle w:val="Code"/>
      </w:pPr>
      <w:r>
        <w:rPr>
          <w:color w:val="31849B" w:themeColor="accent5" w:themeShade="BF"/>
        </w:rPr>
        <w:t xml:space="preserve">  &lt;/xs:complexContent&gt;</w:t>
      </w:r>
    </w:p>
    <w:p w14:paraId="54B7F75A" w14:textId="77777777" w:rsidR="00564C22" w:rsidRDefault="009B1AF1" w:rsidP="00564C22">
      <w:pPr>
        <w:pStyle w:val="Code"/>
      </w:pPr>
      <w:r>
        <w:rPr>
          <w:color w:val="31849B" w:themeColor="accent5" w:themeShade="BF"/>
        </w:rPr>
        <w:t>&lt;/xs:complexType&gt;</w:t>
      </w:r>
    </w:p>
    <w:p w14:paraId="3099146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14:paraId="7BAFC186" w14:textId="77777777" w:rsidR="00564C22" w:rsidRDefault="009B1AF1" w:rsidP="00564C22">
      <w:pPr>
        <w:pStyle w:val="berschrift3"/>
      </w:pPr>
      <w:bookmarkStart w:id="1813" w:name="_RefCompD39ED54B"/>
      <w:bookmarkStart w:id="1814" w:name="_Toc8331962"/>
      <w:r>
        <w:t>Component PendingRequest</w:t>
      </w:r>
      <w:bookmarkEnd w:id="1813"/>
      <w:bookmarkEnd w:id="1814"/>
    </w:p>
    <w:p w14:paraId="20A02E4A" w14:textId="77777777" w:rsidR="00564C22" w:rsidRDefault="001725A5" w:rsidP="00564C22">
      <w:r w:rsidRPr="003A06D0">
        <w:t xml:space="preserve">The </w:t>
      </w:r>
      <w:r w:rsidRPr="003A06D0">
        <w:rPr>
          <w:rFonts w:ascii="Courier New" w:eastAsia="Courier New" w:hAnsi="Courier New" w:cs="Courier New"/>
          <w:lang w:val="en-GB"/>
        </w:rPr>
        <w:t>PendingRequest</w:t>
      </w:r>
      <w:r w:rsidRPr="003A06D0">
        <w:t xml:space="preserve"> component is sent by the client to retrieve the result of a previous request. The client MUST provide the </w:t>
      </w:r>
      <w:r w:rsidRPr="003A06D0">
        <w:rPr>
          <w:rStyle w:val="Datatype"/>
          <w:lang w:val="en-GB"/>
        </w:rPr>
        <w:t xml:space="preserve">ResponseID </w:t>
      </w:r>
      <w:r w:rsidRPr="003A06D0">
        <w:t xml:space="preserve">received with the initial response. The </w:t>
      </w:r>
      <w:r w:rsidRPr="003A06D0">
        <w:rPr>
          <w:rStyle w:val="Datatype"/>
          <w:lang w:val="en-GB"/>
        </w:rPr>
        <w:t>Profile</w:t>
      </w:r>
      <w:r w:rsidRPr="003A06D0">
        <w:t xml:space="preserve"> element MUST NOT be present as the profile selection was done with the initial request.</w:t>
      </w:r>
    </w:p>
    <w:p w14:paraId="3C1C830E" w14:textId="77777777" w:rsidR="00564C22" w:rsidRDefault="009B1AF1" w:rsidP="00564C22">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2CDC9671" w14:textId="77777777" w:rsidR="00564C22" w:rsidRDefault="009B1AF1" w:rsidP="00564C22">
      <w:r>
        <w:t>Below follows a list of the sub-components that constitute this component:</w:t>
      </w:r>
    </w:p>
    <w:p w14:paraId="2584252D" w14:textId="77777777" w:rsidR="00564C22" w:rsidRDefault="009B1AF1" w:rsidP="00564C22">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allows the authentication of the requestor.</w:t>
      </w:r>
    </w:p>
    <w:p w14:paraId="5992E4B2" w14:textId="77777777" w:rsidR="00564C22" w:rsidRDefault="009B1AF1" w:rsidP="00564C22">
      <w:pPr>
        <w:pStyle w:val="berschrift4"/>
      </w:pPr>
      <w:bookmarkStart w:id="1815" w:name="_Toc8331963"/>
      <w:r>
        <w:t>PendingRequest – JSON Syntax</w:t>
      </w:r>
      <w:bookmarkEnd w:id="1815"/>
    </w:p>
    <w:p w14:paraId="735C6717"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14:paraId="3AEBC2CF"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5DE42C9"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9D56F2" w14:textId="77777777" w:rsidR="00564C22" w:rsidRDefault="009B1AF1" w:rsidP="00564C22">
            <w:pPr>
              <w:pStyle w:val="Beschriftung"/>
            </w:pPr>
            <w:r>
              <w:t>Element</w:t>
            </w:r>
          </w:p>
        </w:tc>
        <w:tc>
          <w:tcPr>
            <w:tcW w:w="4675" w:type="dxa"/>
          </w:tcPr>
          <w:p w14:paraId="0C1D29EE"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C3E782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B50E9F" w14:textId="77777777" w:rsidR="00564C22" w:rsidRPr="002062A5" w:rsidRDefault="009B1AF1" w:rsidP="00564C22">
            <w:pPr>
              <w:pStyle w:val="Beschriftung"/>
              <w:rPr>
                <w:rStyle w:val="Datatype"/>
                <w:b w:val="0"/>
                <w:bCs w:val="0"/>
              </w:rPr>
            </w:pPr>
            <w:r w:rsidRPr="002062A5">
              <w:rPr>
                <w:rStyle w:val="Datatype"/>
              </w:rPr>
              <w:t>ClaimedIdentity</w:t>
            </w:r>
          </w:p>
        </w:tc>
        <w:tc>
          <w:tcPr>
            <w:tcW w:w="4675" w:type="dxa"/>
          </w:tcPr>
          <w:p w14:paraId="1EFEB3A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14:paraId="7394B81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B66A26C" w14:textId="77777777" w:rsidR="00564C22" w:rsidRDefault="009B1AF1" w:rsidP="00564C22">
      <w:pPr>
        <w:pStyle w:val="Code"/>
        <w:spacing w:line="259" w:lineRule="auto"/>
      </w:pPr>
      <w:r>
        <w:rPr>
          <w:color w:val="31849B" w:themeColor="accent5" w:themeShade="BF"/>
        </w:rPr>
        <w:t>"dss2-PendingRequestType"</w:t>
      </w:r>
      <w:r>
        <w:t>: {</w:t>
      </w:r>
    </w:p>
    <w:p w14:paraId="1B71C3E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675575F" w14:textId="77777777" w:rsidR="00564C22" w:rsidRDefault="009B1AF1" w:rsidP="00564C22">
      <w:pPr>
        <w:pStyle w:val="Code"/>
        <w:spacing w:line="259" w:lineRule="auto"/>
      </w:pPr>
      <w:r>
        <w:rPr>
          <w:color w:val="31849B" w:themeColor="accent5" w:themeShade="BF"/>
        </w:rPr>
        <w:t xml:space="preserve">  "properties"</w:t>
      </w:r>
      <w:r>
        <w:t>: {</w:t>
      </w:r>
    </w:p>
    <w:p w14:paraId="0EA5CB47" w14:textId="77777777" w:rsidR="00564C22" w:rsidRDefault="009B1AF1" w:rsidP="00564C22">
      <w:pPr>
        <w:pStyle w:val="Code"/>
        <w:spacing w:line="259" w:lineRule="auto"/>
      </w:pPr>
      <w:r>
        <w:rPr>
          <w:color w:val="31849B" w:themeColor="accent5" w:themeShade="BF"/>
        </w:rPr>
        <w:t xml:space="preserve">    "profile"</w:t>
      </w:r>
      <w:r>
        <w:t>: {</w:t>
      </w:r>
    </w:p>
    <w:p w14:paraId="09742EB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9303C94" w14:textId="77777777" w:rsidR="00564C22" w:rsidRDefault="009B1AF1" w:rsidP="00564C22">
      <w:pPr>
        <w:pStyle w:val="Code"/>
        <w:spacing w:line="259" w:lineRule="auto"/>
      </w:pPr>
      <w:r>
        <w:rPr>
          <w:color w:val="31849B" w:themeColor="accent5" w:themeShade="BF"/>
        </w:rPr>
        <w:t xml:space="preserve">      "items"</w:t>
      </w:r>
      <w:r>
        <w:t>: {</w:t>
      </w:r>
    </w:p>
    <w:p w14:paraId="5A90D26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0E4B50E" w14:textId="77777777" w:rsidR="00564C22" w:rsidRDefault="009B1AF1" w:rsidP="00564C22">
      <w:pPr>
        <w:pStyle w:val="Code"/>
        <w:spacing w:line="259" w:lineRule="auto"/>
      </w:pPr>
      <w:r>
        <w:t xml:space="preserve">      }</w:t>
      </w:r>
    </w:p>
    <w:p w14:paraId="61028252" w14:textId="77777777" w:rsidR="00564C22" w:rsidRDefault="009B1AF1" w:rsidP="00564C22">
      <w:pPr>
        <w:pStyle w:val="Code"/>
        <w:spacing w:line="259" w:lineRule="auto"/>
      </w:pPr>
      <w:r>
        <w:t xml:space="preserve">    },</w:t>
      </w:r>
    </w:p>
    <w:p w14:paraId="384E7263" w14:textId="77777777" w:rsidR="00564C22" w:rsidRDefault="009B1AF1" w:rsidP="00564C22">
      <w:pPr>
        <w:pStyle w:val="Code"/>
        <w:spacing w:line="259" w:lineRule="auto"/>
      </w:pPr>
      <w:r>
        <w:rPr>
          <w:color w:val="31849B" w:themeColor="accent5" w:themeShade="BF"/>
        </w:rPr>
        <w:t xml:space="preserve">    "reqID"</w:t>
      </w:r>
      <w:r>
        <w:t>: {</w:t>
      </w:r>
    </w:p>
    <w:p w14:paraId="348702C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A834D36" w14:textId="77777777" w:rsidR="00564C22" w:rsidRDefault="009B1AF1" w:rsidP="00564C22">
      <w:pPr>
        <w:pStyle w:val="Code"/>
        <w:spacing w:line="259" w:lineRule="auto"/>
      </w:pPr>
      <w:r>
        <w:t xml:space="preserve">    },</w:t>
      </w:r>
    </w:p>
    <w:p w14:paraId="5A35E92E" w14:textId="77777777" w:rsidR="00564C22" w:rsidRDefault="009B1AF1" w:rsidP="00564C22">
      <w:pPr>
        <w:pStyle w:val="Code"/>
        <w:spacing w:line="259" w:lineRule="auto"/>
      </w:pPr>
      <w:r>
        <w:rPr>
          <w:color w:val="31849B" w:themeColor="accent5" w:themeShade="BF"/>
        </w:rPr>
        <w:t xml:space="preserve">    "claimedIdentity"</w:t>
      </w:r>
      <w:r>
        <w:t>: {</w:t>
      </w:r>
    </w:p>
    <w:p w14:paraId="613F7E5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5BDFFB98" w14:textId="77777777" w:rsidR="00564C22" w:rsidRDefault="009B1AF1" w:rsidP="00564C22">
      <w:pPr>
        <w:pStyle w:val="Code"/>
        <w:spacing w:line="259" w:lineRule="auto"/>
      </w:pPr>
      <w:r>
        <w:t xml:space="preserve">    }</w:t>
      </w:r>
    </w:p>
    <w:p w14:paraId="3AC3E470" w14:textId="77777777" w:rsidR="00564C22" w:rsidRDefault="009B1AF1" w:rsidP="00564C22">
      <w:pPr>
        <w:pStyle w:val="Code"/>
        <w:spacing w:line="259" w:lineRule="auto"/>
      </w:pPr>
      <w:r>
        <w:lastRenderedPageBreak/>
        <w:t xml:space="preserve">  }</w:t>
      </w:r>
    </w:p>
    <w:p w14:paraId="081F7DF3" w14:textId="77777777" w:rsidR="00564C22" w:rsidRDefault="009B1AF1" w:rsidP="00564C22">
      <w:pPr>
        <w:pStyle w:val="Code"/>
        <w:spacing w:line="259" w:lineRule="auto"/>
      </w:pPr>
      <w:r>
        <w:t>}</w:t>
      </w:r>
    </w:p>
    <w:p w14:paraId="3B2F7DEA" w14:textId="77777777" w:rsidR="00564C22" w:rsidRDefault="00564C22" w:rsidP="00564C22"/>
    <w:p w14:paraId="27FE3B0C" w14:textId="77777777" w:rsidR="00564C22" w:rsidRDefault="009B1AF1" w:rsidP="00564C22">
      <w:pPr>
        <w:pStyle w:val="berschrift4"/>
      </w:pPr>
      <w:bookmarkStart w:id="1816" w:name="_Toc8331964"/>
      <w:r>
        <w:t>PendingRequest – XML Syntax</w:t>
      </w:r>
      <w:bookmarkEnd w:id="1816"/>
    </w:p>
    <w:p w14:paraId="5F2C084F" w14:textId="77777777" w:rsidR="00564C22" w:rsidRPr="5404FA76" w:rsidRDefault="009B1AF1" w:rsidP="00564C22">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14:paraId="3747AD72" w14:textId="77777777" w:rsidR="00564C22" w:rsidRDefault="009B1AF1" w:rsidP="00564C22">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3D5B3B9"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14:paraId="485C9AB8" w14:textId="77777777" w:rsidR="00564C22" w:rsidRDefault="009B1AF1" w:rsidP="00564C22">
      <w:pPr>
        <w:pStyle w:val="Code"/>
      </w:pPr>
      <w:r>
        <w:rPr>
          <w:color w:val="31849B" w:themeColor="accent5" w:themeShade="BF"/>
        </w:rPr>
        <w:t xml:space="preserve">  &lt;xs:complexContent&gt;</w:t>
      </w:r>
    </w:p>
    <w:p w14:paraId="23A86EDF"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0FB21551" w14:textId="77777777" w:rsidR="00564C22" w:rsidRDefault="009B1AF1" w:rsidP="00564C22">
      <w:pPr>
        <w:pStyle w:val="Code"/>
      </w:pPr>
      <w:r>
        <w:rPr>
          <w:color w:val="31849B" w:themeColor="accent5" w:themeShade="BF"/>
        </w:rPr>
        <w:t xml:space="preserve">      &lt;xs:sequence&gt;</w:t>
      </w:r>
    </w:p>
    <w:p w14:paraId="3DE86F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91078D1" w14:textId="77777777" w:rsidR="00564C22" w:rsidRDefault="009B1AF1" w:rsidP="00564C22">
      <w:pPr>
        <w:pStyle w:val="Code"/>
      </w:pPr>
      <w:r>
        <w:rPr>
          <w:color w:val="31849B" w:themeColor="accent5" w:themeShade="BF"/>
        </w:rPr>
        <w:t xml:space="preserve">      &lt;/xs:sequence&gt;</w:t>
      </w:r>
    </w:p>
    <w:p w14:paraId="27F7BC46" w14:textId="77777777" w:rsidR="00564C22" w:rsidRDefault="009B1AF1" w:rsidP="00564C22">
      <w:pPr>
        <w:pStyle w:val="Code"/>
      </w:pPr>
      <w:r>
        <w:rPr>
          <w:color w:val="31849B" w:themeColor="accent5" w:themeShade="BF"/>
        </w:rPr>
        <w:t xml:space="preserve">    &lt;/xs:extension&gt;</w:t>
      </w:r>
    </w:p>
    <w:p w14:paraId="65FE94CE" w14:textId="77777777" w:rsidR="00564C22" w:rsidRDefault="009B1AF1" w:rsidP="00564C22">
      <w:pPr>
        <w:pStyle w:val="Code"/>
      </w:pPr>
      <w:r>
        <w:rPr>
          <w:color w:val="31849B" w:themeColor="accent5" w:themeShade="BF"/>
        </w:rPr>
        <w:t xml:space="preserve">  &lt;/xs:complexContent&gt;</w:t>
      </w:r>
    </w:p>
    <w:p w14:paraId="729F98B2" w14:textId="77777777" w:rsidR="00564C22" w:rsidRDefault="009B1AF1" w:rsidP="00564C22">
      <w:pPr>
        <w:pStyle w:val="Code"/>
      </w:pPr>
      <w:r>
        <w:rPr>
          <w:color w:val="31849B" w:themeColor="accent5" w:themeShade="BF"/>
        </w:rPr>
        <w:t>&lt;/xs:complexType&gt;</w:t>
      </w:r>
    </w:p>
    <w:p w14:paraId="6FB1DA2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14:paraId="150ADCD1" w14:textId="77777777" w:rsidR="006D31DB" w:rsidRDefault="009B1AF1" w:rsidP="00564C22">
      <w:pPr>
        <w:pStyle w:val="berschrift2"/>
      </w:pPr>
      <w:bookmarkStart w:id="1817" w:name="_Toc8331965"/>
      <w:r>
        <w:t>Optional data structures defined in this document</w:t>
      </w:r>
      <w:bookmarkEnd w:id="1817"/>
    </w:p>
    <w:p w14:paraId="5CC5FEE3"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32D036D0" w14:textId="77777777" w:rsidR="00564C22" w:rsidRDefault="00564C22" w:rsidP="00564C22"/>
    <w:p w14:paraId="78D39610" w14:textId="77777777" w:rsidR="00564C22" w:rsidRDefault="009B1AF1" w:rsidP="00564C22">
      <w:pPr>
        <w:pStyle w:val="berschrift3"/>
      </w:pPr>
      <w:bookmarkStart w:id="1818" w:name="_RefCompDACDADA1"/>
      <w:bookmarkStart w:id="1819" w:name="_Toc8331966"/>
      <w:r>
        <w:t>Component RequestID</w:t>
      </w:r>
      <w:bookmarkEnd w:id="1818"/>
      <w:bookmarkEnd w:id="1819"/>
    </w:p>
    <w:p w14:paraId="6830CF1C" w14:textId="77777777" w:rsidR="00564C22" w:rsidRDefault="00564C22" w:rsidP="00564C22"/>
    <w:p w14:paraId="33864335" w14:textId="77777777" w:rsidR="00564C22" w:rsidRDefault="009B1AF1" w:rsidP="00564C22">
      <w:r>
        <w:t>Below follows a list of the sub-components that constitute this component:</w:t>
      </w:r>
    </w:p>
    <w:p w14:paraId="40CD2085" w14:textId="77777777" w:rsidR="00564C22" w:rsidRDefault="009B1AF1" w:rsidP="00564C22">
      <w:pPr>
        <w:pStyle w:val="Member"/>
      </w:pPr>
      <w:r>
        <w:t xml:space="preserve">The </w:t>
      </w:r>
      <w:r w:rsidRPr="35C1378D">
        <w:rPr>
          <w:rStyle w:val="Datatype"/>
        </w:rPr>
        <w:t>value</w:t>
      </w:r>
      <w:r>
        <w:t xml:space="preserve"> element MUST contain one instance of a string. </w:t>
      </w:r>
    </w:p>
    <w:p w14:paraId="1865671C" w14:textId="77777777" w:rsidR="00564C22" w:rsidRDefault="009B1AF1" w:rsidP="00564C22">
      <w:pPr>
        <w:pStyle w:val="berschrift4"/>
      </w:pPr>
      <w:bookmarkStart w:id="1820" w:name="_Toc8331967"/>
      <w:r>
        <w:t>RequestID – JSON Syntax</w:t>
      </w:r>
      <w:bookmarkEnd w:id="1820"/>
    </w:p>
    <w:p w14:paraId="05315A04"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14:paraId="515711CF" w14:textId="77777777" w:rsidR="00564C22" w:rsidRDefault="00564C22" w:rsidP="00564C22"/>
    <w:p w14:paraId="1453218C" w14:textId="77777777" w:rsidR="00564C22" w:rsidRDefault="009B1AF1" w:rsidP="00564C22">
      <w:pPr>
        <w:pStyle w:val="berschrift4"/>
      </w:pPr>
      <w:bookmarkStart w:id="1821" w:name="_Toc8331968"/>
      <w:r>
        <w:t>RequestID – XML Syntax</w:t>
      </w:r>
      <w:bookmarkEnd w:id="1821"/>
    </w:p>
    <w:p w14:paraId="543AA830" w14:textId="77777777" w:rsidR="00564C22" w:rsidRPr="5404FA76" w:rsidRDefault="009B1AF1" w:rsidP="00564C22">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14:paraId="69531958" w14:textId="77777777" w:rsidR="00564C22" w:rsidRDefault="009B1AF1" w:rsidP="00564C22">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40031FE" w14:textId="77777777" w:rsidR="00564C22" w:rsidRDefault="009B1AF1" w:rsidP="00564C22">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14:paraId="068A9BC4"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0E86746A" w14:textId="77777777" w:rsidR="00564C22" w:rsidRDefault="009B1AF1" w:rsidP="00564C22">
      <w:pPr>
        <w:pStyle w:val="Code"/>
      </w:pPr>
      <w:r>
        <w:rPr>
          <w:color w:val="31849B" w:themeColor="accent5" w:themeShade="BF"/>
        </w:rPr>
        <w:t>&lt;/xs:simpleType&gt;</w:t>
      </w:r>
    </w:p>
    <w:p w14:paraId="572CC18D"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p>
    <w:p w14:paraId="6B0A1D28" w14:textId="77777777" w:rsidR="00564C22" w:rsidRDefault="009B1AF1" w:rsidP="00564C22">
      <w:pPr>
        <w:pStyle w:val="berschrift3"/>
      </w:pPr>
      <w:bookmarkStart w:id="1822" w:name="_RefComp854EF302"/>
      <w:bookmarkStart w:id="1823" w:name="_Toc8331969"/>
      <w:r>
        <w:lastRenderedPageBreak/>
        <w:t>Component ResponseID</w:t>
      </w:r>
      <w:bookmarkEnd w:id="1822"/>
      <w:bookmarkEnd w:id="1823"/>
    </w:p>
    <w:p w14:paraId="7E0D66B0" w14:textId="77777777" w:rsidR="00564C22" w:rsidRDefault="00564C22" w:rsidP="00564C22"/>
    <w:p w14:paraId="63296226" w14:textId="77777777" w:rsidR="00564C22" w:rsidRDefault="009B1AF1" w:rsidP="00564C22">
      <w:r>
        <w:t>Below follows a list of the sub-components that constitute this component:</w:t>
      </w:r>
    </w:p>
    <w:p w14:paraId="45A74184" w14:textId="77777777" w:rsidR="00564C22" w:rsidRDefault="009B1AF1" w:rsidP="00564C22">
      <w:pPr>
        <w:pStyle w:val="Member"/>
      </w:pPr>
      <w:r>
        <w:t xml:space="preserve">The </w:t>
      </w:r>
      <w:r w:rsidRPr="35C1378D">
        <w:rPr>
          <w:rStyle w:val="Datatype"/>
        </w:rPr>
        <w:t>value</w:t>
      </w:r>
      <w:r>
        <w:t xml:space="preserve"> element MUST contain one instance of a string. </w:t>
      </w:r>
    </w:p>
    <w:p w14:paraId="3C894C81" w14:textId="77777777" w:rsidR="00564C22" w:rsidRDefault="009B1AF1" w:rsidP="00564C22">
      <w:pPr>
        <w:pStyle w:val="berschrift4"/>
      </w:pPr>
      <w:bookmarkStart w:id="1824" w:name="_Toc8331970"/>
      <w:r>
        <w:t>ResponseID – JSON Syntax</w:t>
      </w:r>
      <w:bookmarkEnd w:id="1824"/>
    </w:p>
    <w:p w14:paraId="7A48CBC0"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14:paraId="55BD6B40" w14:textId="77777777" w:rsidR="00564C22" w:rsidRDefault="00564C22" w:rsidP="00564C22"/>
    <w:p w14:paraId="5EC862AB" w14:textId="77777777" w:rsidR="00564C22" w:rsidRDefault="009B1AF1" w:rsidP="00564C22">
      <w:pPr>
        <w:pStyle w:val="berschrift4"/>
      </w:pPr>
      <w:bookmarkStart w:id="1825" w:name="_Toc8331971"/>
      <w:r>
        <w:t>ResponseID – XML Syntax</w:t>
      </w:r>
      <w:bookmarkEnd w:id="1825"/>
    </w:p>
    <w:p w14:paraId="487E33F4" w14:textId="77777777" w:rsidR="00564C22" w:rsidRPr="5404FA76" w:rsidRDefault="009B1AF1" w:rsidP="00564C22">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14:paraId="2C9BFED2" w14:textId="77777777" w:rsidR="00564C22" w:rsidRDefault="009B1AF1" w:rsidP="00564C22">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78B7655" w14:textId="77777777" w:rsidR="00564C22" w:rsidRDefault="009B1AF1" w:rsidP="00564C22">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14:paraId="3C4795FD"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2151CF2C" w14:textId="77777777" w:rsidR="00564C22" w:rsidRDefault="009B1AF1" w:rsidP="00564C22">
      <w:pPr>
        <w:pStyle w:val="Code"/>
      </w:pPr>
      <w:r>
        <w:rPr>
          <w:color w:val="31849B" w:themeColor="accent5" w:themeShade="BF"/>
        </w:rPr>
        <w:t>&lt;/xs:simpleType&gt;</w:t>
      </w:r>
    </w:p>
    <w:p w14:paraId="5A8590A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14:paraId="510BC71D" w14:textId="77777777" w:rsidR="00564C22" w:rsidRDefault="009B1AF1" w:rsidP="00564C22">
      <w:pPr>
        <w:pStyle w:val="berschrift3"/>
      </w:pPr>
      <w:bookmarkStart w:id="1826" w:name="_RefCompE88C5C04"/>
      <w:bookmarkStart w:id="1827" w:name="_Toc8331972"/>
      <w:r>
        <w:t>Component OptionalInputsBase</w:t>
      </w:r>
      <w:bookmarkEnd w:id="1826"/>
      <w:bookmarkEnd w:id="1827"/>
    </w:p>
    <w:p w14:paraId="4BE278F4" w14:textId="77777777" w:rsidR="00564C22" w:rsidRDefault="001725A5" w:rsidP="00564C22">
      <w:r w:rsidRPr="003A06D0">
        <w:t xml:space="preserve">The </w:t>
      </w:r>
      <w:r w:rsidRPr="003A06D0">
        <w:rPr>
          <w:rFonts w:ascii="Courier New" w:eastAsia="Courier New" w:hAnsi="Courier New" w:cs="Courier New"/>
          <w:lang w:val="en-GB"/>
        </w:rPr>
        <w:t>OptionalInputsBase</w:t>
      </w:r>
      <w:r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00EF78A5">
        <w:rPr>
          <w:rStyle w:val="Datatype"/>
          <w:lang w:val="en-GB"/>
        </w:rPr>
        <w:t xml:space="preserve"> </w:t>
      </w:r>
      <w:r w:rsidRPr="003A06D0">
        <w:t xml:space="preserve">All request messages can contain an </w:t>
      </w:r>
      <w:r w:rsidRPr="003A06D0">
        <w:rPr>
          <w:rStyle w:val="Datatype"/>
          <w:lang w:val="en-GB"/>
        </w:rPr>
        <w:t>OptionalInputSign</w:t>
      </w:r>
      <w:r w:rsidRPr="003A06D0">
        <w:t xml:space="preserve"> or </w:t>
      </w:r>
      <w:r w:rsidRPr="003A06D0">
        <w:rPr>
          <w:rStyle w:val="Datatype"/>
          <w:lang w:val="en-GB"/>
        </w:rPr>
        <w:t>OptionalInputVerify</w:t>
      </w:r>
      <w:r w:rsidRPr="003A06D0">
        <w:t xml:space="preserve"> element depending on the method called. The </w:t>
      </w:r>
      <w:r w:rsidRPr="003A06D0">
        <w:rPr>
          <w:rFonts w:ascii="Courier New" w:eastAsia="Courier New" w:hAnsi="Courier New" w:cs="Courier New"/>
          <w:lang w:val="en-GB"/>
        </w:rPr>
        <w:t>OptionalInputsBase</w:t>
      </w:r>
      <w:r w:rsidRPr="003A06D0">
        <w:t xml:space="preserve"> component defines the elements that are common to all optional inputs defined in this document. Several optional inputs are defined in this document, and profiles can define additional ones.</w:t>
      </w:r>
    </w:p>
    <w:p w14:paraId="4A47052D" w14:textId="77777777" w:rsidR="00564C22" w:rsidRDefault="009B1AF1" w:rsidP="00564C22">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14:paraId="219E75B4" w14:textId="77777777" w:rsidR="00564C22" w:rsidRDefault="009B1AF1" w:rsidP="00564C22">
      <w:r>
        <w:t>Below follows a list of the sub-components that constitute this component:</w:t>
      </w:r>
    </w:p>
    <w:p w14:paraId="57163283" w14:textId="77777777" w:rsidR="00564C22" w:rsidRDefault="009B1AF1" w:rsidP="00564C22">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indicates the identity of the client who is making a request. The server may use this to parameterize any aspect of its processing. Profiles that make use of this element MUST define its semantics.</w:t>
      </w:r>
    </w:p>
    <w:p w14:paraId="099CA74E" w14:textId="77777777" w:rsidR="00564C22" w:rsidRDefault="009B1AF1" w:rsidP="00564C22">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provides a mechanism for transporting XML schemas required for validating an XML document along with the request message.</w:t>
      </w:r>
    </w:p>
    <w:p w14:paraId="59CB1B66" w14:textId="77777777" w:rsidR="00564C22" w:rsidRDefault="009B1AF1" w:rsidP="00564C22">
      <w:pPr>
        <w:pStyle w:val="Member"/>
      </w:pPr>
      <w:r>
        <w:t xml:space="preserve">The OPTIONAL </w:t>
      </w:r>
      <w:r w:rsidRPr="35C1378D">
        <w:rPr>
          <w:rStyle w:val="Datatype"/>
        </w:rPr>
        <w:t>AddTimestamp</w:t>
      </w:r>
      <w:r>
        <w:t xml:space="preserve"> element, if present, MAY occur zero or more times containing a URI. </w:t>
      </w:r>
      <w:r w:rsidRPr="003A06D0">
        <w:t xml:space="preserve">The </w:t>
      </w:r>
      <w:r w:rsidRPr="003A06D0">
        <w:rPr>
          <w:rStyle w:val="Datatype"/>
          <w:lang w:val="en-GB"/>
        </w:rPr>
        <w:t>AddTimestamp</w:t>
      </w:r>
      <w:r w:rsidRPr="003A06D0">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t>defines procedures for handling standalone timestamps.</w:t>
      </w:r>
    </w:p>
    <w:p w14:paraId="5FE6FD82" w14:textId="77777777" w:rsidR="00564C22" w:rsidRDefault="009B1AF1" w:rsidP="00564C22">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p>
    <w:p w14:paraId="3B983BD1" w14:textId="77777777" w:rsidR="00564C22" w:rsidRDefault="009B1AF1" w:rsidP="00564C22">
      <w:pPr>
        <w:pStyle w:val="Member"/>
      </w:pPr>
      <w:r>
        <w:t xml:space="preserve">The OPTIONAL </w:t>
      </w:r>
      <w:r w:rsidRPr="35C1378D">
        <w:rPr>
          <w:rStyle w:val="Datatype"/>
        </w:rPr>
        <w:t>Nonce</w:t>
      </w:r>
      <w:r>
        <w:t xml:space="preserve"> element, if present, MUST contain an integer. </w:t>
      </w:r>
      <w:r w:rsidR="001F57CC" w:rsidRPr="003A06D0">
        <w:rPr>
          <w:lang w:val="en-GB"/>
        </w:rPr>
        <w:t>The Nonce element MAY be used to provide a large random number to enable the client correlate a timestamp request with the response.</w:t>
      </w:r>
    </w:p>
    <w:p w14:paraId="5A3BA7BA" w14:textId="77777777" w:rsidR="00564C22" w:rsidRDefault="009B1AF1" w:rsidP="00564C22">
      <w:pPr>
        <w:pStyle w:val="berschrift4"/>
      </w:pPr>
      <w:bookmarkStart w:id="1828" w:name="_Toc8331973"/>
      <w:r>
        <w:t>OptionalInputsBase – JSON Syntax</w:t>
      </w:r>
      <w:bookmarkEnd w:id="1828"/>
    </w:p>
    <w:p w14:paraId="3D9E6C81"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14:paraId="01B553DA" w14:textId="77777777" w:rsidR="00564C22" w:rsidRDefault="00564C22" w:rsidP="00564C22"/>
    <w:p w14:paraId="245E9482" w14:textId="77777777" w:rsidR="00564C22" w:rsidRDefault="009B1AF1" w:rsidP="00564C22">
      <w:pPr>
        <w:pStyle w:val="berschrift4"/>
      </w:pPr>
      <w:bookmarkStart w:id="1829" w:name="_Toc8331974"/>
      <w:r>
        <w:t>OptionalInputsBase – XML Syntax</w:t>
      </w:r>
      <w:bookmarkEnd w:id="1829"/>
    </w:p>
    <w:p w14:paraId="5B740F8D" w14:textId="77777777" w:rsidR="00564C22" w:rsidRPr="5404FA76" w:rsidRDefault="009B1AF1" w:rsidP="00564C22">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14:paraId="0E857A47" w14:textId="77777777" w:rsidR="00564C22" w:rsidRDefault="009B1AF1" w:rsidP="00564C22">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1B0B868"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39F339D" w14:textId="77777777" w:rsidR="00564C22" w:rsidRDefault="009B1AF1" w:rsidP="00564C22">
      <w:pPr>
        <w:pStyle w:val="Code"/>
      </w:pPr>
      <w:r>
        <w:rPr>
          <w:color w:val="31849B" w:themeColor="accent5" w:themeShade="BF"/>
        </w:rPr>
        <w:t xml:space="preserve">  &lt;xs:complexContent&gt;</w:t>
      </w:r>
    </w:p>
    <w:p w14:paraId="6D8BF2F6"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14:paraId="2CF4BAE8" w14:textId="77777777" w:rsidR="00564C22" w:rsidRDefault="009B1AF1" w:rsidP="00564C22">
      <w:pPr>
        <w:pStyle w:val="Code"/>
      </w:pPr>
      <w:r>
        <w:rPr>
          <w:color w:val="31849B" w:themeColor="accent5" w:themeShade="BF"/>
        </w:rPr>
        <w:t xml:space="preserve">      &lt;xs:sequence&gt;</w:t>
      </w:r>
    </w:p>
    <w:p w14:paraId="43B333B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CD3E0B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76112F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216DF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78372B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D4D136" w14:textId="77777777" w:rsidR="00564C22" w:rsidRDefault="009B1AF1" w:rsidP="00564C22">
      <w:pPr>
        <w:pStyle w:val="Code"/>
      </w:pPr>
      <w:r>
        <w:rPr>
          <w:color w:val="31849B" w:themeColor="accent5" w:themeShade="BF"/>
        </w:rPr>
        <w:t xml:space="preserve">      &lt;/xs:sequence&gt;</w:t>
      </w:r>
    </w:p>
    <w:p w14:paraId="276AF2B0" w14:textId="77777777" w:rsidR="00564C22" w:rsidRDefault="009B1AF1" w:rsidP="00564C22">
      <w:pPr>
        <w:pStyle w:val="Code"/>
      </w:pPr>
      <w:r>
        <w:rPr>
          <w:color w:val="31849B" w:themeColor="accent5" w:themeShade="BF"/>
        </w:rPr>
        <w:t xml:space="preserve">    &lt;/xs:extension&gt;</w:t>
      </w:r>
    </w:p>
    <w:p w14:paraId="4CED1D42" w14:textId="77777777" w:rsidR="00564C22" w:rsidRDefault="009B1AF1" w:rsidP="00564C22">
      <w:pPr>
        <w:pStyle w:val="Code"/>
      </w:pPr>
      <w:r>
        <w:rPr>
          <w:color w:val="31849B" w:themeColor="accent5" w:themeShade="BF"/>
        </w:rPr>
        <w:t xml:space="preserve">  &lt;/xs:complexContent&gt;</w:t>
      </w:r>
    </w:p>
    <w:p w14:paraId="3F884637" w14:textId="77777777" w:rsidR="00564C22" w:rsidRDefault="009B1AF1" w:rsidP="00564C22">
      <w:pPr>
        <w:pStyle w:val="Code"/>
      </w:pPr>
      <w:r>
        <w:rPr>
          <w:color w:val="31849B" w:themeColor="accent5" w:themeShade="BF"/>
        </w:rPr>
        <w:t>&lt;/xs:complexType&gt;</w:t>
      </w:r>
    </w:p>
    <w:p w14:paraId="69FA92A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14:paraId="4CD824D9" w14:textId="77777777" w:rsidR="00564C22" w:rsidRDefault="009B1AF1" w:rsidP="00564C22">
      <w:pPr>
        <w:pStyle w:val="berschrift3"/>
      </w:pPr>
      <w:bookmarkStart w:id="1830" w:name="_RefComp84D46F92"/>
      <w:bookmarkStart w:id="1831" w:name="_Toc8331975"/>
      <w:r>
        <w:lastRenderedPageBreak/>
        <w:t>Component OptionalInputsSign</w:t>
      </w:r>
      <w:bookmarkEnd w:id="1830"/>
      <w:bookmarkEnd w:id="1831"/>
    </w:p>
    <w:p w14:paraId="1B0A6410" w14:textId="77777777" w:rsidR="00564C22" w:rsidRDefault="001725A5" w:rsidP="00564C22">
      <w:r w:rsidRPr="003A06D0">
        <w:t xml:space="preserve">The </w:t>
      </w:r>
      <w:r w:rsidRPr="003A06D0">
        <w:rPr>
          <w:rFonts w:ascii="Courier New" w:eastAsia="Courier New" w:hAnsi="Courier New" w:cs="Courier New"/>
          <w:lang w:val="en-GB"/>
        </w:rPr>
        <w:t>OptionalInputsSign</w:t>
      </w:r>
      <w:r w:rsidRPr="003A06D0">
        <w:t xml:space="preserve"> component defines a set of additional inputs associated with the processing of a signing </w:t>
      </w:r>
      <w:r w:rsidR="005A05CB" w:rsidRPr="003A06D0">
        <w:t>request. The</w:t>
      </w:r>
      <w:r w:rsidRPr="003A06D0">
        <w:t xml:space="preserv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14:paraId="78AD7B5F" w14:textId="77777777" w:rsidR="00564C22" w:rsidRDefault="009B1AF1" w:rsidP="00564C22">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3262E93E" w14:textId="77777777" w:rsidR="00564C22" w:rsidRDefault="009B1AF1" w:rsidP="00564C22">
      <w:r>
        <w:t>Below follows a list of the sub-components that constitute this component:</w:t>
      </w:r>
    </w:p>
    <w:p w14:paraId="179AC193" w14:textId="77777777" w:rsidR="00564C22" w:rsidRDefault="009B1AF1" w:rsidP="00564C22">
      <w:pPr>
        <w:pStyle w:val="Member"/>
      </w:pPr>
      <w:r>
        <w:lastRenderedPageBreak/>
        <w:t xml:space="preserve">The OPTIONAL </w:t>
      </w:r>
      <w:r w:rsidRPr="35C1378D">
        <w:rPr>
          <w:rStyle w:val="Datatype"/>
        </w:rPr>
        <w:t>SignatureType</w:t>
      </w:r>
      <w:r>
        <w:t xml:space="preserve"> element, if present, MUST contain a URI. </w:t>
      </w:r>
      <w:r w:rsidRPr="003A06D0">
        <w:t xml:space="preserve">The </w:t>
      </w:r>
      <w:r w:rsidRPr="003A06D0">
        <w:rPr>
          <w:rStyle w:val="Datatype"/>
          <w:lang w:val="en-GB"/>
        </w:rPr>
        <w:t>SignatureType</w:t>
      </w:r>
      <w:r w:rsidRPr="003A06D0">
        <w:t xml:space="preserve"> element indicates the type of signature or timestamp to produce (such as a XML signature, a XML timestamp, a RFC 3161 timestamp, a CMS signature, etc.). See section 7.1 for some URI references that MAY be used as the value of this element.</w:t>
      </w:r>
    </w:p>
    <w:p w14:paraId="2700D3E9" w14:textId="77777777" w:rsidR="00564C22" w:rsidRDefault="009B1AF1" w:rsidP="00564C22">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r w:rsidRPr="003A06D0">
        <w:t>This element gives a hint regarding the target audience of the requested signature.</w:t>
      </w:r>
    </w:p>
    <w:p w14:paraId="65CE4B43" w14:textId="77777777" w:rsidR="00564C22" w:rsidRDefault="009B1AF1" w:rsidP="00564C22">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r w:rsidRPr="003A06D0">
        <w:t xml:space="preserve">The </w:t>
      </w:r>
      <w:r w:rsidRPr="003A06D0">
        <w:rPr>
          <w:rStyle w:val="Datatype"/>
          <w:lang w:val="en-GB"/>
        </w:rPr>
        <w:t xml:space="preserve">KeySelector </w:t>
      </w:r>
      <w:r w:rsidRPr="003A06D0">
        <w:t xml:space="preserve">provides details which key or sets of keys the client is expecting to be used. </w:t>
      </w:r>
    </w:p>
    <w:p w14:paraId="362A3D54" w14:textId="77777777" w:rsidR="00564C22" w:rsidRDefault="009B1AF1" w:rsidP="00564C22">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r w:rsidRPr="003A06D0">
        <w:t xml:space="preserve">The </w:t>
      </w:r>
      <w:r w:rsidRPr="003A06D0">
        <w:rPr>
          <w:rStyle w:val="Datatype"/>
          <w:lang w:val="en-GB"/>
        </w:rPr>
        <w:t>Properties</w:t>
      </w:r>
      <w:r w:rsidRPr="003A06D0">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p>
    <w:p w14:paraId="0D7FA040" w14:textId="77777777" w:rsidR="00564C22" w:rsidRDefault="009B1AF1" w:rsidP="00564C22">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r w:rsidRPr="003A06D0">
        <w:t xml:space="preserve">The </w:t>
      </w:r>
      <w:r w:rsidRPr="003A06D0">
        <w:rPr>
          <w:rStyle w:val="Datatype"/>
          <w:lang w:val="en-GB"/>
        </w:rPr>
        <w:t>IncludeObject</w:t>
      </w:r>
      <w:r w:rsidRPr="003A06D0">
        <w:t xml:space="preserve"> element is used to request the creation of an </w:t>
      </w:r>
      <w:r w:rsidR="005A05CB" w:rsidRPr="003A06D0">
        <w:t>XMLDSig</w:t>
      </w:r>
      <w:r w:rsidRPr="003A06D0">
        <w:t xml:space="preserve"> enveloping signature.</w:t>
      </w:r>
    </w:p>
    <w:p w14:paraId="74337DD4" w14:textId="77777777" w:rsidR="00564C22" w:rsidRDefault="009B1AF1" w:rsidP="00564C22">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r w:rsidRPr="003A06D0">
        <w:t xml:space="preserve"> If the value of the </w:t>
      </w:r>
      <w:r w:rsidRPr="003A06D0">
        <w:rPr>
          <w:rStyle w:val="Datatype"/>
          <w:lang w:val="en-GB"/>
        </w:rPr>
        <w:t>IncludeEContent</w:t>
      </w:r>
      <w:r w:rsidRPr="003A06D0">
        <w:t xml:space="preserve"> is </w:t>
      </w:r>
      <w:r w:rsidRPr="003A06D0">
        <w:rPr>
          <w:rStyle w:val="Datatype"/>
          <w:lang w:val="en-GB"/>
        </w:rPr>
        <w:t xml:space="preserve">‘true’ </w:t>
      </w:r>
      <w:r w:rsidRPr="003A06D0">
        <w:t>a CMS signature includes enveloped (or ‘encapsulated’) content.</w:t>
      </w:r>
    </w:p>
    <w:p w14:paraId="766F3243" w14:textId="77777777" w:rsidR="00564C22" w:rsidRDefault="009B1AF1" w:rsidP="00564C22">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r w:rsidRPr="003A06D0">
        <w:t xml:space="preserve">The </w:t>
      </w:r>
      <w:r w:rsidRPr="003A06D0">
        <w:rPr>
          <w:rStyle w:val="Datatype"/>
          <w:lang w:val="en-GB"/>
        </w:rPr>
        <w:t>SignaturePlacement</w:t>
      </w:r>
      <w:r w:rsidRPr="003A06D0">
        <w:t xml:space="preserve"> element is used to request the creation of an </w:t>
      </w:r>
      <w:r w:rsidR="005A05CB" w:rsidRPr="003A06D0">
        <w:t>XMLDSig</w:t>
      </w:r>
      <w:r w:rsidRPr="003A06D0">
        <w:t xml:space="preserve"> enveloped signature placed within a document. The resulting document with the enveloped signature is placed in the optional output </w:t>
      </w:r>
      <w:r w:rsidRPr="003A06D0">
        <w:rPr>
          <w:rStyle w:val="Datatype"/>
          <w:lang w:val="en-GB"/>
        </w:rPr>
        <w:t>DocumentWithSignature</w:t>
      </w:r>
      <w:r w:rsidRPr="003A06D0">
        <w:t>.</w:t>
      </w:r>
    </w:p>
    <w:p w14:paraId="22E8251C" w14:textId="77777777" w:rsidR="00564C22" w:rsidRDefault="009B1AF1" w:rsidP="00564C22">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r w:rsidRPr="003A06D0">
        <w:t xml:space="preserve">The </w:t>
      </w:r>
      <w:r w:rsidRPr="003A06D0">
        <w:rPr>
          <w:rStyle w:val="Datatype"/>
          <w:lang w:val="en-GB"/>
        </w:rPr>
        <w:t>SignedReferences</w:t>
      </w:r>
      <w:r w:rsidRPr="003A06D0">
        <w:t xml:space="preserve"> element gives the client greater control over how the &lt;ds:Reference&gt; elements of a </w:t>
      </w:r>
      <w:r w:rsidR="005A05CB" w:rsidRPr="003A06D0">
        <w:t>XMLDSig</w:t>
      </w:r>
      <w:r w:rsidRPr="003A06D0">
        <w:t xml:space="preserve"> signature are formed.</w:t>
      </w:r>
    </w:p>
    <w:p w14:paraId="3EE464E2" w14:textId="77777777" w:rsidR="00564C22" w:rsidRDefault="009B1AF1" w:rsidP="00564C22">
      <w:pPr>
        <w:pStyle w:val="Member"/>
      </w:pPr>
      <w:r>
        <w:t xml:space="preserve">The OPTIONAL </w:t>
      </w:r>
      <w:r w:rsidRPr="35C1378D">
        <w:rPr>
          <w:rStyle w:val="Datatype"/>
        </w:rPr>
        <w:t>SignatureAlgorithm</w:t>
      </w:r>
      <w:r>
        <w:t xml:space="preserve"> element, if present, MUST contain a string. </w:t>
      </w:r>
      <w:r w:rsidRPr="003A06D0">
        <w:t xml:space="preserve">The </w:t>
      </w:r>
      <w:r w:rsidRPr="003A06D0">
        <w:rPr>
          <w:rStyle w:val="Datatype"/>
          <w:lang w:val="en-GB"/>
        </w:rPr>
        <w:t>SignatureAlgorithm</w:t>
      </w:r>
      <w:r w:rsidRPr="003A06D0">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xml:space="preserve">. The use of the </w:t>
      </w:r>
      <w:r w:rsidRPr="003A06D0">
        <w:rPr>
          <w:rStyle w:val="Datatype"/>
          <w:lang w:val="en-GB"/>
        </w:rPr>
        <w:t>SignatureAlgorithm</w:t>
      </w:r>
      <w:r w:rsidRPr="003A06D0">
        <w:t xml:space="preserve"> value is context specific, maybe different when requesting a CMS or XML signature. </w:t>
      </w:r>
    </w:p>
    <w:p w14:paraId="5AFF1767" w14:textId="77777777" w:rsidR="00564C22" w:rsidRDefault="009B1AF1" w:rsidP="00564C22">
      <w:pPr>
        <w:pStyle w:val="Member"/>
      </w:pPr>
      <w:r>
        <w:t xml:space="preserve">The OPTIONAL </w:t>
      </w:r>
      <w:r w:rsidRPr="35C1378D">
        <w:rPr>
          <w:rStyle w:val="Datatype"/>
        </w:rPr>
        <w:t>SignatureQualityLevel</w:t>
      </w:r>
      <w:r>
        <w:t xml:space="preserve"> element, if present, MUST contain a URI. </w:t>
      </w:r>
      <w:r w:rsidRPr="003A06D0">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p>
    <w:p w14:paraId="0731BA71" w14:textId="77777777" w:rsidR="00564C22" w:rsidRDefault="009B1AF1" w:rsidP="00564C22">
      <w:pPr>
        <w:pStyle w:val="berschrift4"/>
      </w:pPr>
      <w:bookmarkStart w:id="1832" w:name="_Toc8331976"/>
      <w:r>
        <w:t>OptionalInputsSign – JSON Syntax</w:t>
      </w:r>
      <w:bookmarkEnd w:id="1832"/>
    </w:p>
    <w:p w14:paraId="19CA235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14:paraId="7ABBAE54"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80ADA6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1BBCE9" w14:textId="77777777" w:rsidR="00564C22" w:rsidRDefault="009B1AF1" w:rsidP="00564C22">
            <w:pPr>
              <w:pStyle w:val="Beschriftung"/>
            </w:pPr>
            <w:r>
              <w:t>Element</w:t>
            </w:r>
          </w:p>
        </w:tc>
        <w:tc>
          <w:tcPr>
            <w:tcW w:w="4675" w:type="dxa"/>
          </w:tcPr>
          <w:p w14:paraId="7C2AFBC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7C34A0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69E08F" w14:textId="77777777" w:rsidR="00564C22" w:rsidRPr="002062A5" w:rsidRDefault="009B1AF1" w:rsidP="00564C22">
            <w:pPr>
              <w:pStyle w:val="Beschriftung"/>
              <w:rPr>
                <w:rStyle w:val="Datatype"/>
                <w:b w:val="0"/>
                <w:bCs w:val="0"/>
              </w:rPr>
            </w:pPr>
            <w:r w:rsidRPr="002062A5">
              <w:rPr>
                <w:rStyle w:val="Datatype"/>
              </w:rPr>
              <w:t>SignatureType</w:t>
            </w:r>
          </w:p>
        </w:tc>
        <w:tc>
          <w:tcPr>
            <w:tcW w:w="4675" w:type="dxa"/>
          </w:tcPr>
          <w:p w14:paraId="3FD8B5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564C22" w14:paraId="181342C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FB85C6" w14:textId="77777777" w:rsidR="00564C22" w:rsidRPr="002062A5" w:rsidRDefault="009B1AF1" w:rsidP="00564C22">
            <w:pPr>
              <w:pStyle w:val="Beschriftung"/>
              <w:rPr>
                <w:rStyle w:val="Datatype"/>
                <w:b w:val="0"/>
                <w:bCs w:val="0"/>
              </w:rPr>
            </w:pPr>
            <w:r w:rsidRPr="002062A5">
              <w:rPr>
                <w:rStyle w:val="Datatype"/>
              </w:rPr>
              <w:t>IntendedAudience</w:t>
            </w:r>
          </w:p>
        </w:tc>
        <w:tc>
          <w:tcPr>
            <w:tcW w:w="4675" w:type="dxa"/>
          </w:tcPr>
          <w:p w14:paraId="6147BC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564C22" w14:paraId="095BC6A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5F5050A" w14:textId="77777777" w:rsidR="00564C22" w:rsidRPr="002062A5" w:rsidRDefault="009B1AF1" w:rsidP="00564C22">
            <w:pPr>
              <w:pStyle w:val="Beschriftung"/>
              <w:rPr>
                <w:rStyle w:val="Datatype"/>
                <w:b w:val="0"/>
                <w:bCs w:val="0"/>
              </w:rPr>
            </w:pPr>
            <w:r w:rsidRPr="002062A5">
              <w:rPr>
                <w:rStyle w:val="Datatype"/>
              </w:rPr>
              <w:t>KeySelector</w:t>
            </w:r>
          </w:p>
        </w:tc>
        <w:tc>
          <w:tcPr>
            <w:tcW w:w="4675" w:type="dxa"/>
          </w:tcPr>
          <w:p w14:paraId="13CF0E1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564C22" w14:paraId="3A0DD1A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0E07652" w14:textId="77777777" w:rsidR="00564C22" w:rsidRPr="002062A5" w:rsidRDefault="009B1AF1" w:rsidP="00564C22">
            <w:pPr>
              <w:pStyle w:val="Beschriftung"/>
              <w:rPr>
                <w:rStyle w:val="Datatype"/>
                <w:b w:val="0"/>
                <w:bCs w:val="0"/>
              </w:rPr>
            </w:pPr>
            <w:r w:rsidRPr="002062A5">
              <w:rPr>
                <w:rStyle w:val="Datatype"/>
              </w:rPr>
              <w:t>Properties</w:t>
            </w:r>
          </w:p>
        </w:tc>
        <w:tc>
          <w:tcPr>
            <w:tcW w:w="4675" w:type="dxa"/>
          </w:tcPr>
          <w:p w14:paraId="5E27DB1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564C22" w14:paraId="6554FE7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F30157C" w14:textId="77777777" w:rsidR="00564C22" w:rsidRPr="002062A5" w:rsidRDefault="009B1AF1" w:rsidP="00564C22">
            <w:pPr>
              <w:pStyle w:val="Beschriftung"/>
              <w:rPr>
                <w:rStyle w:val="Datatype"/>
                <w:b w:val="0"/>
                <w:bCs w:val="0"/>
              </w:rPr>
            </w:pPr>
            <w:r w:rsidRPr="002062A5">
              <w:rPr>
                <w:rStyle w:val="Datatype"/>
              </w:rPr>
              <w:t>IncludeObject</w:t>
            </w:r>
          </w:p>
        </w:tc>
        <w:tc>
          <w:tcPr>
            <w:tcW w:w="4675" w:type="dxa"/>
          </w:tcPr>
          <w:p w14:paraId="32B5038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564C22" w14:paraId="4FBFCC2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8B35D26" w14:textId="77777777" w:rsidR="00564C22" w:rsidRPr="002062A5" w:rsidRDefault="009B1AF1" w:rsidP="00564C22">
            <w:pPr>
              <w:pStyle w:val="Beschriftung"/>
              <w:rPr>
                <w:rStyle w:val="Datatype"/>
                <w:b w:val="0"/>
                <w:bCs w:val="0"/>
              </w:rPr>
            </w:pPr>
            <w:r w:rsidRPr="002062A5">
              <w:rPr>
                <w:rStyle w:val="Datatype"/>
              </w:rPr>
              <w:t>IncludeEContent</w:t>
            </w:r>
          </w:p>
        </w:tc>
        <w:tc>
          <w:tcPr>
            <w:tcW w:w="4675" w:type="dxa"/>
          </w:tcPr>
          <w:p w14:paraId="6409319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564C22" w14:paraId="4E1713B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073E99" w14:textId="77777777" w:rsidR="00564C22" w:rsidRPr="002062A5" w:rsidRDefault="009B1AF1" w:rsidP="00564C22">
            <w:pPr>
              <w:pStyle w:val="Beschriftung"/>
              <w:rPr>
                <w:rStyle w:val="Datatype"/>
                <w:b w:val="0"/>
                <w:bCs w:val="0"/>
              </w:rPr>
            </w:pPr>
            <w:r w:rsidRPr="002062A5">
              <w:rPr>
                <w:rStyle w:val="Datatype"/>
              </w:rPr>
              <w:t>SignaturePlacement</w:t>
            </w:r>
          </w:p>
        </w:tc>
        <w:tc>
          <w:tcPr>
            <w:tcW w:w="4675" w:type="dxa"/>
          </w:tcPr>
          <w:p w14:paraId="0CF92BE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564C22" w14:paraId="76AAE9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65C2D8B" w14:textId="77777777" w:rsidR="00564C22" w:rsidRPr="002062A5" w:rsidRDefault="009B1AF1" w:rsidP="00564C22">
            <w:pPr>
              <w:pStyle w:val="Beschriftung"/>
              <w:rPr>
                <w:rStyle w:val="Datatype"/>
                <w:b w:val="0"/>
                <w:bCs w:val="0"/>
              </w:rPr>
            </w:pPr>
            <w:r w:rsidRPr="002062A5">
              <w:rPr>
                <w:rStyle w:val="Datatype"/>
              </w:rPr>
              <w:t>SignedReferences</w:t>
            </w:r>
          </w:p>
        </w:tc>
        <w:tc>
          <w:tcPr>
            <w:tcW w:w="4675" w:type="dxa"/>
          </w:tcPr>
          <w:p w14:paraId="794C141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564C22" w14:paraId="4AEBCA8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DD1ED0" w14:textId="77777777" w:rsidR="00564C22" w:rsidRPr="002062A5" w:rsidRDefault="009B1AF1" w:rsidP="00564C22">
            <w:pPr>
              <w:pStyle w:val="Beschriftung"/>
              <w:rPr>
                <w:rStyle w:val="Datatype"/>
                <w:b w:val="0"/>
                <w:bCs w:val="0"/>
              </w:rPr>
            </w:pPr>
            <w:r w:rsidRPr="002062A5">
              <w:rPr>
                <w:rStyle w:val="Datatype"/>
              </w:rPr>
              <w:t>SignatureAlgorithm</w:t>
            </w:r>
          </w:p>
        </w:tc>
        <w:tc>
          <w:tcPr>
            <w:tcW w:w="4675" w:type="dxa"/>
          </w:tcPr>
          <w:p w14:paraId="5EF3D2D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564C22" w14:paraId="1379FDC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C4BF9B" w14:textId="77777777" w:rsidR="00564C22" w:rsidRPr="002062A5" w:rsidRDefault="009B1AF1" w:rsidP="00564C22">
            <w:pPr>
              <w:pStyle w:val="Beschriftung"/>
              <w:rPr>
                <w:rStyle w:val="Datatype"/>
                <w:b w:val="0"/>
                <w:bCs w:val="0"/>
              </w:rPr>
            </w:pPr>
            <w:r w:rsidRPr="002062A5">
              <w:rPr>
                <w:rStyle w:val="Datatype"/>
              </w:rPr>
              <w:t>SignatureQualityLevel</w:t>
            </w:r>
          </w:p>
        </w:tc>
        <w:tc>
          <w:tcPr>
            <w:tcW w:w="4675" w:type="dxa"/>
          </w:tcPr>
          <w:p w14:paraId="60F78A1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14:paraId="4A08CE0C"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ED582A4" w14:textId="77777777" w:rsidR="00564C22" w:rsidRDefault="009B1AF1" w:rsidP="00564C22">
      <w:pPr>
        <w:pStyle w:val="Code"/>
        <w:spacing w:line="259" w:lineRule="auto"/>
      </w:pPr>
      <w:r>
        <w:rPr>
          <w:color w:val="31849B" w:themeColor="accent5" w:themeShade="BF"/>
        </w:rPr>
        <w:t>"dss2-OptionalInputsSignType"</w:t>
      </w:r>
      <w:r>
        <w:t>: {</w:t>
      </w:r>
    </w:p>
    <w:p w14:paraId="7001B71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CD94A84" w14:textId="77777777" w:rsidR="00564C22" w:rsidRDefault="009B1AF1" w:rsidP="00564C22">
      <w:pPr>
        <w:pStyle w:val="Code"/>
        <w:spacing w:line="259" w:lineRule="auto"/>
      </w:pPr>
      <w:r>
        <w:rPr>
          <w:color w:val="31849B" w:themeColor="accent5" w:themeShade="BF"/>
        </w:rPr>
        <w:t xml:space="preserve">  "properties"</w:t>
      </w:r>
      <w:r>
        <w:t>: {</w:t>
      </w:r>
    </w:p>
    <w:p w14:paraId="070C721D" w14:textId="77777777" w:rsidR="00564C22" w:rsidRDefault="009B1AF1" w:rsidP="00564C22">
      <w:pPr>
        <w:pStyle w:val="Code"/>
        <w:spacing w:line="259" w:lineRule="auto"/>
      </w:pPr>
      <w:r>
        <w:rPr>
          <w:color w:val="31849B" w:themeColor="accent5" w:themeShade="BF"/>
        </w:rPr>
        <w:t xml:space="preserve">    "policy"</w:t>
      </w:r>
      <w:r>
        <w:t>: {</w:t>
      </w:r>
    </w:p>
    <w:p w14:paraId="038272F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E804811" w14:textId="77777777" w:rsidR="00564C22" w:rsidRDefault="009B1AF1" w:rsidP="00564C22">
      <w:pPr>
        <w:pStyle w:val="Code"/>
        <w:spacing w:line="259" w:lineRule="auto"/>
      </w:pPr>
      <w:r>
        <w:rPr>
          <w:color w:val="31849B" w:themeColor="accent5" w:themeShade="BF"/>
        </w:rPr>
        <w:t xml:space="preserve">      "items"</w:t>
      </w:r>
      <w:r>
        <w:t>: {</w:t>
      </w:r>
    </w:p>
    <w:p w14:paraId="5A5976B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52C0959" w14:textId="77777777" w:rsidR="00564C22" w:rsidRDefault="009B1AF1" w:rsidP="00564C22">
      <w:pPr>
        <w:pStyle w:val="Code"/>
        <w:spacing w:line="259" w:lineRule="auto"/>
      </w:pPr>
      <w:r>
        <w:t xml:space="preserve">      }</w:t>
      </w:r>
    </w:p>
    <w:p w14:paraId="756F5E04" w14:textId="77777777" w:rsidR="00564C22" w:rsidRDefault="009B1AF1" w:rsidP="00564C22">
      <w:pPr>
        <w:pStyle w:val="Code"/>
        <w:spacing w:line="259" w:lineRule="auto"/>
      </w:pPr>
      <w:r>
        <w:t xml:space="preserve">    },</w:t>
      </w:r>
    </w:p>
    <w:p w14:paraId="4C76B29E" w14:textId="77777777" w:rsidR="00564C22" w:rsidRDefault="009B1AF1" w:rsidP="00564C22">
      <w:pPr>
        <w:pStyle w:val="Code"/>
        <w:spacing w:line="259" w:lineRule="auto"/>
      </w:pPr>
      <w:r>
        <w:rPr>
          <w:color w:val="31849B" w:themeColor="accent5" w:themeShade="BF"/>
        </w:rPr>
        <w:t xml:space="preserve">    "lang"</w:t>
      </w:r>
      <w:r>
        <w:t>: {</w:t>
      </w:r>
    </w:p>
    <w:p w14:paraId="00AF384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D0EF6AD" w14:textId="77777777" w:rsidR="00564C22" w:rsidRDefault="009B1AF1" w:rsidP="00564C22">
      <w:pPr>
        <w:pStyle w:val="Code"/>
        <w:spacing w:line="259" w:lineRule="auto"/>
      </w:pPr>
      <w:r>
        <w:t xml:space="preserve">    },</w:t>
      </w:r>
    </w:p>
    <w:p w14:paraId="221A207E" w14:textId="77777777" w:rsidR="00564C22" w:rsidRDefault="009B1AF1" w:rsidP="00564C22">
      <w:pPr>
        <w:pStyle w:val="Code"/>
        <w:spacing w:line="259" w:lineRule="auto"/>
      </w:pPr>
      <w:r>
        <w:rPr>
          <w:color w:val="31849B" w:themeColor="accent5" w:themeShade="BF"/>
        </w:rPr>
        <w:t xml:space="preserve">    "other"</w:t>
      </w:r>
      <w:r>
        <w:t>: {</w:t>
      </w:r>
    </w:p>
    <w:p w14:paraId="5F5D585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1B11ED66" w14:textId="77777777" w:rsidR="00564C22" w:rsidRDefault="009B1AF1" w:rsidP="00564C22">
      <w:pPr>
        <w:pStyle w:val="Code"/>
        <w:spacing w:line="259" w:lineRule="auto"/>
      </w:pPr>
      <w:r>
        <w:rPr>
          <w:color w:val="31849B" w:themeColor="accent5" w:themeShade="BF"/>
        </w:rPr>
        <w:t xml:space="preserve">      "items"</w:t>
      </w:r>
      <w:r>
        <w:t>: {</w:t>
      </w:r>
    </w:p>
    <w:p w14:paraId="19CD30F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6FDBE4BE" w14:textId="77777777" w:rsidR="00564C22" w:rsidRDefault="009B1AF1" w:rsidP="00564C22">
      <w:pPr>
        <w:pStyle w:val="Code"/>
        <w:spacing w:line="259" w:lineRule="auto"/>
      </w:pPr>
      <w:r>
        <w:t xml:space="preserve">      }</w:t>
      </w:r>
    </w:p>
    <w:p w14:paraId="61E340A3" w14:textId="77777777" w:rsidR="00564C22" w:rsidRDefault="009B1AF1" w:rsidP="00564C22">
      <w:pPr>
        <w:pStyle w:val="Code"/>
        <w:spacing w:line="259" w:lineRule="auto"/>
      </w:pPr>
      <w:r>
        <w:t xml:space="preserve">    },</w:t>
      </w:r>
    </w:p>
    <w:p w14:paraId="6633918B" w14:textId="77777777" w:rsidR="00564C22" w:rsidRDefault="009B1AF1" w:rsidP="00564C22">
      <w:pPr>
        <w:pStyle w:val="Code"/>
        <w:spacing w:line="259" w:lineRule="auto"/>
      </w:pPr>
      <w:r>
        <w:rPr>
          <w:color w:val="31849B" w:themeColor="accent5" w:themeShade="BF"/>
        </w:rPr>
        <w:t xml:space="preserve">    "claimedIdentity"</w:t>
      </w:r>
      <w:r>
        <w:t>: {</w:t>
      </w:r>
    </w:p>
    <w:p w14:paraId="636363A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76F2D58E" w14:textId="77777777" w:rsidR="00564C22" w:rsidRDefault="009B1AF1" w:rsidP="00564C22">
      <w:pPr>
        <w:pStyle w:val="Code"/>
        <w:spacing w:line="259" w:lineRule="auto"/>
      </w:pPr>
      <w:r>
        <w:t xml:space="preserve">    },</w:t>
      </w:r>
    </w:p>
    <w:p w14:paraId="5CF7AB42" w14:textId="77777777" w:rsidR="00564C22" w:rsidRDefault="009B1AF1" w:rsidP="00564C22">
      <w:pPr>
        <w:pStyle w:val="Code"/>
        <w:spacing w:line="259" w:lineRule="auto"/>
      </w:pPr>
      <w:r>
        <w:rPr>
          <w:color w:val="31849B" w:themeColor="accent5" w:themeShade="BF"/>
        </w:rPr>
        <w:t xml:space="preserve">    "schemas"</w:t>
      </w:r>
      <w:r>
        <w:t>: {</w:t>
      </w:r>
    </w:p>
    <w:p w14:paraId="2471FAC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43AEDBDE" w14:textId="77777777" w:rsidR="00564C22" w:rsidRDefault="009B1AF1" w:rsidP="00564C22">
      <w:pPr>
        <w:pStyle w:val="Code"/>
        <w:spacing w:line="259" w:lineRule="auto"/>
      </w:pPr>
      <w:r>
        <w:t xml:space="preserve">    },</w:t>
      </w:r>
    </w:p>
    <w:p w14:paraId="2635AE3D" w14:textId="77777777" w:rsidR="00564C22" w:rsidRDefault="009B1AF1" w:rsidP="00564C22">
      <w:pPr>
        <w:pStyle w:val="Code"/>
        <w:spacing w:line="259" w:lineRule="auto"/>
      </w:pPr>
      <w:r>
        <w:rPr>
          <w:color w:val="31849B" w:themeColor="accent5" w:themeShade="BF"/>
        </w:rPr>
        <w:t xml:space="preserve">    "addTimestamp"</w:t>
      </w:r>
      <w:r>
        <w:t>: {</w:t>
      </w:r>
    </w:p>
    <w:p w14:paraId="746A24C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7122FED" w14:textId="77777777" w:rsidR="00564C22" w:rsidRDefault="009B1AF1" w:rsidP="00564C22">
      <w:pPr>
        <w:pStyle w:val="Code"/>
        <w:spacing w:line="259" w:lineRule="auto"/>
      </w:pPr>
      <w:r>
        <w:rPr>
          <w:color w:val="31849B" w:themeColor="accent5" w:themeShade="BF"/>
        </w:rPr>
        <w:t xml:space="preserve">      "items"</w:t>
      </w:r>
      <w:r>
        <w:t>: {</w:t>
      </w:r>
    </w:p>
    <w:p w14:paraId="7FC5692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35F864F" w14:textId="77777777" w:rsidR="00564C22" w:rsidRDefault="009B1AF1" w:rsidP="00564C22">
      <w:pPr>
        <w:pStyle w:val="Code"/>
        <w:spacing w:line="259" w:lineRule="auto"/>
      </w:pPr>
      <w:r>
        <w:t xml:space="preserve">      }</w:t>
      </w:r>
    </w:p>
    <w:p w14:paraId="12B064D6" w14:textId="77777777" w:rsidR="00564C22" w:rsidRDefault="009B1AF1" w:rsidP="00564C22">
      <w:pPr>
        <w:pStyle w:val="Code"/>
        <w:spacing w:line="259" w:lineRule="auto"/>
      </w:pPr>
      <w:r>
        <w:t xml:space="preserve">    },</w:t>
      </w:r>
    </w:p>
    <w:p w14:paraId="14191AF2" w14:textId="77777777" w:rsidR="00564C22" w:rsidRDefault="009B1AF1" w:rsidP="00564C22">
      <w:pPr>
        <w:pStyle w:val="Code"/>
        <w:spacing w:line="259" w:lineRule="auto"/>
      </w:pPr>
      <w:r>
        <w:rPr>
          <w:color w:val="31849B" w:themeColor="accent5" w:themeShade="BF"/>
        </w:rPr>
        <w:t xml:space="preserve">    "enforceAsync"</w:t>
      </w:r>
      <w:r>
        <w:t>: {</w:t>
      </w:r>
    </w:p>
    <w:p w14:paraId="222B680B"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"boolean"</w:t>
      </w:r>
    </w:p>
    <w:p w14:paraId="76433553" w14:textId="77777777" w:rsidR="00564C22" w:rsidRDefault="009B1AF1" w:rsidP="00564C22">
      <w:pPr>
        <w:pStyle w:val="Code"/>
        <w:spacing w:line="259" w:lineRule="auto"/>
      </w:pPr>
      <w:r>
        <w:t xml:space="preserve">    },</w:t>
      </w:r>
    </w:p>
    <w:p w14:paraId="0B61AE5C" w14:textId="77777777" w:rsidR="00564C22" w:rsidRDefault="009B1AF1" w:rsidP="00564C22">
      <w:pPr>
        <w:pStyle w:val="Code"/>
        <w:spacing w:line="259" w:lineRule="auto"/>
      </w:pPr>
      <w:r>
        <w:rPr>
          <w:color w:val="31849B" w:themeColor="accent5" w:themeShade="BF"/>
        </w:rPr>
        <w:t xml:space="preserve">    "nonce"</w:t>
      </w:r>
      <w:r>
        <w:t>: {</w:t>
      </w:r>
    </w:p>
    <w:p w14:paraId="3D6AC6F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44605091" w14:textId="77777777" w:rsidR="00564C22" w:rsidRDefault="009B1AF1" w:rsidP="00564C22">
      <w:pPr>
        <w:pStyle w:val="Code"/>
        <w:spacing w:line="259" w:lineRule="auto"/>
      </w:pPr>
      <w:r>
        <w:t xml:space="preserve">    },</w:t>
      </w:r>
    </w:p>
    <w:p w14:paraId="3DFFAC28" w14:textId="77777777" w:rsidR="00564C22" w:rsidRDefault="009B1AF1" w:rsidP="00564C22">
      <w:pPr>
        <w:pStyle w:val="Code"/>
        <w:spacing w:line="259" w:lineRule="auto"/>
      </w:pPr>
      <w:r>
        <w:rPr>
          <w:color w:val="31849B" w:themeColor="accent5" w:themeShade="BF"/>
        </w:rPr>
        <w:t xml:space="preserve">    "sigType"</w:t>
      </w:r>
      <w:r>
        <w:t>: {</w:t>
      </w:r>
    </w:p>
    <w:p w14:paraId="147C607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28C5D5E" w14:textId="77777777" w:rsidR="00564C22" w:rsidRDefault="009B1AF1" w:rsidP="00564C22">
      <w:pPr>
        <w:pStyle w:val="Code"/>
        <w:spacing w:line="259" w:lineRule="auto"/>
      </w:pPr>
      <w:r>
        <w:t xml:space="preserve">    },</w:t>
      </w:r>
    </w:p>
    <w:p w14:paraId="5DE686DC" w14:textId="77777777" w:rsidR="00564C22" w:rsidRDefault="009B1AF1" w:rsidP="00564C22">
      <w:pPr>
        <w:pStyle w:val="Code"/>
        <w:spacing w:line="259" w:lineRule="auto"/>
      </w:pPr>
      <w:r>
        <w:rPr>
          <w:color w:val="31849B" w:themeColor="accent5" w:themeShade="BF"/>
        </w:rPr>
        <w:t xml:space="preserve">    "aud"</w:t>
      </w:r>
      <w:r>
        <w:t>: {</w:t>
      </w:r>
    </w:p>
    <w:p w14:paraId="6FD08A1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14:paraId="2E4EF2AB" w14:textId="77777777" w:rsidR="00564C22" w:rsidRDefault="009B1AF1" w:rsidP="00564C22">
      <w:pPr>
        <w:pStyle w:val="Code"/>
        <w:spacing w:line="259" w:lineRule="auto"/>
      </w:pPr>
      <w:r>
        <w:t xml:space="preserve">    },</w:t>
      </w:r>
    </w:p>
    <w:p w14:paraId="25C06144" w14:textId="77777777" w:rsidR="00564C22" w:rsidRDefault="009B1AF1" w:rsidP="00564C22">
      <w:pPr>
        <w:pStyle w:val="Code"/>
        <w:spacing w:line="259" w:lineRule="auto"/>
      </w:pPr>
      <w:r>
        <w:rPr>
          <w:color w:val="31849B" w:themeColor="accent5" w:themeShade="BF"/>
        </w:rPr>
        <w:t xml:space="preserve">    "keySel"</w:t>
      </w:r>
      <w:r>
        <w:t>: {</w:t>
      </w:r>
    </w:p>
    <w:p w14:paraId="60602AB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452C2F5" w14:textId="77777777" w:rsidR="00564C22" w:rsidRDefault="009B1AF1" w:rsidP="00564C22">
      <w:pPr>
        <w:pStyle w:val="Code"/>
        <w:spacing w:line="259" w:lineRule="auto"/>
      </w:pPr>
      <w:r>
        <w:rPr>
          <w:color w:val="31849B" w:themeColor="accent5" w:themeShade="BF"/>
        </w:rPr>
        <w:t xml:space="preserve">      "items"</w:t>
      </w:r>
      <w:r>
        <w:t>: {</w:t>
      </w:r>
    </w:p>
    <w:p w14:paraId="560E181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14:paraId="75BF9B3F" w14:textId="77777777" w:rsidR="00564C22" w:rsidRDefault="009B1AF1" w:rsidP="00564C22">
      <w:pPr>
        <w:pStyle w:val="Code"/>
        <w:spacing w:line="259" w:lineRule="auto"/>
      </w:pPr>
      <w:r>
        <w:t xml:space="preserve">      }</w:t>
      </w:r>
    </w:p>
    <w:p w14:paraId="52B3BF1D" w14:textId="77777777" w:rsidR="00564C22" w:rsidRDefault="009B1AF1" w:rsidP="00564C22">
      <w:pPr>
        <w:pStyle w:val="Code"/>
        <w:spacing w:line="259" w:lineRule="auto"/>
      </w:pPr>
      <w:r>
        <w:t xml:space="preserve">    },</w:t>
      </w:r>
    </w:p>
    <w:p w14:paraId="54B7A5DC" w14:textId="77777777" w:rsidR="00564C22" w:rsidRDefault="009B1AF1" w:rsidP="00564C22">
      <w:pPr>
        <w:pStyle w:val="Code"/>
        <w:spacing w:line="259" w:lineRule="auto"/>
      </w:pPr>
      <w:r>
        <w:rPr>
          <w:color w:val="31849B" w:themeColor="accent5" w:themeShade="BF"/>
        </w:rPr>
        <w:t xml:space="preserve">    "props"</w:t>
      </w:r>
      <w:r>
        <w:t>: {</w:t>
      </w:r>
    </w:p>
    <w:p w14:paraId="2462B91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14:paraId="7A63B531" w14:textId="77777777" w:rsidR="00564C22" w:rsidRDefault="009B1AF1" w:rsidP="00564C22">
      <w:pPr>
        <w:pStyle w:val="Code"/>
        <w:spacing w:line="259" w:lineRule="auto"/>
      </w:pPr>
      <w:r>
        <w:t xml:space="preserve">    },</w:t>
      </w:r>
    </w:p>
    <w:p w14:paraId="5E2B1315" w14:textId="77777777" w:rsidR="00564C22" w:rsidRDefault="009B1AF1" w:rsidP="00564C22">
      <w:pPr>
        <w:pStyle w:val="Code"/>
        <w:spacing w:line="259" w:lineRule="auto"/>
      </w:pPr>
      <w:r>
        <w:rPr>
          <w:color w:val="31849B" w:themeColor="accent5" w:themeShade="BF"/>
        </w:rPr>
        <w:t xml:space="preserve">    "incObj"</w:t>
      </w:r>
      <w:r>
        <w:t>: {</w:t>
      </w:r>
    </w:p>
    <w:p w14:paraId="3587F74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C253E4C" w14:textId="77777777" w:rsidR="00564C22" w:rsidRDefault="009B1AF1" w:rsidP="00564C22">
      <w:pPr>
        <w:pStyle w:val="Code"/>
        <w:spacing w:line="259" w:lineRule="auto"/>
      </w:pPr>
      <w:r>
        <w:rPr>
          <w:color w:val="31849B" w:themeColor="accent5" w:themeShade="BF"/>
        </w:rPr>
        <w:t xml:space="preserve">      "items"</w:t>
      </w:r>
      <w:r>
        <w:t>: {</w:t>
      </w:r>
    </w:p>
    <w:p w14:paraId="7BD3C09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14:paraId="0590A95E" w14:textId="77777777" w:rsidR="00564C22" w:rsidRDefault="009B1AF1" w:rsidP="00564C22">
      <w:pPr>
        <w:pStyle w:val="Code"/>
        <w:spacing w:line="259" w:lineRule="auto"/>
      </w:pPr>
      <w:r>
        <w:t xml:space="preserve">      }</w:t>
      </w:r>
    </w:p>
    <w:p w14:paraId="19BE3153" w14:textId="77777777" w:rsidR="00564C22" w:rsidRDefault="009B1AF1" w:rsidP="00564C22">
      <w:pPr>
        <w:pStyle w:val="Code"/>
        <w:spacing w:line="259" w:lineRule="auto"/>
      </w:pPr>
      <w:r>
        <w:t xml:space="preserve">    },</w:t>
      </w:r>
    </w:p>
    <w:p w14:paraId="3076FD24" w14:textId="77777777" w:rsidR="00564C22" w:rsidRDefault="009B1AF1" w:rsidP="00564C22">
      <w:pPr>
        <w:pStyle w:val="Code"/>
        <w:spacing w:line="259" w:lineRule="auto"/>
      </w:pPr>
      <w:r>
        <w:rPr>
          <w:color w:val="31849B" w:themeColor="accent5" w:themeShade="BF"/>
        </w:rPr>
        <w:t xml:space="preserve">    "incContent"</w:t>
      </w:r>
      <w:r>
        <w:t>: {</w:t>
      </w:r>
    </w:p>
    <w:p w14:paraId="5FDA2C9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4FEC6C06"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3BF9089B" w14:textId="77777777" w:rsidR="00564C22" w:rsidRDefault="009B1AF1" w:rsidP="00564C22">
      <w:pPr>
        <w:pStyle w:val="Code"/>
        <w:spacing w:line="259" w:lineRule="auto"/>
      </w:pPr>
      <w:r>
        <w:t xml:space="preserve">    },</w:t>
      </w:r>
    </w:p>
    <w:p w14:paraId="5BCC07C3" w14:textId="77777777" w:rsidR="00564C22" w:rsidRDefault="009B1AF1" w:rsidP="00564C22">
      <w:pPr>
        <w:pStyle w:val="Code"/>
        <w:spacing w:line="259" w:lineRule="auto"/>
      </w:pPr>
      <w:r>
        <w:rPr>
          <w:color w:val="31849B" w:themeColor="accent5" w:themeShade="BF"/>
        </w:rPr>
        <w:t xml:space="preserve">    "sigPlacement"</w:t>
      </w:r>
      <w:r>
        <w:t>: {</w:t>
      </w:r>
    </w:p>
    <w:p w14:paraId="3D529B6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14:paraId="2521B1C4" w14:textId="77777777" w:rsidR="00564C22" w:rsidRDefault="009B1AF1" w:rsidP="00564C22">
      <w:pPr>
        <w:pStyle w:val="Code"/>
        <w:spacing w:line="259" w:lineRule="auto"/>
      </w:pPr>
      <w:r>
        <w:t xml:space="preserve">    },</w:t>
      </w:r>
    </w:p>
    <w:p w14:paraId="18AD67C6" w14:textId="77777777" w:rsidR="00564C22" w:rsidRDefault="009B1AF1" w:rsidP="00564C22">
      <w:pPr>
        <w:pStyle w:val="Code"/>
        <w:spacing w:line="259" w:lineRule="auto"/>
      </w:pPr>
      <w:r>
        <w:rPr>
          <w:color w:val="31849B" w:themeColor="accent5" w:themeShade="BF"/>
        </w:rPr>
        <w:t xml:space="preserve">    "signedRefs"</w:t>
      </w:r>
      <w:r>
        <w:t>: {</w:t>
      </w:r>
    </w:p>
    <w:p w14:paraId="4F72D9E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14:paraId="041ECEB0" w14:textId="77777777" w:rsidR="00564C22" w:rsidRDefault="009B1AF1" w:rsidP="00564C22">
      <w:pPr>
        <w:pStyle w:val="Code"/>
        <w:spacing w:line="259" w:lineRule="auto"/>
      </w:pPr>
      <w:r>
        <w:t xml:space="preserve">    },</w:t>
      </w:r>
    </w:p>
    <w:p w14:paraId="2CEBDFE6" w14:textId="77777777" w:rsidR="00564C22" w:rsidRDefault="009B1AF1" w:rsidP="00564C22">
      <w:pPr>
        <w:pStyle w:val="Code"/>
        <w:spacing w:line="259" w:lineRule="auto"/>
      </w:pPr>
      <w:r>
        <w:rPr>
          <w:color w:val="31849B" w:themeColor="accent5" w:themeShade="BF"/>
        </w:rPr>
        <w:t xml:space="preserve">    "sigAlgo"</w:t>
      </w:r>
      <w:r>
        <w:t>: {</w:t>
      </w:r>
    </w:p>
    <w:p w14:paraId="6FF9499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9898AFC" w14:textId="77777777" w:rsidR="00564C22" w:rsidRDefault="009B1AF1" w:rsidP="00564C22">
      <w:pPr>
        <w:pStyle w:val="Code"/>
        <w:spacing w:line="259" w:lineRule="auto"/>
      </w:pPr>
      <w:r>
        <w:t xml:space="preserve">    },</w:t>
      </w:r>
    </w:p>
    <w:p w14:paraId="3CA5D112" w14:textId="77777777" w:rsidR="00564C22" w:rsidRDefault="009B1AF1" w:rsidP="00564C22">
      <w:pPr>
        <w:pStyle w:val="Code"/>
        <w:spacing w:line="259" w:lineRule="auto"/>
      </w:pPr>
      <w:r>
        <w:rPr>
          <w:color w:val="31849B" w:themeColor="accent5" w:themeShade="BF"/>
        </w:rPr>
        <w:t xml:space="preserve">    "quality"</w:t>
      </w:r>
      <w:r>
        <w:t>: {</w:t>
      </w:r>
    </w:p>
    <w:p w14:paraId="40526C1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50A86CD" w14:textId="77777777" w:rsidR="00564C22" w:rsidRDefault="009B1AF1" w:rsidP="00564C22">
      <w:pPr>
        <w:pStyle w:val="Code"/>
        <w:spacing w:line="259" w:lineRule="auto"/>
      </w:pPr>
      <w:r>
        <w:t xml:space="preserve">    }</w:t>
      </w:r>
    </w:p>
    <w:p w14:paraId="6FE24062" w14:textId="77777777" w:rsidR="00564C22" w:rsidRDefault="009B1AF1" w:rsidP="00564C22">
      <w:pPr>
        <w:pStyle w:val="Code"/>
        <w:spacing w:line="259" w:lineRule="auto"/>
      </w:pPr>
      <w:r>
        <w:t xml:space="preserve">  }</w:t>
      </w:r>
    </w:p>
    <w:p w14:paraId="55CCEE9B" w14:textId="77777777" w:rsidR="00564C22" w:rsidRDefault="009B1AF1" w:rsidP="00564C22">
      <w:pPr>
        <w:pStyle w:val="Code"/>
        <w:spacing w:line="259" w:lineRule="auto"/>
      </w:pPr>
      <w:r>
        <w:t>}</w:t>
      </w:r>
    </w:p>
    <w:p w14:paraId="31EA85A7" w14:textId="77777777" w:rsidR="00564C22" w:rsidRDefault="00564C22" w:rsidP="00564C22"/>
    <w:p w14:paraId="0D162D3D" w14:textId="77777777" w:rsidR="00564C22" w:rsidRDefault="009B1AF1" w:rsidP="00564C22">
      <w:pPr>
        <w:pStyle w:val="berschrift4"/>
      </w:pPr>
      <w:bookmarkStart w:id="1833" w:name="_Toc8331977"/>
      <w:r>
        <w:t>OptionalInputsSign – XML Syntax</w:t>
      </w:r>
      <w:bookmarkEnd w:id="1833"/>
    </w:p>
    <w:p w14:paraId="26D24146" w14:textId="77777777" w:rsidR="00564C22" w:rsidRPr="5404FA76" w:rsidRDefault="009B1AF1" w:rsidP="00564C22">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14:paraId="6B1ED22D" w14:textId="77777777" w:rsidR="00564C22" w:rsidRDefault="009B1AF1" w:rsidP="00564C22">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871E79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14:paraId="64CE13DF" w14:textId="77777777" w:rsidR="00564C22" w:rsidRDefault="009B1AF1" w:rsidP="00564C22">
      <w:pPr>
        <w:pStyle w:val="Code"/>
      </w:pPr>
      <w:r>
        <w:rPr>
          <w:color w:val="31849B" w:themeColor="accent5" w:themeShade="BF"/>
        </w:rPr>
        <w:t xml:space="preserve">  &lt;xs:complexContent&gt;</w:t>
      </w:r>
    </w:p>
    <w:p w14:paraId="50DD3C8F"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52691F07" w14:textId="77777777" w:rsidR="00564C22" w:rsidRDefault="009B1AF1" w:rsidP="00564C22">
      <w:pPr>
        <w:pStyle w:val="Code"/>
      </w:pPr>
      <w:r>
        <w:rPr>
          <w:color w:val="31849B" w:themeColor="accent5" w:themeShade="BF"/>
        </w:rPr>
        <w:t xml:space="preserve">      &lt;xs:sequence&gt;</w:t>
      </w:r>
    </w:p>
    <w:p w14:paraId="25D82AA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0E94412"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FE56CF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91EE1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C6892B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2D181E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A7215E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5BFDAC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C37AD5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F011E1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8ED6480" w14:textId="77777777" w:rsidR="00564C22" w:rsidRDefault="009B1AF1" w:rsidP="00564C22">
      <w:pPr>
        <w:pStyle w:val="Code"/>
      </w:pPr>
      <w:r>
        <w:rPr>
          <w:color w:val="31849B" w:themeColor="accent5" w:themeShade="BF"/>
        </w:rPr>
        <w:t xml:space="preserve">      &lt;/xs:sequence&gt;</w:t>
      </w:r>
    </w:p>
    <w:p w14:paraId="76356939" w14:textId="77777777" w:rsidR="00564C22" w:rsidRDefault="009B1AF1" w:rsidP="00564C22">
      <w:pPr>
        <w:pStyle w:val="Code"/>
      </w:pPr>
      <w:r>
        <w:rPr>
          <w:color w:val="31849B" w:themeColor="accent5" w:themeShade="BF"/>
        </w:rPr>
        <w:t xml:space="preserve">    &lt;/xs:extension&gt;</w:t>
      </w:r>
    </w:p>
    <w:p w14:paraId="7A12B108" w14:textId="77777777" w:rsidR="00564C22" w:rsidRDefault="009B1AF1" w:rsidP="00564C22">
      <w:pPr>
        <w:pStyle w:val="Code"/>
      </w:pPr>
      <w:r>
        <w:rPr>
          <w:color w:val="31849B" w:themeColor="accent5" w:themeShade="BF"/>
        </w:rPr>
        <w:t xml:space="preserve">  &lt;/xs:complexContent&gt;</w:t>
      </w:r>
    </w:p>
    <w:p w14:paraId="3A1E6D87" w14:textId="77777777" w:rsidR="00564C22" w:rsidRDefault="009B1AF1" w:rsidP="00564C22">
      <w:pPr>
        <w:pStyle w:val="Code"/>
      </w:pPr>
      <w:r>
        <w:rPr>
          <w:color w:val="31849B" w:themeColor="accent5" w:themeShade="BF"/>
        </w:rPr>
        <w:t>&lt;/xs:complexType&gt;</w:t>
      </w:r>
    </w:p>
    <w:p w14:paraId="3C5CA3F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p>
    <w:p w14:paraId="490C19D8" w14:textId="77777777" w:rsidR="00564C22" w:rsidRDefault="009B1AF1" w:rsidP="00564C22">
      <w:pPr>
        <w:pStyle w:val="berschrift3"/>
      </w:pPr>
      <w:bookmarkStart w:id="1834" w:name="_RefComp5BA2A20A"/>
      <w:bookmarkStart w:id="1835" w:name="_Toc8331978"/>
      <w:r>
        <w:t>Component OptionalInputsVerify</w:t>
      </w:r>
      <w:bookmarkEnd w:id="1834"/>
      <w:bookmarkEnd w:id="1835"/>
    </w:p>
    <w:p w14:paraId="704853C0" w14:textId="77777777" w:rsidR="00564C22" w:rsidRDefault="001725A5" w:rsidP="00564C22">
      <w:r w:rsidRPr="003A06D0">
        <w:t xml:space="preserve">The </w:t>
      </w:r>
      <w:r w:rsidRPr="003A06D0">
        <w:rPr>
          <w:rFonts w:ascii="Courier New" w:eastAsia="Courier New" w:hAnsi="Courier New" w:cs="Courier New"/>
          <w:lang w:val="en-GB"/>
        </w:rPr>
        <w:t>OptionalInputsVerify</w:t>
      </w:r>
      <w:r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t>server. If</w:t>
      </w:r>
      <w:r w:rsidRPr="003A06D0">
        <w:t xml:space="preserve">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14:paraId="21C1D640" w14:textId="77777777" w:rsidR="00564C22" w:rsidRDefault="009B1AF1" w:rsidP="00564C22">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24452580" w14:textId="77777777" w:rsidR="00564C22" w:rsidRDefault="009B1AF1" w:rsidP="00564C22">
      <w:r>
        <w:t>Below follows a list of the sub-components that constitute this component:</w:t>
      </w:r>
    </w:p>
    <w:p w14:paraId="0BBC6796" w14:textId="77777777" w:rsidR="00564C22" w:rsidRDefault="009B1AF1" w:rsidP="00564C22">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r w:rsidRPr="003A06D0">
        <w:t xml:space="preserve">The </w:t>
      </w:r>
      <w:r w:rsidRPr="003A06D0">
        <w:rPr>
          <w:rStyle w:val="Datatype"/>
          <w:lang w:val="en-GB"/>
        </w:rPr>
        <w:t>UseVerificationTime</w:t>
      </w:r>
      <w:r w:rsidRPr="003A06D0">
        <w:t xml:space="preserve"> element instructs the server to attempt to determine the signature’s validity at the specified time, instead of a time determined by the server policy.</w:t>
      </w:r>
    </w:p>
    <w:p w14:paraId="55DE8EED" w14:textId="77777777" w:rsidR="00564C22" w:rsidRDefault="009B1AF1" w:rsidP="00564C22">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r w:rsidRPr="003A06D0">
        <w:t>This element cam be used by the client to obtain the time instant used by the server to validate the signature.</w:t>
      </w:r>
    </w:p>
    <w:p w14:paraId="561E0518" w14:textId="77777777" w:rsidR="00564C22" w:rsidRDefault="009B1AF1" w:rsidP="00564C22">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r w:rsidRPr="003A06D0">
        <w:t>This element provides the server with additional data (such as certificates and CRLs) which it can use to validate the signature. These options are not allowed in multi-signature verification.</w:t>
      </w:r>
    </w:p>
    <w:p w14:paraId="58B6523E" w14:textId="77777777" w:rsidR="00564C22" w:rsidRDefault="009B1AF1" w:rsidP="00564C22">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r w:rsidRPr="003A06D0">
        <w:t xml:space="preserve">This element instructs the server to return a </w:t>
      </w:r>
      <w:r w:rsidRPr="003A06D0">
        <w:rPr>
          <w:rStyle w:val="Datatype"/>
          <w:lang w:val="en-GB"/>
        </w:rPr>
        <w:t>ProcessingDetails</w:t>
      </w:r>
      <w:r w:rsidRPr="003A06D0">
        <w:t xml:space="preserve"> element. It is not allowed in multi-signature verification.</w:t>
      </w:r>
    </w:p>
    <w:p w14:paraId="657DFD45" w14:textId="77777777" w:rsidR="00564C22" w:rsidRDefault="009B1AF1" w:rsidP="00564C22">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r w:rsidRPr="003A06D0">
        <w:t xml:space="preserve">This element allows the client to instruct the server to return the time instant associated to the signature creation as a </w:t>
      </w:r>
      <w:r w:rsidRPr="003A06D0">
        <w:rPr>
          <w:rStyle w:val="Datatype"/>
          <w:lang w:val="en-GB"/>
        </w:rPr>
        <w:t xml:space="preserve">SigningTimeInfo </w:t>
      </w:r>
      <w:r w:rsidRPr="003A06D0">
        <w:t>element.</w:t>
      </w:r>
    </w:p>
    <w:p w14:paraId="2D6A3DB9" w14:textId="77777777" w:rsidR="00564C22" w:rsidRDefault="009B1AF1" w:rsidP="00564C22">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r w:rsidRPr="003A06D0">
        <w:t xml:space="preserve"> </w:t>
      </w:r>
    </w:p>
    <w:p w14:paraId="5FCEAD22" w14:textId="77777777" w:rsidR="00564C22" w:rsidRDefault="009B1AF1" w:rsidP="00564C22">
      <w:pPr>
        <w:pStyle w:val="Member"/>
      </w:pPr>
      <w:r>
        <w:t xml:space="preserve">The OPTIONAL </w:t>
      </w:r>
      <w:r w:rsidRPr="35C1378D">
        <w:rPr>
          <w:rStyle w:val="Datatype"/>
        </w:rPr>
        <w:t>ReturnAugmentedSignature</w:t>
      </w:r>
      <w:r>
        <w:t xml:space="preserve"> element, if present, MUST contain a URI.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t xml:space="preserve"> </w:t>
      </w:r>
      <w:r w:rsidR="005538B5" w:rsidRPr="003A06D0">
        <w:t xml:space="preserve">optional </w:t>
      </w:r>
      <w:r w:rsidRPr="003A06D0">
        <w:t>output</w:t>
      </w:r>
      <w:r w:rsidR="005538B5" w:rsidRPr="003A06D0">
        <w:t xml:space="preserve"> component</w:t>
      </w:r>
      <w:r w:rsidRPr="003A06D0">
        <w:t>, containing an augmented signature. This document does not define values for this element, but profiles may provide a set of URIs.</w:t>
      </w:r>
    </w:p>
    <w:p w14:paraId="16D4E3C5" w14:textId="77777777" w:rsidR="00564C22" w:rsidRDefault="009B1AF1" w:rsidP="00564C22">
      <w:pPr>
        <w:pStyle w:val="Member"/>
      </w:pPr>
      <w:r>
        <w:t xml:space="preserve">The OPTIONAL </w:t>
      </w:r>
      <w:r w:rsidRPr="35C1378D">
        <w:rPr>
          <w:rStyle w:val="Datatype"/>
        </w:rPr>
        <w:t>ReturnTimestampedSignature</w:t>
      </w:r>
      <w:r>
        <w:t xml:space="preserve"> element, if present, MAY occur zero or more times containing a URI. </w:t>
      </w:r>
      <w:r w:rsidRPr="003A06D0">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t>" in section 9.1 [RFC 3852]) or *</w:t>
      </w:r>
      <w:r w:rsidRPr="003A06D0">
        <w:rPr>
          <w:rStyle w:val="Datatype"/>
          <w:lang w:val="en-GB"/>
        </w:rPr>
        <w:t>unsigned</w:t>
      </w:r>
      <w:r w:rsidRPr="003A06D0">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p>
    <w:p w14:paraId="0032BE0F" w14:textId="77777777" w:rsidR="00564C22" w:rsidRDefault="009B1AF1" w:rsidP="00564C22">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r w:rsidRPr="003A06D0">
        <w:t>This element is allowed in multi-signature verification requests.</w:t>
      </w:r>
    </w:p>
    <w:p w14:paraId="35B1EF7C" w14:textId="77777777" w:rsidR="00564C22" w:rsidRDefault="009B1AF1" w:rsidP="00564C22">
      <w:pPr>
        <w:pStyle w:val="berschrift4"/>
      </w:pPr>
      <w:bookmarkStart w:id="1836" w:name="_Toc8331979"/>
      <w:r>
        <w:t>OptionalInputsVerify – JSON Syntax</w:t>
      </w:r>
      <w:bookmarkEnd w:id="1836"/>
    </w:p>
    <w:p w14:paraId="063D3E1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14:paraId="7682E81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AF06CDF"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0FADDA" w14:textId="77777777" w:rsidR="00564C22" w:rsidRDefault="009B1AF1" w:rsidP="00564C22">
            <w:pPr>
              <w:pStyle w:val="Beschriftung"/>
            </w:pPr>
            <w:r>
              <w:t>Element</w:t>
            </w:r>
          </w:p>
        </w:tc>
        <w:tc>
          <w:tcPr>
            <w:tcW w:w="4675" w:type="dxa"/>
          </w:tcPr>
          <w:p w14:paraId="4F8D4DD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980DB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48DAE8E" w14:textId="77777777" w:rsidR="00564C22" w:rsidRPr="002062A5" w:rsidRDefault="009B1AF1" w:rsidP="00564C22">
            <w:pPr>
              <w:pStyle w:val="Beschriftung"/>
              <w:rPr>
                <w:rStyle w:val="Datatype"/>
                <w:b w:val="0"/>
                <w:bCs w:val="0"/>
              </w:rPr>
            </w:pPr>
            <w:r w:rsidRPr="002062A5">
              <w:rPr>
                <w:rStyle w:val="Datatype"/>
              </w:rPr>
              <w:t>UseVerificationTime</w:t>
            </w:r>
          </w:p>
        </w:tc>
        <w:tc>
          <w:tcPr>
            <w:tcW w:w="4675" w:type="dxa"/>
          </w:tcPr>
          <w:p w14:paraId="7A6E6E0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564C22" w14:paraId="190A351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697561" w14:textId="77777777" w:rsidR="00564C22" w:rsidRPr="002062A5" w:rsidRDefault="009B1AF1" w:rsidP="00564C22">
            <w:pPr>
              <w:pStyle w:val="Beschriftung"/>
              <w:rPr>
                <w:rStyle w:val="Datatype"/>
                <w:b w:val="0"/>
                <w:bCs w:val="0"/>
              </w:rPr>
            </w:pPr>
            <w:r w:rsidRPr="002062A5">
              <w:rPr>
                <w:rStyle w:val="Datatype"/>
              </w:rPr>
              <w:t>ReturnVerificationTimeInfo</w:t>
            </w:r>
          </w:p>
        </w:tc>
        <w:tc>
          <w:tcPr>
            <w:tcW w:w="4675" w:type="dxa"/>
          </w:tcPr>
          <w:p w14:paraId="6BC8FFC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564C22" w14:paraId="7411D58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7A37020" w14:textId="77777777" w:rsidR="00564C22" w:rsidRPr="002062A5" w:rsidRDefault="009B1AF1" w:rsidP="00564C22">
            <w:pPr>
              <w:pStyle w:val="Beschriftung"/>
              <w:rPr>
                <w:rStyle w:val="Datatype"/>
                <w:b w:val="0"/>
                <w:bCs w:val="0"/>
              </w:rPr>
            </w:pPr>
            <w:r w:rsidRPr="002062A5">
              <w:rPr>
                <w:rStyle w:val="Datatype"/>
              </w:rPr>
              <w:t>AdditionalKeyInfo</w:t>
            </w:r>
          </w:p>
        </w:tc>
        <w:tc>
          <w:tcPr>
            <w:tcW w:w="4675" w:type="dxa"/>
          </w:tcPr>
          <w:p w14:paraId="14113B0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564C22" w14:paraId="6A74FCA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B3A7EE7" w14:textId="77777777" w:rsidR="00564C22" w:rsidRPr="002062A5" w:rsidRDefault="009B1AF1" w:rsidP="00564C22">
            <w:pPr>
              <w:pStyle w:val="Beschriftung"/>
              <w:rPr>
                <w:rStyle w:val="Datatype"/>
                <w:b w:val="0"/>
                <w:bCs w:val="0"/>
              </w:rPr>
            </w:pPr>
            <w:r w:rsidRPr="002062A5">
              <w:rPr>
                <w:rStyle w:val="Datatype"/>
              </w:rPr>
              <w:t>ReturnProcessingDetails</w:t>
            </w:r>
          </w:p>
        </w:tc>
        <w:tc>
          <w:tcPr>
            <w:tcW w:w="4675" w:type="dxa"/>
          </w:tcPr>
          <w:p w14:paraId="3E2347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564C22" w14:paraId="25EAC78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0E1612" w14:textId="77777777" w:rsidR="00564C22" w:rsidRPr="002062A5" w:rsidRDefault="009B1AF1" w:rsidP="00564C22">
            <w:pPr>
              <w:pStyle w:val="Beschriftung"/>
              <w:rPr>
                <w:rStyle w:val="Datatype"/>
                <w:b w:val="0"/>
                <w:bCs w:val="0"/>
              </w:rPr>
            </w:pPr>
            <w:r w:rsidRPr="002062A5">
              <w:rPr>
                <w:rStyle w:val="Datatype"/>
              </w:rPr>
              <w:lastRenderedPageBreak/>
              <w:t>ReturnSigningTimeInfo</w:t>
            </w:r>
          </w:p>
        </w:tc>
        <w:tc>
          <w:tcPr>
            <w:tcW w:w="4675" w:type="dxa"/>
          </w:tcPr>
          <w:p w14:paraId="2871843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564C22" w14:paraId="48CE52A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AF4E500" w14:textId="77777777" w:rsidR="00564C22" w:rsidRPr="002062A5" w:rsidRDefault="009B1AF1" w:rsidP="00564C22">
            <w:pPr>
              <w:pStyle w:val="Beschriftung"/>
              <w:rPr>
                <w:rStyle w:val="Datatype"/>
                <w:b w:val="0"/>
                <w:bCs w:val="0"/>
              </w:rPr>
            </w:pPr>
            <w:r w:rsidRPr="002062A5">
              <w:rPr>
                <w:rStyle w:val="Datatype"/>
              </w:rPr>
              <w:t>ReturnSignerIdentity</w:t>
            </w:r>
          </w:p>
        </w:tc>
        <w:tc>
          <w:tcPr>
            <w:tcW w:w="4675" w:type="dxa"/>
          </w:tcPr>
          <w:p w14:paraId="600206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564C22" w14:paraId="636F12A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E44DE7B" w14:textId="77777777" w:rsidR="00564C22" w:rsidRPr="002062A5" w:rsidRDefault="009B1AF1" w:rsidP="00564C22">
            <w:pPr>
              <w:pStyle w:val="Beschriftung"/>
              <w:rPr>
                <w:rStyle w:val="Datatype"/>
                <w:b w:val="0"/>
                <w:bCs w:val="0"/>
              </w:rPr>
            </w:pPr>
            <w:r w:rsidRPr="002062A5">
              <w:rPr>
                <w:rStyle w:val="Datatype"/>
              </w:rPr>
              <w:t>ReturnAugmentedSignature</w:t>
            </w:r>
          </w:p>
        </w:tc>
        <w:tc>
          <w:tcPr>
            <w:tcW w:w="4675" w:type="dxa"/>
          </w:tcPr>
          <w:p w14:paraId="2317CF0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564C22" w14:paraId="2BB49D1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72C0802" w14:textId="77777777" w:rsidR="00564C22" w:rsidRPr="002062A5" w:rsidRDefault="009B1AF1" w:rsidP="00564C22">
            <w:pPr>
              <w:pStyle w:val="Beschriftung"/>
              <w:rPr>
                <w:rStyle w:val="Datatype"/>
                <w:b w:val="0"/>
                <w:bCs w:val="0"/>
              </w:rPr>
            </w:pPr>
            <w:r w:rsidRPr="002062A5">
              <w:rPr>
                <w:rStyle w:val="Datatype"/>
              </w:rPr>
              <w:t>ReturnTimestampedSignature</w:t>
            </w:r>
          </w:p>
        </w:tc>
        <w:tc>
          <w:tcPr>
            <w:tcW w:w="4675" w:type="dxa"/>
          </w:tcPr>
          <w:p w14:paraId="2F3BFF0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564C22" w14:paraId="30CA64B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FC6A5B" w14:textId="77777777" w:rsidR="00564C22" w:rsidRPr="002062A5" w:rsidRDefault="009B1AF1" w:rsidP="00564C22">
            <w:pPr>
              <w:pStyle w:val="Beschriftung"/>
              <w:rPr>
                <w:rStyle w:val="Datatype"/>
                <w:b w:val="0"/>
                <w:bCs w:val="0"/>
              </w:rPr>
            </w:pPr>
            <w:r w:rsidRPr="002062A5">
              <w:rPr>
                <w:rStyle w:val="Datatype"/>
              </w:rPr>
              <w:t>VerifyManifests</w:t>
            </w:r>
          </w:p>
        </w:tc>
        <w:tc>
          <w:tcPr>
            <w:tcW w:w="4675" w:type="dxa"/>
          </w:tcPr>
          <w:p w14:paraId="5088F27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14:paraId="5F85D39C"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C13E46F" w14:textId="77777777" w:rsidR="00564C22" w:rsidRDefault="009B1AF1" w:rsidP="00564C22">
      <w:pPr>
        <w:pStyle w:val="Code"/>
        <w:spacing w:line="259" w:lineRule="auto"/>
      </w:pPr>
      <w:r>
        <w:rPr>
          <w:color w:val="31849B" w:themeColor="accent5" w:themeShade="BF"/>
        </w:rPr>
        <w:t>"dss2-OptionalInputsVerifyType"</w:t>
      </w:r>
      <w:r>
        <w:t>: {</w:t>
      </w:r>
    </w:p>
    <w:p w14:paraId="122F4B3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B657577" w14:textId="77777777" w:rsidR="00564C22" w:rsidRDefault="009B1AF1" w:rsidP="00564C22">
      <w:pPr>
        <w:pStyle w:val="Code"/>
        <w:spacing w:line="259" w:lineRule="auto"/>
      </w:pPr>
      <w:r>
        <w:rPr>
          <w:color w:val="31849B" w:themeColor="accent5" w:themeShade="BF"/>
        </w:rPr>
        <w:t xml:space="preserve">  "properties"</w:t>
      </w:r>
      <w:r>
        <w:t>: {</w:t>
      </w:r>
    </w:p>
    <w:p w14:paraId="3E583311" w14:textId="77777777" w:rsidR="00564C22" w:rsidRDefault="009B1AF1" w:rsidP="00564C22">
      <w:pPr>
        <w:pStyle w:val="Code"/>
        <w:spacing w:line="259" w:lineRule="auto"/>
      </w:pPr>
      <w:r>
        <w:rPr>
          <w:color w:val="31849B" w:themeColor="accent5" w:themeShade="BF"/>
        </w:rPr>
        <w:t xml:space="preserve">    "policy"</w:t>
      </w:r>
      <w:r>
        <w:t>: {</w:t>
      </w:r>
    </w:p>
    <w:p w14:paraId="58ABEF0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6FE20A2" w14:textId="77777777" w:rsidR="00564C22" w:rsidRDefault="009B1AF1" w:rsidP="00564C22">
      <w:pPr>
        <w:pStyle w:val="Code"/>
        <w:spacing w:line="259" w:lineRule="auto"/>
      </w:pPr>
      <w:r>
        <w:rPr>
          <w:color w:val="31849B" w:themeColor="accent5" w:themeShade="BF"/>
        </w:rPr>
        <w:t xml:space="preserve">      "items"</w:t>
      </w:r>
      <w:r>
        <w:t>: {</w:t>
      </w:r>
    </w:p>
    <w:p w14:paraId="6E36C40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60C7227" w14:textId="77777777" w:rsidR="00564C22" w:rsidRDefault="009B1AF1" w:rsidP="00564C22">
      <w:pPr>
        <w:pStyle w:val="Code"/>
        <w:spacing w:line="259" w:lineRule="auto"/>
      </w:pPr>
      <w:r>
        <w:t xml:space="preserve">      }</w:t>
      </w:r>
    </w:p>
    <w:p w14:paraId="66842200" w14:textId="77777777" w:rsidR="00564C22" w:rsidRDefault="009B1AF1" w:rsidP="00564C22">
      <w:pPr>
        <w:pStyle w:val="Code"/>
        <w:spacing w:line="259" w:lineRule="auto"/>
      </w:pPr>
      <w:r>
        <w:t xml:space="preserve">    },</w:t>
      </w:r>
    </w:p>
    <w:p w14:paraId="7619400D" w14:textId="77777777" w:rsidR="00564C22" w:rsidRDefault="009B1AF1" w:rsidP="00564C22">
      <w:pPr>
        <w:pStyle w:val="Code"/>
        <w:spacing w:line="259" w:lineRule="auto"/>
      </w:pPr>
      <w:r>
        <w:rPr>
          <w:color w:val="31849B" w:themeColor="accent5" w:themeShade="BF"/>
        </w:rPr>
        <w:t xml:space="preserve">    "lang"</w:t>
      </w:r>
      <w:r>
        <w:t>: {</w:t>
      </w:r>
    </w:p>
    <w:p w14:paraId="41BB1BB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22267F0" w14:textId="77777777" w:rsidR="00564C22" w:rsidRDefault="009B1AF1" w:rsidP="00564C22">
      <w:pPr>
        <w:pStyle w:val="Code"/>
        <w:spacing w:line="259" w:lineRule="auto"/>
      </w:pPr>
      <w:r>
        <w:t xml:space="preserve">    },</w:t>
      </w:r>
    </w:p>
    <w:p w14:paraId="3CFA27B9" w14:textId="77777777" w:rsidR="00564C22" w:rsidRDefault="009B1AF1" w:rsidP="00564C22">
      <w:pPr>
        <w:pStyle w:val="Code"/>
        <w:spacing w:line="259" w:lineRule="auto"/>
      </w:pPr>
      <w:r>
        <w:rPr>
          <w:color w:val="31849B" w:themeColor="accent5" w:themeShade="BF"/>
        </w:rPr>
        <w:t xml:space="preserve">    "other"</w:t>
      </w:r>
      <w:r>
        <w:t>: {</w:t>
      </w:r>
    </w:p>
    <w:p w14:paraId="63D2AD4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44DC101" w14:textId="77777777" w:rsidR="00564C22" w:rsidRDefault="009B1AF1" w:rsidP="00564C22">
      <w:pPr>
        <w:pStyle w:val="Code"/>
        <w:spacing w:line="259" w:lineRule="auto"/>
      </w:pPr>
      <w:r>
        <w:rPr>
          <w:color w:val="31849B" w:themeColor="accent5" w:themeShade="BF"/>
        </w:rPr>
        <w:t xml:space="preserve">      "items"</w:t>
      </w:r>
      <w:r>
        <w:t>: {</w:t>
      </w:r>
    </w:p>
    <w:p w14:paraId="55F1F8C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3EE2246A" w14:textId="77777777" w:rsidR="00564C22" w:rsidRDefault="009B1AF1" w:rsidP="00564C22">
      <w:pPr>
        <w:pStyle w:val="Code"/>
        <w:spacing w:line="259" w:lineRule="auto"/>
      </w:pPr>
      <w:r>
        <w:t xml:space="preserve">      }</w:t>
      </w:r>
    </w:p>
    <w:p w14:paraId="049BD7D8" w14:textId="77777777" w:rsidR="00564C22" w:rsidRDefault="009B1AF1" w:rsidP="00564C22">
      <w:pPr>
        <w:pStyle w:val="Code"/>
        <w:spacing w:line="259" w:lineRule="auto"/>
      </w:pPr>
      <w:r>
        <w:t xml:space="preserve">    },</w:t>
      </w:r>
    </w:p>
    <w:p w14:paraId="69B42B12" w14:textId="77777777" w:rsidR="00564C22" w:rsidRDefault="009B1AF1" w:rsidP="00564C22">
      <w:pPr>
        <w:pStyle w:val="Code"/>
        <w:spacing w:line="259" w:lineRule="auto"/>
      </w:pPr>
      <w:r>
        <w:rPr>
          <w:color w:val="31849B" w:themeColor="accent5" w:themeShade="BF"/>
        </w:rPr>
        <w:t xml:space="preserve">    "claimedIdentity"</w:t>
      </w:r>
      <w:r>
        <w:t>: {</w:t>
      </w:r>
    </w:p>
    <w:p w14:paraId="3FE534D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5728299D" w14:textId="77777777" w:rsidR="00564C22" w:rsidRDefault="009B1AF1" w:rsidP="00564C22">
      <w:pPr>
        <w:pStyle w:val="Code"/>
        <w:spacing w:line="259" w:lineRule="auto"/>
      </w:pPr>
      <w:r>
        <w:t xml:space="preserve">    },</w:t>
      </w:r>
    </w:p>
    <w:p w14:paraId="3AD15742" w14:textId="77777777" w:rsidR="00564C22" w:rsidRDefault="009B1AF1" w:rsidP="00564C22">
      <w:pPr>
        <w:pStyle w:val="Code"/>
        <w:spacing w:line="259" w:lineRule="auto"/>
      </w:pPr>
      <w:r>
        <w:rPr>
          <w:color w:val="31849B" w:themeColor="accent5" w:themeShade="BF"/>
        </w:rPr>
        <w:t xml:space="preserve">    "schemas"</w:t>
      </w:r>
      <w:r>
        <w:t>: {</w:t>
      </w:r>
    </w:p>
    <w:p w14:paraId="0C0D560C"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76AAC061" w14:textId="77777777" w:rsidR="00564C22" w:rsidRDefault="009B1AF1" w:rsidP="00564C22">
      <w:pPr>
        <w:pStyle w:val="Code"/>
        <w:spacing w:line="259" w:lineRule="auto"/>
      </w:pPr>
      <w:r>
        <w:t xml:space="preserve">    },</w:t>
      </w:r>
    </w:p>
    <w:p w14:paraId="0FA34805" w14:textId="77777777" w:rsidR="00564C22" w:rsidRDefault="009B1AF1" w:rsidP="00564C22">
      <w:pPr>
        <w:pStyle w:val="Code"/>
        <w:spacing w:line="259" w:lineRule="auto"/>
      </w:pPr>
      <w:r>
        <w:rPr>
          <w:color w:val="31849B" w:themeColor="accent5" w:themeShade="BF"/>
        </w:rPr>
        <w:t xml:space="preserve">    "addTimestamp"</w:t>
      </w:r>
      <w:r>
        <w:t>: {</w:t>
      </w:r>
    </w:p>
    <w:p w14:paraId="060EA82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B56C7AC" w14:textId="77777777" w:rsidR="00564C22" w:rsidRDefault="009B1AF1" w:rsidP="00564C22">
      <w:pPr>
        <w:pStyle w:val="Code"/>
        <w:spacing w:line="259" w:lineRule="auto"/>
      </w:pPr>
      <w:r>
        <w:rPr>
          <w:color w:val="31849B" w:themeColor="accent5" w:themeShade="BF"/>
        </w:rPr>
        <w:t xml:space="preserve">      "items"</w:t>
      </w:r>
      <w:r>
        <w:t>: {</w:t>
      </w:r>
    </w:p>
    <w:p w14:paraId="4B36FEF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7DFBF05" w14:textId="77777777" w:rsidR="00564C22" w:rsidRDefault="009B1AF1" w:rsidP="00564C22">
      <w:pPr>
        <w:pStyle w:val="Code"/>
        <w:spacing w:line="259" w:lineRule="auto"/>
      </w:pPr>
      <w:r>
        <w:t xml:space="preserve">      }</w:t>
      </w:r>
    </w:p>
    <w:p w14:paraId="7DAFD743" w14:textId="77777777" w:rsidR="00564C22" w:rsidRDefault="009B1AF1" w:rsidP="00564C22">
      <w:pPr>
        <w:pStyle w:val="Code"/>
        <w:spacing w:line="259" w:lineRule="auto"/>
      </w:pPr>
      <w:r>
        <w:t xml:space="preserve">    },</w:t>
      </w:r>
    </w:p>
    <w:p w14:paraId="5DE22B3C" w14:textId="77777777" w:rsidR="00564C22" w:rsidRDefault="009B1AF1" w:rsidP="00564C22">
      <w:pPr>
        <w:pStyle w:val="Code"/>
        <w:spacing w:line="259" w:lineRule="auto"/>
      </w:pPr>
      <w:r>
        <w:rPr>
          <w:color w:val="31849B" w:themeColor="accent5" w:themeShade="BF"/>
        </w:rPr>
        <w:t xml:space="preserve">    "enforceAsync"</w:t>
      </w:r>
      <w:r>
        <w:t>: {</w:t>
      </w:r>
    </w:p>
    <w:p w14:paraId="48A18D6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78BAF592" w14:textId="77777777" w:rsidR="00564C22" w:rsidRDefault="009B1AF1" w:rsidP="00564C22">
      <w:pPr>
        <w:pStyle w:val="Code"/>
        <w:spacing w:line="259" w:lineRule="auto"/>
      </w:pPr>
      <w:r>
        <w:t xml:space="preserve">    },</w:t>
      </w:r>
    </w:p>
    <w:p w14:paraId="376BC89E" w14:textId="77777777" w:rsidR="00564C22" w:rsidRDefault="009B1AF1" w:rsidP="00564C22">
      <w:pPr>
        <w:pStyle w:val="Code"/>
        <w:spacing w:line="259" w:lineRule="auto"/>
      </w:pPr>
      <w:r>
        <w:rPr>
          <w:color w:val="31849B" w:themeColor="accent5" w:themeShade="BF"/>
        </w:rPr>
        <w:t xml:space="preserve">    "nonce"</w:t>
      </w:r>
      <w:r>
        <w:t>: {</w:t>
      </w:r>
    </w:p>
    <w:p w14:paraId="3CFC228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2FC45ED2" w14:textId="77777777" w:rsidR="00564C22" w:rsidRDefault="009B1AF1" w:rsidP="00564C22">
      <w:pPr>
        <w:pStyle w:val="Code"/>
        <w:spacing w:line="259" w:lineRule="auto"/>
      </w:pPr>
      <w:r>
        <w:t xml:space="preserve">    },</w:t>
      </w:r>
    </w:p>
    <w:p w14:paraId="1B765B5C" w14:textId="77777777" w:rsidR="00564C22" w:rsidRDefault="009B1AF1" w:rsidP="00564C22">
      <w:pPr>
        <w:pStyle w:val="Code"/>
        <w:spacing w:line="259" w:lineRule="auto"/>
      </w:pPr>
      <w:r>
        <w:rPr>
          <w:color w:val="31849B" w:themeColor="accent5" w:themeShade="BF"/>
        </w:rPr>
        <w:t xml:space="preserve">    "useVerificationTime"</w:t>
      </w:r>
      <w:r>
        <w:t>: {</w:t>
      </w:r>
    </w:p>
    <w:p w14:paraId="269B8D53"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14:paraId="388965C5" w14:textId="77777777" w:rsidR="00564C22" w:rsidRDefault="009B1AF1" w:rsidP="00564C22">
      <w:pPr>
        <w:pStyle w:val="Code"/>
        <w:spacing w:line="259" w:lineRule="auto"/>
      </w:pPr>
      <w:r>
        <w:t xml:space="preserve">    },</w:t>
      </w:r>
    </w:p>
    <w:p w14:paraId="0A120E63" w14:textId="77777777" w:rsidR="00564C22" w:rsidRDefault="009B1AF1" w:rsidP="00564C22">
      <w:pPr>
        <w:pStyle w:val="Code"/>
        <w:spacing w:line="259" w:lineRule="auto"/>
      </w:pPr>
      <w:r>
        <w:rPr>
          <w:color w:val="31849B" w:themeColor="accent5" w:themeShade="BF"/>
        </w:rPr>
        <w:t xml:space="preserve">    "returnVerificationTime"</w:t>
      </w:r>
      <w:r>
        <w:t>: {</w:t>
      </w:r>
    </w:p>
    <w:p w14:paraId="71BE9AF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384B0B7C"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3204584F" w14:textId="77777777" w:rsidR="00564C22" w:rsidRDefault="009B1AF1" w:rsidP="00564C22">
      <w:pPr>
        <w:pStyle w:val="Code"/>
        <w:spacing w:line="259" w:lineRule="auto"/>
      </w:pPr>
      <w:r>
        <w:t xml:space="preserve">    },</w:t>
      </w:r>
    </w:p>
    <w:p w14:paraId="6BBC9461" w14:textId="77777777" w:rsidR="00564C22" w:rsidRDefault="009B1AF1" w:rsidP="00564C22">
      <w:pPr>
        <w:pStyle w:val="Code"/>
        <w:spacing w:line="259" w:lineRule="auto"/>
      </w:pPr>
      <w:r>
        <w:rPr>
          <w:color w:val="31849B" w:themeColor="accent5" w:themeShade="BF"/>
        </w:rPr>
        <w:t xml:space="preserve">    "addKeyInfo"</w:t>
      </w:r>
      <w:r>
        <w:t>: {</w:t>
      </w:r>
    </w:p>
    <w:p w14:paraId="3C954A9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65B7EB6" w14:textId="77777777" w:rsidR="00564C22" w:rsidRDefault="009B1AF1" w:rsidP="00564C22">
      <w:pPr>
        <w:pStyle w:val="Code"/>
        <w:spacing w:line="259" w:lineRule="auto"/>
      </w:pPr>
      <w:r>
        <w:rPr>
          <w:color w:val="31849B" w:themeColor="accent5" w:themeShade="BF"/>
        </w:rPr>
        <w:t xml:space="preserve">      "items"</w:t>
      </w:r>
      <w:r>
        <w:t>: {</w:t>
      </w:r>
    </w:p>
    <w:p w14:paraId="3F18EF9F" w14:textId="77777777" w:rsidR="00564C22" w:rsidRDefault="009B1AF1" w:rsidP="00564C22">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"#/definitions/dss2-AdditionalKeyInfoType"</w:t>
      </w:r>
    </w:p>
    <w:p w14:paraId="3AAD88FE" w14:textId="77777777" w:rsidR="00564C22" w:rsidRDefault="009B1AF1" w:rsidP="00564C22">
      <w:pPr>
        <w:pStyle w:val="Code"/>
        <w:spacing w:line="259" w:lineRule="auto"/>
      </w:pPr>
      <w:r>
        <w:t xml:space="preserve">      }</w:t>
      </w:r>
    </w:p>
    <w:p w14:paraId="2E6D5722" w14:textId="77777777" w:rsidR="00564C22" w:rsidRDefault="009B1AF1" w:rsidP="00564C22">
      <w:pPr>
        <w:pStyle w:val="Code"/>
        <w:spacing w:line="259" w:lineRule="auto"/>
      </w:pPr>
      <w:r>
        <w:t xml:space="preserve">    },</w:t>
      </w:r>
    </w:p>
    <w:p w14:paraId="33B48B8B" w14:textId="77777777" w:rsidR="00564C22" w:rsidRDefault="009B1AF1" w:rsidP="00564C22">
      <w:pPr>
        <w:pStyle w:val="Code"/>
        <w:spacing w:line="259" w:lineRule="auto"/>
      </w:pPr>
      <w:r>
        <w:rPr>
          <w:color w:val="31849B" w:themeColor="accent5" w:themeShade="BF"/>
        </w:rPr>
        <w:t xml:space="preserve">    "returnProcDetails"</w:t>
      </w:r>
      <w:r>
        <w:t>: {</w:t>
      </w:r>
    </w:p>
    <w:p w14:paraId="305A255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0D567BC1"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9D66119" w14:textId="77777777" w:rsidR="00564C22" w:rsidRDefault="009B1AF1" w:rsidP="00564C22">
      <w:pPr>
        <w:pStyle w:val="Code"/>
        <w:spacing w:line="259" w:lineRule="auto"/>
      </w:pPr>
      <w:r>
        <w:t xml:space="preserve">    },</w:t>
      </w:r>
    </w:p>
    <w:p w14:paraId="4057C896" w14:textId="77777777" w:rsidR="00564C22" w:rsidRDefault="009B1AF1" w:rsidP="00564C22">
      <w:pPr>
        <w:pStyle w:val="Code"/>
        <w:spacing w:line="259" w:lineRule="auto"/>
      </w:pPr>
      <w:r>
        <w:rPr>
          <w:color w:val="31849B" w:themeColor="accent5" w:themeShade="BF"/>
        </w:rPr>
        <w:t xml:space="preserve">    "returnSigningTime"</w:t>
      </w:r>
      <w:r>
        <w:t>: {</w:t>
      </w:r>
    </w:p>
    <w:p w14:paraId="02B6E76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3DD91EA2"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D79051E" w14:textId="77777777" w:rsidR="00564C22" w:rsidRDefault="009B1AF1" w:rsidP="00564C22">
      <w:pPr>
        <w:pStyle w:val="Code"/>
        <w:spacing w:line="259" w:lineRule="auto"/>
      </w:pPr>
      <w:r>
        <w:t xml:space="preserve">    },</w:t>
      </w:r>
    </w:p>
    <w:p w14:paraId="36C63FB1" w14:textId="77777777" w:rsidR="00564C22" w:rsidRDefault="009B1AF1" w:rsidP="00564C22">
      <w:pPr>
        <w:pStyle w:val="Code"/>
        <w:spacing w:line="259" w:lineRule="auto"/>
      </w:pPr>
      <w:r>
        <w:rPr>
          <w:color w:val="31849B" w:themeColor="accent5" w:themeShade="BF"/>
        </w:rPr>
        <w:t xml:space="preserve">    "returnSigner"</w:t>
      </w:r>
      <w:r>
        <w:t>: {</w:t>
      </w:r>
    </w:p>
    <w:p w14:paraId="6E86437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2FD60D3C"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1C67FDA" w14:textId="77777777" w:rsidR="00564C22" w:rsidRDefault="009B1AF1" w:rsidP="00564C22">
      <w:pPr>
        <w:pStyle w:val="Code"/>
        <w:spacing w:line="259" w:lineRule="auto"/>
      </w:pPr>
      <w:r>
        <w:t xml:space="preserve">    },</w:t>
      </w:r>
    </w:p>
    <w:p w14:paraId="7723ABDA" w14:textId="77777777" w:rsidR="00564C22" w:rsidRDefault="009B1AF1" w:rsidP="00564C22">
      <w:pPr>
        <w:pStyle w:val="Code"/>
        <w:spacing w:line="259" w:lineRule="auto"/>
      </w:pPr>
      <w:r>
        <w:rPr>
          <w:color w:val="31849B" w:themeColor="accent5" w:themeShade="BF"/>
        </w:rPr>
        <w:t xml:space="preserve">    "returnAugmented"</w:t>
      </w:r>
      <w:r>
        <w:t>: {</w:t>
      </w:r>
    </w:p>
    <w:p w14:paraId="2E84CC5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7A03971" w14:textId="77777777" w:rsidR="00564C22" w:rsidRDefault="009B1AF1" w:rsidP="00564C22">
      <w:pPr>
        <w:pStyle w:val="Code"/>
        <w:spacing w:line="259" w:lineRule="auto"/>
      </w:pPr>
      <w:r>
        <w:t xml:space="preserve">    },</w:t>
      </w:r>
    </w:p>
    <w:p w14:paraId="18C865FE" w14:textId="77777777" w:rsidR="00564C22" w:rsidRDefault="009B1AF1" w:rsidP="00564C22">
      <w:pPr>
        <w:pStyle w:val="Code"/>
        <w:spacing w:line="259" w:lineRule="auto"/>
      </w:pPr>
      <w:r>
        <w:rPr>
          <w:color w:val="31849B" w:themeColor="accent5" w:themeShade="BF"/>
        </w:rPr>
        <w:t xml:space="preserve">    "returnTimestamped"</w:t>
      </w:r>
      <w:r>
        <w:t>: {</w:t>
      </w:r>
    </w:p>
    <w:p w14:paraId="5AFD6E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78EC5C5" w14:textId="77777777" w:rsidR="00564C22" w:rsidRDefault="009B1AF1" w:rsidP="00564C22">
      <w:pPr>
        <w:pStyle w:val="Code"/>
        <w:spacing w:line="259" w:lineRule="auto"/>
      </w:pPr>
      <w:r>
        <w:rPr>
          <w:color w:val="31849B" w:themeColor="accent5" w:themeShade="BF"/>
        </w:rPr>
        <w:t xml:space="preserve">      "items"</w:t>
      </w:r>
      <w:r>
        <w:t>: {</w:t>
      </w:r>
    </w:p>
    <w:p w14:paraId="4B45E05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2BD7321" w14:textId="77777777" w:rsidR="00564C22" w:rsidRDefault="009B1AF1" w:rsidP="00564C22">
      <w:pPr>
        <w:pStyle w:val="Code"/>
        <w:spacing w:line="259" w:lineRule="auto"/>
      </w:pPr>
      <w:r>
        <w:t xml:space="preserve">      }</w:t>
      </w:r>
    </w:p>
    <w:p w14:paraId="48F691EE" w14:textId="77777777" w:rsidR="00564C22" w:rsidRDefault="009B1AF1" w:rsidP="00564C22">
      <w:pPr>
        <w:pStyle w:val="Code"/>
        <w:spacing w:line="259" w:lineRule="auto"/>
      </w:pPr>
      <w:r>
        <w:t xml:space="preserve">    },</w:t>
      </w:r>
    </w:p>
    <w:p w14:paraId="3649223E" w14:textId="77777777" w:rsidR="00564C22" w:rsidRDefault="009B1AF1" w:rsidP="00564C22">
      <w:pPr>
        <w:pStyle w:val="Code"/>
        <w:spacing w:line="259" w:lineRule="auto"/>
      </w:pPr>
      <w:r>
        <w:rPr>
          <w:color w:val="31849B" w:themeColor="accent5" w:themeShade="BF"/>
        </w:rPr>
        <w:t xml:space="preserve">    "verifyManifests"</w:t>
      </w:r>
      <w:r>
        <w:t>: {</w:t>
      </w:r>
    </w:p>
    <w:p w14:paraId="2EB362A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32DBF74F"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3BAB6159" w14:textId="77777777" w:rsidR="00564C22" w:rsidRDefault="009B1AF1" w:rsidP="00564C22">
      <w:pPr>
        <w:pStyle w:val="Code"/>
        <w:spacing w:line="259" w:lineRule="auto"/>
      </w:pPr>
      <w:r>
        <w:t xml:space="preserve">    }</w:t>
      </w:r>
    </w:p>
    <w:p w14:paraId="38C27065" w14:textId="77777777" w:rsidR="00564C22" w:rsidRDefault="009B1AF1" w:rsidP="00564C22">
      <w:pPr>
        <w:pStyle w:val="Code"/>
        <w:spacing w:line="259" w:lineRule="auto"/>
      </w:pPr>
      <w:r>
        <w:t xml:space="preserve">  }</w:t>
      </w:r>
    </w:p>
    <w:p w14:paraId="165E9D19" w14:textId="77777777" w:rsidR="00564C22" w:rsidRDefault="009B1AF1" w:rsidP="00564C22">
      <w:pPr>
        <w:pStyle w:val="Code"/>
        <w:spacing w:line="259" w:lineRule="auto"/>
      </w:pPr>
      <w:r>
        <w:t>}</w:t>
      </w:r>
    </w:p>
    <w:p w14:paraId="46BD89B8" w14:textId="77777777" w:rsidR="00564C22" w:rsidRDefault="00564C22" w:rsidP="00564C22"/>
    <w:p w14:paraId="7059362D" w14:textId="77777777" w:rsidR="00564C22" w:rsidRDefault="009B1AF1" w:rsidP="00564C22">
      <w:pPr>
        <w:pStyle w:val="berschrift4"/>
      </w:pPr>
      <w:bookmarkStart w:id="1837" w:name="_Toc8331980"/>
      <w:r>
        <w:t>OptionalInputsVerify – XML Syntax</w:t>
      </w:r>
      <w:bookmarkEnd w:id="1837"/>
    </w:p>
    <w:p w14:paraId="2980507D" w14:textId="77777777" w:rsidR="00564C22" w:rsidRPr="5404FA76" w:rsidRDefault="009B1AF1" w:rsidP="00564C22">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14:paraId="3A9C93DE" w14:textId="77777777" w:rsidR="00564C22" w:rsidRDefault="009B1AF1" w:rsidP="00564C22">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3E177E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14:paraId="1BC2957E" w14:textId="77777777" w:rsidR="00564C22" w:rsidRDefault="009B1AF1" w:rsidP="00564C22">
      <w:pPr>
        <w:pStyle w:val="Code"/>
      </w:pPr>
      <w:r>
        <w:rPr>
          <w:color w:val="31849B" w:themeColor="accent5" w:themeShade="BF"/>
        </w:rPr>
        <w:t xml:space="preserve">  &lt;xs:complexContent&gt;</w:t>
      </w:r>
    </w:p>
    <w:p w14:paraId="12EDC6D0"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46F0CA57" w14:textId="77777777" w:rsidR="00564C22" w:rsidRDefault="009B1AF1" w:rsidP="00564C22">
      <w:pPr>
        <w:pStyle w:val="Code"/>
      </w:pPr>
      <w:r>
        <w:rPr>
          <w:color w:val="31849B" w:themeColor="accent5" w:themeShade="BF"/>
        </w:rPr>
        <w:t xml:space="preserve">      &lt;xs:sequence&gt;</w:t>
      </w:r>
    </w:p>
    <w:p w14:paraId="1E8F4EF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D507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993C57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50C7095"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947B6A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F3628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BC2C3F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9E5D6F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175A172"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8BF5DB7" w14:textId="77777777" w:rsidR="00564C22" w:rsidRDefault="009B1AF1" w:rsidP="00564C22">
      <w:pPr>
        <w:pStyle w:val="Code"/>
      </w:pPr>
      <w:r>
        <w:rPr>
          <w:color w:val="31849B" w:themeColor="accent5" w:themeShade="BF"/>
        </w:rPr>
        <w:t xml:space="preserve">      &lt;/xs:sequence&gt;</w:t>
      </w:r>
    </w:p>
    <w:p w14:paraId="107B2461" w14:textId="77777777" w:rsidR="00564C22" w:rsidRDefault="009B1AF1" w:rsidP="00564C22">
      <w:pPr>
        <w:pStyle w:val="Code"/>
      </w:pPr>
      <w:r>
        <w:rPr>
          <w:color w:val="31849B" w:themeColor="accent5" w:themeShade="BF"/>
        </w:rPr>
        <w:t xml:space="preserve">    &lt;/xs:extension&gt;</w:t>
      </w:r>
    </w:p>
    <w:p w14:paraId="5F2F4A1E" w14:textId="77777777" w:rsidR="00564C22" w:rsidRDefault="009B1AF1" w:rsidP="00564C22">
      <w:pPr>
        <w:pStyle w:val="Code"/>
      </w:pPr>
      <w:r>
        <w:rPr>
          <w:color w:val="31849B" w:themeColor="accent5" w:themeShade="BF"/>
        </w:rPr>
        <w:t xml:space="preserve">  &lt;/xs:complexContent&gt;</w:t>
      </w:r>
    </w:p>
    <w:p w14:paraId="343B5989" w14:textId="77777777" w:rsidR="00564C22" w:rsidRDefault="009B1AF1" w:rsidP="00564C22">
      <w:pPr>
        <w:pStyle w:val="Code"/>
      </w:pPr>
      <w:r>
        <w:rPr>
          <w:color w:val="31849B" w:themeColor="accent5" w:themeShade="BF"/>
        </w:rPr>
        <w:t>&lt;/xs:complexType&gt;</w:t>
      </w:r>
    </w:p>
    <w:p w14:paraId="63E6A12D"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p>
    <w:p w14:paraId="21C23555" w14:textId="77777777" w:rsidR="00564C22" w:rsidRDefault="009B1AF1" w:rsidP="00564C22">
      <w:pPr>
        <w:pStyle w:val="berschrift3"/>
      </w:pPr>
      <w:bookmarkStart w:id="1838" w:name="_RefComp66F5F9F8"/>
      <w:bookmarkStart w:id="1839" w:name="_Toc8331981"/>
      <w:r>
        <w:t>Component OptionalOutputsBase</w:t>
      </w:r>
      <w:bookmarkEnd w:id="1838"/>
      <w:bookmarkEnd w:id="1839"/>
    </w:p>
    <w:p w14:paraId="3284CCA1" w14:textId="77777777" w:rsidR="00564C22" w:rsidRDefault="001725A5" w:rsidP="00564C22">
      <w:r w:rsidRPr="003A06D0">
        <w:t xml:space="preserve">The </w:t>
      </w:r>
      <w:r w:rsidRPr="003A06D0">
        <w:rPr>
          <w:rStyle w:val="Datatype"/>
          <w:lang w:val="en-GB"/>
        </w:rPr>
        <w:t>OptionalOutputsBase</w:t>
      </w:r>
      <w:r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t>erver’s profile and policy</w:t>
      </w:r>
      <w:r w:rsidRPr="003A06D0">
        <w:t>.</w:t>
      </w:r>
    </w:p>
    <w:p w14:paraId="2BAB12A8" w14:textId="77777777" w:rsidR="00564C22" w:rsidRDefault="009B1AF1" w:rsidP="00564C22">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14:paraId="5CF78C86" w14:textId="77777777" w:rsidR="00564C22" w:rsidRDefault="009B1AF1" w:rsidP="00564C22">
      <w:r>
        <w:t>Below follows a list of the sub-components that constitute this component:</w:t>
      </w:r>
    </w:p>
    <w:p w14:paraId="1FD6D430" w14:textId="77777777" w:rsidR="00564C22" w:rsidRDefault="009B1AF1" w:rsidP="00564C22">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xml:space="preserve">. However, there are situations where it may be used as an optional output. For example, a service that makes use of the </w:t>
      </w:r>
      <w:r w:rsidRPr="003A06D0">
        <w:rPr>
          <w:rStyle w:val="Datatype"/>
          <w:lang w:val="en-GB"/>
        </w:rPr>
        <w:t>ReturnUpdatedSignature</w:t>
      </w:r>
      <w:r w:rsidRPr="003A06D0">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t xml:space="preserve"> element MAY be used to communicate the XML schemas required for validating a returned XML document.</w:t>
      </w:r>
    </w:p>
    <w:p w14:paraId="0F96F14F" w14:textId="77777777" w:rsidR="00564C22" w:rsidRDefault="009B1AF1" w:rsidP="00564C22">
      <w:pPr>
        <w:pStyle w:val="berschrift4"/>
      </w:pPr>
      <w:bookmarkStart w:id="1840" w:name="_Toc8331982"/>
      <w:r>
        <w:t>OptionalOutputsBase – JSON Syntax</w:t>
      </w:r>
      <w:bookmarkEnd w:id="1840"/>
    </w:p>
    <w:p w14:paraId="2CB41C32"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14:paraId="14AA825C" w14:textId="77777777" w:rsidR="00564C22" w:rsidRDefault="00564C22" w:rsidP="00564C22"/>
    <w:p w14:paraId="6C57AEE1" w14:textId="77777777" w:rsidR="00564C22" w:rsidRDefault="009B1AF1" w:rsidP="00564C22">
      <w:pPr>
        <w:pStyle w:val="berschrift4"/>
      </w:pPr>
      <w:bookmarkStart w:id="1841" w:name="_Toc8331983"/>
      <w:r>
        <w:t>OptionalOutputsBase – XML Syntax</w:t>
      </w:r>
      <w:bookmarkEnd w:id="1841"/>
    </w:p>
    <w:p w14:paraId="7ADCD510" w14:textId="77777777" w:rsidR="00564C22" w:rsidRPr="5404FA76" w:rsidRDefault="009B1AF1" w:rsidP="00564C22">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14:paraId="04E6B33D"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176D858"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7566FBF" w14:textId="77777777" w:rsidR="00564C22" w:rsidRDefault="009B1AF1" w:rsidP="00564C22">
      <w:pPr>
        <w:pStyle w:val="Code"/>
      </w:pPr>
      <w:r>
        <w:rPr>
          <w:color w:val="31849B" w:themeColor="accent5" w:themeShade="BF"/>
        </w:rPr>
        <w:t xml:space="preserve">  &lt;xs:complexContent&gt;</w:t>
      </w:r>
    </w:p>
    <w:p w14:paraId="7A09F309"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14:paraId="6ABD9BC0" w14:textId="77777777" w:rsidR="00564C22" w:rsidRDefault="009B1AF1" w:rsidP="00564C22">
      <w:pPr>
        <w:pStyle w:val="Code"/>
      </w:pPr>
      <w:r>
        <w:rPr>
          <w:color w:val="31849B" w:themeColor="accent5" w:themeShade="BF"/>
        </w:rPr>
        <w:t xml:space="preserve">      &lt;xs:sequence&gt;</w:t>
      </w:r>
    </w:p>
    <w:p w14:paraId="070CFBC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823D1C5" w14:textId="77777777" w:rsidR="00564C22" w:rsidRDefault="009B1AF1" w:rsidP="00564C22">
      <w:pPr>
        <w:pStyle w:val="Code"/>
      </w:pPr>
      <w:r>
        <w:rPr>
          <w:color w:val="31849B" w:themeColor="accent5" w:themeShade="BF"/>
        </w:rPr>
        <w:t xml:space="preserve">      &lt;/xs:sequence&gt;</w:t>
      </w:r>
    </w:p>
    <w:p w14:paraId="31332931" w14:textId="77777777" w:rsidR="00564C22" w:rsidRDefault="009B1AF1" w:rsidP="00564C22">
      <w:pPr>
        <w:pStyle w:val="Code"/>
      </w:pPr>
      <w:r>
        <w:rPr>
          <w:color w:val="31849B" w:themeColor="accent5" w:themeShade="BF"/>
        </w:rPr>
        <w:t xml:space="preserve">    &lt;/xs:extension&gt;</w:t>
      </w:r>
    </w:p>
    <w:p w14:paraId="12C0003D" w14:textId="77777777" w:rsidR="00564C22" w:rsidRDefault="009B1AF1" w:rsidP="00564C22">
      <w:pPr>
        <w:pStyle w:val="Code"/>
      </w:pPr>
      <w:r>
        <w:rPr>
          <w:color w:val="31849B" w:themeColor="accent5" w:themeShade="BF"/>
        </w:rPr>
        <w:t xml:space="preserve">  &lt;/xs:complexContent&gt;</w:t>
      </w:r>
    </w:p>
    <w:p w14:paraId="6AD5E9EB" w14:textId="77777777" w:rsidR="00564C22" w:rsidRDefault="009B1AF1" w:rsidP="00564C22">
      <w:pPr>
        <w:pStyle w:val="Code"/>
      </w:pPr>
      <w:r>
        <w:rPr>
          <w:color w:val="31849B" w:themeColor="accent5" w:themeShade="BF"/>
        </w:rPr>
        <w:t>&lt;/xs:complexType&gt;</w:t>
      </w:r>
    </w:p>
    <w:p w14:paraId="2B7BBA5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14:paraId="44A82053" w14:textId="77777777" w:rsidR="00564C22" w:rsidRDefault="009B1AF1" w:rsidP="00564C22">
      <w:pPr>
        <w:pStyle w:val="berschrift3"/>
      </w:pPr>
      <w:bookmarkStart w:id="1842" w:name="_RefCompF7F54724"/>
      <w:bookmarkStart w:id="1843" w:name="_Toc8331984"/>
      <w:r>
        <w:lastRenderedPageBreak/>
        <w:t>Component OptionalOutputsSign</w:t>
      </w:r>
      <w:bookmarkEnd w:id="1842"/>
      <w:bookmarkEnd w:id="1843"/>
    </w:p>
    <w:p w14:paraId="00ECFB01" w14:textId="77777777" w:rsidR="00564C22" w:rsidRDefault="001725A5" w:rsidP="00564C22">
      <w:r w:rsidRPr="003A06D0">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t>component defines a set of additional outputs associated with the processing of a signing request. This document does not define any additional outputs but profiles may extend the set of additional outputs.</w:t>
      </w:r>
    </w:p>
    <w:p w14:paraId="1E660997" w14:textId="77777777" w:rsidR="00564C22" w:rsidRDefault="009B1AF1" w:rsidP="00564C22">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4B8AB07C" w14:textId="77777777" w:rsidR="00564C22" w:rsidRDefault="009B1AF1" w:rsidP="00564C22">
      <w:r>
        <w:t>Below follows a list of the sub-components that constitute this component:</w:t>
      </w:r>
    </w:p>
    <w:p w14:paraId="22A16718" w14:textId="77777777" w:rsidR="00564C22" w:rsidRDefault="009B1AF1" w:rsidP="00564C22">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r w:rsidR="00333ECA" w:rsidRPr="00333ECA">
        <w:t>The use cases described in this document assume zero or one document including a signature being returned by this element. Profiles may define processing rules how to handle unbounded cardinality.</w:t>
      </w:r>
    </w:p>
    <w:p w14:paraId="24FCBE04" w14:textId="77777777" w:rsidR="00564C22" w:rsidRDefault="009B1AF1" w:rsidP="00564C22">
      <w:pPr>
        <w:pStyle w:val="berschrift4"/>
      </w:pPr>
      <w:bookmarkStart w:id="1844" w:name="_Toc8331985"/>
      <w:r>
        <w:t>OptionalOutputsSign – JSON Syntax</w:t>
      </w:r>
      <w:bookmarkEnd w:id="1844"/>
    </w:p>
    <w:p w14:paraId="0F125F1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14:paraId="4ED5F12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4300EC8"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926208" w14:textId="77777777" w:rsidR="00564C22" w:rsidRDefault="009B1AF1" w:rsidP="00564C22">
            <w:pPr>
              <w:pStyle w:val="Beschriftung"/>
            </w:pPr>
            <w:r>
              <w:t>Element</w:t>
            </w:r>
          </w:p>
        </w:tc>
        <w:tc>
          <w:tcPr>
            <w:tcW w:w="4675" w:type="dxa"/>
          </w:tcPr>
          <w:p w14:paraId="0AC78B1A"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22C58B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2B3E5AF" w14:textId="77777777" w:rsidR="00564C22" w:rsidRPr="002062A5" w:rsidRDefault="009B1AF1" w:rsidP="00564C22">
            <w:pPr>
              <w:pStyle w:val="Beschriftung"/>
              <w:rPr>
                <w:rStyle w:val="Datatype"/>
                <w:b w:val="0"/>
                <w:bCs w:val="0"/>
              </w:rPr>
            </w:pPr>
            <w:r w:rsidRPr="002062A5">
              <w:rPr>
                <w:rStyle w:val="Datatype"/>
              </w:rPr>
              <w:t>DocumentWithSignature</w:t>
            </w:r>
          </w:p>
        </w:tc>
        <w:tc>
          <w:tcPr>
            <w:tcW w:w="4675" w:type="dxa"/>
          </w:tcPr>
          <w:p w14:paraId="2A7F56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14:paraId="2A54AE6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DB3E011" w14:textId="77777777" w:rsidR="00564C22" w:rsidRDefault="009B1AF1" w:rsidP="00564C22">
      <w:pPr>
        <w:pStyle w:val="Code"/>
        <w:spacing w:line="259" w:lineRule="auto"/>
      </w:pPr>
      <w:r>
        <w:rPr>
          <w:color w:val="31849B" w:themeColor="accent5" w:themeShade="BF"/>
        </w:rPr>
        <w:t>"dss2-OptionalOutputsSignType"</w:t>
      </w:r>
      <w:r>
        <w:t>: {</w:t>
      </w:r>
    </w:p>
    <w:p w14:paraId="48A7B18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4539C6E" w14:textId="77777777" w:rsidR="00564C22" w:rsidRDefault="009B1AF1" w:rsidP="00564C22">
      <w:pPr>
        <w:pStyle w:val="Code"/>
        <w:spacing w:line="259" w:lineRule="auto"/>
      </w:pPr>
      <w:r>
        <w:rPr>
          <w:color w:val="31849B" w:themeColor="accent5" w:themeShade="BF"/>
        </w:rPr>
        <w:t xml:space="preserve">  "properties"</w:t>
      </w:r>
      <w:r>
        <w:t>: {</w:t>
      </w:r>
    </w:p>
    <w:p w14:paraId="76A50DDC" w14:textId="77777777" w:rsidR="00564C22" w:rsidRDefault="009B1AF1" w:rsidP="00564C22">
      <w:pPr>
        <w:pStyle w:val="Code"/>
        <w:spacing w:line="259" w:lineRule="auto"/>
      </w:pPr>
      <w:r>
        <w:rPr>
          <w:color w:val="31849B" w:themeColor="accent5" w:themeShade="BF"/>
        </w:rPr>
        <w:t xml:space="preserve">    "policy"</w:t>
      </w:r>
      <w:r>
        <w:t>: {</w:t>
      </w:r>
    </w:p>
    <w:p w14:paraId="3511B25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02F2E84E" w14:textId="77777777" w:rsidR="00564C22" w:rsidRDefault="009B1AF1" w:rsidP="00564C22">
      <w:pPr>
        <w:pStyle w:val="Code"/>
        <w:spacing w:line="259" w:lineRule="auto"/>
      </w:pPr>
      <w:r>
        <w:rPr>
          <w:color w:val="31849B" w:themeColor="accent5" w:themeShade="BF"/>
        </w:rPr>
        <w:t xml:space="preserve">      "items"</w:t>
      </w:r>
      <w:r>
        <w:t>: {</w:t>
      </w:r>
    </w:p>
    <w:p w14:paraId="3BC6BD1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2521E5D" w14:textId="77777777" w:rsidR="00564C22" w:rsidRDefault="009B1AF1" w:rsidP="00564C22">
      <w:pPr>
        <w:pStyle w:val="Code"/>
        <w:spacing w:line="259" w:lineRule="auto"/>
      </w:pPr>
      <w:r>
        <w:t xml:space="preserve">      }</w:t>
      </w:r>
    </w:p>
    <w:p w14:paraId="3363A6EF" w14:textId="77777777" w:rsidR="00564C22" w:rsidRDefault="009B1AF1" w:rsidP="00564C22">
      <w:pPr>
        <w:pStyle w:val="Code"/>
        <w:spacing w:line="259" w:lineRule="auto"/>
      </w:pPr>
      <w:r>
        <w:t xml:space="preserve">    },</w:t>
      </w:r>
    </w:p>
    <w:p w14:paraId="1107EDCD" w14:textId="77777777" w:rsidR="00564C22" w:rsidRDefault="009B1AF1" w:rsidP="00564C22">
      <w:pPr>
        <w:pStyle w:val="Code"/>
        <w:spacing w:line="259" w:lineRule="auto"/>
      </w:pPr>
      <w:r>
        <w:rPr>
          <w:color w:val="31849B" w:themeColor="accent5" w:themeShade="BF"/>
        </w:rPr>
        <w:t xml:space="preserve">    "other"</w:t>
      </w:r>
      <w:r>
        <w:t>: {</w:t>
      </w:r>
    </w:p>
    <w:p w14:paraId="783A962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AA05233" w14:textId="77777777" w:rsidR="00564C22" w:rsidRDefault="009B1AF1" w:rsidP="00564C22">
      <w:pPr>
        <w:pStyle w:val="Code"/>
        <w:spacing w:line="259" w:lineRule="auto"/>
      </w:pPr>
      <w:r>
        <w:rPr>
          <w:color w:val="31849B" w:themeColor="accent5" w:themeShade="BF"/>
        </w:rPr>
        <w:t xml:space="preserve">      "items"</w:t>
      </w:r>
      <w:r>
        <w:t>: {</w:t>
      </w:r>
    </w:p>
    <w:p w14:paraId="737E798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5608BB0E" w14:textId="77777777" w:rsidR="00564C22" w:rsidRDefault="009B1AF1" w:rsidP="00564C22">
      <w:pPr>
        <w:pStyle w:val="Code"/>
        <w:spacing w:line="259" w:lineRule="auto"/>
      </w:pPr>
      <w:r>
        <w:t xml:space="preserve">      }</w:t>
      </w:r>
    </w:p>
    <w:p w14:paraId="27FCFCE7" w14:textId="77777777" w:rsidR="00564C22" w:rsidRDefault="009B1AF1" w:rsidP="00564C22">
      <w:pPr>
        <w:pStyle w:val="Code"/>
        <w:spacing w:line="259" w:lineRule="auto"/>
      </w:pPr>
      <w:r>
        <w:t xml:space="preserve">    },</w:t>
      </w:r>
    </w:p>
    <w:p w14:paraId="2F7EE437" w14:textId="77777777" w:rsidR="00564C22" w:rsidRDefault="009B1AF1" w:rsidP="00564C22">
      <w:pPr>
        <w:pStyle w:val="Code"/>
        <w:spacing w:line="259" w:lineRule="auto"/>
      </w:pPr>
      <w:r>
        <w:rPr>
          <w:color w:val="31849B" w:themeColor="accent5" w:themeShade="BF"/>
        </w:rPr>
        <w:t xml:space="preserve">    "schemas"</w:t>
      </w:r>
      <w:r>
        <w:t>: {</w:t>
      </w:r>
    </w:p>
    <w:p w14:paraId="3205D19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2446963A" w14:textId="77777777" w:rsidR="00564C22" w:rsidRDefault="009B1AF1" w:rsidP="00564C22">
      <w:pPr>
        <w:pStyle w:val="Code"/>
        <w:spacing w:line="259" w:lineRule="auto"/>
      </w:pPr>
      <w:r>
        <w:t xml:space="preserve">    },</w:t>
      </w:r>
    </w:p>
    <w:p w14:paraId="42FDF906" w14:textId="77777777" w:rsidR="00564C22" w:rsidRDefault="009B1AF1" w:rsidP="00564C22">
      <w:pPr>
        <w:pStyle w:val="Code"/>
        <w:spacing w:line="259" w:lineRule="auto"/>
      </w:pPr>
      <w:r>
        <w:rPr>
          <w:color w:val="31849B" w:themeColor="accent5" w:themeShade="BF"/>
        </w:rPr>
        <w:t xml:space="preserve">    "docWithSignature"</w:t>
      </w:r>
      <w:r>
        <w:t>: {</w:t>
      </w:r>
    </w:p>
    <w:p w14:paraId="24473FB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C64DFFE" w14:textId="77777777" w:rsidR="00564C22" w:rsidRDefault="009B1AF1" w:rsidP="00564C22">
      <w:pPr>
        <w:pStyle w:val="Code"/>
        <w:spacing w:line="259" w:lineRule="auto"/>
      </w:pPr>
      <w:r>
        <w:rPr>
          <w:color w:val="31849B" w:themeColor="accent5" w:themeShade="BF"/>
        </w:rPr>
        <w:t xml:space="preserve">      "items"</w:t>
      </w:r>
      <w:r>
        <w:t>: {</w:t>
      </w:r>
    </w:p>
    <w:p w14:paraId="24F2052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73BCF9B1" w14:textId="77777777" w:rsidR="00564C22" w:rsidRDefault="009B1AF1" w:rsidP="00564C22">
      <w:pPr>
        <w:pStyle w:val="Code"/>
        <w:spacing w:line="259" w:lineRule="auto"/>
      </w:pPr>
      <w:r>
        <w:t xml:space="preserve">      }</w:t>
      </w:r>
    </w:p>
    <w:p w14:paraId="33C3E88C" w14:textId="77777777" w:rsidR="00564C22" w:rsidRDefault="009B1AF1" w:rsidP="00564C22">
      <w:pPr>
        <w:pStyle w:val="Code"/>
        <w:spacing w:line="259" w:lineRule="auto"/>
      </w:pPr>
      <w:r>
        <w:t xml:space="preserve">    }</w:t>
      </w:r>
    </w:p>
    <w:p w14:paraId="7DBD1667" w14:textId="77777777" w:rsidR="00564C22" w:rsidRDefault="009B1AF1" w:rsidP="00564C22">
      <w:pPr>
        <w:pStyle w:val="Code"/>
        <w:spacing w:line="259" w:lineRule="auto"/>
      </w:pPr>
      <w:r>
        <w:t xml:space="preserve">  }</w:t>
      </w:r>
    </w:p>
    <w:p w14:paraId="5A115B90" w14:textId="77777777" w:rsidR="00564C22" w:rsidRDefault="009B1AF1" w:rsidP="00564C22">
      <w:pPr>
        <w:pStyle w:val="Code"/>
        <w:spacing w:line="259" w:lineRule="auto"/>
      </w:pPr>
      <w:r>
        <w:t>}</w:t>
      </w:r>
    </w:p>
    <w:p w14:paraId="66F27DC0" w14:textId="77777777" w:rsidR="00564C22" w:rsidRDefault="00564C22" w:rsidP="00564C22"/>
    <w:p w14:paraId="7FCF11CD" w14:textId="77777777" w:rsidR="00564C22" w:rsidRDefault="009B1AF1" w:rsidP="00564C22">
      <w:pPr>
        <w:pStyle w:val="berschrift4"/>
      </w:pPr>
      <w:bookmarkStart w:id="1845" w:name="_Toc8331986"/>
      <w:r>
        <w:lastRenderedPageBreak/>
        <w:t>OptionalOutputsSign – XML Syntax</w:t>
      </w:r>
      <w:bookmarkEnd w:id="1845"/>
    </w:p>
    <w:p w14:paraId="45EAEA9F" w14:textId="77777777" w:rsidR="00564C22" w:rsidRPr="5404FA76" w:rsidRDefault="009B1AF1" w:rsidP="00564C22">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14:paraId="6037A70F"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210C75C"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14:paraId="68BCF740" w14:textId="77777777" w:rsidR="00564C22" w:rsidRDefault="009B1AF1" w:rsidP="00564C22">
      <w:pPr>
        <w:pStyle w:val="Code"/>
      </w:pPr>
      <w:r>
        <w:rPr>
          <w:color w:val="31849B" w:themeColor="accent5" w:themeShade="BF"/>
        </w:rPr>
        <w:t xml:space="preserve">  &lt;xs:complexContent&gt;</w:t>
      </w:r>
    </w:p>
    <w:p w14:paraId="3466427E"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5211B95C" w14:textId="77777777" w:rsidR="00564C22" w:rsidRDefault="009B1AF1" w:rsidP="00564C22">
      <w:pPr>
        <w:pStyle w:val="Code"/>
      </w:pPr>
      <w:r>
        <w:rPr>
          <w:color w:val="31849B" w:themeColor="accent5" w:themeShade="BF"/>
        </w:rPr>
        <w:t xml:space="preserve">      &lt;xs:sequence&gt;</w:t>
      </w:r>
    </w:p>
    <w:p w14:paraId="0D00D33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3B4BCAC" w14:textId="77777777" w:rsidR="00564C22" w:rsidRDefault="009B1AF1" w:rsidP="00564C22">
      <w:pPr>
        <w:pStyle w:val="Code"/>
      </w:pPr>
      <w:r>
        <w:rPr>
          <w:color w:val="31849B" w:themeColor="accent5" w:themeShade="BF"/>
        </w:rPr>
        <w:t xml:space="preserve">      &lt;/xs:sequence&gt;</w:t>
      </w:r>
    </w:p>
    <w:p w14:paraId="77B719CD" w14:textId="77777777" w:rsidR="00564C22" w:rsidRDefault="009B1AF1" w:rsidP="00564C22">
      <w:pPr>
        <w:pStyle w:val="Code"/>
      </w:pPr>
      <w:r>
        <w:rPr>
          <w:color w:val="31849B" w:themeColor="accent5" w:themeShade="BF"/>
        </w:rPr>
        <w:t xml:space="preserve">    &lt;/xs:extension&gt;</w:t>
      </w:r>
    </w:p>
    <w:p w14:paraId="4665CF79" w14:textId="77777777" w:rsidR="00564C22" w:rsidRDefault="009B1AF1" w:rsidP="00564C22">
      <w:pPr>
        <w:pStyle w:val="Code"/>
      </w:pPr>
      <w:r>
        <w:rPr>
          <w:color w:val="31849B" w:themeColor="accent5" w:themeShade="BF"/>
        </w:rPr>
        <w:t xml:space="preserve">  &lt;/xs:complexContent&gt;</w:t>
      </w:r>
    </w:p>
    <w:p w14:paraId="4AD5347E" w14:textId="77777777" w:rsidR="00564C22" w:rsidRDefault="009B1AF1" w:rsidP="00564C22">
      <w:pPr>
        <w:pStyle w:val="Code"/>
      </w:pPr>
      <w:r>
        <w:rPr>
          <w:color w:val="31849B" w:themeColor="accent5" w:themeShade="BF"/>
        </w:rPr>
        <w:t>&lt;/xs:complexType&gt;</w:t>
      </w:r>
    </w:p>
    <w:p w14:paraId="704B8FF3"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14:paraId="1DDE56BD" w14:textId="77777777" w:rsidR="00564C22" w:rsidRDefault="009B1AF1" w:rsidP="00564C22">
      <w:pPr>
        <w:pStyle w:val="berschrift3"/>
      </w:pPr>
      <w:bookmarkStart w:id="1846" w:name="_RefComp66C2CB3B"/>
      <w:bookmarkStart w:id="1847" w:name="_Toc8331987"/>
      <w:r>
        <w:t>Component OptionalOutputsVerify</w:t>
      </w:r>
      <w:bookmarkEnd w:id="1846"/>
      <w:bookmarkEnd w:id="1847"/>
    </w:p>
    <w:p w14:paraId="75B25511" w14:textId="77777777" w:rsidR="00564C22" w:rsidRDefault="001725A5" w:rsidP="00564C22">
      <w:r w:rsidRPr="003A06D0">
        <w:t xml:space="preserve">The </w:t>
      </w:r>
      <w:r w:rsidRPr="003A06D0">
        <w:rPr>
          <w:rFonts w:ascii="Courier New" w:eastAsia="Courier New" w:hAnsi="Courier New" w:cs="Courier New"/>
          <w:lang w:val="en-GB"/>
        </w:rPr>
        <w:t>OptionalOutputsVerify</w:t>
      </w:r>
      <w:r w:rsidRPr="003A06D0">
        <w:t xml:space="preserve"> component defines a set of additional outputs associated with the processing of a verification request.</w:t>
      </w:r>
    </w:p>
    <w:p w14:paraId="55766728" w14:textId="77777777" w:rsidR="00564C22" w:rsidRDefault="009B1AF1" w:rsidP="00564C22">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3A605EA5" w14:textId="77777777" w:rsidR="00564C22" w:rsidRDefault="009B1AF1" w:rsidP="00564C22">
      <w:r>
        <w:t>Below follows a list of the sub-components that constitute this component:</w:t>
      </w:r>
    </w:p>
    <w:p w14:paraId="1E1BB61D" w14:textId="77777777" w:rsidR="00564C22" w:rsidRDefault="009B1AF1" w:rsidP="00564C22">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p>
    <w:p w14:paraId="282625AB" w14:textId="77777777" w:rsidR="00564C22" w:rsidRDefault="009B1AF1" w:rsidP="00564C22">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r w:rsidRPr="003A06D0">
        <w:t xml:space="preserve">The </w:t>
      </w:r>
      <w:r w:rsidRPr="003A06D0">
        <w:rPr>
          <w:rStyle w:val="Datatype"/>
          <w:lang w:val="en-GB"/>
        </w:rPr>
        <w:t>SigningTimeInfo</w:t>
      </w:r>
      <w:r w:rsidRPr="003A06D0">
        <w:t xml:space="preserve"> element returns the signature’s creation date and time. When there's no way for the server to determine the signing time, the server MUST omit this element.</w:t>
      </w:r>
    </w:p>
    <w:p w14:paraId="5A7FCE43" w14:textId="77777777" w:rsidR="00564C22" w:rsidRDefault="009B1AF1" w:rsidP="00564C22">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r w:rsidRPr="003A06D0">
        <w:t xml:space="preserve">In addition to the verification time, the server MAY include in the </w:t>
      </w:r>
      <w:r w:rsidRPr="003A06D0">
        <w:rPr>
          <w:rStyle w:val="Datatype"/>
          <w:lang w:val="en-GB"/>
        </w:rPr>
        <w:t>VerificationTimeInfo</w:t>
      </w:r>
      <w:r w:rsidRPr="003A06D0">
        <w:t xml:space="preserve"> element any other relevant time instants that may have been used when determining the verification time or that may be useful for its qualification.</w:t>
      </w:r>
    </w:p>
    <w:p w14:paraId="7418C291" w14:textId="77777777" w:rsidR="00564C22" w:rsidRDefault="009B1AF1" w:rsidP="00564C22">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r w:rsidRPr="003A06D0">
        <w:t xml:space="preserve">The </w:t>
      </w:r>
      <w:r w:rsidRPr="003A06D0">
        <w:rPr>
          <w:rStyle w:val="Datatype"/>
          <w:lang w:val="en-GB"/>
        </w:rPr>
        <w:t>ProcessingDetails</w:t>
      </w:r>
      <w:r w:rsidRPr="003A06D0">
        <w:t xml:space="preserve"> element elaborates on what signature verification steps succeeded or failed.</w:t>
      </w:r>
    </w:p>
    <w:p w14:paraId="74ED39E5" w14:textId="77777777" w:rsidR="00564C22" w:rsidRDefault="009B1AF1" w:rsidP="00564C22">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t xml:space="preserve">The </w:t>
      </w:r>
      <w:r w:rsidRPr="003A06D0">
        <w:rPr>
          <w:rStyle w:val="Datatype"/>
          <w:lang w:val="en-GB"/>
        </w:rPr>
        <w:t>SignerIdentity</w:t>
      </w:r>
      <w:r w:rsidRPr="003A06D0">
        <w:t xml:space="preserve"> element contains an indication of who performed the signature.</w:t>
      </w:r>
    </w:p>
    <w:p w14:paraId="4BD304E5" w14:textId="77777777" w:rsidR="00564C22" w:rsidRDefault="009B1AF1" w:rsidP="00564C22">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t>This element contains the processed signature.</w:t>
      </w:r>
    </w:p>
    <w:p w14:paraId="796FA506" w14:textId="77777777" w:rsidR="00564C22" w:rsidRDefault="009B1AF1" w:rsidP="00564C22">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t xml:space="preserve">The </w:t>
      </w:r>
      <w:r w:rsidRPr="003A06D0">
        <w:rPr>
          <w:rStyle w:val="Datatype"/>
          <w:lang w:val="en-GB"/>
        </w:rPr>
        <w:t>TimestampedSignature</w:t>
      </w:r>
      <w:r w:rsidRPr="003A06D0">
        <w:t xml:space="preserve"> element contains the returned timestamped signature.</w:t>
      </w:r>
    </w:p>
    <w:p w14:paraId="4B1ABD3B" w14:textId="77777777" w:rsidR="00564C22" w:rsidRDefault="009B1AF1" w:rsidP="00564C22">
      <w:pPr>
        <w:pStyle w:val="berschrift4"/>
      </w:pPr>
      <w:bookmarkStart w:id="1848" w:name="_Toc8331988"/>
      <w:r>
        <w:t>OptionalOutputsVerify – JSON Syntax</w:t>
      </w:r>
      <w:bookmarkEnd w:id="1848"/>
    </w:p>
    <w:p w14:paraId="5BDA698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14:paraId="651066B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BD5CB1F"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417D88" w14:textId="77777777" w:rsidR="00564C22" w:rsidRDefault="009B1AF1" w:rsidP="00564C22">
            <w:pPr>
              <w:pStyle w:val="Beschriftung"/>
            </w:pPr>
            <w:r>
              <w:t>Element</w:t>
            </w:r>
          </w:p>
        </w:tc>
        <w:tc>
          <w:tcPr>
            <w:tcW w:w="4675" w:type="dxa"/>
          </w:tcPr>
          <w:p w14:paraId="08799856"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6E32FB7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3DE40BA" w14:textId="77777777" w:rsidR="00564C22" w:rsidRPr="002062A5" w:rsidRDefault="009B1AF1" w:rsidP="00564C22">
            <w:pPr>
              <w:pStyle w:val="Beschriftung"/>
              <w:rPr>
                <w:rStyle w:val="Datatype"/>
                <w:b w:val="0"/>
                <w:bCs w:val="0"/>
              </w:rPr>
            </w:pPr>
            <w:r w:rsidRPr="002062A5">
              <w:rPr>
                <w:rStyle w:val="Datatype"/>
              </w:rPr>
              <w:t>VerifyManifestResults</w:t>
            </w:r>
          </w:p>
        </w:tc>
        <w:tc>
          <w:tcPr>
            <w:tcW w:w="4675" w:type="dxa"/>
          </w:tcPr>
          <w:p w14:paraId="5065D89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2D6090A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4E5B935" w14:textId="77777777" w:rsidR="00564C22" w:rsidRPr="002062A5" w:rsidRDefault="009B1AF1" w:rsidP="00564C22">
            <w:pPr>
              <w:pStyle w:val="Beschriftung"/>
              <w:rPr>
                <w:rStyle w:val="Datatype"/>
                <w:b w:val="0"/>
                <w:bCs w:val="0"/>
              </w:rPr>
            </w:pPr>
            <w:r w:rsidRPr="002062A5">
              <w:rPr>
                <w:rStyle w:val="Datatype"/>
              </w:rPr>
              <w:t>SigningTimeInfo</w:t>
            </w:r>
          </w:p>
        </w:tc>
        <w:tc>
          <w:tcPr>
            <w:tcW w:w="4675" w:type="dxa"/>
          </w:tcPr>
          <w:p w14:paraId="6BFEE9E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564C22" w14:paraId="6620D8F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C9AE83B" w14:textId="77777777" w:rsidR="00564C22" w:rsidRPr="002062A5" w:rsidRDefault="009B1AF1" w:rsidP="00564C22">
            <w:pPr>
              <w:pStyle w:val="Beschriftung"/>
              <w:rPr>
                <w:rStyle w:val="Datatype"/>
                <w:b w:val="0"/>
                <w:bCs w:val="0"/>
              </w:rPr>
            </w:pPr>
            <w:r w:rsidRPr="002062A5">
              <w:rPr>
                <w:rStyle w:val="Datatype"/>
              </w:rPr>
              <w:t>VerificationTimeInfo</w:t>
            </w:r>
          </w:p>
        </w:tc>
        <w:tc>
          <w:tcPr>
            <w:tcW w:w="4675" w:type="dxa"/>
          </w:tcPr>
          <w:p w14:paraId="0DCBFFC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564C22" w14:paraId="1827CC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31AF11" w14:textId="77777777" w:rsidR="00564C22" w:rsidRPr="002062A5" w:rsidRDefault="009B1AF1" w:rsidP="00564C22">
            <w:pPr>
              <w:pStyle w:val="Beschriftung"/>
              <w:rPr>
                <w:rStyle w:val="Datatype"/>
                <w:b w:val="0"/>
                <w:bCs w:val="0"/>
              </w:rPr>
            </w:pPr>
            <w:r w:rsidRPr="002062A5">
              <w:rPr>
                <w:rStyle w:val="Datatype"/>
              </w:rPr>
              <w:t>ProcessingDetails</w:t>
            </w:r>
          </w:p>
        </w:tc>
        <w:tc>
          <w:tcPr>
            <w:tcW w:w="4675" w:type="dxa"/>
          </w:tcPr>
          <w:p w14:paraId="2E15DF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564C22" w14:paraId="3F157EC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9D78E68" w14:textId="77777777" w:rsidR="00564C22" w:rsidRPr="002062A5" w:rsidRDefault="009B1AF1" w:rsidP="00564C22">
            <w:pPr>
              <w:pStyle w:val="Beschriftung"/>
              <w:rPr>
                <w:rStyle w:val="Datatype"/>
                <w:b w:val="0"/>
                <w:bCs w:val="0"/>
              </w:rPr>
            </w:pPr>
            <w:r w:rsidRPr="002062A5">
              <w:rPr>
                <w:rStyle w:val="Datatype"/>
              </w:rPr>
              <w:t>SignerIdentity</w:t>
            </w:r>
          </w:p>
        </w:tc>
        <w:tc>
          <w:tcPr>
            <w:tcW w:w="4675" w:type="dxa"/>
          </w:tcPr>
          <w:p w14:paraId="6D7F135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564C22" w14:paraId="36EB3C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AD0BC8" w14:textId="77777777" w:rsidR="00564C22" w:rsidRPr="002062A5" w:rsidRDefault="009B1AF1" w:rsidP="00564C22">
            <w:pPr>
              <w:pStyle w:val="Beschriftung"/>
              <w:rPr>
                <w:rStyle w:val="Datatype"/>
                <w:b w:val="0"/>
                <w:bCs w:val="0"/>
              </w:rPr>
            </w:pPr>
            <w:r w:rsidRPr="002062A5">
              <w:rPr>
                <w:rStyle w:val="Datatype"/>
              </w:rPr>
              <w:t>AugmentedSignature</w:t>
            </w:r>
          </w:p>
        </w:tc>
        <w:tc>
          <w:tcPr>
            <w:tcW w:w="4675" w:type="dxa"/>
          </w:tcPr>
          <w:p w14:paraId="27A9C4A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564C22" w14:paraId="3F32945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8D1148" w14:textId="77777777" w:rsidR="00564C22" w:rsidRPr="002062A5" w:rsidRDefault="009B1AF1" w:rsidP="00564C22">
            <w:pPr>
              <w:pStyle w:val="Beschriftung"/>
              <w:rPr>
                <w:rStyle w:val="Datatype"/>
                <w:b w:val="0"/>
                <w:bCs w:val="0"/>
              </w:rPr>
            </w:pPr>
            <w:r w:rsidRPr="002062A5">
              <w:rPr>
                <w:rStyle w:val="Datatype"/>
              </w:rPr>
              <w:t>TimestampedSignature</w:t>
            </w:r>
          </w:p>
        </w:tc>
        <w:tc>
          <w:tcPr>
            <w:tcW w:w="4675" w:type="dxa"/>
          </w:tcPr>
          <w:p w14:paraId="33DCF86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14:paraId="12725A74"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04BD20" w14:textId="77777777" w:rsidR="00564C22" w:rsidRDefault="009B1AF1" w:rsidP="00564C22">
      <w:pPr>
        <w:pStyle w:val="Code"/>
        <w:spacing w:line="259" w:lineRule="auto"/>
      </w:pPr>
      <w:r>
        <w:rPr>
          <w:color w:val="31849B" w:themeColor="accent5" w:themeShade="BF"/>
        </w:rPr>
        <w:t>"dss2-OptionalOutputsVerifyType"</w:t>
      </w:r>
      <w:r>
        <w:t>: {</w:t>
      </w:r>
    </w:p>
    <w:p w14:paraId="78D85C2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1F55053D" w14:textId="77777777" w:rsidR="00564C22" w:rsidRDefault="009B1AF1" w:rsidP="00564C22">
      <w:pPr>
        <w:pStyle w:val="Code"/>
        <w:spacing w:line="259" w:lineRule="auto"/>
      </w:pPr>
      <w:r>
        <w:rPr>
          <w:color w:val="31849B" w:themeColor="accent5" w:themeShade="BF"/>
        </w:rPr>
        <w:t xml:space="preserve">  "properties"</w:t>
      </w:r>
      <w:r>
        <w:t>: {</w:t>
      </w:r>
    </w:p>
    <w:p w14:paraId="1BB6B560" w14:textId="77777777" w:rsidR="00564C22" w:rsidRDefault="009B1AF1" w:rsidP="00564C22">
      <w:pPr>
        <w:pStyle w:val="Code"/>
        <w:spacing w:line="259" w:lineRule="auto"/>
      </w:pPr>
      <w:r>
        <w:rPr>
          <w:color w:val="31849B" w:themeColor="accent5" w:themeShade="BF"/>
        </w:rPr>
        <w:t xml:space="preserve">    "policy"</w:t>
      </w:r>
      <w:r>
        <w:t>: {</w:t>
      </w:r>
    </w:p>
    <w:p w14:paraId="4B58F0E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E1E9D45" w14:textId="77777777" w:rsidR="00564C22" w:rsidRDefault="009B1AF1" w:rsidP="00564C22">
      <w:pPr>
        <w:pStyle w:val="Code"/>
        <w:spacing w:line="259" w:lineRule="auto"/>
      </w:pPr>
      <w:r>
        <w:rPr>
          <w:color w:val="31849B" w:themeColor="accent5" w:themeShade="BF"/>
        </w:rPr>
        <w:t xml:space="preserve">      "items"</w:t>
      </w:r>
      <w:r>
        <w:t>: {</w:t>
      </w:r>
    </w:p>
    <w:p w14:paraId="6784214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2FC9580" w14:textId="77777777" w:rsidR="00564C22" w:rsidRDefault="009B1AF1" w:rsidP="00564C22">
      <w:pPr>
        <w:pStyle w:val="Code"/>
        <w:spacing w:line="259" w:lineRule="auto"/>
      </w:pPr>
      <w:r>
        <w:t xml:space="preserve">      }</w:t>
      </w:r>
    </w:p>
    <w:p w14:paraId="3F003601" w14:textId="77777777" w:rsidR="00564C22" w:rsidRDefault="009B1AF1" w:rsidP="00564C22">
      <w:pPr>
        <w:pStyle w:val="Code"/>
        <w:spacing w:line="259" w:lineRule="auto"/>
      </w:pPr>
      <w:r>
        <w:t xml:space="preserve">    },</w:t>
      </w:r>
    </w:p>
    <w:p w14:paraId="06248A6D" w14:textId="77777777" w:rsidR="00564C22" w:rsidRDefault="009B1AF1" w:rsidP="00564C22">
      <w:pPr>
        <w:pStyle w:val="Code"/>
        <w:spacing w:line="259" w:lineRule="auto"/>
      </w:pPr>
      <w:r>
        <w:rPr>
          <w:color w:val="31849B" w:themeColor="accent5" w:themeShade="BF"/>
        </w:rPr>
        <w:t xml:space="preserve">    "other"</w:t>
      </w:r>
      <w:r>
        <w:t>: {</w:t>
      </w:r>
    </w:p>
    <w:p w14:paraId="42DF24B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058FF492" w14:textId="77777777" w:rsidR="00564C22" w:rsidRDefault="009B1AF1" w:rsidP="00564C22">
      <w:pPr>
        <w:pStyle w:val="Code"/>
        <w:spacing w:line="259" w:lineRule="auto"/>
      </w:pPr>
      <w:r>
        <w:rPr>
          <w:color w:val="31849B" w:themeColor="accent5" w:themeShade="BF"/>
        </w:rPr>
        <w:t xml:space="preserve">      "items"</w:t>
      </w:r>
      <w:r>
        <w:t>: {</w:t>
      </w:r>
    </w:p>
    <w:p w14:paraId="7EA63D1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4A8249BC" w14:textId="77777777" w:rsidR="00564C22" w:rsidRDefault="009B1AF1" w:rsidP="00564C22">
      <w:pPr>
        <w:pStyle w:val="Code"/>
        <w:spacing w:line="259" w:lineRule="auto"/>
      </w:pPr>
      <w:r>
        <w:t xml:space="preserve">      }</w:t>
      </w:r>
    </w:p>
    <w:p w14:paraId="03539BED" w14:textId="77777777" w:rsidR="00564C22" w:rsidRDefault="009B1AF1" w:rsidP="00564C22">
      <w:pPr>
        <w:pStyle w:val="Code"/>
        <w:spacing w:line="259" w:lineRule="auto"/>
      </w:pPr>
      <w:r>
        <w:t xml:space="preserve">    },</w:t>
      </w:r>
    </w:p>
    <w:p w14:paraId="3991726B" w14:textId="77777777" w:rsidR="00564C22" w:rsidRDefault="009B1AF1" w:rsidP="00564C22">
      <w:pPr>
        <w:pStyle w:val="Code"/>
        <w:spacing w:line="259" w:lineRule="auto"/>
      </w:pPr>
      <w:r>
        <w:rPr>
          <w:color w:val="31849B" w:themeColor="accent5" w:themeShade="BF"/>
        </w:rPr>
        <w:t xml:space="preserve">    "schemas"</w:t>
      </w:r>
      <w:r>
        <w:t>: {</w:t>
      </w:r>
    </w:p>
    <w:p w14:paraId="1BDF49D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60218FB4" w14:textId="77777777" w:rsidR="00564C22" w:rsidRDefault="009B1AF1" w:rsidP="00564C22">
      <w:pPr>
        <w:pStyle w:val="Code"/>
        <w:spacing w:line="259" w:lineRule="auto"/>
      </w:pPr>
      <w:r>
        <w:t xml:space="preserve">    },</w:t>
      </w:r>
    </w:p>
    <w:p w14:paraId="0292E63A" w14:textId="77777777" w:rsidR="00564C22" w:rsidRDefault="009B1AF1" w:rsidP="00564C22">
      <w:pPr>
        <w:pStyle w:val="Code"/>
        <w:spacing w:line="259" w:lineRule="auto"/>
      </w:pPr>
      <w:r>
        <w:rPr>
          <w:color w:val="31849B" w:themeColor="accent5" w:themeShade="BF"/>
        </w:rPr>
        <w:t xml:space="preserve">    "result"</w:t>
      </w:r>
      <w:r>
        <w:t>: {</w:t>
      </w:r>
    </w:p>
    <w:p w14:paraId="5896FFE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14:paraId="33E35F84" w14:textId="77777777" w:rsidR="00564C22" w:rsidRDefault="009B1AF1" w:rsidP="00564C22">
      <w:pPr>
        <w:pStyle w:val="Code"/>
        <w:spacing w:line="259" w:lineRule="auto"/>
      </w:pPr>
      <w:r>
        <w:t xml:space="preserve">    },</w:t>
      </w:r>
    </w:p>
    <w:p w14:paraId="34D41056" w14:textId="77777777" w:rsidR="00564C22" w:rsidRDefault="009B1AF1" w:rsidP="00564C22">
      <w:pPr>
        <w:pStyle w:val="Code"/>
        <w:spacing w:line="259" w:lineRule="auto"/>
      </w:pPr>
      <w:r>
        <w:rPr>
          <w:color w:val="31849B" w:themeColor="accent5" w:themeShade="BF"/>
        </w:rPr>
        <w:t xml:space="preserve">    "signingTimeInfo"</w:t>
      </w:r>
      <w:r>
        <w:t>: {</w:t>
      </w:r>
    </w:p>
    <w:p w14:paraId="468394B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14:paraId="40ED631C" w14:textId="77777777" w:rsidR="00564C22" w:rsidRDefault="009B1AF1" w:rsidP="00564C22">
      <w:pPr>
        <w:pStyle w:val="Code"/>
        <w:spacing w:line="259" w:lineRule="auto"/>
      </w:pPr>
      <w:r>
        <w:t xml:space="preserve">    },</w:t>
      </w:r>
    </w:p>
    <w:p w14:paraId="6E000435" w14:textId="77777777" w:rsidR="00564C22" w:rsidRDefault="009B1AF1" w:rsidP="00564C22">
      <w:pPr>
        <w:pStyle w:val="Code"/>
        <w:spacing w:line="259" w:lineRule="auto"/>
      </w:pPr>
      <w:r>
        <w:rPr>
          <w:color w:val="31849B" w:themeColor="accent5" w:themeShade="BF"/>
        </w:rPr>
        <w:t xml:space="preserve">    "verificationTimeInfo"</w:t>
      </w:r>
      <w:r>
        <w:t>: {</w:t>
      </w:r>
    </w:p>
    <w:p w14:paraId="11AE59B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14:paraId="68B3BFA1" w14:textId="77777777" w:rsidR="00564C22" w:rsidRDefault="009B1AF1" w:rsidP="00564C22">
      <w:pPr>
        <w:pStyle w:val="Code"/>
        <w:spacing w:line="259" w:lineRule="auto"/>
      </w:pPr>
      <w:r>
        <w:t xml:space="preserve">    },</w:t>
      </w:r>
    </w:p>
    <w:p w14:paraId="52CB65A5" w14:textId="77777777" w:rsidR="00564C22" w:rsidRDefault="009B1AF1" w:rsidP="00564C22">
      <w:pPr>
        <w:pStyle w:val="Code"/>
        <w:spacing w:line="259" w:lineRule="auto"/>
      </w:pPr>
      <w:r>
        <w:rPr>
          <w:color w:val="31849B" w:themeColor="accent5" w:themeShade="BF"/>
        </w:rPr>
        <w:t xml:space="preserve">    "procDetails"</w:t>
      </w:r>
      <w:r>
        <w:t>: {</w:t>
      </w:r>
    </w:p>
    <w:p w14:paraId="600742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14:paraId="119BC1B2" w14:textId="77777777" w:rsidR="00564C22" w:rsidRDefault="009B1AF1" w:rsidP="00564C22">
      <w:pPr>
        <w:pStyle w:val="Code"/>
        <w:spacing w:line="259" w:lineRule="auto"/>
      </w:pPr>
      <w:r>
        <w:t xml:space="preserve">    },</w:t>
      </w:r>
    </w:p>
    <w:p w14:paraId="1F6274C0" w14:textId="77777777" w:rsidR="00564C22" w:rsidRDefault="009B1AF1" w:rsidP="00564C22">
      <w:pPr>
        <w:pStyle w:val="Code"/>
        <w:spacing w:line="259" w:lineRule="auto"/>
      </w:pPr>
      <w:r>
        <w:rPr>
          <w:color w:val="31849B" w:themeColor="accent5" w:themeShade="BF"/>
        </w:rPr>
        <w:t xml:space="preserve">    "signerIdentity"</w:t>
      </w:r>
      <w:r>
        <w:t>: {</w:t>
      </w:r>
    </w:p>
    <w:p w14:paraId="1F25AE3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039A0E64" w14:textId="77777777" w:rsidR="00564C22" w:rsidRDefault="009B1AF1" w:rsidP="00564C22">
      <w:pPr>
        <w:pStyle w:val="Code"/>
        <w:spacing w:line="259" w:lineRule="auto"/>
      </w:pPr>
      <w:r>
        <w:t xml:space="preserve">    },</w:t>
      </w:r>
    </w:p>
    <w:p w14:paraId="4826B698" w14:textId="77777777" w:rsidR="00564C22" w:rsidRDefault="009B1AF1" w:rsidP="00564C22">
      <w:pPr>
        <w:pStyle w:val="Code"/>
        <w:spacing w:line="259" w:lineRule="auto"/>
      </w:pPr>
      <w:r>
        <w:rPr>
          <w:color w:val="31849B" w:themeColor="accent5" w:themeShade="BF"/>
        </w:rPr>
        <w:t xml:space="preserve">    "augSig"</w:t>
      </w:r>
      <w:r>
        <w:t>: {</w:t>
      </w:r>
    </w:p>
    <w:p w14:paraId="1037BBC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52AF9D0" w14:textId="77777777" w:rsidR="00564C22" w:rsidRDefault="009B1AF1" w:rsidP="00564C22">
      <w:pPr>
        <w:pStyle w:val="Code"/>
        <w:spacing w:line="259" w:lineRule="auto"/>
      </w:pPr>
      <w:r>
        <w:rPr>
          <w:color w:val="31849B" w:themeColor="accent5" w:themeShade="BF"/>
        </w:rPr>
        <w:t xml:space="preserve">      "items"</w:t>
      </w:r>
      <w:r>
        <w:t>: {</w:t>
      </w:r>
    </w:p>
    <w:p w14:paraId="1CBE6F7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50C6E5F8" w14:textId="77777777" w:rsidR="00564C22" w:rsidRDefault="009B1AF1" w:rsidP="00564C22">
      <w:pPr>
        <w:pStyle w:val="Code"/>
        <w:spacing w:line="259" w:lineRule="auto"/>
      </w:pPr>
      <w:r>
        <w:t xml:space="preserve">      }</w:t>
      </w:r>
    </w:p>
    <w:p w14:paraId="79714EB4" w14:textId="77777777" w:rsidR="00564C22" w:rsidRDefault="009B1AF1" w:rsidP="00564C22">
      <w:pPr>
        <w:pStyle w:val="Code"/>
        <w:spacing w:line="259" w:lineRule="auto"/>
      </w:pPr>
      <w:r>
        <w:t xml:space="preserve">    },</w:t>
      </w:r>
    </w:p>
    <w:p w14:paraId="0AE55A03" w14:textId="77777777" w:rsidR="00564C22" w:rsidRDefault="009B1AF1" w:rsidP="00564C22">
      <w:pPr>
        <w:pStyle w:val="Code"/>
        <w:spacing w:line="259" w:lineRule="auto"/>
      </w:pPr>
      <w:r>
        <w:rPr>
          <w:color w:val="31849B" w:themeColor="accent5" w:themeShade="BF"/>
        </w:rPr>
        <w:t xml:space="preserve">    "timestampedSig"</w:t>
      </w:r>
      <w:r>
        <w:t>: {</w:t>
      </w:r>
    </w:p>
    <w:p w14:paraId="1BBADA1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A4C81C2" w14:textId="77777777" w:rsidR="00564C22" w:rsidRDefault="009B1AF1" w:rsidP="00564C22">
      <w:pPr>
        <w:pStyle w:val="Code"/>
        <w:spacing w:line="259" w:lineRule="auto"/>
      </w:pPr>
      <w:r>
        <w:rPr>
          <w:color w:val="31849B" w:themeColor="accent5" w:themeShade="BF"/>
        </w:rPr>
        <w:t xml:space="preserve">      "items"</w:t>
      </w:r>
      <w:r>
        <w:t>: {</w:t>
      </w:r>
    </w:p>
    <w:p w14:paraId="141AE98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677E027C" w14:textId="77777777" w:rsidR="00564C22" w:rsidRDefault="009B1AF1" w:rsidP="00564C22">
      <w:pPr>
        <w:pStyle w:val="Code"/>
        <w:spacing w:line="259" w:lineRule="auto"/>
      </w:pPr>
      <w:r>
        <w:t xml:space="preserve">      }</w:t>
      </w:r>
    </w:p>
    <w:p w14:paraId="68324774" w14:textId="77777777" w:rsidR="00564C22" w:rsidRDefault="009B1AF1" w:rsidP="00564C22">
      <w:pPr>
        <w:pStyle w:val="Code"/>
        <w:spacing w:line="259" w:lineRule="auto"/>
      </w:pPr>
      <w:r>
        <w:t xml:space="preserve">    }</w:t>
      </w:r>
    </w:p>
    <w:p w14:paraId="6BEC295F" w14:textId="77777777" w:rsidR="00564C22" w:rsidRDefault="009B1AF1" w:rsidP="00564C22">
      <w:pPr>
        <w:pStyle w:val="Code"/>
        <w:spacing w:line="259" w:lineRule="auto"/>
      </w:pPr>
      <w:r>
        <w:t xml:space="preserve">  }</w:t>
      </w:r>
    </w:p>
    <w:p w14:paraId="5DFC017E" w14:textId="77777777" w:rsidR="00564C22" w:rsidRDefault="009B1AF1" w:rsidP="00564C22">
      <w:pPr>
        <w:pStyle w:val="Code"/>
        <w:spacing w:line="259" w:lineRule="auto"/>
      </w:pPr>
      <w:r>
        <w:t>}</w:t>
      </w:r>
    </w:p>
    <w:p w14:paraId="27D232D7" w14:textId="77777777" w:rsidR="00564C22" w:rsidRDefault="00564C22" w:rsidP="00564C22"/>
    <w:p w14:paraId="45F52371" w14:textId="77777777" w:rsidR="00564C22" w:rsidRDefault="009B1AF1" w:rsidP="00564C22">
      <w:pPr>
        <w:pStyle w:val="berschrift4"/>
      </w:pPr>
      <w:bookmarkStart w:id="1849" w:name="_Toc8331989"/>
      <w:r>
        <w:t>OptionalOutputsVerify – XML Syntax</w:t>
      </w:r>
      <w:bookmarkEnd w:id="1849"/>
    </w:p>
    <w:p w14:paraId="685D8EE0" w14:textId="77777777" w:rsidR="00564C22" w:rsidRPr="5404FA76" w:rsidRDefault="009B1AF1" w:rsidP="00564C22">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14:paraId="683F05A2"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4C80505" w14:textId="77777777" w:rsidR="00564C22" w:rsidRDefault="009B1AF1" w:rsidP="00564C22">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14:paraId="1875839C" w14:textId="77777777" w:rsidR="00564C22" w:rsidRDefault="009B1AF1" w:rsidP="00564C22">
      <w:pPr>
        <w:pStyle w:val="Code"/>
      </w:pPr>
      <w:r>
        <w:rPr>
          <w:color w:val="31849B" w:themeColor="accent5" w:themeShade="BF"/>
        </w:rPr>
        <w:t xml:space="preserve">  &lt;xs:complexContent&gt;</w:t>
      </w:r>
    </w:p>
    <w:p w14:paraId="6F46B5A3"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06B31060" w14:textId="77777777" w:rsidR="00564C22" w:rsidRDefault="009B1AF1" w:rsidP="00564C22">
      <w:pPr>
        <w:pStyle w:val="Code"/>
      </w:pPr>
      <w:r>
        <w:rPr>
          <w:color w:val="31849B" w:themeColor="accent5" w:themeShade="BF"/>
        </w:rPr>
        <w:t xml:space="preserve">      &lt;xs:sequence&gt;</w:t>
      </w:r>
    </w:p>
    <w:p w14:paraId="1E87E48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E57DF7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C24EE2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D1867D"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21635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FEC089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D11A35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8B3A2A2" w14:textId="77777777" w:rsidR="00564C22" w:rsidRDefault="009B1AF1" w:rsidP="00564C22">
      <w:pPr>
        <w:pStyle w:val="Code"/>
      </w:pPr>
      <w:r>
        <w:rPr>
          <w:color w:val="31849B" w:themeColor="accent5" w:themeShade="BF"/>
        </w:rPr>
        <w:t xml:space="preserve">      &lt;/xs:sequence&gt;</w:t>
      </w:r>
    </w:p>
    <w:p w14:paraId="7E7307E0" w14:textId="77777777" w:rsidR="00564C22" w:rsidRDefault="009B1AF1" w:rsidP="00564C22">
      <w:pPr>
        <w:pStyle w:val="Code"/>
      </w:pPr>
      <w:r>
        <w:rPr>
          <w:color w:val="31849B" w:themeColor="accent5" w:themeShade="BF"/>
        </w:rPr>
        <w:t xml:space="preserve">    &lt;/xs:extension&gt;</w:t>
      </w:r>
    </w:p>
    <w:p w14:paraId="1E021337" w14:textId="77777777" w:rsidR="00564C22" w:rsidRDefault="009B1AF1" w:rsidP="00564C22">
      <w:pPr>
        <w:pStyle w:val="Code"/>
      </w:pPr>
      <w:r>
        <w:rPr>
          <w:color w:val="31849B" w:themeColor="accent5" w:themeShade="BF"/>
        </w:rPr>
        <w:t xml:space="preserve">  &lt;/xs:complexContent&gt;</w:t>
      </w:r>
    </w:p>
    <w:p w14:paraId="50A7DBC1" w14:textId="77777777" w:rsidR="00564C22" w:rsidRDefault="009B1AF1" w:rsidP="00564C22">
      <w:pPr>
        <w:pStyle w:val="Code"/>
      </w:pPr>
      <w:r>
        <w:rPr>
          <w:color w:val="31849B" w:themeColor="accent5" w:themeShade="BF"/>
        </w:rPr>
        <w:t>&lt;/xs:complexType&gt;</w:t>
      </w:r>
    </w:p>
    <w:p w14:paraId="52A64C7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14:paraId="50D114ED" w14:textId="77777777" w:rsidR="00564C22" w:rsidRDefault="009B1AF1" w:rsidP="00564C22">
      <w:pPr>
        <w:pStyle w:val="berschrift3"/>
      </w:pPr>
      <w:bookmarkStart w:id="1850" w:name="_RefComp6228F725"/>
      <w:bookmarkStart w:id="1851" w:name="_Toc8331990"/>
      <w:r>
        <w:t>Component ClaimedIdentity</w:t>
      </w:r>
      <w:bookmarkEnd w:id="1850"/>
      <w:bookmarkEnd w:id="1851"/>
    </w:p>
    <w:p w14:paraId="001CA6D0" w14:textId="77777777" w:rsidR="00564C22" w:rsidRDefault="001725A5" w:rsidP="00564C22">
      <w:r w:rsidRPr="003A06D0">
        <w:t>This element indicates the identity of the client who is making a request. The server may use this to parameterize any aspect of its processing. Profiles that make use of this element MUST define its semantics.</w:t>
      </w:r>
    </w:p>
    <w:p w14:paraId="66381D73" w14:textId="77777777" w:rsidR="00564C22" w:rsidRDefault="009B1AF1" w:rsidP="00564C22">
      <w:r>
        <w:t>Below follows a list of the sub-components that constitute this component:</w:t>
      </w:r>
    </w:p>
    <w:p w14:paraId="11CEC536" w14:textId="77777777" w:rsidR="00564C22" w:rsidRDefault="009B1AF1" w:rsidP="00564C22">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t xml:space="preserve">The claimed identity may be authenticated using the security binding, according to section 6, or using authentication data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authenticated before relying upon the </w:t>
      </w:r>
      <w:r w:rsidRPr="003A06D0">
        <w:rPr>
          <w:rStyle w:val="Datatype"/>
          <w:lang w:val="en-GB"/>
        </w:rPr>
        <w:t>Name</w:t>
      </w:r>
      <w:r w:rsidRPr="003A06D0">
        <w:t>.</w:t>
      </w:r>
    </w:p>
    <w:p w14:paraId="447050DB" w14:textId="77777777" w:rsidR="00564C22" w:rsidRDefault="009B1AF1" w:rsidP="00564C22">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 xml:space="preserve">The </w:t>
      </w:r>
      <w:r w:rsidRPr="003A06D0">
        <w:rPr>
          <w:rStyle w:val="Datatype"/>
          <w:lang w:val="en-GB"/>
        </w:rPr>
        <w:t>SupportingInfo</w:t>
      </w:r>
      <w:r w:rsidRPr="003A06D0">
        <w:t xml:space="preserve"> element can be used by profiles to carry information related to the claimed identity. One possible use of </w:t>
      </w:r>
      <w:r w:rsidRPr="003A06D0">
        <w:rPr>
          <w:rStyle w:val="Datatype"/>
          <w:lang w:val="en-GB"/>
        </w:rPr>
        <w:t>SupportingInfo</w:t>
      </w:r>
      <w:r w:rsidRPr="003A06D0">
        <w:t xml:space="preserve"> is to carry authentication data that authenticates the request as originating from the claimed identity (examples of authentication data include a password or SAML Assertion, a signature or MAC calculated over the request using a client key). </w:t>
      </w:r>
    </w:p>
    <w:p w14:paraId="23DAA9CB" w14:textId="77777777" w:rsidR="00564C22" w:rsidRDefault="009B1AF1" w:rsidP="00564C22">
      <w:pPr>
        <w:pStyle w:val="berschrift4"/>
      </w:pPr>
      <w:bookmarkStart w:id="1852" w:name="_Toc8331991"/>
      <w:r>
        <w:t>ClaimedIdentity – JSON Syntax</w:t>
      </w:r>
      <w:bookmarkEnd w:id="1852"/>
    </w:p>
    <w:p w14:paraId="16B0881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14:paraId="0D62C9A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FEEEF6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DEF4F2" w14:textId="77777777" w:rsidR="00564C22" w:rsidRDefault="009B1AF1" w:rsidP="00564C22">
            <w:pPr>
              <w:pStyle w:val="Beschriftung"/>
            </w:pPr>
            <w:r>
              <w:t>Element</w:t>
            </w:r>
          </w:p>
        </w:tc>
        <w:tc>
          <w:tcPr>
            <w:tcW w:w="4675" w:type="dxa"/>
          </w:tcPr>
          <w:p w14:paraId="0167A343"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DA2692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63D0EA" w14:textId="77777777" w:rsidR="00564C22" w:rsidRPr="002062A5" w:rsidRDefault="009B1AF1" w:rsidP="00564C22">
            <w:pPr>
              <w:pStyle w:val="Beschriftung"/>
              <w:rPr>
                <w:rStyle w:val="Datatype"/>
                <w:b w:val="0"/>
                <w:bCs w:val="0"/>
              </w:rPr>
            </w:pPr>
            <w:r w:rsidRPr="002062A5">
              <w:rPr>
                <w:rStyle w:val="Datatype"/>
              </w:rPr>
              <w:t>Name</w:t>
            </w:r>
          </w:p>
        </w:tc>
        <w:tc>
          <w:tcPr>
            <w:tcW w:w="4675" w:type="dxa"/>
          </w:tcPr>
          <w:p w14:paraId="6C5255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4920182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A96512" w14:textId="77777777" w:rsidR="00564C22" w:rsidRPr="002062A5" w:rsidRDefault="009B1AF1" w:rsidP="00564C22">
            <w:pPr>
              <w:pStyle w:val="Beschriftung"/>
              <w:rPr>
                <w:rStyle w:val="Datatype"/>
                <w:b w:val="0"/>
                <w:bCs w:val="0"/>
              </w:rPr>
            </w:pPr>
            <w:r w:rsidRPr="002062A5">
              <w:rPr>
                <w:rStyle w:val="Datatype"/>
              </w:rPr>
              <w:t>SupportingInfo</w:t>
            </w:r>
          </w:p>
        </w:tc>
        <w:tc>
          <w:tcPr>
            <w:tcW w:w="4675" w:type="dxa"/>
          </w:tcPr>
          <w:p w14:paraId="5F97443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14:paraId="6F4AFF15"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B28B8F3" w14:textId="77777777" w:rsidR="00564C22" w:rsidRDefault="009B1AF1" w:rsidP="00564C22">
      <w:pPr>
        <w:pStyle w:val="Code"/>
        <w:spacing w:line="259" w:lineRule="auto"/>
      </w:pPr>
      <w:r>
        <w:rPr>
          <w:color w:val="31849B" w:themeColor="accent5" w:themeShade="BF"/>
        </w:rPr>
        <w:t>"dss2-ClaimedIdentityType"</w:t>
      </w:r>
      <w:r>
        <w:t>: {</w:t>
      </w:r>
    </w:p>
    <w:p w14:paraId="544C008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2BDAC2B" w14:textId="77777777" w:rsidR="00564C22" w:rsidRDefault="009B1AF1" w:rsidP="00564C22">
      <w:pPr>
        <w:pStyle w:val="Code"/>
        <w:spacing w:line="259" w:lineRule="auto"/>
      </w:pPr>
      <w:r>
        <w:rPr>
          <w:color w:val="31849B" w:themeColor="accent5" w:themeShade="BF"/>
        </w:rPr>
        <w:t xml:space="preserve">  "properties"</w:t>
      </w:r>
      <w:r>
        <w:t>: {</w:t>
      </w:r>
    </w:p>
    <w:p w14:paraId="41828EAA" w14:textId="77777777" w:rsidR="00564C22" w:rsidRDefault="009B1AF1" w:rsidP="00564C22">
      <w:pPr>
        <w:pStyle w:val="Code"/>
        <w:spacing w:line="259" w:lineRule="auto"/>
      </w:pPr>
      <w:r>
        <w:rPr>
          <w:color w:val="31849B" w:themeColor="accent5" w:themeShade="BF"/>
        </w:rPr>
        <w:t xml:space="preserve">    "name"</w:t>
      </w:r>
      <w:r>
        <w:t>: {</w:t>
      </w:r>
    </w:p>
    <w:p w14:paraId="48A7ED9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6D51D466" w14:textId="77777777" w:rsidR="00564C22" w:rsidRDefault="009B1AF1" w:rsidP="00564C22">
      <w:pPr>
        <w:pStyle w:val="Code"/>
        <w:spacing w:line="259" w:lineRule="auto"/>
      </w:pPr>
      <w:r>
        <w:t xml:space="preserve">    },</w:t>
      </w:r>
    </w:p>
    <w:p w14:paraId="774E4F80" w14:textId="77777777" w:rsidR="00564C22" w:rsidRDefault="009B1AF1" w:rsidP="00564C22">
      <w:pPr>
        <w:pStyle w:val="Code"/>
        <w:spacing w:line="259" w:lineRule="auto"/>
      </w:pPr>
      <w:r>
        <w:rPr>
          <w:color w:val="31849B" w:themeColor="accent5" w:themeShade="BF"/>
        </w:rPr>
        <w:t xml:space="preserve">    "suppInfo"</w:t>
      </w:r>
      <w:r>
        <w:t>: {</w:t>
      </w:r>
    </w:p>
    <w:p w14:paraId="124CEAD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2BDA385C" w14:textId="77777777" w:rsidR="00564C22" w:rsidRDefault="009B1AF1" w:rsidP="00564C22">
      <w:pPr>
        <w:pStyle w:val="Code"/>
        <w:spacing w:line="259" w:lineRule="auto"/>
      </w:pPr>
      <w:r>
        <w:t xml:space="preserve">    }</w:t>
      </w:r>
    </w:p>
    <w:p w14:paraId="6DB0FDBB" w14:textId="77777777" w:rsidR="00564C22" w:rsidRDefault="009B1AF1" w:rsidP="00564C22">
      <w:pPr>
        <w:pStyle w:val="Code"/>
        <w:spacing w:line="259" w:lineRule="auto"/>
      </w:pPr>
      <w:r>
        <w:t xml:space="preserve">  },</w:t>
      </w:r>
    </w:p>
    <w:p w14:paraId="3A02E6B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"name"</w:t>
      </w:r>
      <w:r>
        <w:t>]</w:t>
      </w:r>
    </w:p>
    <w:p w14:paraId="1C5AF1F3" w14:textId="77777777" w:rsidR="00564C22" w:rsidRDefault="009B1AF1" w:rsidP="00564C22">
      <w:pPr>
        <w:pStyle w:val="Code"/>
        <w:spacing w:line="259" w:lineRule="auto"/>
      </w:pPr>
      <w:r>
        <w:t>}</w:t>
      </w:r>
    </w:p>
    <w:p w14:paraId="6800B278" w14:textId="77777777" w:rsidR="00564C22" w:rsidRDefault="00564C22" w:rsidP="00564C22"/>
    <w:p w14:paraId="7DCB9276" w14:textId="77777777" w:rsidR="00564C22" w:rsidRDefault="009B1AF1" w:rsidP="00564C22">
      <w:pPr>
        <w:pStyle w:val="berschrift4"/>
      </w:pPr>
      <w:bookmarkStart w:id="1853" w:name="_Toc8331992"/>
      <w:r>
        <w:t>ClaimedIdentity – XML Syntax</w:t>
      </w:r>
      <w:bookmarkEnd w:id="1853"/>
    </w:p>
    <w:p w14:paraId="05BEB627" w14:textId="77777777" w:rsidR="00564C22" w:rsidRPr="5404FA76" w:rsidRDefault="009B1AF1" w:rsidP="00564C22">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14:paraId="005E9E42" w14:textId="77777777" w:rsidR="00564C22" w:rsidRDefault="009B1AF1" w:rsidP="00564C22">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8EA044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14:paraId="54B2B10B" w14:textId="77777777" w:rsidR="00564C22" w:rsidRDefault="009B1AF1" w:rsidP="00564C22">
      <w:pPr>
        <w:pStyle w:val="Code"/>
      </w:pPr>
      <w:r>
        <w:rPr>
          <w:color w:val="31849B" w:themeColor="accent5" w:themeShade="BF"/>
        </w:rPr>
        <w:t xml:space="preserve">  &lt;xs:sequence&gt;</w:t>
      </w:r>
    </w:p>
    <w:p w14:paraId="663EE36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14:paraId="15A6387D"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D1DFFD" w14:textId="77777777" w:rsidR="00564C22" w:rsidRDefault="009B1AF1" w:rsidP="00564C22">
      <w:pPr>
        <w:pStyle w:val="Code"/>
      </w:pPr>
      <w:r>
        <w:rPr>
          <w:color w:val="31849B" w:themeColor="accent5" w:themeShade="BF"/>
        </w:rPr>
        <w:t xml:space="preserve">  &lt;/xs:sequence&gt;</w:t>
      </w:r>
    </w:p>
    <w:p w14:paraId="228AB8D1" w14:textId="77777777" w:rsidR="00564C22" w:rsidRDefault="009B1AF1" w:rsidP="00564C22">
      <w:pPr>
        <w:pStyle w:val="Code"/>
      </w:pPr>
      <w:r>
        <w:rPr>
          <w:color w:val="31849B" w:themeColor="accent5" w:themeShade="BF"/>
        </w:rPr>
        <w:t>&lt;/xs:complexType&gt;</w:t>
      </w:r>
    </w:p>
    <w:p w14:paraId="3EE0DD7A"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14:paraId="539D69F6" w14:textId="77777777" w:rsidR="00564C22" w:rsidRDefault="009B1AF1" w:rsidP="00564C22">
      <w:pPr>
        <w:pStyle w:val="berschrift3"/>
      </w:pPr>
      <w:bookmarkStart w:id="1854" w:name="_RefComp94AB9E83"/>
      <w:bookmarkStart w:id="1855" w:name="_Toc8331993"/>
      <w:r>
        <w:t>Component Schemas</w:t>
      </w:r>
      <w:bookmarkEnd w:id="1854"/>
      <w:bookmarkEnd w:id="1855"/>
    </w:p>
    <w:p w14:paraId="58F6D7A2" w14:textId="77777777" w:rsidR="00564C22" w:rsidRDefault="001725A5" w:rsidP="00564C22">
      <w:r w:rsidRPr="003A06D0">
        <w:t xml:space="preserve">The </w:t>
      </w:r>
      <w:r w:rsidRPr="003A06D0">
        <w:rPr>
          <w:rFonts w:ascii="Courier New" w:eastAsia="Courier New" w:hAnsi="Courier New" w:cs="Courier New"/>
          <w:lang w:val="en-GB"/>
        </w:rPr>
        <w:t>Schemas</w:t>
      </w:r>
      <w:r w:rsidRPr="003A06D0">
        <w:t xml:space="preserve"> component provides an in band mechanism for communicating XML schemas required for validating an XML document.</w:t>
      </w:r>
    </w:p>
    <w:p w14:paraId="10BB56D1" w14:textId="77777777" w:rsidR="00564C22" w:rsidRDefault="009B1AF1" w:rsidP="00564C22">
      <w:r>
        <w:t>Below follows a list of the sub-components that constitute this component:</w:t>
      </w:r>
    </w:p>
    <w:p w14:paraId="7DFE5827" w14:textId="77777777" w:rsidR="00564C22" w:rsidRDefault="009B1AF1" w:rsidP="00564C22">
      <w:pPr>
        <w:pStyle w:val="Member"/>
      </w:pPr>
      <w:r>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14:paraId="2188D445" w14:textId="77777777" w:rsidR="00564C22" w:rsidRDefault="009B1AF1" w:rsidP="00564C22">
      <w:pPr>
        <w:pStyle w:val="Non-normativeCommentHeading"/>
      </w:pPr>
      <w:r>
        <w:t>Non-normative Comment:</w:t>
      </w:r>
    </w:p>
    <w:p w14:paraId="19441789" w14:textId="77777777" w:rsidR="00564C22" w:rsidRDefault="001725A5" w:rsidP="00564C22">
      <w:pPr>
        <w:pStyle w:val="Non-normativeComment"/>
      </w:pPr>
      <w:r w:rsidRPr="003A06D0">
        <w:t xml:space="preserve">Note: 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elements.</w:t>
      </w:r>
    </w:p>
    <w:p w14:paraId="6447ACA6" w14:textId="77777777" w:rsidR="00564C22" w:rsidRDefault="009B1AF1" w:rsidP="00564C22">
      <w:pPr>
        <w:pStyle w:val="berschrift4"/>
      </w:pPr>
      <w:bookmarkStart w:id="1856" w:name="_Toc8331994"/>
      <w:r>
        <w:t>Schemas – JSON Syntax</w:t>
      </w:r>
      <w:bookmarkEnd w:id="1856"/>
    </w:p>
    <w:p w14:paraId="2CB739E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14:paraId="0C34B4A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33A765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030F75" w14:textId="77777777" w:rsidR="00564C22" w:rsidRDefault="009B1AF1" w:rsidP="00564C22">
            <w:pPr>
              <w:pStyle w:val="Beschriftung"/>
            </w:pPr>
            <w:r>
              <w:t>Element</w:t>
            </w:r>
          </w:p>
        </w:tc>
        <w:tc>
          <w:tcPr>
            <w:tcW w:w="4675" w:type="dxa"/>
          </w:tcPr>
          <w:p w14:paraId="5974DC76"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73CCF9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4DB5295" w14:textId="77777777" w:rsidR="00564C22" w:rsidRPr="002062A5" w:rsidRDefault="009B1AF1" w:rsidP="00564C22">
            <w:pPr>
              <w:pStyle w:val="Beschriftung"/>
              <w:rPr>
                <w:rStyle w:val="Datatype"/>
                <w:b w:val="0"/>
                <w:bCs w:val="0"/>
              </w:rPr>
            </w:pPr>
            <w:r w:rsidRPr="002062A5">
              <w:rPr>
                <w:rStyle w:val="Datatype"/>
              </w:rPr>
              <w:lastRenderedPageBreak/>
              <w:t>Schema</w:t>
            </w:r>
          </w:p>
        </w:tc>
        <w:tc>
          <w:tcPr>
            <w:tcW w:w="4675" w:type="dxa"/>
          </w:tcPr>
          <w:p w14:paraId="0CFBE99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14:paraId="32F4EB96"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8FEAC82" w14:textId="77777777" w:rsidR="00564C22" w:rsidRDefault="009B1AF1" w:rsidP="00564C22">
      <w:pPr>
        <w:pStyle w:val="Code"/>
        <w:spacing w:line="259" w:lineRule="auto"/>
      </w:pPr>
      <w:r>
        <w:rPr>
          <w:color w:val="31849B" w:themeColor="accent5" w:themeShade="BF"/>
        </w:rPr>
        <w:t>"dss2-SchemasType"</w:t>
      </w:r>
      <w:r>
        <w:t>: {</w:t>
      </w:r>
    </w:p>
    <w:p w14:paraId="5D2D015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29877A4" w14:textId="77777777" w:rsidR="00564C22" w:rsidRDefault="009B1AF1" w:rsidP="00564C22">
      <w:pPr>
        <w:pStyle w:val="Code"/>
        <w:spacing w:line="259" w:lineRule="auto"/>
      </w:pPr>
      <w:r>
        <w:rPr>
          <w:color w:val="31849B" w:themeColor="accent5" w:themeShade="BF"/>
        </w:rPr>
        <w:t xml:space="preserve">  "properties"</w:t>
      </w:r>
      <w:r>
        <w:t>: {</w:t>
      </w:r>
    </w:p>
    <w:p w14:paraId="4E3281AE" w14:textId="77777777" w:rsidR="00564C22" w:rsidRDefault="009B1AF1" w:rsidP="00564C22">
      <w:pPr>
        <w:pStyle w:val="Code"/>
        <w:spacing w:line="259" w:lineRule="auto"/>
      </w:pPr>
      <w:r>
        <w:rPr>
          <w:color w:val="31849B" w:themeColor="accent5" w:themeShade="BF"/>
        </w:rPr>
        <w:t xml:space="preserve">    "schema"</w:t>
      </w:r>
      <w:r>
        <w:t>: {</w:t>
      </w:r>
    </w:p>
    <w:p w14:paraId="02A5C56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C92EE6A" w14:textId="77777777" w:rsidR="00564C22" w:rsidRDefault="009B1AF1" w:rsidP="00564C22">
      <w:pPr>
        <w:pStyle w:val="Code"/>
        <w:spacing w:line="259" w:lineRule="auto"/>
      </w:pPr>
      <w:r>
        <w:rPr>
          <w:color w:val="31849B" w:themeColor="accent5" w:themeShade="BF"/>
        </w:rPr>
        <w:t xml:space="preserve">      "items"</w:t>
      </w:r>
      <w:r>
        <w:t>: {</w:t>
      </w:r>
    </w:p>
    <w:p w14:paraId="1BD124D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1800049" w14:textId="77777777" w:rsidR="00564C22" w:rsidRDefault="009B1AF1" w:rsidP="00564C22">
      <w:pPr>
        <w:pStyle w:val="Code"/>
        <w:spacing w:line="259" w:lineRule="auto"/>
      </w:pPr>
      <w:r>
        <w:t xml:space="preserve">      }</w:t>
      </w:r>
    </w:p>
    <w:p w14:paraId="6697CDBA" w14:textId="77777777" w:rsidR="00564C22" w:rsidRDefault="009B1AF1" w:rsidP="00564C22">
      <w:pPr>
        <w:pStyle w:val="Code"/>
        <w:spacing w:line="259" w:lineRule="auto"/>
      </w:pPr>
      <w:r>
        <w:t xml:space="preserve">    }</w:t>
      </w:r>
    </w:p>
    <w:p w14:paraId="68BC5746" w14:textId="77777777" w:rsidR="00564C22" w:rsidRDefault="009B1AF1" w:rsidP="00564C22">
      <w:pPr>
        <w:pStyle w:val="Code"/>
        <w:spacing w:line="259" w:lineRule="auto"/>
      </w:pPr>
      <w:r>
        <w:t xml:space="preserve">  },</w:t>
      </w:r>
    </w:p>
    <w:p w14:paraId="1C6CF831"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"schema"</w:t>
      </w:r>
      <w:r>
        <w:t>]</w:t>
      </w:r>
    </w:p>
    <w:p w14:paraId="1B7A2886" w14:textId="77777777" w:rsidR="00564C22" w:rsidRDefault="009B1AF1" w:rsidP="00564C22">
      <w:pPr>
        <w:pStyle w:val="Code"/>
        <w:spacing w:line="259" w:lineRule="auto"/>
      </w:pPr>
      <w:r>
        <w:t>}</w:t>
      </w:r>
    </w:p>
    <w:p w14:paraId="3871636A" w14:textId="77777777" w:rsidR="00564C22" w:rsidRDefault="00564C22" w:rsidP="00564C22"/>
    <w:p w14:paraId="70FF9EF7" w14:textId="77777777" w:rsidR="00564C22" w:rsidRDefault="009B1AF1" w:rsidP="00564C22">
      <w:pPr>
        <w:pStyle w:val="berschrift4"/>
      </w:pPr>
      <w:bookmarkStart w:id="1857" w:name="_Toc8331995"/>
      <w:r>
        <w:t>Schemas – XML Syntax</w:t>
      </w:r>
      <w:bookmarkEnd w:id="1857"/>
    </w:p>
    <w:p w14:paraId="1982522F" w14:textId="77777777" w:rsidR="00564C22" w:rsidRPr="5404FA76" w:rsidRDefault="009B1AF1" w:rsidP="00564C22">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14:paraId="379790A5" w14:textId="77777777" w:rsidR="00564C22" w:rsidRDefault="009B1AF1" w:rsidP="00564C22">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C94CCE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14:paraId="038688C7" w14:textId="77777777" w:rsidR="00564C22" w:rsidRDefault="009B1AF1" w:rsidP="00564C22">
      <w:pPr>
        <w:pStyle w:val="Code"/>
      </w:pPr>
      <w:r>
        <w:rPr>
          <w:color w:val="31849B" w:themeColor="accent5" w:themeShade="BF"/>
        </w:rPr>
        <w:t xml:space="preserve">  &lt;xs:sequence&gt;</w:t>
      </w:r>
    </w:p>
    <w:p w14:paraId="5B39E44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56F660A9" w14:textId="77777777" w:rsidR="00564C22" w:rsidRDefault="009B1AF1" w:rsidP="00564C22">
      <w:pPr>
        <w:pStyle w:val="Code"/>
      </w:pPr>
      <w:r>
        <w:rPr>
          <w:color w:val="31849B" w:themeColor="accent5" w:themeShade="BF"/>
        </w:rPr>
        <w:t xml:space="preserve">  &lt;/xs:sequence&gt;</w:t>
      </w:r>
    </w:p>
    <w:p w14:paraId="44E7256F" w14:textId="77777777" w:rsidR="00564C22" w:rsidRDefault="009B1AF1" w:rsidP="00564C22">
      <w:pPr>
        <w:pStyle w:val="Code"/>
      </w:pPr>
      <w:r>
        <w:rPr>
          <w:color w:val="31849B" w:themeColor="accent5" w:themeShade="BF"/>
        </w:rPr>
        <w:t>&lt;/xs:complexType&gt;</w:t>
      </w:r>
    </w:p>
    <w:p w14:paraId="7293FEB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p>
    <w:p w14:paraId="329ED7AB" w14:textId="77777777" w:rsidR="00564C22" w:rsidRDefault="009B1AF1" w:rsidP="00564C22">
      <w:pPr>
        <w:pStyle w:val="berschrift3"/>
      </w:pPr>
      <w:bookmarkStart w:id="1858" w:name="_RefCompCA0B0FDF"/>
      <w:bookmarkStart w:id="1859" w:name="_Toc8331996"/>
      <w:r>
        <w:t>Component IntendedAudience</w:t>
      </w:r>
      <w:bookmarkEnd w:id="1858"/>
      <w:bookmarkEnd w:id="1859"/>
    </w:p>
    <w:p w14:paraId="12C48F45" w14:textId="77777777" w:rsidR="00564C22" w:rsidRDefault="001725A5" w:rsidP="00564C22">
      <w:r w:rsidRPr="003A06D0">
        <w:t xml:space="preserve">The </w:t>
      </w:r>
      <w:r w:rsidRPr="003A06D0">
        <w:rPr>
          <w:rFonts w:ascii="Courier New" w:eastAsia="Courier New" w:hAnsi="Courier New" w:cs="Courier New"/>
          <w:lang w:val="en-GB"/>
        </w:rPr>
        <w:t>IntendedAudience</w:t>
      </w:r>
      <w:r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w14:paraId="19B8FCDF" w14:textId="77777777" w:rsidR="00564C22" w:rsidRDefault="009B1AF1" w:rsidP="00564C22">
      <w:r>
        <w:t>Below follows a list of the sub-components that constitute this component:</w:t>
      </w:r>
    </w:p>
    <w:p w14:paraId="68C9B054" w14:textId="77777777" w:rsidR="00564C22" w:rsidRDefault="009B1AF1" w:rsidP="00564C22">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p>
    <w:p w14:paraId="1C7E84FF" w14:textId="77777777" w:rsidR="00564C22" w:rsidRDefault="009B1AF1" w:rsidP="00564C22">
      <w:pPr>
        <w:pStyle w:val="berschrift4"/>
      </w:pPr>
      <w:bookmarkStart w:id="1860" w:name="_Toc8331997"/>
      <w:r>
        <w:t>IntendedAudience – JSON Syntax</w:t>
      </w:r>
      <w:bookmarkEnd w:id="1860"/>
    </w:p>
    <w:p w14:paraId="3CC0F57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14:paraId="5196A7DB"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14DCA7F"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B26888" w14:textId="77777777" w:rsidR="00564C22" w:rsidRDefault="009B1AF1" w:rsidP="00564C22">
            <w:pPr>
              <w:pStyle w:val="Beschriftung"/>
            </w:pPr>
            <w:r>
              <w:t>Element</w:t>
            </w:r>
          </w:p>
        </w:tc>
        <w:tc>
          <w:tcPr>
            <w:tcW w:w="4675" w:type="dxa"/>
          </w:tcPr>
          <w:p w14:paraId="2660F96E"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8EDD88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05E6CA9" w14:textId="77777777" w:rsidR="00564C22" w:rsidRPr="002062A5" w:rsidRDefault="009B1AF1" w:rsidP="00564C22">
            <w:pPr>
              <w:pStyle w:val="Beschriftung"/>
              <w:rPr>
                <w:rStyle w:val="Datatype"/>
                <w:b w:val="0"/>
                <w:bCs w:val="0"/>
              </w:rPr>
            </w:pPr>
            <w:r w:rsidRPr="002062A5">
              <w:rPr>
                <w:rStyle w:val="Datatype"/>
              </w:rPr>
              <w:t>Recipient</w:t>
            </w:r>
          </w:p>
        </w:tc>
        <w:tc>
          <w:tcPr>
            <w:tcW w:w="4675" w:type="dxa"/>
          </w:tcPr>
          <w:p w14:paraId="517B796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14:paraId="2798D15E"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CA4D592" w14:textId="77777777" w:rsidR="00564C22" w:rsidRDefault="009B1AF1" w:rsidP="00564C22">
      <w:pPr>
        <w:pStyle w:val="Code"/>
        <w:spacing w:line="259" w:lineRule="auto"/>
      </w:pPr>
      <w:r>
        <w:rPr>
          <w:color w:val="31849B" w:themeColor="accent5" w:themeShade="BF"/>
        </w:rPr>
        <w:lastRenderedPageBreak/>
        <w:t>"dss2-IntendedAudienceType"</w:t>
      </w:r>
      <w:r>
        <w:t>: {</w:t>
      </w:r>
    </w:p>
    <w:p w14:paraId="4AA2146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6F4E558" w14:textId="77777777" w:rsidR="00564C22" w:rsidRDefault="009B1AF1" w:rsidP="00564C22">
      <w:pPr>
        <w:pStyle w:val="Code"/>
        <w:spacing w:line="259" w:lineRule="auto"/>
      </w:pPr>
      <w:r>
        <w:rPr>
          <w:color w:val="31849B" w:themeColor="accent5" w:themeShade="BF"/>
        </w:rPr>
        <w:t xml:space="preserve">  "properties"</w:t>
      </w:r>
      <w:r>
        <w:t>: {</w:t>
      </w:r>
    </w:p>
    <w:p w14:paraId="3C0F3078" w14:textId="77777777" w:rsidR="00564C22" w:rsidRDefault="009B1AF1" w:rsidP="00564C22">
      <w:pPr>
        <w:pStyle w:val="Code"/>
        <w:spacing w:line="259" w:lineRule="auto"/>
      </w:pPr>
      <w:r>
        <w:rPr>
          <w:color w:val="31849B" w:themeColor="accent5" w:themeShade="BF"/>
        </w:rPr>
        <w:t xml:space="preserve">    "recipient"</w:t>
      </w:r>
      <w:r>
        <w:t>: {</w:t>
      </w:r>
    </w:p>
    <w:p w14:paraId="2DC33AB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5B0777E" w14:textId="77777777" w:rsidR="00564C22" w:rsidRDefault="009B1AF1" w:rsidP="00564C22">
      <w:pPr>
        <w:pStyle w:val="Code"/>
        <w:spacing w:line="259" w:lineRule="auto"/>
      </w:pPr>
      <w:r>
        <w:rPr>
          <w:color w:val="31849B" w:themeColor="accent5" w:themeShade="BF"/>
        </w:rPr>
        <w:t xml:space="preserve">      "items"</w:t>
      </w:r>
      <w:r>
        <w:t>: {</w:t>
      </w:r>
    </w:p>
    <w:p w14:paraId="4DE4DDA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601881C5" w14:textId="77777777" w:rsidR="00564C22" w:rsidRDefault="009B1AF1" w:rsidP="00564C22">
      <w:pPr>
        <w:pStyle w:val="Code"/>
        <w:spacing w:line="259" w:lineRule="auto"/>
      </w:pPr>
      <w:r>
        <w:t xml:space="preserve">      }</w:t>
      </w:r>
    </w:p>
    <w:p w14:paraId="2737598E" w14:textId="77777777" w:rsidR="00564C22" w:rsidRDefault="009B1AF1" w:rsidP="00564C22">
      <w:pPr>
        <w:pStyle w:val="Code"/>
        <w:spacing w:line="259" w:lineRule="auto"/>
      </w:pPr>
      <w:r>
        <w:t xml:space="preserve">    }</w:t>
      </w:r>
    </w:p>
    <w:p w14:paraId="11736126" w14:textId="77777777" w:rsidR="00564C22" w:rsidRDefault="009B1AF1" w:rsidP="00564C22">
      <w:pPr>
        <w:pStyle w:val="Code"/>
        <w:spacing w:line="259" w:lineRule="auto"/>
      </w:pPr>
      <w:r>
        <w:t xml:space="preserve">  },</w:t>
      </w:r>
    </w:p>
    <w:p w14:paraId="1262AA0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"recipient"</w:t>
      </w:r>
      <w:r>
        <w:t>]</w:t>
      </w:r>
    </w:p>
    <w:p w14:paraId="6E208881" w14:textId="77777777" w:rsidR="00564C22" w:rsidRDefault="009B1AF1" w:rsidP="00564C22">
      <w:pPr>
        <w:pStyle w:val="Code"/>
        <w:spacing w:line="259" w:lineRule="auto"/>
      </w:pPr>
      <w:r>
        <w:t>}</w:t>
      </w:r>
    </w:p>
    <w:p w14:paraId="7121BA24" w14:textId="77777777" w:rsidR="00564C22" w:rsidRDefault="00564C22" w:rsidP="00564C22"/>
    <w:p w14:paraId="35EEEBE4" w14:textId="77777777" w:rsidR="00564C22" w:rsidRDefault="009B1AF1" w:rsidP="00564C22">
      <w:pPr>
        <w:pStyle w:val="berschrift4"/>
      </w:pPr>
      <w:bookmarkStart w:id="1861" w:name="_Toc8331998"/>
      <w:r>
        <w:t>IntendedAudience – XML Syntax</w:t>
      </w:r>
      <w:bookmarkEnd w:id="1861"/>
    </w:p>
    <w:p w14:paraId="29DC6A90" w14:textId="77777777" w:rsidR="00564C22" w:rsidRPr="5404FA76" w:rsidRDefault="009B1AF1" w:rsidP="00564C22">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14:paraId="07F0DCE6" w14:textId="77777777" w:rsidR="00564C22" w:rsidRDefault="009B1AF1" w:rsidP="00564C22">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E571B14"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14:paraId="2EB69899" w14:textId="77777777" w:rsidR="00564C22" w:rsidRDefault="009B1AF1" w:rsidP="00564C22">
      <w:pPr>
        <w:pStyle w:val="Code"/>
      </w:pPr>
      <w:r>
        <w:rPr>
          <w:color w:val="31849B" w:themeColor="accent5" w:themeShade="BF"/>
        </w:rPr>
        <w:t xml:space="preserve">  &lt;xs:sequence&gt;</w:t>
      </w:r>
    </w:p>
    <w:p w14:paraId="2E08E04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258FD9B5" w14:textId="77777777" w:rsidR="00564C22" w:rsidRDefault="009B1AF1" w:rsidP="00564C22">
      <w:pPr>
        <w:pStyle w:val="Code"/>
      </w:pPr>
      <w:r>
        <w:rPr>
          <w:color w:val="31849B" w:themeColor="accent5" w:themeShade="BF"/>
        </w:rPr>
        <w:t xml:space="preserve">  &lt;/xs:sequence&gt;</w:t>
      </w:r>
    </w:p>
    <w:p w14:paraId="1A9FC228" w14:textId="77777777" w:rsidR="00564C22" w:rsidRDefault="009B1AF1" w:rsidP="00564C22">
      <w:pPr>
        <w:pStyle w:val="Code"/>
      </w:pPr>
      <w:r>
        <w:rPr>
          <w:color w:val="31849B" w:themeColor="accent5" w:themeShade="BF"/>
        </w:rPr>
        <w:t>&lt;/xs:complexType&gt;</w:t>
      </w:r>
    </w:p>
    <w:p w14:paraId="7DE8445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14:paraId="5293505E" w14:textId="77777777" w:rsidR="00564C22" w:rsidRDefault="009B1AF1" w:rsidP="00564C22">
      <w:pPr>
        <w:pStyle w:val="berschrift3"/>
      </w:pPr>
      <w:bookmarkStart w:id="1862" w:name="_RefCompA7F4B833"/>
      <w:bookmarkStart w:id="1863" w:name="_Toc8331999"/>
      <w:r>
        <w:t>Component KeySelector</w:t>
      </w:r>
      <w:bookmarkEnd w:id="1862"/>
      <w:bookmarkEnd w:id="1863"/>
    </w:p>
    <w:p w14:paraId="787F02FB" w14:textId="77777777" w:rsidR="00564C22" w:rsidRDefault="001725A5" w:rsidP="00564C22">
      <w:r w:rsidRPr="003A06D0">
        <w:t xml:space="preserve">The </w:t>
      </w:r>
      <w:r w:rsidRPr="003A06D0">
        <w:rPr>
          <w:rFonts w:ascii="Courier New" w:eastAsia="Courier New" w:hAnsi="Courier New" w:cs="Courier New"/>
          <w:lang w:val="en-GB"/>
        </w:rPr>
        <w:t>KeySelector</w:t>
      </w:r>
      <w:r w:rsidRPr="003A06D0">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t xml:space="preserve"> component can occur multiple times as a sub-component in the </w:t>
      </w:r>
      <w:r w:rsidRPr="003A06D0">
        <w:rPr>
          <w:rFonts w:ascii="Courier New" w:eastAsia="Courier New" w:hAnsi="Courier New" w:cs="Courier New"/>
          <w:lang w:val="en-GB"/>
        </w:rPr>
        <w:t>OptionalInputsSign</w:t>
      </w:r>
      <w:r w:rsidRPr="003A06D0">
        <w:t xml:space="preserve"> component</w:t>
      </w:r>
    </w:p>
    <w:p w14:paraId="3BA25969" w14:textId="77777777" w:rsidR="00564C22" w:rsidRDefault="009B1AF1" w:rsidP="00564C22">
      <w:r>
        <w:t>Below follows a list of the sub-components that constitute this component:</w:t>
      </w:r>
    </w:p>
    <w:p w14:paraId="5E4CDF4B" w14:textId="77777777" w:rsidR="00564C22" w:rsidRDefault="009B1AF1" w:rsidP="00564C22">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p>
    <w:p w14:paraId="461F2B65" w14:textId="77777777" w:rsidR="00564C22" w:rsidRDefault="009B1AF1" w:rsidP="00564C22">
      <w:pPr>
        <w:pStyle w:val="Member"/>
      </w:pPr>
      <w:r>
        <w:t xml:space="preserve">The OPTIONAL </w:t>
      </w:r>
      <w:r w:rsidRPr="35C1378D">
        <w:rPr>
          <w:rStyle w:val="Datatype"/>
        </w:rPr>
        <w:t>X509SubjectName</w:t>
      </w:r>
      <w:r>
        <w:t xml:space="preserve"> element, if present, MUST contain one instance of a string. </w:t>
      </w:r>
      <w:r w:rsidRPr="003A06D0">
        <w:t xml:space="preserve">The </w:t>
      </w:r>
      <w:r w:rsidRPr="003A06D0">
        <w:rPr>
          <w:rStyle w:val="Datatype"/>
          <w:lang w:val="en-GB"/>
        </w:rPr>
        <w:t>X509SubjectName</w:t>
      </w:r>
      <w:r w:rsidRPr="003A06D0">
        <w:t xml:space="preserve"> element contains an X.509 subject distinguished name that SHOULD be represented as a string that complies with section 3 of RFC4514 [LDAP-DN].</w:t>
      </w:r>
    </w:p>
    <w:p w14:paraId="34D091CA" w14:textId="77777777" w:rsidR="00564C22" w:rsidRDefault="009B1AF1" w:rsidP="00564C22">
      <w:pPr>
        <w:pStyle w:val="Member"/>
      </w:pPr>
      <w:r>
        <w:t xml:space="preserve">The OPTIONAL </w:t>
      </w:r>
      <w:r w:rsidRPr="35C1378D">
        <w:rPr>
          <w:rStyle w:val="Datatype"/>
        </w:rPr>
        <w:t>X509SKI</w:t>
      </w:r>
      <w:r>
        <w:t xml:space="preserve"> element, if present, MUST contain one instance of base64 encoded binary data. </w:t>
      </w:r>
      <w:r w:rsidRPr="003A06D0">
        <w:t xml:space="preserve">The </w:t>
      </w:r>
      <w:r w:rsidRPr="003A06D0">
        <w:rPr>
          <w:rStyle w:val="Datatype"/>
          <w:lang w:val="en-GB"/>
        </w:rPr>
        <w:t>X509SKI</w:t>
      </w:r>
      <w:r w:rsidRPr="003A06D0">
        <w:t xml:space="preserve"> element contains the base64 encoded plain (i.e. non-DER-encoded) value of a X509 V.3 SubjectKeyIdentifier extension.</w:t>
      </w:r>
    </w:p>
    <w:p w14:paraId="4075D2E4" w14:textId="77777777" w:rsidR="00564C22" w:rsidRDefault="009B1AF1" w:rsidP="00564C22">
      <w:pPr>
        <w:pStyle w:val="Member"/>
      </w:pPr>
      <w:r>
        <w:t xml:space="preserve">The OPTIONAL </w:t>
      </w:r>
      <w:r w:rsidRPr="35C1378D">
        <w:rPr>
          <w:rStyle w:val="Datatype"/>
        </w:rPr>
        <w:t>X509Certificate</w:t>
      </w:r>
      <w:r>
        <w:t xml:space="preserve"> element, if present, MUST contain one instance of base64 encoded binary data. </w:t>
      </w:r>
      <w:r w:rsidRPr="003A06D0">
        <w:t xml:space="preserve">The </w:t>
      </w:r>
      <w:r w:rsidRPr="003A06D0">
        <w:rPr>
          <w:rStyle w:val="Datatype"/>
          <w:lang w:val="en-GB"/>
        </w:rPr>
        <w:t>X509Certificate</w:t>
      </w:r>
      <w:r w:rsidRPr="003A06D0">
        <w:t xml:space="preserve"> element contains a base64-encoded [X509V3] certificate.</w:t>
      </w:r>
    </w:p>
    <w:p w14:paraId="03284CDF" w14:textId="77777777" w:rsidR="00564C22" w:rsidRDefault="009B1AF1" w:rsidP="00564C22">
      <w:pPr>
        <w:pStyle w:val="Member"/>
      </w:pPr>
      <w:r>
        <w:t xml:space="preserve">The OPTIONAL </w:t>
      </w:r>
      <w:r w:rsidRPr="35C1378D">
        <w:rPr>
          <w:rStyle w:val="Datatype"/>
        </w:rPr>
        <w:t>KeyName</w:t>
      </w:r>
      <w:r>
        <w:t xml:space="preserve"> element, if present, MUST contain one instance of a string. </w:t>
      </w:r>
      <w:r w:rsidRPr="003A06D0">
        <w:t xml:space="preserve">It selects a key to be used for signing in a generic way. Usually the client knows about the valid values for </w:t>
      </w:r>
      <w:r w:rsidRPr="003A06D0">
        <w:rPr>
          <w:rStyle w:val="Datatype"/>
          <w:lang w:val="en-GB"/>
        </w:rPr>
        <w:t>KeyName</w:t>
      </w:r>
      <w:r w:rsidRPr="003A06D0">
        <w:t>.</w:t>
      </w:r>
    </w:p>
    <w:p w14:paraId="3C19CAE6" w14:textId="77777777" w:rsidR="00564C22" w:rsidRDefault="009B1AF1" w:rsidP="00564C22">
      <w:pPr>
        <w:pStyle w:val="berschrift4"/>
      </w:pPr>
      <w:bookmarkStart w:id="1864" w:name="_Toc8332000"/>
      <w:r>
        <w:t>KeySelector – JSON Syntax</w:t>
      </w:r>
      <w:bookmarkEnd w:id="1864"/>
    </w:p>
    <w:p w14:paraId="4489A2C3"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14:paraId="6F35EF13"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81C913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219CC0" w14:textId="77777777" w:rsidR="00564C22" w:rsidRDefault="009B1AF1" w:rsidP="00564C22">
            <w:pPr>
              <w:pStyle w:val="Beschriftung"/>
            </w:pPr>
            <w:r>
              <w:t>Element</w:t>
            </w:r>
          </w:p>
        </w:tc>
        <w:tc>
          <w:tcPr>
            <w:tcW w:w="4675" w:type="dxa"/>
          </w:tcPr>
          <w:p w14:paraId="3B87142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51535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AFC6159"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0F2F4F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502F5AF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9AC9B48" w14:textId="77777777" w:rsidR="00564C22" w:rsidRPr="002062A5" w:rsidRDefault="009B1AF1" w:rsidP="00564C22">
            <w:pPr>
              <w:pStyle w:val="Beschriftung"/>
              <w:rPr>
                <w:rStyle w:val="Datatype"/>
                <w:b w:val="0"/>
                <w:bCs w:val="0"/>
              </w:rPr>
            </w:pPr>
            <w:r w:rsidRPr="002062A5">
              <w:rPr>
                <w:rStyle w:val="Datatype"/>
              </w:rPr>
              <w:t>X509SubjectName</w:t>
            </w:r>
          </w:p>
        </w:tc>
        <w:tc>
          <w:tcPr>
            <w:tcW w:w="4675" w:type="dxa"/>
          </w:tcPr>
          <w:p w14:paraId="2DCDEDF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564C22" w14:paraId="6D83EC2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3C1E36A" w14:textId="77777777" w:rsidR="00564C22" w:rsidRPr="002062A5" w:rsidRDefault="009B1AF1" w:rsidP="00564C22">
            <w:pPr>
              <w:pStyle w:val="Beschriftung"/>
              <w:rPr>
                <w:rStyle w:val="Datatype"/>
                <w:b w:val="0"/>
                <w:bCs w:val="0"/>
              </w:rPr>
            </w:pPr>
            <w:r w:rsidRPr="002062A5">
              <w:rPr>
                <w:rStyle w:val="Datatype"/>
              </w:rPr>
              <w:t>X509SKI</w:t>
            </w:r>
          </w:p>
        </w:tc>
        <w:tc>
          <w:tcPr>
            <w:tcW w:w="4675" w:type="dxa"/>
          </w:tcPr>
          <w:p w14:paraId="003E350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564C22" w14:paraId="5D62529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07AC58" w14:textId="77777777" w:rsidR="00564C22" w:rsidRPr="002062A5" w:rsidRDefault="009B1AF1" w:rsidP="00564C22">
            <w:pPr>
              <w:pStyle w:val="Beschriftung"/>
              <w:rPr>
                <w:rStyle w:val="Datatype"/>
                <w:b w:val="0"/>
                <w:bCs w:val="0"/>
              </w:rPr>
            </w:pPr>
            <w:r w:rsidRPr="002062A5">
              <w:rPr>
                <w:rStyle w:val="Datatype"/>
              </w:rPr>
              <w:t>X509Certificate</w:t>
            </w:r>
          </w:p>
        </w:tc>
        <w:tc>
          <w:tcPr>
            <w:tcW w:w="4675" w:type="dxa"/>
          </w:tcPr>
          <w:p w14:paraId="366BB74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564C22" w14:paraId="744A656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0074F1D" w14:textId="77777777" w:rsidR="00564C22" w:rsidRPr="002062A5" w:rsidRDefault="009B1AF1" w:rsidP="00564C22">
            <w:pPr>
              <w:pStyle w:val="Beschriftung"/>
              <w:rPr>
                <w:rStyle w:val="Datatype"/>
                <w:b w:val="0"/>
                <w:bCs w:val="0"/>
              </w:rPr>
            </w:pPr>
            <w:r w:rsidRPr="002062A5">
              <w:rPr>
                <w:rStyle w:val="Datatype"/>
              </w:rPr>
              <w:t>KeyName</w:t>
            </w:r>
          </w:p>
        </w:tc>
        <w:tc>
          <w:tcPr>
            <w:tcW w:w="4675" w:type="dxa"/>
          </w:tcPr>
          <w:p w14:paraId="5372C05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14:paraId="65222F42"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B7BF262" w14:textId="77777777" w:rsidR="00564C22" w:rsidRDefault="009B1AF1" w:rsidP="00564C22">
      <w:pPr>
        <w:pStyle w:val="Code"/>
        <w:spacing w:line="259" w:lineRule="auto"/>
      </w:pPr>
      <w:r>
        <w:rPr>
          <w:color w:val="31849B" w:themeColor="accent5" w:themeShade="BF"/>
        </w:rPr>
        <w:t>"dss2-KeySelectorType"</w:t>
      </w:r>
      <w:r>
        <w:t>: {</w:t>
      </w:r>
    </w:p>
    <w:p w14:paraId="0D0E79A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F5E1D23" w14:textId="77777777" w:rsidR="00564C22" w:rsidRDefault="009B1AF1" w:rsidP="00564C22">
      <w:pPr>
        <w:pStyle w:val="Code"/>
        <w:spacing w:line="259" w:lineRule="auto"/>
      </w:pPr>
      <w:r>
        <w:rPr>
          <w:color w:val="31849B" w:themeColor="accent5" w:themeShade="BF"/>
        </w:rPr>
        <w:t xml:space="preserve">  "properties"</w:t>
      </w:r>
      <w:r>
        <w:t>: {</w:t>
      </w:r>
    </w:p>
    <w:p w14:paraId="5890B243" w14:textId="77777777" w:rsidR="00564C22" w:rsidRDefault="009B1AF1" w:rsidP="00564C22">
      <w:pPr>
        <w:pStyle w:val="Code"/>
        <w:spacing w:line="259" w:lineRule="auto"/>
      </w:pPr>
      <w:r>
        <w:rPr>
          <w:color w:val="31849B" w:themeColor="accent5" w:themeShade="BF"/>
        </w:rPr>
        <w:t xml:space="preserve">    "x509Digest"</w:t>
      </w:r>
      <w:r>
        <w:t>: {</w:t>
      </w:r>
    </w:p>
    <w:p w14:paraId="42139991"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04F738BB" w14:textId="77777777" w:rsidR="00564C22" w:rsidRDefault="009B1AF1" w:rsidP="00564C22">
      <w:pPr>
        <w:pStyle w:val="Code"/>
        <w:spacing w:line="259" w:lineRule="auto"/>
      </w:pPr>
      <w:r>
        <w:t xml:space="preserve">    },</w:t>
      </w:r>
    </w:p>
    <w:p w14:paraId="1B480460" w14:textId="77777777" w:rsidR="00564C22" w:rsidRDefault="009B1AF1" w:rsidP="00564C22">
      <w:pPr>
        <w:pStyle w:val="Code"/>
        <w:spacing w:line="259" w:lineRule="auto"/>
      </w:pPr>
      <w:r>
        <w:rPr>
          <w:color w:val="31849B" w:themeColor="accent5" w:themeShade="BF"/>
        </w:rPr>
        <w:t xml:space="preserve">    "sub"</w:t>
      </w:r>
      <w:r>
        <w:t>: {</w:t>
      </w:r>
    </w:p>
    <w:p w14:paraId="34DC915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CBFC458" w14:textId="77777777" w:rsidR="00564C22" w:rsidRDefault="009B1AF1" w:rsidP="00564C22">
      <w:pPr>
        <w:pStyle w:val="Code"/>
        <w:spacing w:line="259" w:lineRule="auto"/>
      </w:pPr>
      <w:r>
        <w:t xml:space="preserve">    },</w:t>
      </w:r>
    </w:p>
    <w:p w14:paraId="33DC175F" w14:textId="77777777" w:rsidR="00564C22" w:rsidRDefault="009B1AF1" w:rsidP="00564C22">
      <w:pPr>
        <w:pStyle w:val="Code"/>
        <w:spacing w:line="259" w:lineRule="auto"/>
      </w:pPr>
      <w:r>
        <w:rPr>
          <w:color w:val="31849B" w:themeColor="accent5" w:themeShade="BF"/>
        </w:rPr>
        <w:t xml:space="preserve">    "ski"</w:t>
      </w:r>
      <w:r>
        <w:t>: {</w:t>
      </w:r>
    </w:p>
    <w:p w14:paraId="1D79623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4B9B57D" w14:textId="77777777" w:rsidR="00564C22" w:rsidRDefault="009B1AF1" w:rsidP="00564C22">
      <w:pPr>
        <w:pStyle w:val="Code"/>
        <w:spacing w:line="259" w:lineRule="auto"/>
      </w:pPr>
      <w:r>
        <w:t xml:space="preserve">    },</w:t>
      </w:r>
    </w:p>
    <w:p w14:paraId="7374709F" w14:textId="77777777" w:rsidR="00564C22" w:rsidRDefault="009B1AF1" w:rsidP="00564C22">
      <w:pPr>
        <w:pStyle w:val="Code"/>
        <w:spacing w:line="259" w:lineRule="auto"/>
      </w:pPr>
      <w:r>
        <w:rPr>
          <w:color w:val="31849B" w:themeColor="accent5" w:themeShade="BF"/>
        </w:rPr>
        <w:t xml:space="preserve">    "cert"</w:t>
      </w:r>
      <w:r>
        <w:t>: {</w:t>
      </w:r>
    </w:p>
    <w:p w14:paraId="5511796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A6B1ECA" w14:textId="77777777" w:rsidR="00564C22" w:rsidRDefault="009B1AF1" w:rsidP="00564C22">
      <w:pPr>
        <w:pStyle w:val="Code"/>
        <w:spacing w:line="259" w:lineRule="auto"/>
      </w:pPr>
      <w:r>
        <w:t xml:space="preserve">    },</w:t>
      </w:r>
    </w:p>
    <w:p w14:paraId="1A88F1F8" w14:textId="77777777" w:rsidR="00564C22" w:rsidRDefault="009B1AF1" w:rsidP="00564C22">
      <w:pPr>
        <w:pStyle w:val="Code"/>
        <w:spacing w:line="259" w:lineRule="auto"/>
      </w:pPr>
      <w:r>
        <w:rPr>
          <w:color w:val="31849B" w:themeColor="accent5" w:themeShade="BF"/>
        </w:rPr>
        <w:t xml:space="preserve">    "name"</w:t>
      </w:r>
      <w:r>
        <w:t>: {</w:t>
      </w:r>
    </w:p>
    <w:p w14:paraId="12B76E9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21B6DBB" w14:textId="77777777" w:rsidR="00564C22" w:rsidRDefault="009B1AF1" w:rsidP="00564C22">
      <w:pPr>
        <w:pStyle w:val="Code"/>
        <w:spacing w:line="259" w:lineRule="auto"/>
      </w:pPr>
      <w:r>
        <w:lastRenderedPageBreak/>
        <w:t xml:space="preserve">    }</w:t>
      </w:r>
    </w:p>
    <w:p w14:paraId="114D599B" w14:textId="77777777" w:rsidR="00564C22" w:rsidRDefault="009B1AF1" w:rsidP="00564C22">
      <w:pPr>
        <w:pStyle w:val="Code"/>
        <w:spacing w:line="259" w:lineRule="auto"/>
      </w:pPr>
      <w:r>
        <w:t xml:space="preserve">  },</w:t>
      </w:r>
    </w:p>
    <w:p w14:paraId="5F734B66"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65207BD1" w14:textId="77777777" w:rsidR="00564C22" w:rsidRDefault="009B1AF1" w:rsidP="00564C22">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2A3AF31E" w14:textId="77777777" w:rsidR="00564C22" w:rsidRDefault="009B1AF1" w:rsidP="00564C22">
      <w:pPr>
        <w:pStyle w:val="Code"/>
        <w:spacing w:line="259" w:lineRule="auto"/>
      </w:pPr>
      <w:r>
        <w:t>}</w:t>
      </w:r>
    </w:p>
    <w:p w14:paraId="328D98D8" w14:textId="77777777" w:rsidR="00564C22" w:rsidRDefault="00564C22" w:rsidP="00564C22"/>
    <w:p w14:paraId="7D2D733A" w14:textId="77777777" w:rsidR="00564C22" w:rsidRDefault="009B1AF1" w:rsidP="00564C22">
      <w:pPr>
        <w:pStyle w:val="berschrift4"/>
      </w:pPr>
      <w:bookmarkStart w:id="1865" w:name="_Toc8332001"/>
      <w:r>
        <w:t>KeySelector – XML Syntax</w:t>
      </w:r>
      <w:bookmarkEnd w:id="1865"/>
    </w:p>
    <w:p w14:paraId="53AA7354" w14:textId="77777777" w:rsidR="00564C22" w:rsidRPr="5404FA76" w:rsidRDefault="009B1AF1" w:rsidP="00564C22">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14:paraId="4D172FB6" w14:textId="77777777" w:rsidR="00564C22" w:rsidRDefault="009B1AF1" w:rsidP="00564C22">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D8E3CE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14:paraId="24C4017A" w14:textId="77777777" w:rsidR="00564C22" w:rsidRDefault="009B1AF1" w:rsidP="00564C22">
      <w:pPr>
        <w:pStyle w:val="Code"/>
      </w:pPr>
      <w:r>
        <w:rPr>
          <w:color w:val="31849B" w:themeColor="accent5" w:themeShade="BF"/>
        </w:rPr>
        <w:t xml:space="preserve">  &lt;xs:choice&gt;</w:t>
      </w:r>
    </w:p>
    <w:p w14:paraId="0E7973B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64584D5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A9C5FC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4C13D06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2F2DE6B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EF8CD48" w14:textId="77777777" w:rsidR="00564C22" w:rsidRDefault="009B1AF1" w:rsidP="00564C22">
      <w:pPr>
        <w:pStyle w:val="Code"/>
      </w:pPr>
      <w:r>
        <w:rPr>
          <w:color w:val="31849B" w:themeColor="accent5" w:themeShade="BF"/>
        </w:rPr>
        <w:t xml:space="preserve">  &lt;/xs:choice&gt;</w:t>
      </w:r>
    </w:p>
    <w:p w14:paraId="79E7EB9D" w14:textId="77777777" w:rsidR="00564C22" w:rsidRDefault="009B1AF1" w:rsidP="00564C22">
      <w:pPr>
        <w:pStyle w:val="Code"/>
      </w:pPr>
      <w:r>
        <w:rPr>
          <w:color w:val="31849B" w:themeColor="accent5" w:themeShade="BF"/>
        </w:rPr>
        <w:t>&lt;/xs:complexType&gt;</w:t>
      </w:r>
    </w:p>
    <w:p w14:paraId="5146E989"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p>
    <w:p w14:paraId="2879FE38" w14:textId="77777777" w:rsidR="00564C22" w:rsidRDefault="009B1AF1" w:rsidP="00564C22">
      <w:pPr>
        <w:pStyle w:val="berschrift3"/>
      </w:pPr>
      <w:bookmarkStart w:id="1866" w:name="_RefComp6A5A0489"/>
      <w:bookmarkStart w:id="1867" w:name="_Toc8332002"/>
      <w:r>
        <w:t>Component X509Digest</w:t>
      </w:r>
      <w:bookmarkEnd w:id="1866"/>
      <w:bookmarkEnd w:id="1867"/>
    </w:p>
    <w:p w14:paraId="6B1A6ED3" w14:textId="77777777" w:rsidR="00564C22" w:rsidRDefault="001725A5" w:rsidP="00564C22">
      <w:r w:rsidRPr="003A06D0">
        <w:t xml:space="preserve">The </w:t>
      </w:r>
      <w:r w:rsidRPr="003A06D0">
        <w:rPr>
          <w:rFonts w:ascii="Courier New" w:eastAsia="Courier New" w:hAnsi="Courier New" w:cs="Courier New"/>
          <w:lang w:val="en-GB"/>
        </w:rPr>
        <w:t>X509Digest</w:t>
      </w:r>
      <w:r w:rsidRPr="003A06D0">
        <w:t xml:space="preserve"> component contains a base64-encoded digest of a certificate. The digest algorithm URI is identified with a required Algorithm element. The input to the digest MUST be the raw octets that would be base64-encoded of a X509Certificate.</w:t>
      </w:r>
    </w:p>
    <w:p w14:paraId="701A959A" w14:textId="77777777" w:rsidR="00564C22" w:rsidRDefault="009B1AF1" w:rsidP="00564C22">
      <w:r>
        <w:t>Below follows a list of the sub-components that constitute this component:</w:t>
      </w:r>
    </w:p>
    <w:p w14:paraId="46EA2603" w14:textId="77777777" w:rsidR="00564C22" w:rsidRDefault="009B1AF1" w:rsidP="00564C22">
      <w:pPr>
        <w:pStyle w:val="Member"/>
      </w:pPr>
      <w:r>
        <w:t xml:space="preserve">The </w:t>
      </w:r>
      <w:r w:rsidRPr="35C1378D">
        <w:rPr>
          <w:rStyle w:val="Datatype"/>
        </w:rPr>
        <w:t>value</w:t>
      </w:r>
      <w:r>
        <w:t xml:space="preserve"> element MUST contain one instance of base64 encoded binary data. </w:t>
      </w:r>
    </w:p>
    <w:p w14:paraId="1FC11EAD" w14:textId="77777777" w:rsidR="00564C22" w:rsidRDefault="009B1AF1" w:rsidP="00564C22">
      <w:pPr>
        <w:pStyle w:val="Member"/>
      </w:pPr>
      <w:r>
        <w:t xml:space="preserve">The </w:t>
      </w:r>
      <w:r w:rsidRPr="35C1378D">
        <w:rPr>
          <w:rStyle w:val="Datatype"/>
        </w:rPr>
        <w:t>Algorithm</w:t>
      </w:r>
      <w:r>
        <w:t xml:space="preserve"> element MUST contain one instance of a string. </w:t>
      </w:r>
      <w:r w:rsidRPr="003A06D0">
        <w:t>The string describes the digest algorithm in an appropriate way for the server side processing. Depending on the signature format this may be an OID (e.g. ‘2.16.840.1.101.3.4.2.1’), an URI (e.g. ‘http://www.w3.org/2001/04/xmlenc#sha256’) or a descriptive string (‘SHA-256’).</w:t>
      </w:r>
    </w:p>
    <w:p w14:paraId="4EC2A7AA" w14:textId="77777777" w:rsidR="00564C22" w:rsidRDefault="009B1AF1" w:rsidP="00564C22">
      <w:pPr>
        <w:pStyle w:val="berschrift4"/>
      </w:pPr>
      <w:bookmarkStart w:id="1868" w:name="_Toc8332003"/>
      <w:r>
        <w:t>X509Digest – JSON Syntax</w:t>
      </w:r>
      <w:bookmarkEnd w:id="1868"/>
    </w:p>
    <w:p w14:paraId="1CA71647"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14:paraId="510E5C63"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B43913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FB1D74" w14:textId="77777777" w:rsidR="00564C22" w:rsidRDefault="009B1AF1" w:rsidP="00564C22">
            <w:pPr>
              <w:pStyle w:val="Beschriftung"/>
            </w:pPr>
            <w:r>
              <w:t>Element</w:t>
            </w:r>
          </w:p>
        </w:tc>
        <w:tc>
          <w:tcPr>
            <w:tcW w:w="4675" w:type="dxa"/>
          </w:tcPr>
          <w:p w14:paraId="72A5BCA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F54248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269B29"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461B45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566D13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A0AF2F6" w14:textId="77777777" w:rsidR="00564C22" w:rsidRPr="002062A5" w:rsidRDefault="009B1AF1" w:rsidP="00564C22">
            <w:pPr>
              <w:pStyle w:val="Beschriftung"/>
              <w:rPr>
                <w:rStyle w:val="Datatype"/>
                <w:b w:val="0"/>
                <w:bCs w:val="0"/>
              </w:rPr>
            </w:pPr>
            <w:r w:rsidRPr="002062A5">
              <w:rPr>
                <w:rStyle w:val="Datatype"/>
              </w:rPr>
              <w:t>Algorithm</w:t>
            </w:r>
          </w:p>
        </w:tc>
        <w:tc>
          <w:tcPr>
            <w:tcW w:w="4675" w:type="dxa"/>
          </w:tcPr>
          <w:p w14:paraId="1117BAF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31926ABF"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915F947" w14:textId="77777777" w:rsidR="00564C22" w:rsidRDefault="009B1AF1" w:rsidP="00564C22">
      <w:pPr>
        <w:pStyle w:val="Code"/>
        <w:spacing w:line="259" w:lineRule="auto"/>
      </w:pPr>
      <w:r>
        <w:rPr>
          <w:color w:val="31849B" w:themeColor="accent5" w:themeShade="BF"/>
        </w:rPr>
        <w:t>"dss2-X509DigestType"</w:t>
      </w:r>
      <w:r>
        <w:t>: {</w:t>
      </w:r>
    </w:p>
    <w:p w14:paraId="3B08F51B"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61AFDE41" w14:textId="77777777" w:rsidR="00564C22" w:rsidRDefault="009B1AF1" w:rsidP="00564C22">
      <w:pPr>
        <w:pStyle w:val="Code"/>
        <w:spacing w:line="259" w:lineRule="auto"/>
      </w:pPr>
      <w:r>
        <w:rPr>
          <w:color w:val="31849B" w:themeColor="accent5" w:themeShade="BF"/>
        </w:rPr>
        <w:t xml:space="preserve">  "properties"</w:t>
      </w:r>
      <w:r>
        <w:t>: {</w:t>
      </w:r>
    </w:p>
    <w:p w14:paraId="32EE4E76" w14:textId="77777777" w:rsidR="00564C22" w:rsidRDefault="009B1AF1" w:rsidP="00564C22">
      <w:pPr>
        <w:pStyle w:val="Code"/>
        <w:spacing w:line="259" w:lineRule="auto"/>
      </w:pPr>
      <w:r>
        <w:rPr>
          <w:color w:val="31849B" w:themeColor="accent5" w:themeShade="BF"/>
        </w:rPr>
        <w:t xml:space="preserve">    "value"</w:t>
      </w:r>
      <w:r>
        <w:t>: {</w:t>
      </w:r>
    </w:p>
    <w:p w14:paraId="7B44DF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C3D5623" w14:textId="77777777" w:rsidR="00564C22" w:rsidRDefault="009B1AF1" w:rsidP="00564C22">
      <w:pPr>
        <w:pStyle w:val="Code"/>
        <w:spacing w:line="259" w:lineRule="auto"/>
      </w:pPr>
      <w:r>
        <w:t xml:space="preserve">    },</w:t>
      </w:r>
    </w:p>
    <w:p w14:paraId="781E2CE4" w14:textId="77777777" w:rsidR="00564C22" w:rsidRDefault="009B1AF1" w:rsidP="00564C22">
      <w:pPr>
        <w:pStyle w:val="Code"/>
        <w:spacing w:line="259" w:lineRule="auto"/>
      </w:pPr>
      <w:r>
        <w:rPr>
          <w:color w:val="31849B" w:themeColor="accent5" w:themeShade="BF"/>
        </w:rPr>
        <w:t xml:space="preserve">    "alg"</w:t>
      </w:r>
      <w:r>
        <w:t>: {</w:t>
      </w:r>
    </w:p>
    <w:p w14:paraId="38AD1F2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4915D4E" w14:textId="77777777" w:rsidR="00564C22" w:rsidRDefault="009B1AF1" w:rsidP="00564C22">
      <w:pPr>
        <w:pStyle w:val="Code"/>
        <w:spacing w:line="259" w:lineRule="auto"/>
      </w:pPr>
      <w:r>
        <w:t xml:space="preserve">    }</w:t>
      </w:r>
    </w:p>
    <w:p w14:paraId="37B56B61" w14:textId="77777777" w:rsidR="00564C22" w:rsidRDefault="009B1AF1" w:rsidP="00564C22">
      <w:pPr>
        <w:pStyle w:val="Code"/>
        <w:spacing w:line="259" w:lineRule="auto"/>
      </w:pPr>
      <w:r>
        <w:t xml:space="preserve">  },</w:t>
      </w:r>
    </w:p>
    <w:p w14:paraId="45E52D3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"alg"</w:t>
      </w:r>
      <w:r>
        <w:t>]</w:t>
      </w:r>
    </w:p>
    <w:p w14:paraId="0405AEE5" w14:textId="77777777" w:rsidR="00564C22" w:rsidRDefault="009B1AF1" w:rsidP="00564C22">
      <w:pPr>
        <w:pStyle w:val="Code"/>
        <w:spacing w:line="259" w:lineRule="auto"/>
      </w:pPr>
      <w:r>
        <w:t>}</w:t>
      </w:r>
    </w:p>
    <w:p w14:paraId="691334F8" w14:textId="77777777" w:rsidR="00564C22" w:rsidRDefault="00564C22" w:rsidP="00564C22"/>
    <w:p w14:paraId="20E40DA0" w14:textId="77777777" w:rsidR="00564C22" w:rsidRDefault="009B1AF1" w:rsidP="00564C22">
      <w:pPr>
        <w:pStyle w:val="berschrift4"/>
      </w:pPr>
      <w:bookmarkStart w:id="1869" w:name="_Toc8332004"/>
      <w:r>
        <w:t>X509Digest – XML Syntax</w:t>
      </w:r>
      <w:bookmarkEnd w:id="1869"/>
    </w:p>
    <w:p w14:paraId="67EB6C71" w14:textId="77777777" w:rsidR="00564C22" w:rsidRPr="5404FA76" w:rsidRDefault="009B1AF1" w:rsidP="00564C22">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14:paraId="4DAC2987" w14:textId="77777777" w:rsidR="00564C22" w:rsidRDefault="009B1AF1" w:rsidP="00564C22">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0C2114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14:paraId="101CFC6D" w14:textId="77777777" w:rsidR="00564C22" w:rsidRDefault="009B1AF1" w:rsidP="00564C22">
      <w:pPr>
        <w:pStyle w:val="Code"/>
      </w:pPr>
      <w:r>
        <w:rPr>
          <w:color w:val="31849B" w:themeColor="accent5" w:themeShade="BF"/>
        </w:rPr>
        <w:t xml:space="preserve">  &lt;xs:simpleContent&gt;</w:t>
      </w:r>
    </w:p>
    <w:p w14:paraId="430CA735"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14:paraId="57776C4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B81B956" w14:textId="77777777" w:rsidR="00564C22" w:rsidRDefault="009B1AF1" w:rsidP="00564C22">
      <w:pPr>
        <w:pStyle w:val="Code"/>
      </w:pPr>
      <w:r>
        <w:rPr>
          <w:color w:val="31849B" w:themeColor="accent5" w:themeShade="BF"/>
        </w:rPr>
        <w:t xml:space="preserve">    &lt;/xs:extension&gt;</w:t>
      </w:r>
    </w:p>
    <w:p w14:paraId="5AAFCE0A" w14:textId="77777777" w:rsidR="00564C22" w:rsidRDefault="009B1AF1" w:rsidP="00564C22">
      <w:pPr>
        <w:pStyle w:val="Code"/>
      </w:pPr>
      <w:r>
        <w:rPr>
          <w:color w:val="31849B" w:themeColor="accent5" w:themeShade="BF"/>
        </w:rPr>
        <w:t xml:space="preserve">  &lt;/xs:simpleContent&gt;</w:t>
      </w:r>
    </w:p>
    <w:p w14:paraId="25803F82" w14:textId="77777777" w:rsidR="00564C22" w:rsidRDefault="009B1AF1" w:rsidP="00564C22">
      <w:pPr>
        <w:pStyle w:val="Code"/>
      </w:pPr>
      <w:r>
        <w:rPr>
          <w:color w:val="31849B" w:themeColor="accent5" w:themeShade="BF"/>
        </w:rPr>
        <w:t>&lt;/xs:complexType&gt;</w:t>
      </w:r>
    </w:p>
    <w:p w14:paraId="44112AF4"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14:paraId="61A9AC7A" w14:textId="77777777" w:rsidR="00564C22" w:rsidRDefault="009B1AF1" w:rsidP="00564C22">
      <w:pPr>
        <w:pStyle w:val="berschrift3"/>
      </w:pPr>
      <w:bookmarkStart w:id="1870" w:name="_RefComp4FDBD855"/>
      <w:bookmarkStart w:id="1871" w:name="_Toc8332005"/>
      <w:r>
        <w:t>Component PropertiesHolder</w:t>
      </w:r>
      <w:bookmarkEnd w:id="1870"/>
      <w:bookmarkEnd w:id="1871"/>
    </w:p>
    <w:p w14:paraId="454ABC5B" w14:textId="77777777" w:rsidR="00564C22" w:rsidRDefault="001725A5" w:rsidP="00564C22">
      <w:r w:rsidRPr="003A06D0">
        <w:t xml:space="preserve">The </w:t>
      </w:r>
      <w:r w:rsidRPr="003A06D0">
        <w:rPr>
          <w:rFonts w:ascii="Courier New" w:eastAsia="Courier New" w:hAnsi="Courier New" w:cs="Courier New"/>
          <w:lang w:val="en-GB"/>
        </w:rPr>
        <w:t>PropertiesHolder</w:t>
      </w:r>
      <w:r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14:paraId="5F28C872" w14:textId="77777777" w:rsidR="00564C22" w:rsidRDefault="009B1AF1" w:rsidP="00564C22">
      <w:r>
        <w:t>Below follows a list of the sub-components that constitute this component:</w:t>
      </w:r>
    </w:p>
    <w:p w14:paraId="3A9EB201" w14:textId="77777777" w:rsidR="00564C22" w:rsidRDefault="009B1AF1" w:rsidP="00564C22">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These properties will be covered by the signature.</w:t>
      </w:r>
    </w:p>
    <w:p w14:paraId="751F9C1D" w14:textId="77777777" w:rsidR="00564C22" w:rsidRDefault="009B1AF1" w:rsidP="00564C22">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 xml:space="preserve">These properties will </w:t>
      </w:r>
      <w:r w:rsidRPr="003A06D0">
        <w:rPr>
          <w:b/>
          <w:lang w:val="en-GB"/>
        </w:rPr>
        <w:t>not</w:t>
      </w:r>
      <w:r w:rsidRPr="003A06D0">
        <w:t xml:space="preserve"> be covered by the signature.</w:t>
      </w:r>
    </w:p>
    <w:p w14:paraId="58B4F6E0" w14:textId="77777777" w:rsidR="00564C22" w:rsidRDefault="009B1AF1" w:rsidP="00564C22">
      <w:pPr>
        <w:pStyle w:val="berschrift4"/>
      </w:pPr>
      <w:bookmarkStart w:id="1872" w:name="_Toc8332006"/>
      <w:r>
        <w:t>PropertiesHolder – JSON Syntax</w:t>
      </w:r>
      <w:bookmarkEnd w:id="1872"/>
    </w:p>
    <w:p w14:paraId="316FD069"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14:paraId="299B083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D3D790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97D990" w14:textId="77777777" w:rsidR="00564C22" w:rsidRDefault="009B1AF1" w:rsidP="00564C22">
            <w:pPr>
              <w:pStyle w:val="Beschriftung"/>
            </w:pPr>
            <w:r>
              <w:t>Element</w:t>
            </w:r>
          </w:p>
        </w:tc>
        <w:tc>
          <w:tcPr>
            <w:tcW w:w="4675" w:type="dxa"/>
          </w:tcPr>
          <w:p w14:paraId="4B82352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794808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A58B7F2" w14:textId="77777777" w:rsidR="00564C22" w:rsidRPr="002062A5" w:rsidRDefault="009B1AF1" w:rsidP="00564C22">
            <w:pPr>
              <w:pStyle w:val="Beschriftung"/>
              <w:rPr>
                <w:rStyle w:val="Datatype"/>
                <w:b w:val="0"/>
                <w:bCs w:val="0"/>
              </w:rPr>
            </w:pPr>
            <w:r w:rsidRPr="002062A5">
              <w:rPr>
                <w:rStyle w:val="Datatype"/>
              </w:rPr>
              <w:t>SignedProperties</w:t>
            </w:r>
          </w:p>
        </w:tc>
        <w:tc>
          <w:tcPr>
            <w:tcW w:w="4675" w:type="dxa"/>
          </w:tcPr>
          <w:p w14:paraId="58956D7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564C22" w14:paraId="3C6847D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13E49C" w14:textId="77777777" w:rsidR="00564C22" w:rsidRPr="002062A5" w:rsidRDefault="009B1AF1" w:rsidP="00564C22">
            <w:pPr>
              <w:pStyle w:val="Beschriftung"/>
              <w:rPr>
                <w:rStyle w:val="Datatype"/>
                <w:b w:val="0"/>
                <w:bCs w:val="0"/>
              </w:rPr>
            </w:pPr>
            <w:r w:rsidRPr="002062A5">
              <w:rPr>
                <w:rStyle w:val="Datatype"/>
              </w:rPr>
              <w:lastRenderedPageBreak/>
              <w:t>UnsignedProperties</w:t>
            </w:r>
          </w:p>
        </w:tc>
        <w:tc>
          <w:tcPr>
            <w:tcW w:w="4675" w:type="dxa"/>
          </w:tcPr>
          <w:p w14:paraId="7135EA3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14:paraId="079975CD"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548F9C3" w14:textId="77777777" w:rsidR="00564C22" w:rsidRDefault="009B1AF1" w:rsidP="00564C22">
      <w:pPr>
        <w:pStyle w:val="Code"/>
        <w:spacing w:line="259" w:lineRule="auto"/>
      </w:pPr>
      <w:r>
        <w:rPr>
          <w:color w:val="31849B" w:themeColor="accent5" w:themeShade="BF"/>
        </w:rPr>
        <w:t>"dss2-PropertiesHolderType"</w:t>
      </w:r>
      <w:r>
        <w:t>: {</w:t>
      </w:r>
    </w:p>
    <w:p w14:paraId="7BA281D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45BB9F9" w14:textId="77777777" w:rsidR="00564C22" w:rsidRDefault="009B1AF1" w:rsidP="00564C22">
      <w:pPr>
        <w:pStyle w:val="Code"/>
        <w:spacing w:line="259" w:lineRule="auto"/>
      </w:pPr>
      <w:r>
        <w:rPr>
          <w:color w:val="31849B" w:themeColor="accent5" w:themeShade="BF"/>
        </w:rPr>
        <w:t xml:space="preserve">  "properties"</w:t>
      </w:r>
      <w:r>
        <w:t>: {</w:t>
      </w:r>
    </w:p>
    <w:p w14:paraId="6DFA4704" w14:textId="77777777" w:rsidR="00564C22" w:rsidRDefault="009B1AF1" w:rsidP="00564C22">
      <w:pPr>
        <w:pStyle w:val="Code"/>
        <w:spacing w:line="259" w:lineRule="auto"/>
      </w:pPr>
      <w:r>
        <w:rPr>
          <w:color w:val="31849B" w:themeColor="accent5" w:themeShade="BF"/>
        </w:rPr>
        <w:t xml:space="preserve">    "signedProps"</w:t>
      </w:r>
      <w:r>
        <w:t>: {</w:t>
      </w:r>
    </w:p>
    <w:p w14:paraId="3583622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0C5A7720" w14:textId="77777777" w:rsidR="00564C22" w:rsidRDefault="009B1AF1" w:rsidP="00564C22">
      <w:pPr>
        <w:pStyle w:val="Code"/>
        <w:spacing w:line="259" w:lineRule="auto"/>
      </w:pPr>
      <w:r>
        <w:t xml:space="preserve">    },</w:t>
      </w:r>
    </w:p>
    <w:p w14:paraId="0598B622" w14:textId="77777777" w:rsidR="00564C22" w:rsidRDefault="009B1AF1" w:rsidP="00564C22">
      <w:pPr>
        <w:pStyle w:val="Code"/>
        <w:spacing w:line="259" w:lineRule="auto"/>
      </w:pPr>
      <w:r>
        <w:rPr>
          <w:color w:val="31849B" w:themeColor="accent5" w:themeShade="BF"/>
        </w:rPr>
        <w:t xml:space="preserve">    "unsignedProps"</w:t>
      </w:r>
      <w:r>
        <w:t>: {</w:t>
      </w:r>
    </w:p>
    <w:p w14:paraId="4E8FEFF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02F5F116" w14:textId="77777777" w:rsidR="00564C22" w:rsidRDefault="009B1AF1" w:rsidP="00564C22">
      <w:pPr>
        <w:pStyle w:val="Code"/>
        <w:spacing w:line="259" w:lineRule="auto"/>
      </w:pPr>
      <w:r>
        <w:t xml:space="preserve">    }</w:t>
      </w:r>
    </w:p>
    <w:p w14:paraId="302E935D" w14:textId="77777777" w:rsidR="00564C22" w:rsidRDefault="009B1AF1" w:rsidP="00564C22">
      <w:pPr>
        <w:pStyle w:val="Code"/>
        <w:spacing w:line="259" w:lineRule="auto"/>
      </w:pPr>
      <w:r>
        <w:t xml:space="preserve">  }</w:t>
      </w:r>
    </w:p>
    <w:p w14:paraId="05D81D60" w14:textId="77777777" w:rsidR="00564C22" w:rsidRDefault="009B1AF1" w:rsidP="00564C22">
      <w:pPr>
        <w:pStyle w:val="Code"/>
        <w:spacing w:line="259" w:lineRule="auto"/>
      </w:pPr>
      <w:r>
        <w:t>}</w:t>
      </w:r>
    </w:p>
    <w:p w14:paraId="4EEB9409" w14:textId="77777777" w:rsidR="00564C22" w:rsidRDefault="00564C22" w:rsidP="00564C22"/>
    <w:p w14:paraId="3E9B04E5" w14:textId="77777777" w:rsidR="00564C22" w:rsidRDefault="009B1AF1" w:rsidP="00564C22">
      <w:pPr>
        <w:pStyle w:val="berschrift4"/>
      </w:pPr>
      <w:bookmarkStart w:id="1873" w:name="_Toc8332007"/>
      <w:r>
        <w:t>PropertiesHolder – XML Syntax</w:t>
      </w:r>
      <w:bookmarkEnd w:id="1873"/>
    </w:p>
    <w:p w14:paraId="5C17A70C" w14:textId="77777777" w:rsidR="00564C22" w:rsidRPr="5404FA76" w:rsidRDefault="009B1AF1" w:rsidP="00564C22">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14:paraId="127059BE" w14:textId="77777777" w:rsidR="00564C22" w:rsidRDefault="009B1AF1" w:rsidP="00564C22">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B2F9474"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14:paraId="6B5F1C73" w14:textId="77777777" w:rsidR="00564C22" w:rsidRDefault="009B1AF1" w:rsidP="00564C22">
      <w:pPr>
        <w:pStyle w:val="Code"/>
      </w:pPr>
      <w:r>
        <w:rPr>
          <w:color w:val="31849B" w:themeColor="accent5" w:themeShade="BF"/>
        </w:rPr>
        <w:t xml:space="preserve">  &lt;xs:sequence&gt;</w:t>
      </w:r>
    </w:p>
    <w:p w14:paraId="3AD360C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A34E65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A75AA51" w14:textId="77777777" w:rsidR="00564C22" w:rsidRDefault="009B1AF1" w:rsidP="00564C22">
      <w:pPr>
        <w:pStyle w:val="Code"/>
      </w:pPr>
      <w:r>
        <w:rPr>
          <w:color w:val="31849B" w:themeColor="accent5" w:themeShade="BF"/>
        </w:rPr>
        <w:t xml:space="preserve">  &lt;/xs:sequence&gt;</w:t>
      </w:r>
    </w:p>
    <w:p w14:paraId="4F13B1ED" w14:textId="77777777" w:rsidR="00564C22" w:rsidRDefault="009B1AF1" w:rsidP="00564C22">
      <w:pPr>
        <w:pStyle w:val="Code"/>
      </w:pPr>
      <w:r>
        <w:rPr>
          <w:color w:val="31849B" w:themeColor="accent5" w:themeShade="BF"/>
        </w:rPr>
        <w:t>&lt;/xs:complexType&gt;</w:t>
      </w:r>
    </w:p>
    <w:p w14:paraId="419DBC6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14:paraId="5B514CBA" w14:textId="77777777" w:rsidR="00564C22" w:rsidRDefault="009B1AF1" w:rsidP="00564C22">
      <w:pPr>
        <w:pStyle w:val="berschrift3"/>
      </w:pPr>
      <w:bookmarkStart w:id="1874" w:name="_RefComp73991475"/>
      <w:bookmarkStart w:id="1875" w:name="_Toc8332008"/>
      <w:r>
        <w:t>Component Properties</w:t>
      </w:r>
      <w:bookmarkEnd w:id="1874"/>
      <w:bookmarkEnd w:id="1875"/>
    </w:p>
    <w:p w14:paraId="58F953D6" w14:textId="77777777" w:rsidR="00564C22" w:rsidRDefault="00564C22" w:rsidP="00564C22"/>
    <w:p w14:paraId="70121188" w14:textId="77777777" w:rsidR="00564C22" w:rsidRDefault="009B1AF1" w:rsidP="00564C22">
      <w:r>
        <w:t>Below follows a list of the sub-components that constitute this component:</w:t>
      </w:r>
    </w:p>
    <w:p w14:paraId="0037719E" w14:textId="77777777" w:rsidR="00564C22" w:rsidRDefault="009B1AF1" w:rsidP="00564C22">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p>
    <w:p w14:paraId="6A0E5A64" w14:textId="77777777" w:rsidR="00564C22" w:rsidRDefault="009B1AF1" w:rsidP="00564C22">
      <w:pPr>
        <w:pStyle w:val="berschrift4"/>
      </w:pPr>
      <w:bookmarkStart w:id="1876" w:name="_Toc8332009"/>
      <w:r>
        <w:t>Properties – JSON Syntax</w:t>
      </w:r>
      <w:bookmarkEnd w:id="1876"/>
    </w:p>
    <w:p w14:paraId="43AE9DAC"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14:paraId="1CE3B491"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50860A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92D36C" w14:textId="77777777" w:rsidR="00564C22" w:rsidRDefault="009B1AF1" w:rsidP="00564C22">
            <w:pPr>
              <w:pStyle w:val="Beschriftung"/>
            </w:pPr>
            <w:r>
              <w:t>Element</w:t>
            </w:r>
          </w:p>
        </w:tc>
        <w:tc>
          <w:tcPr>
            <w:tcW w:w="4675" w:type="dxa"/>
          </w:tcPr>
          <w:p w14:paraId="29C5D1A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1E9988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7021CF" w14:textId="77777777" w:rsidR="00564C22" w:rsidRPr="002062A5" w:rsidRDefault="009B1AF1" w:rsidP="00564C22">
            <w:pPr>
              <w:pStyle w:val="Beschriftung"/>
              <w:rPr>
                <w:rStyle w:val="Datatype"/>
                <w:b w:val="0"/>
                <w:bCs w:val="0"/>
              </w:rPr>
            </w:pPr>
            <w:r w:rsidRPr="002062A5">
              <w:rPr>
                <w:rStyle w:val="Datatype"/>
              </w:rPr>
              <w:t>Property</w:t>
            </w:r>
          </w:p>
        </w:tc>
        <w:tc>
          <w:tcPr>
            <w:tcW w:w="4675" w:type="dxa"/>
          </w:tcPr>
          <w:p w14:paraId="61CDDEC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14:paraId="698D00AD"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15FEF4C" w14:textId="77777777" w:rsidR="00564C22" w:rsidRDefault="009B1AF1" w:rsidP="00564C22">
      <w:pPr>
        <w:pStyle w:val="Code"/>
        <w:spacing w:line="259" w:lineRule="auto"/>
      </w:pPr>
      <w:r>
        <w:rPr>
          <w:color w:val="31849B" w:themeColor="accent5" w:themeShade="BF"/>
        </w:rPr>
        <w:t>"dss2-PropertiesType"</w:t>
      </w:r>
      <w:r>
        <w:t>: {</w:t>
      </w:r>
    </w:p>
    <w:p w14:paraId="386C198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61BADCD" w14:textId="77777777" w:rsidR="00564C22" w:rsidRDefault="009B1AF1" w:rsidP="00564C22">
      <w:pPr>
        <w:pStyle w:val="Code"/>
        <w:spacing w:line="259" w:lineRule="auto"/>
      </w:pPr>
      <w:r>
        <w:rPr>
          <w:color w:val="31849B" w:themeColor="accent5" w:themeShade="BF"/>
        </w:rPr>
        <w:t xml:space="preserve">  "properties"</w:t>
      </w:r>
      <w:r>
        <w:t>: {</w:t>
      </w:r>
    </w:p>
    <w:p w14:paraId="0EE76AF1" w14:textId="77777777" w:rsidR="00564C22" w:rsidRDefault="009B1AF1" w:rsidP="00564C22">
      <w:pPr>
        <w:pStyle w:val="Code"/>
        <w:spacing w:line="259" w:lineRule="auto"/>
      </w:pPr>
      <w:r>
        <w:rPr>
          <w:color w:val="31849B" w:themeColor="accent5" w:themeShade="BF"/>
        </w:rPr>
        <w:t xml:space="preserve">    "prop"</w:t>
      </w:r>
      <w:r>
        <w:t>: {</w:t>
      </w:r>
    </w:p>
    <w:p w14:paraId="5EFE4E6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D11CD3B" w14:textId="77777777" w:rsidR="00564C22" w:rsidRDefault="009B1AF1" w:rsidP="00564C22">
      <w:pPr>
        <w:pStyle w:val="Code"/>
        <w:spacing w:line="259" w:lineRule="auto"/>
      </w:pPr>
      <w:r>
        <w:rPr>
          <w:color w:val="31849B" w:themeColor="accent5" w:themeShade="BF"/>
        </w:rPr>
        <w:t xml:space="preserve">      "items"</w:t>
      </w:r>
      <w:r>
        <w:t>: {</w:t>
      </w:r>
    </w:p>
    <w:p w14:paraId="0EFB432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14:paraId="584BE62A" w14:textId="77777777" w:rsidR="00564C22" w:rsidRDefault="009B1AF1" w:rsidP="00564C22">
      <w:pPr>
        <w:pStyle w:val="Code"/>
        <w:spacing w:line="259" w:lineRule="auto"/>
      </w:pPr>
      <w:r>
        <w:t xml:space="preserve">      }</w:t>
      </w:r>
    </w:p>
    <w:p w14:paraId="72C9BF88" w14:textId="77777777" w:rsidR="00564C22" w:rsidRDefault="009B1AF1" w:rsidP="00564C22">
      <w:pPr>
        <w:pStyle w:val="Code"/>
        <w:spacing w:line="259" w:lineRule="auto"/>
      </w:pPr>
      <w:r>
        <w:t xml:space="preserve">    }</w:t>
      </w:r>
    </w:p>
    <w:p w14:paraId="40C5C249" w14:textId="77777777" w:rsidR="00564C22" w:rsidRDefault="009B1AF1" w:rsidP="00564C22">
      <w:pPr>
        <w:pStyle w:val="Code"/>
        <w:spacing w:line="259" w:lineRule="auto"/>
      </w:pPr>
      <w:r>
        <w:t xml:space="preserve">  },</w:t>
      </w:r>
    </w:p>
    <w:p w14:paraId="7DBB4A59"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"prop"</w:t>
      </w:r>
      <w:r>
        <w:t>]</w:t>
      </w:r>
    </w:p>
    <w:p w14:paraId="152044C0" w14:textId="77777777" w:rsidR="00564C22" w:rsidRDefault="009B1AF1" w:rsidP="00564C22">
      <w:pPr>
        <w:pStyle w:val="Code"/>
        <w:spacing w:line="259" w:lineRule="auto"/>
      </w:pPr>
      <w:r>
        <w:t>}</w:t>
      </w:r>
    </w:p>
    <w:p w14:paraId="11FA3C84" w14:textId="77777777" w:rsidR="00564C22" w:rsidRDefault="00564C22" w:rsidP="00564C22"/>
    <w:p w14:paraId="47F0415C" w14:textId="77777777" w:rsidR="00564C22" w:rsidRDefault="009B1AF1" w:rsidP="00564C22">
      <w:pPr>
        <w:pStyle w:val="berschrift4"/>
      </w:pPr>
      <w:bookmarkStart w:id="1877" w:name="_Toc8332010"/>
      <w:r>
        <w:t>Properties – XML Syntax</w:t>
      </w:r>
      <w:bookmarkEnd w:id="1877"/>
    </w:p>
    <w:p w14:paraId="6708431B" w14:textId="77777777" w:rsidR="00564C22" w:rsidRPr="5404FA76" w:rsidRDefault="009B1AF1" w:rsidP="00564C22">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14:paraId="43035719" w14:textId="77777777" w:rsidR="00564C22" w:rsidRDefault="009B1AF1" w:rsidP="00564C22">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231305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14:paraId="6417BC9D" w14:textId="77777777" w:rsidR="00564C22" w:rsidRDefault="009B1AF1" w:rsidP="00564C22">
      <w:pPr>
        <w:pStyle w:val="Code"/>
      </w:pPr>
      <w:r>
        <w:rPr>
          <w:color w:val="31849B" w:themeColor="accent5" w:themeShade="BF"/>
        </w:rPr>
        <w:t xml:space="preserve">  &lt;xs:sequence&gt;</w:t>
      </w:r>
    </w:p>
    <w:p w14:paraId="7DABB29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3EEE5538" w14:textId="77777777" w:rsidR="00564C22" w:rsidRDefault="009B1AF1" w:rsidP="00564C22">
      <w:pPr>
        <w:pStyle w:val="Code"/>
      </w:pPr>
      <w:r>
        <w:rPr>
          <w:color w:val="31849B" w:themeColor="accent5" w:themeShade="BF"/>
        </w:rPr>
        <w:t xml:space="preserve">  &lt;/xs:sequence&gt;</w:t>
      </w:r>
    </w:p>
    <w:p w14:paraId="58481897" w14:textId="77777777" w:rsidR="00564C22" w:rsidRDefault="009B1AF1" w:rsidP="00564C22">
      <w:pPr>
        <w:pStyle w:val="Code"/>
      </w:pPr>
      <w:r>
        <w:rPr>
          <w:color w:val="31849B" w:themeColor="accent5" w:themeShade="BF"/>
        </w:rPr>
        <w:t>&lt;/xs:complexType&gt;</w:t>
      </w:r>
    </w:p>
    <w:p w14:paraId="60E42B2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p>
    <w:p w14:paraId="2C575566" w14:textId="77777777" w:rsidR="00564C22" w:rsidRDefault="009B1AF1" w:rsidP="00564C22">
      <w:pPr>
        <w:pStyle w:val="berschrift3"/>
      </w:pPr>
      <w:bookmarkStart w:id="1878" w:name="_RefComp9C78EDE7"/>
      <w:bookmarkStart w:id="1879" w:name="_Toc8332011"/>
      <w:r>
        <w:t>Component Property</w:t>
      </w:r>
      <w:bookmarkEnd w:id="1878"/>
      <w:bookmarkEnd w:id="1879"/>
    </w:p>
    <w:p w14:paraId="2D73FDAD" w14:textId="77777777" w:rsidR="00564C22" w:rsidRDefault="00564C22" w:rsidP="00564C22"/>
    <w:p w14:paraId="55D7A499" w14:textId="77777777" w:rsidR="00564C22" w:rsidRDefault="009B1AF1" w:rsidP="00564C22">
      <w:r>
        <w:t>Below follows a list of the sub-components that constitute this component:</w:t>
      </w:r>
    </w:p>
    <w:p w14:paraId="4CD257C0" w14:textId="77777777" w:rsidR="00564C22" w:rsidRDefault="009B1AF1" w:rsidP="00564C22">
      <w:pPr>
        <w:pStyle w:val="Member"/>
      </w:pPr>
      <w:r>
        <w:t xml:space="preserve">The </w:t>
      </w:r>
      <w:r w:rsidRPr="35C1378D">
        <w:rPr>
          <w:rStyle w:val="Datatype"/>
        </w:rPr>
        <w:t>Identifier</w:t>
      </w:r>
      <w:r>
        <w:t xml:space="preserve"> element MUST contain one instance of a string. </w:t>
      </w:r>
    </w:p>
    <w:p w14:paraId="3C7D363E" w14:textId="77777777" w:rsidR="00564C22" w:rsidRDefault="009B1AF1" w:rsidP="00564C22">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 xml:space="preserve">The </w:t>
      </w:r>
      <w:r w:rsidRPr="003A06D0">
        <w:rPr>
          <w:rStyle w:val="Datatype"/>
          <w:lang w:val="en-GB"/>
        </w:rPr>
        <w:t>Value</w:t>
      </w:r>
      <w:r w:rsidRPr="003A06D0">
        <w:t xml:space="preserve"> element contains arbitrary content wrapped in an </w:t>
      </w:r>
      <w:r w:rsidR="0087606C" w:rsidRPr="0087606C">
        <w:rPr>
          <w:rStyle w:val="Datatype"/>
        </w:rPr>
        <w:t>Any</w:t>
      </w:r>
      <w:r w:rsidR="0087606C">
        <w:t xml:space="preserve"> component</w:t>
      </w:r>
      <w:r w:rsidRPr="003A06D0">
        <w:t>.</w:t>
      </w:r>
    </w:p>
    <w:p w14:paraId="2A96CC08" w14:textId="77777777" w:rsidR="00564C22" w:rsidRDefault="009B1AF1" w:rsidP="00564C22">
      <w:pPr>
        <w:pStyle w:val="berschrift4"/>
      </w:pPr>
      <w:bookmarkStart w:id="1880" w:name="_Toc8332012"/>
      <w:r>
        <w:t>Property – JSON Syntax</w:t>
      </w:r>
      <w:bookmarkEnd w:id="1880"/>
    </w:p>
    <w:p w14:paraId="761E0AC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14:paraId="79902CC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1F79BB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1319BA" w14:textId="77777777" w:rsidR="00564C22" w:rsidRDefault="009B1AF1" w:rsidP="00564C22">
            <w:pPr>
              <w:pStyle w:val="Beschriftung"/>
            </w:pPr>
            <w:r>
              <w:t>Element</w:t>
            </w:r>
          </w:p>
        </w:tc>
        <w:tc>
          <w:tcPr>
            <w:tcW w:w="4675" w:type="dxa"/>
          </w:tcPr>
          <w:p w14:paraId="16CEAE0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E6BA20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1C718C" w14:textId="77777777" w:rsidR="00564C22" w:rsidRPr="002062A5" w:rsidRDefault="009B1AF1" w:rsidP="00564C22">
            <w:pPr>
              <w:pStyle w:val="Beschriftung"/>
              <w:rPr>
                <w:rStyle w:val="Datatype"/>
                <w:b w:val="0"/>
                <w:bCs w:val="0"/>
              </w:rPr>
            </w:pPr>
            <w:r w:rsidRPr="002062A5">
              <w:rPr>
                <w:rStyle w:val="Datatype"/>
              </w:rPr>
              <w:t>Identifier</w:t>
            </w:r>
          </w:p>
        </w:tc>
        <w:tc>
          <w:tcPr>
            <w:tcW w:w="4675" w:type="dxa"/>
          </w:tcPr>
          <w:p w14:paraId="553CF40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65A5B43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3340A2"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23433DC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14:paraId="210063CD"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7016892" w14:textId="77777777" w:rsidR="00564C22" w:rsidRDefault="009B1AF1" w:rsidP="00564C22">
      <w:pPr>
        <w:pStyle w:val="Code"/>
        <w:spacing w:line="259" w:lineRule="auto"/>
      </w:pPr>
      <w:r>
        <w:rPr>
          <w:color w:val="31849B" w:themeColor="accent5" w:themeShade="BF"/>
        </w:rPr>
        <w:t>"dss2-PropertyType"</w:t>
      </w:r>
      <w:r>
        <w:t>: {</w:t>
      </w:r>
    </w:p>
    <w:p w14:paraId="7C156C3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5CE6AA77" w14:textId="77777777" w:rsidR="00564C22" w:rsidRDefault="009B1AF1" w:rsidP="00564C22">
      <w:pPr>
        <w:pStyle w:val="Code"/>
        <w:spacing w:line="259" w:lineRule="auto"/>
      </w:pPr>
      <w:r>
        <w:rPr>
          <w:color w:val="31849B" w:themeColor="accent5" w:themeShade="BF"/>
        </w:rPr>
        <w:t xml:space="preserve">  "properties"</w:t>
      </w:r>
      <w:r>
        <w:t>: {</w:t>
      </w:r>
    </w:p>
    <w:p w14:paraId="1826818E" w14:textId="77777777" w:rsidR="00564C22" w:rsidRDefault="009B1AF1" w:rsidP="00564C22">
      <w:pPr>
        <w:pStyle w:val="Code"/>
        <w:spacing w:line="259" w:lineRule="auto"/>
      </w:pPr>
      <w:r>
        <w:rPr>
          <w:color w:val="31849B" w:themeColor="accent5" w:themeShade="BF"/>
        </w:rPr>
        <w:t xml:space="preserve">    "id"</w:t>
      </w:r>
      <w:r>
        <w:t>: {</w:t>
      </w:r>
    </w:p>
    <w:p w14:paraId="1844F4C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86E9DF4" w14:textId="77777777" w:rsidR="00564C22" w:rsidRDefault="009B1AF1" w:rsidP="00564C22">
      <w:pPr>
        <w:pStyle w:val="Code"/>
        <w:spacing w:line="259" w:lineRule="auto"/>
      </w:pPr>
      <w:r>
        <w:t xml:space="preserve">    },</w:t>
      </w:r>
    </w:p>
    <w:p w14:paraId="36AE6D90" w14:textId="77777777" w:rsidR="00564C22" w:rsidRDefault="009B1AF1" w:rsidP="00564C22">
      <w:pPr>
        <w:pStyle w:val="Code"/>
        <w:spacing w:line="259" w:lineRule="auto"/>
      </w:pPr>
      <w:r>
        <w:rPr>
          <w:color w:val="31849B" w:themeColor="accent5" w:themeShade="BF"/>
        </w:rPr>
        <w:t xml:space="preserve">    "val"</w:t>
      </w:r>
      <w:r>
        <w:t>: {</w:t>
      </w:r>
    </w:p>
    <w:p w14:paraId="5CADF19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8195A17" w14:textId="77777777" w:rsidR="00564C22" w:rsidRDefault="009B1AF1" w:rsidP="00564C22">
      <w:pPr>
        <w:pStyle w:val="Code"/>
        <w:spacing w:line="259" w:lineRule="auto"/>
      </w:pPr>
      <w:r>
        <w:t xml:space="preserve">    }</w:t>
      </w:r>
    </w:p>
    <w:p w14:paraId="1FA1D4FC" w14:textId="77777777" w:rsidR="00564C22" w:rsidRDefault="009B1AF1" w:rsidP="00564C22">
      <w:pPr>
        <w:pStyle w:val="Code"/>
        <w:spacing w:line="259" w:lineRule="auto"/>
      </w:pPr>
      <w:r>
        <w:t xml:space="preserve">  },</w:t>
      </w:r>
    </w:p>
    <w:p w14:paraId="1E749CF8"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"id"</w:t>
      </w:r>
      <w:r>
        <w:t>]</w:t>
      </w:r>
    </w:p>
    <w:p w14:paraId="7AB68C43" w14:textId="77777777" w:rsidR="00564C22" w:rsidRDefault="009B1AF1" w:rsidP="00564C22">
      <w:pPr>
        <w:pStyle w:val="Code"/>
        <w:spacing w:line="259" w:lineRule="auto"/>
      </w:pPr>
      <w:r>
        <w:t>}</w:t>
      </w:r>
    </w:p>
    <w:p w14:paraId="482FF30E" w14:textId="77777777" w:rsidR="00564C22" w:rsidRDefault="00564C22" w:rsidP="00564C22"/>
    <w:p w14:paraId="728C3EB8" w14:textId="77777777" w:rsidR="00564C22" w:rsidRDefault="009B1AF1" w:rsidP="00564C22">
      <w:pPr>
        <w:pStyle w:val="berschrift4"/>
      </w:pPr>
      <w:bookmarkStart w:id="1881" w:name="_Toc8332013"/>
      <w:r>
        <w:t>Property – XML Syntax</w:t>
      </w:r>
      <w:bookmarkEnd w:id="1881"/>
    </w:p>
    <w:p w14:paraId="094F027F" w14:textId="77777777" w:rsidR="00564C22" w:rsidRPr="5404FA76" w:rsidRDefault="009B1AF1" w:rsidP="00564C22">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14:paraId="371F7A1C" w14:textId="77777777" w:rsidR="00564C22" w:rsidRDefault="009B1AF1" w:rsidP="00564C22">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D9C51F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14:paraId="01009F96" w14:textId="77777777" w:rsidR="00564C22" w:rsidRDefault="009B1AF1" w:rsidP="00564C22">
      <w:pPr>
        <w:pStyle w:val="Code"/>
      </w:pPr>
      <w:r>
        <w:rPr>
          <w:color w:val="31849B" w:themeColor="accent5" w:themeShade="BF"/>
        </w:rPr>
        <w:t xml:space="preserve">  &lt;xs:sequence&gt;</w:t>
      </w:r>
    </w:p>
    <w:p w14:paraId="0FF6FBD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127F905"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88DD3D" w14:textId="77777777" w:rsidR="00564C22" w:rsidRDefault="009B1AF1" w:rsidP="00564C22">
      <w:pPr>
        <w:pStyle w:val="Code"/>
      </w:pPr>
      <w:r>
        <w:rPr>
          <w:color w:val="31849B" w:themeColor="accent5" w:themeShade="BF"/>
        </w:rPr>
        <w:t xml:space="preserve">  &lt;/xs:sequence&gt;</w:t>
      </w:r>
    </w:p>
    <w:p w14:paraId="2E9C59FF" w14:textId="77777777" w:rsidR="00564C22" w:rsidRDefault="009B1AF1" w:rsidP="00564C22">
      <w:pPr>
        <w:pStyle w:val="Code"/>
      </w:pPr>
      <w:r>
        <w:rPr>
          <w:color w:val="31849B" w:themeColor="accent5" w:themeShade="BF"/>
        </w:rPr>
        <w:t>&lt;/xs:complexType&gt;</w:t>
      </w:r>
    </w:p>
    <w:p w14:paraId="3F354BED"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r w:rsidRPr="003A06D0">
        <w:t>. Therefore it occurs in the XML schema, too.</w:t>
      </w:r>
    </w:p>
    <w:p w14:paraId="7AAE9717" w14:textId="77777777" w:rsidR="00564C22" w:rsidRDefault="009B1AF1" w:rsidP="00564C22">
      <w:pPr>
        <w:pStyle w:val="berschrift3"/>
      </w:pPr>
      <w:bookmarkStart w:id="1882" w:name="_RefCompDAECD6A5"/>
      <w:bookmarkStart w:id="1883" w:name="_Toc8332014"/>
      <w:r>
        <w:t>Component IncludeObject</w:t>
      </w:r>
      <w:bookmarkEnd w:id="1882"/>
      <w:bookmarkEnd w:id="1883"/>
    </w:p>
    <w:p w14:paraId="16E73EF3" w14:textId="77777777" w:rsidR="00564C22" w:rsidRDefault="001725A5" w:rsidP="00564C22">
      <w:r w:rsidRPr="003A06D0">
        <w:t xml:space="preserve">The </w:t>
      </w:r>
      <w:r w:rsidRPr="003A06D0">
        <w:rPr>
          <w:rFonts w:ascii="Courier New" w:eastAsia="Courier New" w:hAnsi="Courier New" w:cs="Courier New"/>
          <w:lang w:val="en-GB"/>
        </w:rPr>
        <w:t>IncludeObject</w:t>
      </w:r>
      <w:r w:rsidRPr="003A06D0">
        <w:t xml:space="preserve"> component is used to request the creation of an </w:t>
      </w:r>
      <w:r w:rsidR="005A05CB" w:rsidRPr="003A06D0">
        <w:t>XMLDSig</w:t>
      </w:r>
      <w:r w:rsidRPr="003A06D0">
        <w:t xml:space="preserve"> enveloping signature. Multiple occurrences of this optional input can be present in a single </w:t>
      </w:r>
      <w:r w:rsidRPr="003A06D0">
        <w:rPr>
          <w:rStyle w:val="Datatype"/>
          <w:lang w:val="en-GB"/>
        </w:rPr>
        <w:t>SignRequest</w:t>
      </w:r>
      <w:r w:rsidRPr="003A06D0">
        <w:t xml:space="preserve"> message. Each occurrence will cause the inclusion of an object inside the signature being created.</w:t>
      </w:r>
    </w:p>
    <w:p w14:paraId="4066B1D7" w14:textId="77777777" w:rsidR="00564C22" w:rsidRDefault="009B1AF1" w:rsidP="00564C22">
      <w:r>
        <w:t>Below follows a list of the sub-components that constitute this component:</w:t>
      </w:r>
    </w:p>
    <w:p w14:paraId="3EC15C79" w14:textId="77777777" w:rsidR="00564C22" w:rsidRDefault="009B1AF1" w:rsidP="00564C22">
      <w:pPr>
        <w:pStyle w:val="Member"/>
      </w:pPr>
      <w:r>
        <w:lastRenderedPageBreak/>
        <w:t xml:space="preserve">The OPTIONAL </w:t>
      </w:r>
      <w:r w:rsidRPr="35C1378D">
        <w:rPr>
          <w:rStyle w:val="Datatype"/>
        </w:rPr>
        <w:t>WhichData</w:t>
      </w:r>
      <w:r>
        <w:t xml:space="preserve"> element, if present, MUST contain one instance of a unique identifier reference. </w:t>
      </w:r>
      <w:r w:rsidR="00D56DEC" w:rsidRPr="00D56DEC">
        <w:t xml:space="preserve">This element identifies the input </w:t>
      </w:r>
      <w:r w:rsidR="00092265" w:rsidRPr="00092265">
        <w:rPr>
          <w:rStyle w:val="Datatype"/>
        </w:rPr>
        <w:t>Base64Data</w:t>
      </w:r>
      <w:r w:rsidR="00092265">
        <w:t xml:space="preserve"> component</w:t>
      </w:r>
      <w:r w:rsidR="00D56DEC" w:rsidRPr="00D56DEC">
        <w:t xml:space="preserve"> which will be inserted into the returned signature.</w:t>
      </w:r>
    </w:p>
    <w:p w14:paraId="1B055FDB" w14:textId="77777777" w:rsidR="00564C22" w:rsidRDefault="009B1AF1" w:rsidP="00564C22">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p>
    <w:p w14:paraId="383B1C7E" w14:textId="77777777" w:rsidR="00564C22" w:rsidRDefault="009B1AF1" w:rsidP="00564C22">
      <w:pPr>
        <w:pStyle w:val="Member"/>
      </w:pPr>
      <w:r>
        <w:t xml:space="preserve">The OPTIONAL </w:t>
      </w:r>
      <w:r w:rsidRPr="35C1378D">
        <w:rPr>
          <w:rStyle w:val="Datatype"/>
        </w:rPr>
        <w:t>ObjId</w:t>
      </w:r>
      <w:r>
        <w:t xml:space="preserve"> element, if present, MUST contain one instance of a string. </w:t>
      </w:r>
      <w:r w:rsidRPr="003A06D0">
        <w:t xml:space="preserve">It sets the </w:t>
      </w:r>
      <w:r w:rsidRPr="003A06D0">
        <w:rPr>
          <w:rStyle w:val="Datatype"/>
          <w:lang w:val="en-GB"/>
        </w:rPr>
        <w:t>Id</w:t>
      </w:r>
      <w:r w:rsidRPr="003A06D0">
        <w:t xml:space="preserve"> attribute on the returned </w:t>
      </w:r>
      <w:r w:rsidRPr="003A06D0">
        <w:rPr>
          <w:rStyle w:val="Datatype"/>
          <w:lang w:val="en-GB"/>
        </w:rPr>
        <w:t>&lt;ds:Object&gt;</w:t>
      </w:r>
      <w:r w:rsidRPr="003A06D0">
        <w:t>.</w:t>
      </w:r>
    </w:p>
    <w:p w14:paraId="4EC0CFA3" w14:textId="77777777" w:rsidR="00564C22" w:rsidRDefault="009B1AF1" w:rsidP="00564C22">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&lt;ds:Reference&gt;</w:t>
      </w:r>
      <w:r w:rsidRPr="003A06D0">
        <w:t xml:space="preserve"> associated to the </w:t>
      </w:r>
      <w:r w:rsidRPr="003A06D0">
        <w:rPr>
          <w:rStyle w:val="Datatype"/>
          <w:lang w:val="en-GB"/>
        </w:rPr>
        <w:t>RefURI</w:t>
      </w:r>
      <w:r w:rsidRPr="003A06D0">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w14:paraId="55EA6D17" w14:textId="77777777" w:rsidR="00564C22" w:rsidRDefault="009B1AF1" w:rsidP="00564C22">
      <w:pPr>
        <w:pStyle w:val="berschrift4"/>
      </w:pPr>
      <w:bookmarkStart w:id="1884" w:name="_Toc8332015"/>
      <w:r>
        <w:t>IncludeObject – JSON Syntax</w:t>
      </w:r>
      <w:bookmarkEnd w:id="1884"/>
    </w:p>
    <w:p w14:paraId="1D67F32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14:paraId="37E728C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F7A0527"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145ACC" w14:textId="77777777" w:rsidR="00564C22" w:rsidRDefault="009B1AF1" w:rsidP="00564C22">
            <w:pPr>
              <w:pStyle w:val="Beschriftung"/>
            </w:pPr>
            <w:r>
              <w:t>Element</w:t>
            </w:r>
          </w:p>
        </w:tc>
        <w:tc>
          <w:tcPr>
            <w:tcW w:w="4675" w:type="dxa"/>
          </w:tcPr>
          <w:p w14:paraId="39EC0B4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7940C4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72478E3" w14:textId="77777777" w:rsidR="00564C22" w:rsidRPr="002062A5" w:rsidRDefault="009B1AF1" w:rsidP="00564C22">
            <w:pPr>
              <w:pStyle w:val="Beschriftung"/>
              <w:rPr>
                <w:rStyle w:val="Datatype"/>
                <w:b w:val="0"/>
                <w:bCs w:val="0"/>
              </w:rPr>
            </w:pPr>
            <w:r w:rsidRPr="002062A5">
              <w:rPr>
                <w:rStyle w:val="Datatype"/>
              </w:rPr>
              <w:t>WhichData</w:t>
            </w:r>
          </w:p>
        </w:tc>
        <w:tc>
          <w:tcPr>
            <w:tcW w:w="4675" w:type="dxa"/>
          </w:tcPr>
          <w:p w14:paraId="4D3EA6D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5D1F7D6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A7EF24" w14:textId="77777777" w:rsidR="00564C22" w:rsidRPr="002062A5" w:rsidRDefault="009B1AF1" w:rsidP="00564C22">
            <w:pPr>
              <w:pStyle w:val="Beschriftung"/>
              <w:rPr>
                <w:rStyle w:val="Datatype"/>
                <w:b w:val="0"/>
                <w:bCs w:val="0"/>
              </w:rPr>
            </w:pPr>
            <w:r w:rsidRPr="002062A5">
              <w:rPr>
                <w:rStyle w:val="Datatype"/>
              </w:rPr>
              <w:t>HasObjectTagsAndAttributesSet</w:t>
            </w:r>
          </w:p>
        </w:tc>
        <w:tc>
          <w:tcPr>
            <w:tcW w:w="4675" w:type="dxa"/>
          </w:tcPr>
          <w:p w14:paraId="168DE88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564C22" w14:paraId="239618D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C1BC9BE" w14:textId="77777777" w:rsidR="00564C22" w:rsidRPr="002062A5" w:rsidRDefault="009B1AF1" w:rsidP="00564C22">
            <w:pPr>
              <w:pStyle w:val="Beschriftung"/>
              <w:rPr>
                <w:rStyle w:val="Datatype"/>
                <w:b w:val="0"/>
                <w:bCs w:val="0"/>
              </w:rPr>
            </w:pPr>
            <w:r w:rsidRPr="002062A5">
              <w:rPr>
                <w:rStyle w:val="Datatype"/>
              </w:rPr>
              <w:t>ObjId</w:t>
            </w:r>
          </w:p>
        </w:tc>
        <w:tc>
          <w:tcPr>
            <w:tcW w:w="4675" w:type="dxa"/>
          </w:tcPr>
          <w:p w14:paraId="71173D4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564C22" w14:paraId="3818B70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044DB48" w14:textId="77777777" w:rsidR="00564C22" w:rsidRPr="002062A5" w:rsidRDefault="009B1AF1" w:rsidP="00564C22">
            <w:pPr>
              <w:pStyle w:val="Beschriftung"/>
              <w:rPr>
                <w:rStyle w:val="Datatype"/>
                <w:b w:val="0"/>
                <w:bCs w:val="0"/>
              </w:rPr>
            </w:pPr>
            <w:r w:rsidRPr="002062A5">
              <w:rPr>
                <w:rStyle w:val="Datatype"/>
              </w:rPr>
              <w:t>createReference</w:t>
            </w:r>
          </w:p>
        </w:tc>
        <w:tc>
          <w:tcPr>
            <w:tcW w:w="4675" w:type="dxa"/>
          </w:tcPr>
          <w:p w14:paraId="7C9D42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14:paraId="2732211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92C6D3C" w14:textId="77777777" w:rsidR="00564C22" w:rsidRDefault="009B1AF1" w:rsidP="00564C22">
      <w:pPr>
        <w:pStyle w:val="Code"/>
        <w:spacing w:line="259" w:lineRule="auto"/>
      </w:pPr>
      <w:r>
        <w:rPr>
          <w:color w:val="31849B" w:themeColor="accent5" w:themeShade="BF"/>
        </w:rPr>
        <w:t>"dss2-IncludeObjectType"</w:t>
      </w:r>
      <w:r>
        <w:t>: {</w:t>
      </w:r>
    </w:p>
    <w:p w14:paraId="486776A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43EE48A" w14:textId="77777777" w:rsidR="00564C22" w:rsidRDefault="009B1AF1" w:rsidP="00564C22">
      <w:pPr>
        <w:pStyle w:val="Code"/>
        <w:spacing w:line="259" w:lineRule="auto"/>
      </w:pPr>
      <w:r>
        <w:rPr>
          <w:color w:val="31849B" w:themeColor="accent5" w:themeShade="BF"/>
        </w:rPr>
        <w:t xml:space="preserve">  "properties"</w:t>
      </w:r>
      <w:r>
        <w:t>: {</w:t>
      </w:r>
    </w:p>
    <w:p w14:paraId="3BD26B1C" w14:textId="77777777" w:rsidR="00564C22" w:rsidRDefault="009B1AF1" w:rsidP="00564C22">
      <w:pPr>
        <w:pStyle w:val="Code"/>
        <w:spacing w:line="259" w:lineRule="auto"/>
      </w:pPr>
      <w:r>
        <w:rPr>
          <w:color w:val="31849B" w:themeColor="accent5" w:themeShade="BF"/>
        </w:rPr>
        <w:t xml:space="preserve">    "whichData"</w:t>
      </w:r>
      <w:r>
        <w:t>: {</w:t>
      </w:r>
    </w:p>
    <w:p w14:paraId="1263D70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B3C264B" w14:textId="77777777" w:rsidR="00564C22" w:rsidRDefault="009B1AF1" w:rsidP="00564C22">
      <w:pPr>
        <w:pStyle w:val="Code"/>
        <w:spacing w:line="259" w:lineRule="auto"/>
      </w:pPr>
      <w:r>
        <w:t xml:space="preserve">    },</w:t>
      </w:r>
    </w:p>
    <w:p w14:paraId="6D95D86B" w14:textId="77777777" w:rsidR="00564C22" w:rsidRDefault="009B1AF1" w:rsidP="00564C22">
      <w:pPr>
        <w:pStyle w:val="Code"/>
        <w:spacing w:line="259" w:lineRule="auto"/>
      </w:pPr>
      <w:r>
        <w:rPr>
          <w:color w:val="31849B" w:themeColor="accent5" w:themeShade="BF"/>
        </w:rPr>
        <w:t xml:space="preserve">    "hasObjectTagsAndAttributesSet"</w:t>
      </w:r>
      <w:r>
        <w:t>: {</w:t>
      </w:r>
    </w:p>
    <w:p w14:paraId="289C848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1794C1B4"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0D7D2A2" w14:textId="77777777" w:rsidR="00564C22" w:rsidRDefault="009B1AF1" w:rsidP="00564C22">
      <w:pPr>
        <w:pStyle w:val="Code"/>
        <w:spacing w:line="259" w:lineRule="auto"/>
      </w:pPr>
      <w:r>
        <w:t xml:space="preserve">    },</w:t>
      </w:r>
    </w:p>
    <w:p w14:paraId="32B86C31" w14:textId="77777777" w:rsidR="00564C22" w:rsidRDefault="009B1AF1" w:rsidP="00564C22">
      <w:pPr>
        <w:pStyle w:val="Code"/>
        <w:spacing w:line="259" w:lineRule="auto"/>
      </w:pPr>
      <w:r>
        <w:rPr>
          <w:color w:val="31849B" w:themeColor="accent5" w:themeShade="BF"/>
        </w:rPr>
        <w:t xml:space="preserve">    "objId"</w:t>
      </w:r>
      <w:r>
        <w:t>: {</w:t>
      </w:r>
    </w:p>
    <w:p w14:paraId="681B576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BF444A8" w14:textId="77777777" w:rsidR="00564C22" w:rsidRDefault="009B1AF1" w:rsidP="00564C22">
      <w:pPr>
        <w:pStyle w:val="Code"/>
        <w:spacing w:line="259" w:lineRule="auto"/>
      </w:pPr>
      <w:r>
        <w:t xml:space="preserve">    },</w:t>
      </w:r>
    </w:p>
    <w:p w14:paraId="64FADD1C" w14:textId="77777777" w:rsidR="00564C22" w:rsidRDefault="009B1AF1" w:rsidP="00564C22">
      <w:pPr>
        <w:pStyle w:val="Code"/>
        <w:spacing w:line="259" w:lineRule="auto"/>
      </w:pPr>
      <w:r>
        <w:rPr>
          <w:color w:val="31849B" w:themeColor="accent5" w:themeShade="BF"/>
        </w:rPr>
        <w:t xml:space="preserve">    "createRef"</w:t>
      </w:r>
      <w:r>
        <w:t>: {</w:t>
      </w:r>
    </w:p>
    <w:p w14:paraId="0701739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5DBBF0FF"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"true"</w:t>
      </w:r>
    </w:p>
    <w:p w14:paraId="0E1946A0" w14:textId="77777777" w:rsidR="00564C22" w:rsidRDefault="009B1AF1" w:rsidP="00564C22">
      <w:pPr>
        <w:pStyle w:val="Code"/>
        <w:spacing w:line="259" w:lineRule="auto"/>
      </w:pPr>
      <w:r>
        <w:t xml:space="preserve">    }</w:t>
      </w:r>
    </w:p>
    <w:p w14:paraId="7AB70F62" w14:textId="77777777" w:rsidR="00564C22" w:rsidRDefault="009B1AF1" w:rsidP="00564C22">
      <w:pPr>
        <w:pStyle w:val="Code"/>
        <w:spacing w:line="259" w:lineRule="auto"/>
      </w:pPr>
      <w:r>
        <w:t xml:space="preserve">  }</w:t>
      </w:r>
    </w:p>
    <w:p w14:paraId="5BD629B2" w14:textId="77777777" w:rsidR="00564C22" w:rsidRDefault="009B1AF1" w:rsidP="00564C22">
      <w:pPr>
        <w:pStyle w:val="Code"/>
        <w:spacing w:line="259" w:lineRule="auto"/>
      </w:pPr>
      <w:r>
        <w:t>}</w:t>
      </w:r>
    </w:p>
    <w:p w14:paraId="420A7EAF" w14:textId="77777777" w:rsidR="00564C22" w:rsidRDefault="00564C22" w:rsidP="00564C22"/>
    <w:p w14:paraId="27AAE46E" w14:textId="77777777" w:rsidR="00564C22" w:rsidRDefault="009B1AF1" w:rsidP="00564C22">
      <w:pPr>
        <w:pStyle w:val="berschrift4"/>
      </w:pPr>
      <w:bookmarkStart w:id="1885" w:name="_Toc8332016"/>
      <w:r>
        <w:lastRenderedPageBreak/>
        <w:t>IncludeObject – XML Syntax</w:t>
      </w:r>
      <w:bookmarkEnd w:id="1885"/>
    </w:p>
    <w:p w14:paraId="620A162B" w14:textId="77777777" w:rsidR="00564C22" w:rsidRPr="5404FA76" w:rsidRDefault="009B1AF1" w:rsidP="00564C22">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14:paraId="38015107" w14:textId="77777777" w:rsidR="00564C22" w:rsidRDefault="009B1AF1" w:rsidP="00564C22">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58E587B"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14:paraId="60E51F7A"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50F57F62"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7524BA4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D0C04C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120E471" w14:textId="77777777" w:rsidR="00564C22" w:rsidRDefault="009B1AF1" w:rsidP="00564C22">
      <w:pPr>
        <w:pStyle w:val="Code"/>
      </w:pPr>
      <w:r>
        <w:rPr>
          <w:color w:val="31849B" w:themeColor="accent5" w:themeShade="BF"/>
        </w:rPr>
        <w:t>&lt;/xs:complexType&gt;</w:t>
      </w:r>
    </w:p>
    <w:p w14:paraId="15E8B73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14:paraId="1BC89B42" w14:textId="77777777" w:rsidR="00564C22" w:rsidRDefault="009B1AF1" w:rsidP="00564C22">
      <w:pPr>
        <w:pStyle w:val="berschrift3"/>
      </w:pPr>
      <w:bookmarkStart w:id="1886" w:name="_RefCompB8907B72"/>
      <w:bookmarkStart w:id="1887" w:name="_Toc8332017"/>
      <w:r>
        <w:t>Component SignaturePlacement</w:t>
      </w:r>
      <w:bookmarkEnd w:id="1886"/>
      <w:bookmarkEnd w:id="1887"/>
    </w:p>
    <w:p w14:paraId="79F8FF40" w14:textId="77777777" w:rsidR="00564C22" w:rsidRDefault="001725A5" w:rsidP="00564C22">
      <w:r w:rsidRPr="003A06D0">
        <w:t xml:space="preserve">The </w:t>
      </w:r>
      <w:r w:rsidRPr="003A06D0">
        <w:rPr>
          <w:rFonts w:ascii="Courier New" w:eastAsia="Courier New" w:hAnsi="Courier New" w:cs="Courier New"/>
          <w:lang w:val="en-GB"/>
        </w:rPr>
        <w:t>SignaturePlacement</w:t>
      </w:r>
      <w:r w:rsidRPr="003A06D0">
        <w:t xml:space="preserve"> component is used to request the creation of an </w:t>
      </w:r>
      <w:r w:rsidR="005A05CB" w:rsidRPr="003A06D0">
        <w:t>XMLDSig</w:t>
      </w:r>
      <w:r w:rsidRPr="003A06D0">
        <w:t xml:space="preserve">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t xml:space="preserve"> element. The server places the signature in the document identified using the</w:t>
      </w:r>
      <w:r w:rsidRPr="003A06D0">
        <w:rPr>
          <w:rStyle w:val="Element"/>
          <w:lang w:val="en-GB"/>
        </w:rPr>
        <w:t xml:space="preserve"> </w:t>
      </w:r>
      <w:r w:rsidRPr="003A06D0">
        <w:rPr>
          <w:rStyle w:val="Datatype"/>
          <w:lang w:val="en-GB"/>
        </w:rPr>
        <w:t>WhichD</w:t>
      </w:r>
      <w:r w:rsidR="00D56DEC">
        <w:rPr>
          <w:rStyle w:val="Datatype"/>
          <w:lang w:val="en-GB"/>
        </w:rPr>
        <w:t>a</w:t>
      </w:r>
      <w:r w:rsidRPr="003A06D0">
        <w:rPr>
          <w:rStyle w:val="Datatype"/>
          <w:lang w:val="en-GB"/>
        </w:rPr>
        <w:t>t</w:t>
      </w:r>
      <w:r w:rsidR="00D56DEC">
        <w:rPr>
          <w:rStyle w:val="Datatype"/>
          <w:lang w:val="en-GB"/>
        </w:rPr>
        <w:t>a</w:t>
      </w:r>
      <w:r w:rsidRPr="003A06D0">
        <w:t xml:space="preserve"> </w:t>
      </w:r>
      <w:r w:rsidR="00D56DEC">
        <w:t>element</w:t>
      </w:r>
      <w:r w:rsidRPr="003A06D0">
        <w:t>. In the case of a non-XML input document then the server will return an error unless alternative procedures are defined by a profile or in the server policy for handling such a situation.</w:t>
      </w:r>
    </w:p>
    <w:p w14:paraId="60653701" w14:textId="77777777" w:rsidR="00564C22" w:rsidRDefault="009B1AF1" w:rsidP="00564C22">
      <w:r>
        <w:t>Below follows a list of the sub-components that constitute this component:</w:t>
      </w:r>
    </w:p>
    <w:p w14:paraId="25FC0BD7" w14:textId="77777777" w:rsidR="00564C22" w:rsidRDefault="009B1AF1" w:rsidP="00564C22">
      <w:pPr>
        <w:pStyle w:val="Member"/>
      </w:pPr>
      <w:r>
        <w:t xml:space="preserve">The OPTIONAL </w:t>
      </w:r>
      <w:r w:rsidRPr="35C1378D">
        <w:rPr>
          <w:rStyle w:val="Datatype"/>
        </w:rPr>
        <w:t>XPathAfter</w:t>
      </w:r>
      <w:r>
        <w:t xml:space="preserve"> element, if present, MUST contain one instance of a string. </w:t>
      </w:r>
      <w:r w:rsidR="00DD3493">
        <w:t>This element</w:t>
      </w:r>
      <w:r w:rsidRPr="003A06D0">
        <w:t xml:space="preserve"> holds an XPath expression which identifies an element, inside the XML input document, after which the signature will be inserted.</w:t>
      </w:r>
    </w:p>
    <w:p w14:paraId="515EEEDA" w14:textId="77777777" w:rsidR="00564C22" w:rsidRDefault="009B1AF1" w:rsidP="00564C22">
      <w:pPr>
        <w:pStyle w:val="Member"/>
      </w:pPr>
      <w:r>
        <w:t xml:space="preserve">The OPTIONAL </w:t>
      </w:r>
      <w:r w:rsidRPr="35C1378D">
        <w:rPr>
          <w:rStyle w:val="Datatype"/>
        </w:rPr>
        <w:t>XPathFirstChildOf</w:t>
      </w:r>
      <w:r>
        <w:t xml:space="preserve"> element, if present, MUST contain one instance of a string. </w:t>
      </w:r>
      <w:r w:rsidR="00DD3493">
        <w:t>This element</w:t>
      </w:r>
      <w:r w:rsidRPr="003A06D0">
        <w:t xml:space="preserve"> holds an XPath expression which identifies an element, in the XML input document, which the signature will be inserted as the first child of.</w:t>
      </w:r>
    </w:p>
    <w:p w14:paraId="41FE006E" w14:textId="77777777" w:rsidR="00564C22" w:rsidRDefault="009B1AF1" w:rsidP="00564C22">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14:paraId="486350A1" w14:textId="77777777" w:rsidR="00564C22" w:rsidRDefault="009B1AF1" w:rsidP="00564C22">
      <w:pPr>
        <w:pStyle w:val="Member"/>
      </w:pPr>
      <w:r>
        <w:t xml:space="preserve">The OPTIONAL </w:t>
      </w:r>
      <w:r w:rsidRPr="35C1378D">
        <w:rPr>
          <w:rStyle w:val="Datatype"/>
        </w:rPr>
        <w:t>WhichData</w:t>
      </w:r>
      <w:r>
        <w:t xml:space="preserve"> element, if present, MUST contain one instance of a unique identifier reference. </w:t>
      </w:r>
      <w:r w:rsidR="00D56DEC" w:rsidRPr="00D56DEC">
        <w:t xml:space="preserve">The </w:t>
      </w:r>
      <w:r w:rsidR="00D56DEC" w:rsidRPr="00D56DEC">
        <w:rPr>
          <w:rStyle w:val="Datatype"/>
        </w:rPr>
        <w:t>WhichData</w:t>
      </w:r>
      <w:r w:rsidR="00D56DEC" w:rsidRPr="00D56DEC">
        <w:t xml:space="preserve"> element identifies the input </w:t>
      </w:r>
      <w:r w:rsidR="00092265" w:rsidRPr="00092265">
        <w:rPr>
          <w:rStyle w:val="Datatype"/>
        </w:rPr>
        <w:t>Base64Data</w:t>
      </w:r>
      <w:r w:rsidR="00092265">
        <w:t xml:space="preserve"> component</w:t>
      </w:r>
      <w:r w:rsidR="00D56DEC" w:rsidRPr="00D56DEC">
        <w:t xml:space="preserve"> </w:t>
      </w:r>
      <w:r w:rsidR="00092265">
        <w:t xml:space="preserve">containing the document </w:t>
      </w:r>
      <w:r w:rsidR="00D56DEC" w:rsidRPr="00D56DEC">
        <w:t>the signature will be inserted into.</w:t>
      </w:r>
    </w:p>
    <w:p w14:paraId="25191412" w14:textId="77777777" w:rsidR="00564C22" w:rsidRDefault="009B1AF1" w:rsidP="00564C22">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r w:rsidRPr="003A06D0">
        <w:t xml:space="preserve">If the </w:t>
      </w:r>
      <w:r w:rsidRPr="003A06D0">
        <w:rPr>
          <w:rStyle w:val="Datatype"/>
          <w:lang w:val="en-GB"/>
        </w:rPr>
        <w:t>CreateEnvelopedSignature</w:t>
      </w:r>
      <w:r w:rsidRPr="003A06D0">
        <w:t xml:space="preserve"> element is set to true a reference having an enveloped signature transform is created.</w:t>
      </w:r>
    </w:p>
    <w:p w14:paraId="4E23B960" w14:textId="77777777" w:rsidR="00564C22" w:rsidRDefault="009B1AF1" w:rsidP="00564C22">
      <w:pPr>
        <w:pStyle w:val="berschrift4"/>
      </w:pPr>
      <w:bookmarkStart w:id="1888" w:name="_Toc8332018"/>
      <w:r>
        <w:t>SignaturePlacement – JSON Syntax</w:t>
      </w:r>
      <w:bookmarkEnd w:id="1888"/>
    </w:p>
    <w:p w14:paraId="4B8B729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14:paraId="3FB8C99A"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1D6DE87"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AE73F" w14:textId="77777777" w:rsidR="00564C22" w:rsidRDefault="009B1AF1" w:rsidP="00564C22">
            <w:pPr>
              <w:pStyle w:val="Beschriftung"/>
            </w:pPr>
            <w:r>
              <w:t>Element</w:t>
            </w:r>
          </w:p>
        </w:tc>
        <w:tc>
          <w:tcPr>
            <w:tcW w:w="4675" w:type="dxa"/>
          </w:tcPr>
          <w:p w14:paraId="36262E9C"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3B9D5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23C24C" w14:textId="77777777" w:rsidR="00564C22" w:rsidRPr="002062A5" w:rsidRDefault="009B1AF1" w:rsidP="00564C22">
            <w:pPr>
              <w:pStyle w:val="Beschriftung"/>
              <w:rPr>
                <w:rStyle w:val="Datatype"/>
                <w:b w:val="0"/>
                <w:bCs w:val="0"/>
              </w:rPr>
            </w:pPr>
            <w:r w:rsidRPr="002062A5">
              <w:rPr>
                <w:rStyle w:val="Datatype"/>
              </w:rPr>
              <w:t>XPathAfter</w:t>
            </w:r>
          </w:p>
        </w:tc>
        <w:tc>
          <w:tcPr>
            <w:tcW w:w="4675" w:type="dxa"/>
          </w:tcPr>
          <w:p w14:paraId="05E1D52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564C22" w14:paraId="6F177E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B3649DE" w14:textId="77777777" w:rsidR="00564C22" w:rsidRPr="002062A5" w:rsidRDefault="009B1AF1" w:rsidP="00564C22">
            <w:pPr>
              <w:pStyle w:val="Beschriftung"/>
              <w:rPr>
                <w:rStyle w:val="Datatype"/>
                <w:b w:val="0"/>
                <w:bCs w:val="0"/>
              </w:rPr>
            </w:pPr>
            <w:r w:rsidRPr="002062A5">
              <w:rPr>
                <w:rStyle w:val="Datatype"/>
              </w:rPr>
              <w:lastRenderedPageBreak/>
              <w:t>XPathFirstChildOf</w:t>
            </w:r>
          </w:p>
        </w:tc>
        <w:tc>
          <w:tcPr>
            <w:tcW w:w="4675" w:type="dxa"/>
          </w:tcPr>
          <w:p w14:paraId="7CBCB9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564C22" w14:paraId="2C197E3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64BD7E"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7AC67F9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0CA934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90C3DBA" w14:textId="77777777" w:rsidR="00564C22" w:rsidRPr="002062A5" w:rsidRDefault="009B1AF1" w:rsidP="00564C22">
            <w:pPr>
              <w:pStyle w:val="Beschriftung"/>
              <w:rPr>
                <w:rStyle w:val="Datatype"/>
                <w:b w:val="0"/>
                <w:bCs w:val="0"/>
              </w:rPr>
            </w:pPr>
            <w:r w:rsidRPr="002062A5">
              <w:rPr>
                <w:rStyle w:val="Datatype"/>
              </w:rPr>
              <w:t>WhichData</w:t>
            </w:r>
          </w:p>
        </w:tc>
        <w:tc>
          <w:tcPr>
            <w:tcW w:w="4675" w:type="dxa"/>
          </w:tcPr>
          <w:p w14:paraId="15A8ED6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6A4910A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5BA43E" w14:textId="77777777" w:rsidR="00564C22" w:rsidRPr="002062A5" w:rsidRDefault="009B1AF1" w:rsidP="00564C22">
            <w:pPr>
              <w:pStyle w:val="Beschriftung"/>
              <w:rPr>
                <w:rStyle w:val="Datatype"/>
                <w:b w:val="0"/>
                <w:bCs w:val="0"/>
              </w:rPr>
            </w:pPr>
            <w:r w:rsidRPr="002062A5">
              <w:rPr>
                <w:rStyle w:val="Datatype"/>
              </w:rPr>
              <w:t>CreateEnvelopedSignature</w:t>
            </w:r>
          </w:p>
        </w:tc>
        <w:tc>
          <w:tcPr>
            <w:tcW w:w="4675" w:type="dxa"/>
          </w:tcPr>
          <w:p w14:paraId="20B8BD7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14:paraId="10111776"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ABDCB34" w14:textId="77777777" w:rsidR="00564C22" w:rsidRDefault="009B1AF1" w:rsidP="00564C22">
      <w:pPr>
        <w:pStyle w:val="Code"/>
        <w:spacing w:line="259" w:lineRule="auto"/>
      </w:pPr>
      <w:r>
        <w:rPr>
          <w:color w:val="31849B" w:themeColor="accent5" w:themeShade="BF"/>
        </w:rPr>
        <w:t>"dss2-SignaturePlacementType"</w:t>
      </w:r>
      <w:r>
        <w:t>: {</w:t>
      </w:r>
    </w:p>
    <w:p w14:paraId="5E2972B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722B4D0" w14:textId="77777777" w:rsidR="00564C22" w:rsidRDefault="009B1AF1" w:rsidP="00564C22">
      <w:pPr>
        <w:pStyle w:val="Code"/>
        <w:spacing w:line="259" w:lineRule="auto"/>
      </w:pPr>
      <w:r>
        <w:rPr>
          <w:color w:val="31849B" w:themeColor="accent5" w:themeShade="BF"/>
        </w:rPr>
        <w:t xml:space="preserve">  "properties"</w:t>
      </w:r>
      <w:r>
        <w:t>: {</w:t>
      </w:r>
    </w:p>
    <w:p w14:paraId="097F83B4" w14:textId="77777777" w:rsidR="00564C22" w:rsidRDefault="009B1AF1" w:rsidP="00564C22">
      <w:pPr>
        <w:pStyle w:val="Code"/>
        <w:spacing w:line="259" w:lineRule="auto"/>
      </w:pPr>
      <w:r>
        <w:rPr>
          <w:color w:val="31849B" w:themeColor="accent5" w:themeShade="BF"/>
        </w:rPr>
        <w:t xml:space="preserve">    "xpathFirstChildOf"</w:t>
      </w:r>
      <w:r>
        <w:t>: {</w:t>
      </w:r>
    </w:p>
    <w:p w14:paraId="7BEC58D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519491C" w14:textId="77777777" w:rsidR="00564C22" w:rsidRDefault="009B1AF1" w:rsidP="00564C22">
      <w:pPr>
        <w:pStyle w:val="Code"/>
        <w:spacing w:line="259" w:lineRule="auto"/>
      </w:pPr>
      <w:r>
        <w:t xml:space="preserve">    },</w:t>
      </w:r>
    </w:p>
    <w:p w14:paraId="26168DB7" w14:textId="77777777" w:rsidR="00564C22" w:rsidRDefault="009B1AF1" w:rsidP="00564C22">
      <w:pPr>
        <w:pStyle w:val="Code"/>
        <w:spacing w:line="259" w:lineRule="auto"/>
      </w:pPr>
      <w:r>
        <w:rPr>
          <w:color w:val="31849B" w:themeColor="accent5" w:themeShade="BF"/>
        </w:rPr>
        <w:t xml:space="preserve">    "xpathAfter"</w:t>
      </w:r>
      <w:r>
        <w:t>: {</w:t>
      </w:r>
    </w:p>
    <w:p w14:paraId="4A4777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2BE6C0B" w14:textId="77777777" w:rsidR="00564C22" w:rsidRDefault="009B1AF1" w:rsidP="00564C22">
      <w:pPr>
        <w:pStyle w:val="Code"/>
        <w:spacing w:line="259" w:lineRule="auto"/>
      </w:pPr>
      <w:r>
        <w:t xml:space="preserve">    },</w:t>
      </w:r>
    </w:p>
    <w:p w14:paraId="4E439FBD" w14:textId="77777777" w:rsidR="00564C22" w:rsidRDefault="009B1AF1" w:rsidP="00564C22">
      <w:pPr>
        <w:pStyle w:val="Code"/>
        <w:spacing w:line="259" w:lineRule="auto"/>
      </w:pPr>
      <w:r>
        <w:rPr>
          <w:color w:val="31849B" w:themeColor="accent5" w:themeShade="BF"/>
        </w:rPr>
        <w:t xml:space="preserve">    "xPathAfter"</w:t>
      </w:r>
      <w:r>
        <w:t>: {</w:t>
      </w:r>
    </w:p>
    <w:p w14:paraId="1353E2E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434E8E7" w14:textId="77777777" w:rsidR="00564C22" w:rsidRDefault="009B1AF1" w:rsidP="00564C22">
      <w:pPr>
        <w:pStyle w:val="Code"/>
        <w:spacing w:line="259" w:lineRule="auto"/>
      </w:pPr>
      <w:r>
        <w:t xml:space="preserve">    },</w:t>
      </w:r>
    </w:p>
    <w:p w14:paraId="4CD79ABE" w14:textId="77777777" w:rsidR="00564C22" w:rsidRDefault="009B1AF1" w:rsidP="00564C22">
      <w:pPr>
        <w:pStyle w:val="Code"/>
        <w:spacing w:line="259" w:lineRule="auto"/>
      </w:pPr>
      <w:r>
        <w:rPr>
          <w:color w:val="31849B" w:themeColor="accent5" w:themeShade="BF"/>
        </w:rPr>
        <w:t xml:space="preserve">    "xPathFirstChildOf"</w:t>
      </w:r>
      <w:r>
        <w:t>: {</w:t>
      </w:r>
    </w:p>
    <w:p w14:paraId="0658470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3AA0036" w14:textId="77777777" w:rsidR="00564C22" w:rsidRDefault="009B1AF1" w:rsidP="00564C22">
      <w:pPr>
        <w:pStyle w:val="Code"/>
        <w:spacing w:line="259" w:lineRule="auto"/>
      </w:pPr>
      <w:r>
        <w:t xml:space="preserve">    },</w:t>
      </w:r>
    </w:p>
    <w:p w14:paraId="2BD6C639" w14:textId="77777777" w:rsidR="00564C22" w:rsidRDefault="009B1AF1" w:rsidP="00564C22">
      <w:pPr>
        <w:pStyle w:val="Code"/>
        <w:spacing w:line="259" w:lineRule="auto"/>
      </w:pPr>
      <w:r>
        <w:rPr>
          <w:color w:val="31849B" w:themeColor="accent5" w:themeShade="BF"/>
        </w:rPr>
        <w:t xml:space="preserve">    "nsDecl"</w:t>
      </w:r>
      <w:r>
        <w:t>: {</w:t>
      </w:r>
    </w:p>
    <w:p w14:paraId="697F51C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471D7D3" w14:textId="77777777" w:rsidR="00564C22" w:rsidRDefault="009B1AF1" w:rsidP="00564C22">
      <w:pPr>
        <w:pStyle w:val="Code"/>
        <w:spacing w:line="259" w:lineRule="auto"/>
      </w:pPr>
      <w:r>
        <w:rPr>
          <w:color w:val="31849B" w:themeColor="accent5" w:themeShade="BF"/>
        </w:rPr>
        <w:t xml:space="preserve">      "items"</w:t>
      </w:r>
      <w:r>
        <w:t>: {</w:t>
      </w:r>
    </w:p>
    <w:p w14:paraId="2E7195E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5690164E" w14:textId="77777777" w:rsidR="00564C22" w:rsidRDefault="009B1AF1" w:rsidP="00564C22">
      <w:pPr>
        <w:pStyle w:val="Code"/>
        <w:spacing w:line="259" w:lineRule="auto"/>
      </w:pPr>
      <w:r>
        <w:t xml:space="preserve">      }</w:t>
      </w:r>
    </w:p>
    <w:p w14:paraId="70B49D4D" w14:textId="77777777" w:rsidR="00564C22" w:rsidRDefault="009B1AF1" w:rsidP="00564C22">
      <w:pPr>
        <w:pStyle w:val="Code"/>
        <w:spacing w:line="259" w:lineRule="auto"/>
      </w:pPr>
      <w:r>
        <w:t xml:space="preserve">    },</w:t>
      </w:r>
    </w:p>
    <w:p w14:paraId="5C03938C" w14:textId="77777777" w:rsidR="00564C22" w:rsidRDefault="009B1AF1" w:rsidP="00564C22">
      <w:pPr>
        <w:pStyle w:val="Code"/>
        <w:spacing w:line="259" w:lineRule="auto"/>
      </w:pPr>
      <w:r>
        <w:rPr>
          <w:color w:val="31849B" w:themeColor="accent5" w:themeShade="BF"/>
        </w:rPr>
        <w:t xml:space="preserve">    "whichData"</w:t>
      </w:r>
      <w:r>
        <w:t>: {</w:t>
      </w:r>
    </w:p>
    <w:p w14:paraId="1040566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F3E65AA" w14:textId="77777777" w:rsidR="00564C22" w:rsidRDefault="009B1AF1" w:rsidP="00564C22">
      <w:pPr>
        <w:pStyle w:val="Code"/>
        <w:spacing w:line="259" w:lineRule="auto"/>
      </w:pPr>
      <w:r>
        <w:t xml:space="preserve">    },</w:t>
      </w:r>
    </w:p>
    <w:p w14:paraId="67CED47E" w14:textId="77777777" w:rsidR="00564C22" w:rsidRDefault="009B1AF1" w:rsidP="00564C22">
      <w:pPr>
        <w:pStyle w:val="Code"/>
        <w:spacing w:line="259" w:lineRule="auto"/>
      </w:pPr>
      <w:r>
        <w:rPr>
          <w:color w:val="31849B" w:themeColor="accent5" w:themeShade="BF"/>
        </w:rPr>
        <w:t xml:space="preserve">    "createEnvelopedSignature"</w:t>
      </w:r>
      <w:r>
        <w:t>: {</w:t>
      </w:r>
    </w:p>
    <w:p w14:paraId="04BAC64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0C559033"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"true"</w:t>
      </w:r>
    </w:p>
    <w:p w14:paraId="4989B86A" w14:textId="77777777" w:rsidR="00564C22" w:rsidRDefault="009B1AF1" w:rsidP="00564C22">
      <w:pPr>
        <w:pStyle w:val="Code"/>
        <w:spacing w:line="259" w:lineRule="auto"/>
      </w:pPr>
      <w:r>
        <w:t xml:space="preserve">    }</w:t>
      </w:r>
    </w:p>
    <w:p w14:paraId="437483B6" w14:textId="77777777" w:rsidR="00564C22" w:rsidRDefault="009B1AF1" w:rsidP="00564C22">
      <w:pPr>
        <w:pStyle w:val="Code"/>
        <w:spacing w:line="259" w:lineRule="auto"/>
      </w:pPr>
      <w:r>
        <w:t xml:space="preserve">  }</w:t>
      </w:r>
    </w:p>
    <w:p w14:paraId="67EDC8B6" w14:textId="77777777" w:rsidR="00564C22" w:rsidRDefault="009B1AF1" w:rsidP="00564C22">
      <w:pPr>
        <w:pStyle w:val="Code"/>
        <w:spacing w:line="259" w:lineRule="auto"/>
      </w:pPr>
      <w:r>
        <w:t>}</w:t>
      </w:r>
    </w:p>
    <w:p w14:paraId="2839E807" w14:textId="77777777" w:rsidR="00564C22" w:rsidRDefault="00564C22" w:rsidP="00564C22"/>
    <w:p w14:paraId="50871C53" w14:textId="77777777" w:rsidR="00564C22" w:rsidRDefault="009B1AF1" w:rsidP="00564C22">
      <w:pPr>
        <w:pStyle w:val="berschrift4"/>
      </w:pPr>
      <w:bookmarkStart w:id="1889" w:name="_Toc8332019"/>
      <w:r>
        <w:t>SignaturePlacement – XML Syntax</w:t>
      </w:r>
      <w:bookmarkEnd w:id="1889"/>
    </w:p>
    <w:p w14:paraId="6A567670" w14:textId="77777777" w:rsidR="00564C22" w:rsidRPr="5404FA76" w:rsidRDefault="009B1AF1" w:rsidP="00564C22">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14:paraId="120AA22C" w14:textId="77777777" w:rsidR="00564C22" w:rsidRDefault="009B1AF1" w:rsidP="00564C22">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CFC32A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14:paraId="322FDAC7" w14:textId="77777777" w:rsidR="00564C22" w:rsidRDefault="009B1AF1" w:rsidP="00564C22">
      <w:pPr>
        <w:pStyle w:val="Code"/>
      </w:pPr>
      <w:r>
        <w:rPr>
          <w:color w:val="31849B" w:themeColor="accent5" w:themeShade="BF"/>
        </w:rPr>
        <w:t xml:space="preserve">  &lt;xs:sequence&gt;</w:t>
      </w:r>
    </w:p>
    <w:p w14:paraId="70E8E147" w14:textId="77777777" w:rsidR="00564C22" w:rsidRDefault="009B1AF1" w:rsidP="00564C22">
      <w:pPr>
        <w:pStyle w:val="Code"/>
      </w:pPr>
      <w:r>
        <w:rPr>
          <w:color w:val="31849B" w:themeColor="accent5" w:themeShade="BF"/>
        </w:rPr>
        <w:t xml:space="preserve">    &lt;xs:choice&gt;</w:t>
      </w:r>
    </w:p>
    <w:p w14:paraId="31174A9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65956EF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0CF4AC8" w14:textId="77777777" w:rsidR="00564C22" w:rsidRDefault="009B1AF1" w:rsidP="00564C22">
      <w:pPr>
        <w:pStyle w:val="Code"/>
      </w:pPr>
      <w:r>
        <w:rPr>
          <w:color w:val="31849B" w:themeColor="accent5" w:themeShade="BF"/>
        </w:rPr>
        <w:t xml:space="preserve">    &lt;/xs:choice&gt;</w:t>
      </w:r>
    </w:p>
    <w:p w14:paraId="1B74ABF5"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F58C8D" w14:textId="77777777" w:rsidR="00564C22" w:rsidRDefault="009B1AF1" w:rsidP="00564C22">
      <w:pPr>
        <w:pStyle w:val="Code"/>
      </w:pPr>
      <w:r>
        <w:rPr>
          <w:color w:val="31849B" w:themeColor="accent5" w:themeShade="BF"/>
        </w:rPr>
        <w:t xml:space="preserve">  &lt;/xs:sequence&gt;</w:t>
      </w:r>
    </w:p>
    <w:p w14:paraId="181DE00E" w14:textId="77777777" w:rsidR="00564C22" w:rsidRDefault="009B1AF1" w:rsidP="00564C22">
      <w:pPr>
        <w:pStyle w:val="Code"/>
      </w:pPr>
      <w:r>
        <w:rPr>
          <w:color w:val="31849B" w:themeColor="accent5" w:themeShade="BF"/>
        </w:rPr>
        <w:lastRenderedPageBreak/>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4D2942F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14:paraId="42FADB51" w14:textId="77777777" w:rsidR="00564C22" w:rsidRDefault="009B1AF1" w:rsidP="00564C22">
      <w:pPr>
        <w:pStyle w:val="Code"/>
      </w:pPr>
      <w:r>
        <w:rPr>
          <w:color w:val="31849B" w:themeColor="accent5" w:themeShade="BF"/>
        </w:rPr>
        <w:t>&lt;/xs:complexType&gt;</w:t>
      </w:r>
    </w:p>
    <w:p w14:paraId="2CBC873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p>
    <w:p w14:paraId="579D470A" w14:textId="77777777" w:rsidR="00564C22" w:rsidRDefault="009B1AF1" w:rsidP="00564C22">
      <w:pPr>
        <w:pStyle w:val="berschrift3"/>
      </w:pPr>
      <w:bookmarkStart w:id="1890" w:name="_RefComp8A57247D"/>
      <w:bookmarkStart w:id="1891" w:name="_Toc8332020"/>
      <w:r>
        <w:t>Component DocumentWithSignature</w:t>
      </w:r>
      <w:bookmarkEnd w:id="1890"/>
      <w:bookmarkEnd w:id="1891"/>
    </w:p>
    <w:p w14:paraId="47BB2B97" w14:textId="77777777" w:rsidR="00564C22" w:rsidRDefault="001725A5" w:rsidP="00564C22">
      <w:r w:rsidRPr="003A06D0">
        <w:t xml:space="preserve">The </w:t>
      </w:r>
      <w:r w:rsidRPr="003A06D0">
        <w:rPr>
          <w:rFonts w:ascii="Courier New" w:eastAsia="Courier New" w:hAnsi="Courier New" w:cs="Courier New"/>
          <w:lang w:val="en-GB"/>
        </w:rPr>
        <w:t>DocumentWithSignature</w:t>
      </w:r>
      <w:r w:rsidRPr="003A06D0">
        <w:t xml:space="preserve"> component contains a </w:t>
      </w:r>
      <w:r w:rsidR="00F71295" w:rsidRPr="00F71295">
        <w:rPr>
          <w:rStyle w:val="Datatype"/>
        </w:rPr>
        <w:t>Document</w:t>
      </w:r>
      <w:r w:rsidRPr="003A06D0">
        <w:t xml:space="preserve"> with the signature inserted as requested with the </w:t>
      </w:r>
      <w:r w:rsidRPr="00F71295">
        <w:rPr>
          <w:rStyle w:val="Datatype"/>
        </w:rPr>
        <w:t>SignaturePlacement</w:t>
      </w:r>
      <w:r w:rsidRPr="003A06D0">
        <w:t xml:space="preserve"> component.</w:t>
      </w:r>
    </w:p>
    <w:p w14:paraId="72841B57" w14:textId="77777777" w:rsidR="00564C22" w:rsidRDefault="009B1AF1" w:rsidP="00564C22">
      <w:r>
        <w:t>Below follows a list of the sub-components that constitute this component:</w:t>
      </w:r>
    </w:p>
    <w:p w14:paraId="5119D07D" w14:textId="77777777" w:rsidR="00564C22" w:rsidRDefault="009B1AF1" w:rsidP="00564C22">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t>This contains the input document with a signature inserted in some fashion.</w:t>
      </w:r>
    </w:p>
    <w:p w14:paraId="66603D39" w14:textId="77777777" w:rsidR="00564C22" w:rsidRDefault="009B1AF1" w:rsidP="00564C22">
      <w:pPr>
        <w:pStyle w:val="Member"/>
      </w:pPr>
      <w:r>
        <w:t xml:space="preserve">The OPTIONAL </w:t>
      </w:r>
      <w:r w:rsidRPr="35C1378D">
        <w:rPr>
          <w:rStyle w:val="Datatype"/>
        </w:rPr>
        <w:t>WhichDoc</w:t>
      </w:r>
      <w:r>
        <w:t xml:space="preserve"> element, if present, MUST contain one instance of a URI. </w:t>
      </w:r>
    </w:p>
    <w:p w14:paraId="1519B08A" w14:textId="77777777" w:rsidR="00564C22" w:rsidRDefault="009B1AF1" w:rsidP="00564C22">
      <w:pPr>
        <w:pStyle w:val="berschrift4"/>
      </w:pPr>
      <w:bookmarkStart w:id="1892" w:name="_Toc8332021"/>
      <w:r>
        <w:t>DocumentWithSignature – JSON Syntax</w:t>
      </w:r>
      <w:bookmarkEnd w:id="1892"/>
    </w:p>
    <w:p w14:paraId="1596692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14:paraId="464C36BC"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DAADD11"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DCAE06" w14:textId="77777777" w:rsidR="00564C22" w:rsidRDefault="009B1AF1" w:rsidP="00564C22">
            <w:pPr>
              <w:pStyle w:val="Beschriftung"/>
            </w:pPr>
            <w:r>
              <w:t>Element</w:t>
            </w:r>
          </w:p>
        </w:tc>
        <w:tc>
          <w:tcPr>
            <w:tcW w:w="4675" w:type="dxa"/>
          </w:tcPr>
          <w:p w14:paraId="510D1351"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644C7D3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EEFE2CB" w14:textId="77777777" w:rsidR="00564C22" w:rsidRPr="002062A5" w:rsidRDefault="009B1AF1" w:rsidP="00564C22">
            <w:pPr>
              <w:pStyle w:val="Beschriftung"/>
              <w:rPr>
                <w:rStyle w:val="Datatype"/>
                <w:b w:val="0"/>
                <w:bCs w:val="0"/>
              </w:rPr>
            </w:pPr>
            <w:r w:rsidRPr="002062A5">
              <w:rPr>
                <w:rStyle w:val="Datatype"/>
              </w:rPr>
              <w:t>Document</w:t>
            </w:r>
          </w:p>
        </w:tc>
        <w:tc>
          <w:tcPr>
            <w:tcW w:w="4675" w:type="dxa"/>
          </w:tcPr>
          <w:p w14:paraId="73DC44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564C22" w14:paraId="5455069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6C16B8"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7EB081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14:paraId="5CEA30A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F599585" w14:textId="77777777" w:rsidR="00564C22" w:rsidRDefault="009B1AF1" w:rsidP="00564C22">
      <w:pPr>
        <w:pStyle w:val="Code"/>
        <w:spacing w:line="259" w:lineRule="auto"/>
      </w:pPr>
      <w:r>
        <w:rPr>
          <w:color w:val="31849B" w:themeColor="accent5" w:themeShade="BF"/>
        </w:rPr>
        <w:t>"dss2-DocumentWithSignatureType"</w:t>
      </w:r>
      <w:r>
        <w:t>: {</w:t>
      </w:r>
    </w:p>
    <w:p w14:paraId="4AC9C5C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9B5B23F" w14:textId="77777777" w:rsidR="00564C22" w:rsidRDefault="009B1AF1" w:rsidP="00564C22">
      <w:pPr>
        <w:pStyle w:val="Code"/>
        <w:spacing w:line="259" w:lineRule="auto"/>
      </w:pPr>
      <w:r>
        <w:rPr>
          <w:color w:val="31849B" w:themeColor="accent5" w:themeShade="BF"/>
        </w:rPr>
        <w:t xml:space="preserve">  "properties"</w:t>
      </w:r>
      <w:r>
        <w:t>: {</w:t>
      </w:r>
    </w:p>
    <w:p w14:paraId="0A83E8E4" w14:textId="77777777" w:rsidR="00564C22" w:rsidRDefault="009B1AF1" w:rsidP="00564C22">
      <w:pPr>
        <w:pStyle w:val="Code"/>
        <w:spacing w:line="259" w:lineRule="auto"/>
      </w:pPr>
      <w:r>
        <w:rPr>
          <w:color w:val="31849B" w:themeColor="accent5" w:themeShade="BF"/>
        </w:rPr>
        <w:t xml:space="preserve">    "doc"</w:t>
      </w:r>
      <w:r>
        <w:t>: {</w:t>
      </w:r>
    </w:p>
    <w:p w14:paraId="018A29A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C6DAA31" w14:textId="77777777" w:rsidR="00564C22" w:rsidRDefault="009B1AF1" w:rsidP="00564C22">
      <w:pPr>
        <w:pStyle w:val="Code"/>
        <w:spacing w:line="259" w:lineRule="auto"/>
      </w:pPr>
      <w:r>
        <w:t xml:space="preserve">    },</w:t>
      </w:r>
    </w:p>
    <w:p w14:paraId="0626D333" w14:textId="77777777" w:rsidR="00564C22" w:rsidRDefault="009B1AF1" w:rsidP="00564C22">
      <w:pPr>
        <w:pStyle w:val="Code"/>
        <w:spacing w:line="259" w:lineRule="auto"/>
      </w:pPr>
      <w:r>
        <w:rPr>
          <w:color w:val="31849B" w:themeColor="accent5" w:themeShade="BF"/>
        </w:rPr>
        <w:t xml:space="preserve">    "whichDoc"</w:t>
      </w:r>
      <w:r>
        <w:t>: {</w:t>
      </w:r>
    </w:p>
    <w:p w14:paraId="1A810F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4460E21" w14:textId="77777777" w:rsidR="00564C22" w:rsidRDefault="009B1AF1" w:rsidP="00564C22">
      <w:pPr>
        <w:pStyle w:val="Code"/>
        <w:spacing w:line="259" w:lineRule="auto"/>
      </w:pPr>
      <w:r>
        <w:t xml:space="preserve">    }</w:t>
      </w:r>
    </w:p>
    <w:p w14:paraId="6E98F438" w14:textId="77777777" w:rsidR="00564C22" w:rsidRDefault="009B1AF1" w:rsidP="00564C22">
      <w:pPr>
        <w:pStyle w:val="Code"/>
        <w:spacing w:line="259" w:lineRule="auto"/>
      </w:pPr>
      <w:r>
        <w:t xml:space="preserve">  },</w:t>
      </w:r>
    </w:p>
    <w:p w14:paraId="7CDE03F9"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"doc"</w:t>
      </w:r>
      <w:r>
        <w:t>]</w:t>
      </w:r>
    </w:p>
    <w:p w14:paraId="6C4B5C91" w14:textId="77777777" w:rsidR="00564C22" w:rsidRDefault="009B1AF1" w:rsidP="00564C22">
      <w:pPr>
        <w:pStyle w:val="Code"/>
        <w:spacing w:line="259" w:lineRule="auto"/>
      </w:pPr>
      <w:r>
        <w:t>}</w:t>
      </w:r>
    </w:p>
    <w:p w14:paraId="222B2349" w14:textId="77777777" w:rsidR="00564C22" w:rsidRDefault="00564C22" w:rsidP="00564C22"/>
    <w:p w14:paraId="6BF55DB1" w14:textId="77777777" w:rsidR="00564C22" w:rsidRDefault="009B1AF1" w:rsidP="00564C22">
      <w:pPr>
        <w:pStyle w:val="berschrift4"/>
      </w:pPr>
      <w:bookmarkStart w:id="1893" w:name="_Toc8332022"/>
      <w:r>
        <w:t>DocumentWithSignature – XML Syntax</w:t>
      </w:r>
      <w:bookmarkEnd w:id="1893"/>
    </w:p>
    <w:p w14:paraId="3F1835A7" w14:textId="77777777" w:rsidR="00564C22" w:rsidRPr="5404FA76" w:rsidRDefault="009B1AF1" w:rsidP="00564C22">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14:paraId="1ECF264E" w14:textId="77777777" w:rsidR="00564C22" w:rsidRDefault="009B1AF1" w:rsidP="00564C22">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BFD41A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14:paraId="0DCB4EF3" w14:textId="77777777" w:rsidR="00564C22" w:rsidRDefault="009B1AF1" w:rsidP="00564C22">
      <w:pPr>
        <w:pStyle w:val="Code"/>
      </w:pPr>
      <w:r>
        <w:rPr>
          <w:color w:val="31849B" w:themeColor="accent5" w:themeShade="BF"/>
        </w:rPr>
        <w:lastRenderedPageBreak/>
        <w:t xml:space="preserve">  &lt;xs:sequence&gt;</w:t>
      </w:r>
    </w:p>
    <w:p w14:paraId="4BA0801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675FCF72" w14:textId="77777777" w:rsidR="00564C22" w:rsidRDefault="009B1AF1" w:rsidP="00564C22">
      <w:pPr>
        <w:pStyle w:val="Code"/>
      </w:pPr>
      <w:r>
        <w:rPr>
          <w:color w:val="31849B" w:themeColor="accent5" w:themeShade="BF"/>
        </w:rPr>
        <w:t xml:space="preserve">  &lt;/xs:sequence&gt;</w:t>
      </w:r>
    </w:p>
    <w:p w14:paraId="61A62C5E"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F00F7D4" w14:textId="77777777" w:rsidR="00564C22" w:rsidRDefault="009B1AF1" w:rsidP="00564C22">
      <w:pPr>
        <w:pStyle w:val="Code"/>
      </w:pPr>
      <w:r>
        <w:rPr>
          <w:color w:val="31849B" w:themeColor="accent5" w:themeShade="BF"/>
        </w:rPr>
        <w:t>&lt;/xs:complexType&gt;</w:t>
      </w:r>
    </w:p>
    <w:p w14:paraId="23304627"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p>
    <w:p w14:paraId="0DFFFA3F" w14:textId="77777777" w:rsidR="00564C22" w:rsidRDefault="009B1AF1" w:rsidP="00564C22">
      <w:pPr>
        <w:pStyle w:val="berschrift3"/>
      </w:pPr>
      <w:bookmarkStart w:id="1894" w:name="_RefComp3A028835"/>
      <w:bookmarkStart w:id="1895" w:name="_Toc8332023"/>
      <w:r>
        <w:t>Component SignedReferences</w:t>
      </w:r>
      <w:bookmarkEnd w:id="1894"/>
      <w:bookmarkEnd w:id="1895"/>
    </w:p>
    <w:p w14:paraId="302FFF94" w14:textId="77777777" w:rsidR="00564C22" w:rsidRDefault="001725A5" w:rsidP="00564C22">
      <w:r w:rsidRPr="003A06D0">
        <w:t xml:space="preserve">The </w:t>
      </w:r>
      <w:r w:rsidRPr="003A06D0">
        <w:rPr>
          <w:rFonts w:ascii="Courier New" w:eastAsia="Courier New" w:hAnsi="Courier New" w:cs="Courier New"/>
          <w:lang w:val="en-GB"/>
        </w:rPr>
        <w:t>SignedReferences</w:t>
      </w:r>
      <w:r w:rsidRPr="003A06D0">
        <w:t xml:space="preserve"> component gives the client greater control over how the &lt;ds:Reference&gt; elements are formed.</w:t>
      </w:r>
    </w:p>
    <w:p w14:paraId="3C6CAF8D" w14:textId="77777777" w:rsidR="00564C22" w:rsidRDefault="009B1AF1" w:rsidP="00564C22">
      <w:r>
        <w:t>Below follows a list of the sub-components that constitute this component:</w:t>
      </w:r>
    </w:p>
    <w:p w14:paraId="30978572" w14:textId="77777777" w:rsidR="00564C22" w:rsidRDefault="009B1AF1" w:rsidP="00564C22">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p>
    <w:p w14:paraId="3FE73C5B" w14:textId="77777777" w:rsidR="00564C22" w:rsidRDefault="009B1AF1" w:rsidP="00564C22">
      <w:pPr>
        <w:pStyle w:val="berschrift4"/>
      </w:pPr>
      <w:bookmarkStart w:id="1896" w:name="_Toc8332024"/>
      <w:r>
        <w:t>SignedReferences – JSON Syntax</w:t>
      </w:r>
      <w:bookmarkEnd w:id="1896"/>
    </w:p>
    <w:p w14:paraId="25035603"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14:paraId="0C077A9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20A960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6FA54" w14:textId="77777777" w:rsidR="00564C22" w:rsidRDefault="009B1AF1" w:rsidP="00564C22">
            <w:pPr>
              <w:pStyle w:val="Beschriftung"/>
            </w:pPr>
            <w:r>
              <w:t>Element</w:t>
            </w:r>
          </w:p>
        </w:tc>
        <w:tc>
          <w:tcPr>
            <w:tcW w:w="4675" w:type="dxa"/>
          </w:tcPr>
          <w:p w14:paraId="3EEE2B9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F6B57D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2B168F" w14:textId="77777777" w:rsidR="00564C22" w:rsidRPr="002062A5" w:rsidRDefault="009B1AF1" w:rsidP="00564C22">
            <w:pPr>
              <w:pStyle w:val="Beschriftung"/>
              <w:rPr>
                <w:rStyle w:val="Datatype"/>
                <w:b w:val="0"/>
                <w:bCs w:val="0"/>
              </w:rPr>
            </w:pPr>
            <w:r w:rsidRPr="002062A5">
              <w:rPr>
                <w:rStyle w:val="Datatype"/>
              </w:rPr>
              <w:t>SignedReference</w:t>
            </w:r>
          </w:p>
        </w:tc>
        <w:tc>
          <w:tcPr>
            <w:tcW w:w="4675" w:type="dxa"/>
          </w:tcPr>
          <w:p w14:paraId="3F0D61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14:paraId="5414C3B1"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BA44454" w14:textId="77777777" w:rsidR="00564C22" w:rsidRDefault="009B1AF1" w:rsidP="00564C22">
      <w:pPr>
        <w:pStyle w:val="Code"/>
        <w:spacing w:line="259" w:lineRule="auto"/>
      </w:pPr>
      <w:r>
        <w:rPr>
          <w:color w:val="31849B" w:themeColor="accent5" w:themeShade="BF"/>
        </w:rPr>
        <w:t>"dss2-SignedReferencesType"</w:t>
      </w:r>
      <w:r>
        <w:t>: {</w:t>
      </w:r>
    </w:p>
    <w:p w14:paraId="27DE1AF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EBE38E6" w14:textId="77777777" w:rsidR="00564C22" w:rsidRDefault="009B1AF1" w:rsidP="00564C22">
      <w:pPr>
        <w:pStyle w:val="Code"/>
        <w:spacing w:line="259" w:lineRule="auto"/>
      </w:pPr>
      <w:r>
        <w:rPr>
          <w:color w:val="31849B" w:themeColor="accent5" w:themeShade="BF"/>
        </w:rPr>
        <w:t xml:space="preserve">  "properties"</w:t>
      </w:r>
      <w:r>
        <w:t>: {</w:t>
      </w:r>
    </w:p>
    <w:p w14:paraId="329992FE" w14:textId="77777777" w:rsidR="00564C22" w:rsidRDefault="009B1AF1" w:rsidP="00564C22">
      <w:pPr>
        <w:pStyle w:val="Code"/>
        <w:spacing w:line="259" w:lineRule="auto"/>
      </w:pPr>
      <w:r>
        <w:rPr>
          <w:color w:val="31849B" w:themeColor="accent5" w:themeShade="BF"/>
        </w:rPr>
        <w:t xml:space="preserve">    "signedRef"</w:t>
      </w:r>
      <w:r>
        <w:t>: {</w:t>
      </w:r>
    </w:p>
    <w:p w14:paraId="48A8E00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11A770DF" w14:textId="77777777" w:rsidR="00564C22" w:rsidRDefault="009B1AF1" w:rsidP="00564C22">
      <w:pPr>
        <w:pStyle w:val="Code"/>
        <w:spacing w:line="259" w:lineRule="auto"/>
      </w:pPr>
      <w:r>
        <w:rPr>
          <w:color w:val="31849B" w:themeColor="accent5" w:themeShade="BF"/>
        </w:rPr>
        <w:t xml:space="preserve">      "items"</w:t>
      </w:r>
      <w:r>
        <w:t>: {</w:t>
      </w:r>
    </w:p>
    <w:p w14:paraId="5FA1C5F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14:paraId="5C33B1D3" w14:textId="77777777" w:rsidR="00564C22" w:rsidRDefault="009B1AF1" w:rsidP="00564C22">
      <w:pPr>
        <w:pStyle w:val="Code"/>
        <w:spacing w:line="259" w:lineRule="auto"/>
      </w:pPr>
      <w:r>
        <w:t xml:space="preserve">      }</w:t>
      </w:r>
    </w:p>
    <w:p w14:paraId="4639CE7C" w14:textId="77777777" w:rsidR="00564C22" w:rsidRDefault="009B1AF1" w:rsidP="00564C22">
      <w:pPr>
        <w:pStyle w:val="Code"/>
        <w:spacing w:line="259" w:lineRule="auto"/>
      </w:pPr>
      <w:r>
        <w:t xml:space="preserve">    }</w:t>
      </w:r>
    </w:p>
    <w:p w14:paraId="32B334ED" w14:textId="77777777" w:rsidR="00564C22" w:rsidRDefault="009B1AF1" w:rsidP="00564C22">
      <w:pPr>
        <w:pStyle w:val="Code"/>
        <w:spacing w:line="259" w:lineRule="auto"/>
      </w:pPr>
      <w:r>
        <w:t xml:space="preserve">  },</w:t>
      </w:r>
    </w:p>
    <w:p w14:paraId="200245A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"signedRef"</w:t>
      </w:r>
      <w:r>
        <w:t>]</w:t>
      </w:r>
    </w:p>
    <w:p w14:paraId="12381F65" w14:textId="77777777" w:rsidR="00564C22" w:rsidRDefault="009B1AF1" w:rsidP="00564C22">
      <w:pPr>
        <w:pStyle w:val="Code"/>
        <w:spacing w:line="259" w:lineRule="auto"/>
      </w:pPr>
      <w:r>
        <w:t>}</w:t>
      </w:r>
    </w:p>
    <w:p w14:paraId="0E1930D9" w14:textId="77777777" w:rsidR="00564C22" w:rsidRDefault="00564C22" w:rsidP="00564C22"/>
    <w:p w14:paraId="7773AF6C" w14:textId="77777777" w:rsidR="00564C22" w:rsidRDefault="009B1AF1" w:rsidP="00564C22">
      <w:pPr>
        <w:pStyle w:val="berschrift4"/>
      </w:pPr>
      <w:bookmarkStart w:id="1897" w:name="_Toc8332025"/>
      <w:r>
        <w:t>SignedReferences – XML Syntax</w:t>
      </w:r>
      <w:bookmarkEnd w:id="1897"/>
    </w:p>
    <w:p w14:paraId="2C1DC416" w14:textId="77777777" w:rsidR="00564C22" w:rsidRPr="5404FA76" w:rsidRDefault="009B1AF1" w:rsidP="00564C22">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14:paraId="0CF85198" w14:textId="77777777" w:rsidR="00564C22" w:rsidRDefault="009B1AF1" w:rsidP="00564C22">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D5EE047"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14:paraId="2BCED624" w14:textId="77777777" w:rsidR="00564C22" w:rsidRDefault="009B1AF1" w:rsidP="00564C22">
      <w:pPr>
        <w:pStyle w:val="Code"/>
      </w:pPr>
      <w:r>
        <w:rPr>
          <w:color w:val="31849B" w:themeColor="accent5" w:themeShade="BF"/>
        </w:rPr>
        <w:t xml:space="preserve">  &lt;xs:sequence&gt;</w:t>
      </w:r>
    </w:p>
    <w:p w14:paraId="38F9EE75"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673DCE00" w14:textId="77777777" w:rsidR="00564C22" w:rsidRDefault="009B1AF1" w:rsidP="00564C22">
      <w:pPr>
        <w:pStyle w:val="Code"/>
      </w:pPr>
      <w:r>
        <w:rPr>
          <w:color w:val="31849B" w:themeColor="accent5" w:themeShade="BF"/>
        </w:rPr>
        <w:t xml:space="preserve">  &lt;/xs:sequence&gt;</w:t>
      </w:r>
    </w:p>
    <w:p w14:paraId="4914CB7D" w14:textId="77777777" w:rsidR="00564C22" w:rsidRDefault="009B1AF1" w:rsidP="00564C22">
      <w:pPr>
        <w:pStyle w:val="Code"/>
      </w:pPr>
      <w:r>
        <w:rPr>
          <w:color w:val="31849B" w:themeColor="accent5" w:themeShade="BF"/>
        </w:rPr>
        <w:t>&lt;/xs:complexType&gt;</w:t>
      </w:r>
    </w:p>
    <w:p w14:paraId="3DCF4D0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p>
    <w:p w14:paraId="54CBF956" w14:textId="77777777" w:rsidR="00564C22" w:rsidRDefault="009B1AF1" w:rsidP="00564C22">
      <w:pPr>
        <w:pStyle w:val="berschrift3"/>
      </w:pPr>
      <w:bookmarkStart w:id="1898" w:name="_RefComp4D2F9EE5"/>
      <w:bookmarkStart w:id="1899" w:name="_Toc8332026"/>
      <w:r>
        <w:t>Component SignedReference</w:t>
      </w:r>
      <w:bookmarkEnd w:id="1898"/>
      <w:bookmarkEnd w:id="1899"/>
    </w:p>
    <w:p w14:paraId="30293D9F" w14:textId="77777777" w:rsidR="00564C22" w:rsidRDefault="001725A5" w:rsidP="00564C22">
      <w:r w:rsidRPr="003A06D0">
        <w:t xml:space="preserve">Each </w:t>
      </w:r>
      <w:r w:rsidRPr="003A06D0">
        <w:rPr>
          <w:rFonts w:ascii="Courier New" w:eastAsia="Courier New" w:hAnsi="Courier New" w:cs="Courier New"/>
          <w:lang w:val="en-GB"/>
        </w:rPr>
        <w:t>SignedReference</w:t>
      </w:r>
      <w:r w:rsidRPr="003A06D0">
        <w:t xml:space="preserve"> component refers to an input </w:t>
      </w:r>
      <w:r w:rsidR="001579B5" w:rsidRPr="001579B5">
        <w:rPr>
          <w:rStyle w:val="Datatype"/>
        </w:rPr>
        <w:t>D</w:t>
      </w:r>
      <w:r w:rsidRPr="001579B5">
        <w:rPr>
          <w:rStyle w:val="Datatype"/>
        </w:rPr>
        <w:t>ocument</w:t>
      </w:r>
      <w:r w:rsidR="001579B5" w:rsidRPr="001579B5">
        <w:rPr>
          <w:rStyle w:val="Datatype"/>
        </w:rPr>
        <w:t>Base</w:t>
      </w:r>
      <w:r w:rsidR="001579B5">
        <w:t xml:space="preserve"> component</w:t>
      </w:r>
      <w:r w:rsidRPr="003A06D0">
        <w:t xml:space="preserve"> and allows multiple </w:t>
      </w:r>
      <w:r w:rsidRPr="003A06D0">
        <w:rPr>
          <w:rStyle w:val="Datatype"/>
          <w:lang w:val="en-GB"/>
        </w:rPr>
        <w:t>&lt;ds:Reference&gt;</w:t>
      </w:r>
      <w:r w:rsidRPr="003A06D0">
        <w:t xml:space="preserve"> elements to be based on a single </w:t>
      </w:r>
      <w:r w:rsidR="001579B5">
        <w:t xml:space="preserve">or multiple </w:t>
      </w:r>
      <w:r w:rsidRPr="003A06D0">
        <w:t>input document</w:t>
      </w:r>
      <w:r w:rsidR="001579B5">
        <w:t>s</w:t>
      </w:r>
      <w:r w:rsidRPr="003A06D0">
        <w:t xml:space="preserve">. Furthermore, the client can request additional transforms to be applied to each </w:t>
      </w:r>
      <w:r w:rsidRPr="003A06D0">
        <w:rPr>
          <w:rStyle w:val="Datatype"/>
          <w:lang w:val="en-GB"/>
        </w:rPr>
        <w:t>&lt;ds:Reference&gt;</w:t>
      </w:r>
      <w:r w:rsidRPr="003A06D0">
        <w:t xml:space="preserve">, and can set each </w:t>
      </w:r>
      <w:r w:rsidRPr="003A06D0">
        <w:rPr>
          <w:rStyle w:val="Datatype"/>
          <w:lang w:val="en-GB"/>
        </w:rPr>
        <w:t>&lt;ds:Reference&gt;</w:t>
      </w:r>
      <w:r w:rsidRPr="003A06D0">
        <w:t xml:space="preserve"> element’s </w:t>
      </w:r>
      <w:r w:rsidRPr="003A06D0">
        <w:rPr>
          <w:rStyle w:val="Datatype"/>
          <w:lang w:val="en-GB"/>
        </w:rPr>
        <w:t>Id</w:t>
      </w:r>
      <w:r w:rsidRPr="003A06D0">
        <w:t xml:space="preserve"> or </w:t>
      </w:r>
      <w:r w:rsidRPr="003A06D0">
        <w:rPr>
          <w:rStyle w:val="Datatype"/>
          <w:lang w:val="en-GB"/>
        </w:rPr>
        <w:t>URI</w:t>
      </w:r>
      <w:r w:rsidRPr="003A06D0">
        <w:t xml:space="preserve"> attribute. These aspects of the </w:t>
      </w:r>
      <w:r w:rsidRPr="003A06D0">
        <w:rPr>
          <w:rStyle w:val="Datatype"/>
          <w:lang w:val="en-GB"/>
        </w:rPr>
        <w:t>&lt;ds:Reference&gt;</w:t>
      </w:r>
      <w:r w:rsidRPr="003A06D0">
        <w:t xml:space="preserve"> can only be set through the </w:t>
      </w:r>
      <w:r w:rsidRPr="003A06D0">
        <w:rPr>
          <w:rFonts w:ascii="Courier New" w:eastAsia="Courier New" w:hAnsi="Courier New" w:cs="Courier New"/>
          <w:lang w:val="en-GB"/>
        </w:rPr>
        <w:t>SignedReference</w:t>
      </w:r>
      <w:r w:rsidRPr="003A06D0">
        <w:t xml:space="preserve"> component; they cannot be set through the input documents, since they are aspects of the reference to the input document, not the input document itself.</w:t>
      </w:r>
    </w:p>
    <w:p w14:paraId="392DCD63" w14:textId="77777777" w:rsidR="00564C22" w:rsidRDefault="009B1AF1" w:rsidP="00564C22">
      <w:r>
        <w:t>Below follows a list of the sub-components that constitute this component:</w:t>
      </w:r>
    </w:p>
    <w:p w14:paraId="2D2D1387" w14:textId="77777777" w:rsidR="00564C22" w:rsidRDefault="009B1AF1" w:rsidP="00564C22">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The </w:t>
      </w:r>
      <w:r w:rsidRPr="003A06D0">
        <w:rPr>
          <w:rStyle w:val="Datatype"/>
          <w:lang w:val="en-GB"/>
        </w:rPr>
        <w:t>Transforms</w:t>
      </w:r>
      <w:r w:rsidRPr="003A06D0">
        <w:t xml:space="preserve"> element requests the server to perform additional transforms on this reference.</w:t>
      </w:r>
    </w:p>
    <w:p w14:paraId="3552DD3D" w14:textId="77777777" w:rsidR="00564C22" w:rsidRDefault="009B1AF1" w:rsidP="00564C22">
      <w:pPr>
        <w:pStyle w:val="Member"/>
      </w:pPr>
      <w:r>
        <w:t xml:space="preserve">The </w:t>
      </w:r>
      <w:r w:rsidRPr="35C1378D">
        <w:rPr>
          <w:rStyle w:val="Datatype"/>
        </w:rPr>
        <w:t>WhichDocument</w:t>
      </w:r>
      <w:r>
        <w:t xml:space="preserve"> element MUST contain one instance of a unique identifier reference. </w:t>
      </w:r>
      <w:r w:rsidRPr="003A06D0">
        <w:t xml:space="preserve">This defines which input </w:t>
      </w:r>
      <w:r w:rsidR="001579B5" w:rsidRPr="001579B5">
        <w:rPr>
          <w:rStyle w:val="Datatype"/>
        </w:rPr>
        <w:t>DocumentBase</w:t>
      </w:r>
      <w:r w:rsidR="001579B5">
        <w:t xml:space="preserve"> component</w:t>
      </w:r>
      <w:r w:rsidRPr="003A06D0">
        <w:t xml:space="preserve"> this reference refers to.</w:t>
      </w:r>
    </w:p>
    <w:p w14:paraId="46FE33AB" w14:textId="77777777" w:rsidR="00564C22" w:rsidRDefault="009B1AF1" w:rsidP="00564C22">
      <w:pPr>
        <w:pStyle w:val="Member"/>
      </w:pPr>
      <w:r>
        <w:t xml:space="preserve">The OPTIONAL </w:t>
      </w:r>
      <w:r w:rsidRPr="35C1378D">
        <w:rPr>
          <w:rStyle w:val="Datatype"/>
        </w:rPr>
        <w:t>RefURI</w:t>
      </w:r>
      <w:r>
        <w:t xml:space="preserve"> element, if present, MUST contain one instance of a URI. </w:t>
      </w:r>
      <w:r w:rsidRPr="003A06D0">
        <w:t xml:space="preserve">If this element is present, the corresponding </w:t>
      </w:r>
      <w:r w:rsidRPr="003A06D0">
        <w:rPr>
          <w:rStyle w:val="Datatype"/>
          <w:lang w:val="en-GB"/>
        </w:rPr>
        <w:t>&lt;ds:Reference&gt;</w:t>
      </w:r>
      <w:r w:rsidRPr="003A06D0">
        <w:t xml:space="preserve"> element’s </w:t>
      </w:r>
      <w:r w:rsidRPr="003A06D0">
        <w:rPr>
          <w:rStyle w:val="Datatype"/>
          <w:lang w:val="en-GB"/>
        </w:rPr>
        <w:t>URI</w:t>
      </w:r>
      <w:r w:rsidRPr="003A06D0">
        <w:t xml:space="preserve"> attribute is set to its value. If it is not present, the </w:t>
      </w:r>
      <w:r w:rsidRPr="003A06D0">
        <w:rPr>
          <w:rStyle w:val="Datatype"/>
          <w:lang w:val="en-GB"/>
        </w:rPr>
        <w:t>URI</w:t>
      </w:r>
      <w:r w:rsidRPr="003A06D0">
        <w:t xml:space="preserve"> attribute is omitted in the corresponding </w:t>
      </w:r>
      <w:r w:rsidRPr="003A06D0">
        <w:rPr>
          <w:rStyle w:val="Datatype"/>
          <w:lang w:val="en-GB"/>
        </w:rPr>
        <w:t>&lt;ds:Reference&gt;.</w:t>
      </w:r>
    </w:p>
    <w:p w14:paraId="2110FE0A" w14:textId="77777777" w:rsidR="00564C22" w:rsidRDefault="009B1AF1" w:rsidP="00564C22">
      <w:pPr>
        <w:pStyle w:val="Member"/>
      </w:pPr>
      <w:r>
        <w:t xml:space="preserve">The OPTIONAL </w:t>
      </w:r>
      <w:r w:rsidRPr="35C1378D">
        <w:rPr>
          <w:rStyle w:val="Datatype"/>
        </w:rPr>
        <w:t>RefId</w:t>
      </w:r>
      <w:r>
        <w:t xml:space="preserve"> element, if present, MUST contain one instance of a string. </w:t>
      </w:r>
      <w:r w:rsidRPr="003A06D0">
        <w:t xml:space="preserve">This element sets the </w:t>
      </w:r>
      <w:r w:rsidRPr="003A06D0">
        <w:rPr>
          <w:rStyle w:val="Datatype"/>
          <w:lang w:val="en-GB"/>
        </w:rPr>
        <w:t>Id</w:t>
      </w:r>
      <w:r w:rsidRPr="003A06D0">
        <w:t xml:space="preserve"> attribute of the corresponding </w:t>
      </w:r>
      <w:r w:rsidRPr="003A06D0">
        <w:rPr>
          <w:rStyle w:val="Datatype"/>
          <w:lang w:val="en-GB"/>
        </w:rPr>
        <w:t>&lt;ds:Reference&gt;.</w:t>
      </w:r>
    </w:p>
    <w:p w14:paraId="23EE9416" w14:textId="77777777" w:rsidR="00564C22" w:rsidRDefault="009B1AF1" w:rsidP="00564C22">
      <w:pPr>
        <w:pStyle w:val="berschrift4"/>
      </w:pPr>
      <w:bookmarkStart w:id="1900" w:name="_Toc8332027"/>
      <w:r>
        <w:t>SignedReference – JSON Syntax</w:t>
      </w:r>
      <w:bookmarkEnd w:id="1900"/>
    </w:p>
    <w:p w14:paraId="12B3CA4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14:paraId="1664388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EE8BA3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D84225" w14:textId="77777777" w:rsidR="00564C22" w:rsidRDefault="009B1AF1" w:rsidP="00564C22">
            <w:pPr>
              <w:pStyle w:val="Beschriftung"/>
            </w:pPr>
            <w:r>
              <w:t>Element</w:t>
            </w:r>
          </w:p>
        </w:tc>
        <w:tc>
          <w:tcPr>
            <w:tcW w:w="4675" w:type="dxa"/>
          </w:tcPr>
          <w:p w14:paraId="0C6E4F66"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E96961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3DD396"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7BEAED1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780DB9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20A0C62" w14:textId="77777777" w:rsidR="00564C22" w:rsidRPr="002062A5" w:rsidRDefault="009B1AF1" w:rsidP="00564C22">
            <w:pPr>
              <w:pStyle w:val="Beschriftung"/>
              <w:rPr>
                <w:rStyle w:val="Datatype"/>
                <w:b w:val="0"/>
                <w:bCs w:val="0"/>
              </w:rPr>
            </w:pPr>
            <w:r w:rsidRPr="002062A5">
              <w:rPr>
                <w:rStyle w:val="Datatype"/>
              </w:rPr>
              <w:t>WhichDocument</w:t>
            </w:r>
          </w:p>
        </w:tc>
        <w:tc>
          <w:tcPr>
            <w:tcW w:w="4675" w:type="dxa"/>
          </w:tcPr>
          <w:p w14:paraId="068A05D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564C22" w14:paraId="2396964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A2B03C"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194FC07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75581C5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10ED59" w14:textId="77777777" w:rsidR="00564C22" w:rsidRPr="002062A5" w:rsidRDefault="009B1AF1" w:rsidP="00564C22">
            <w:pPr>
              <w:pStyle w:val="Beschriftung"/>
              <w:rPr>
                <w:rStyle w:val="Datatype"/>
                <w:b w:val="0"/>
                <w:bCs w:val="0"/>
              </w:rPr>
            </w:pPr>
            <w:r w:rsidRPr="002062A5">
              <w:rPr>
                <w:rStyle w:val="Datatype"/>
              </w:rPr>
              <w:t>RefId</w:t>
            </w:r>
          </w:p>
        </w:tc>
        <w:tc>
          <w:tcPr>
            <w:tcW w:w="4675" w:type="dxa"/>
          </w:tcPr>
          <w:p w14:paraId="1B6E665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14:paraId="504463E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AB8E87C" w14:textId="77777777" w:rsidR="00564C22" w:rsidRDefault="009B1AF1" w:rsidP="00564C22">
      <w:pPr>
        <w:pStyle w:val="Code"/>
        <w:spacing w:line="259" w:lineRule="auto"/>
      </w:pPr>
      <w:r>
        <w:rPr>
          <w:color w:val="31849B" w:themeColor="accent5" w:themeShade="BF"/>
        </w:rPr>
        <w:t>"dss2-SignedReferenceType"</w:t>
      </w:r>
      <w:r>
        <w:t>: {</w:t>
      </w:r>
    </w:p>
    <w:p w14:paraId="52BBC1E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80A8121" w14:textId="77777777" w:rsidR="00564C22" w:rsidRDefault="009B1AF1" w:rsidP="00564C22">
      <w:pPr>
        <w:pStyle w:val="Code"/>
        <w:spacing w:line="259" w:lineRule="auto"/>
      </w:pPr>
      <w:r>
        <w:rPr>
          <w:color w:val="31849B" w:themeColor="accent5" w:themeShade="BF"/>
        </w:rPr>
        <w:t xml:space="preserve">  "properties"</w:t>
      </w:r>
      <w:r>
        <w:t>: {</w:t>
      </w:r>
    </w:p>
    <w:p w14:paraId="16088A09" w14:textId="77777777" w:rsidR="00564C22" w:rsidRDefault="009B1AF1" w:rsidP="00564C22">
      <w:pPr>
        <w:pStyle w:val="Code"/>
        <w:spacing w:line="259" w:lineRule="auto"/>
      </w:pPr>
      <w:r>
        <w:rPr>
          <w:color w:val="31849B" w:themeColor="accent5" w:themeShade="BF"/>
        </w:rPr>
        <w:t xml:space="preserve">    "transforms"</w:t>
      </w:r>
      <w:r>
        <w:t>: {</w:t>
      </w:r>
    </w:p>
    <w:p w14:paraId="60A433D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16659E44" w14:textId="77777777" w:rsidR="00564C22" w:rsidRDefault="009B1AF1" w:rsidP="00564C22">
      <w:pPr>
        <w:pStyle w:val="Code"/>
        <w:spacing w:line="259" w:lineRule="auto"/>
      </w:pPr>
      <w:r>
        <w:t xml:space="preserve">    },</w:t>
      </w:r>
    </w:p>
    <w:p w14:paraId="53756467" w14:textId="77777777" w:rsidR="00564C22" w:rsidRDefault="009B1AF1" w:rsidP="00564C22">
      <w:pPr>
        <w:pStyle w:val="Code"/>
        <w:spacing w:line="259" w:lineRule="auto"/>
      </w:pPr>
      <w:r>
        <w:rPr>
          <w:color w:val="31849B" w:themeColor="accent5" w:themeShade="BF"/>
        </w:rPr>
        <w:t xml:space="preserve">    "whichDoc"</w:t>
      </w:r>
      <w:r>
        <w:t>: {</w:t>
      </w:r>
    </w:p>
    <w:p w14:paraId="5999AB1E"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774686B8" w14:textId="77777777" w:rsidR="00564C22" w:rsidRDefault="009B1AF1" w:rsidP="00564C22">
      <w:pPr>
        <w:pStyle w:val="Code"/>
        <w:spacing w:line="259" w:lineRule="auto"/>
      </w:pPr>
      <w:r>
        <w:t xml:space="preserve">    },</w:t>
      </w:r>
    </w:p>
    <w:p w14:paraId="67AB4577" w14:textId="77777777" w:rsidR="00564C22" w:rsidRDefault="009B1AF1" w:rsidP="00564C22">
      <w:pPr>
        <w:pStyle w:val="Code"/>
        <w:spacing w:line="259" w:lineRule="auto"/>
      </w:pPr>
      <w:r>
        <w:rPr>
          <w:color w:val="31849B" w:themeColor="accent5" w:themeShade="BF"/>
        </w:rPr>
        <w:t xml:space="preserve">    "refURI"</w:t>
      </w:r>
      <w:r>
        <w:t>: {</w:t>
      </w:r>
    </w:p>
    <w:p w14:paraId="3094D38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884A296" w14:textId="77777777" w:rsidR="00564C22" w:rsidRDefault="009B1AF1" w:rsidP="00564C22">
      <w:pPr>
        <w:pStyle w:val="Code"/>
        <w:spacing w:line="259" w:lineRule="auto"/>
      </w:pPr>
      <w:r>
        <w:t xml:space="preserve">    },</w:t>
      </w:r>
    </w:p>
    <w:p w14:paraId="735E3094" w14:textId="77777777" w:rsidR="00564C22" w:rsidRDefault="009B1AF1" w:rsidP="00564C22">
      <w:pPr>
        <w:pStyle w:val="Code"/>
        <w:spacing w:line="259" w:lineRule="auto"/>
      </w:pPr>
      <w:r>
        <w:rPr>
          <w:color w:val="31849B" w:themeColor="accent5" w:themeShade="BF"/>
        </w:rPr>
        <w:t xml:space="preserve">    "refId"</w:t>
      </w:r>
      <w:r>
        <w:t>: {</w:t>
      </w:r>
    </w:p>
    <w:p w14:paraId="7F7A80A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9A71756" w14:textId="77777777" w:rsidR="00564C22" w:rsidRDefault="009B1AF1" w:rsidP="00564C22">
      <w:pPr>
        <w:pStyle w:val="Code"/>
        <w:spacing w:line="259" w:lineRule="auto"/>
      </w:pPr>
      <w:r>
        <w:t xml:space="preserve">    }</w:t>
      </w:r>
    </w:p>
    <w:p w14:paraId="3A36F16B" w14:textId="77777777" w:rsidR="00564C22" w:rsidRDefault="009B1AF1" w:rsidP="00564C22">
      <w:pPr>
        <w:pStyle w:val="Code"/>
        <w:spacing w:line="259" w:lineRule="auto"/>
      </w:pPr>
      <w:r>
        <w:t xml:space="preserve">  },</w:t>
      </w:r>
    </w:p>
    <w:p w14:paraId="68D87208"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"whichDoc"</w:t>
      </w:r>
      <w:r>
        <w:t>]</w:t>
      </w:r>
    </w:p>
    <w:p w14:paraId="529B86C7" w14:textId="77777777" w:rsidR="00564C22" w:rsidRDefault="009B1AF1" w:rsidP="00564C22">
      <w:pPr>
        <w:pStyle w:val="Code"/>
        <w:spacing w:line="259" w:lineRule="auto"/>
      </w:pPr>
      <w:r>
        <w:t>}</w:t>
      </w:r>
    </w:p>
    <w:p w14:paraId="338E7362" w14:textId="77777777" w:rsidR="00564C22" w:rsidRDefault="00564C22" w:rsidP="00564C22"/>
    <w:p w14:paraId="7AED5070" w14:textId="77777777" w:rsidR="00564C22" w:rsidRDefault="009B1AF1" w:rsidP="00564C22">
      <w:pPr>
        <w:pStyle w:val="berschrift4"/>
      </w:pPr>
      <w:bookmarkStart w:id="1901" w:name="_Toc8332028"/>
      <w:r>
        <w:t>SignedReference – XML Syntax</w:t>
      </w:r>
      <w:bookmarkEnd w:id="1901"/>
    </w:p>
    <w:p w14:paraId="7D33D0B8" w14:textId="77777777" w:rsidR="00564C22" w:rsidRPr="5404FA76" w:rsidRDefault="009B1AF1" w:rsidP="00564C22">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14:paraId="47DB22BF" w14:textId="77777777" w:rsidR="00564C22" w:rsidRDefault="009B1AF1" w:rsidP="00564C22">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CD0D5A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14:paraId="32A0259B" w14:textId="77777777" w:rsidR="00564C22" w:rsidRDefault="009B1AF1" w:rsidP="00564C22">
      <w:pPr>
        <w:pStyle w:val="Code"/>
      </w:pPr>
      <w:r>
        <w:rPr>
          <w:color w:val="31849B" w:themeColor="accent5" w:themeShade="BF"/>
        </w:rPr>
        <w:t xml:space="preserve">  &lt;xs:sequence&gt;</w:t>
      </w:r>
    </w:p>
    <w:p w14:paraId="44CF73E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9EB238" w14:textId="77777777" w:rsidR="00564C22" w:rsidRDefault="009B1AF1" w:rsidP="00564C22">
      <w:pPr>
        <w:pStyle w:val="Code"/>
      </w:pPr>
      <w:r>
        <w:rPr>
          <w:color w:val="31849B" w:themeColor="accent5" w:themeShade="BF"/>
        </w:rPr>
        <w:t xml:space="preserve">  &lt;/xs:sequence&gt;</w:t>
      </w:r>
    </w:p>
    <w:p w14:paraId="142802DC"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5E0276B4"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F90CDDB"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13604B5" w14:textId="77777777" w:rsidR="00564C22" w:rsidRDefault="009B1AF1" w:rsidP="00564C22">
      <w:pPr>
        <w:pStyle w:val="Code"/>
      </w:pPr>
      <w:r>
        <w:rPr>
          <w:color w:val="31849B" w:themeColor="accent5" w:themeShade="BF"/>
        </w:rPr>
        <w:t>&lt;/xs:complexType&gt;</w:t>
      </w:r>
    </w:p>
    <w:p w14:paraId="605F456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14:paraId="41F77736" w14:textId="77777777" w:rsidR="00564C22" w:rsidRDefault="009B1AF1" w:rsidP="00564C22">
      <w:pPr>
        <w:pStyle w:val="berschrift3"/>
      </w:pPr>
      <w:bookmarkStart w:id="1902" w:name="_RefCompE4381A2D"/>
      <w:bookmarkStart w:id="1903" w:name="_Toc8332029"/>
      <w:r>
        <w:t>Component VerifyManifestResults</w:t>
      </w:r>
      <w:bookmarkEnd w:id="1902"/>
      <w:bookmarkEnd w:id="1903"/>
    </w:p>
    <w:p w14:paraId="4DA51BD2" w14:textId="77777777" w:rsidR="00564C22" w:rsidRDefault="001725A5" w:rsidP="00564C22">
      <w:r w:rsidRPr="003A06D0">
        <w:t xml:space="preserve">The results of verifying individual </w:t>
      </w:r>
      <w:r w:rsidRPr="003A06D0">
        <w:rPr>
          <w:rStyle w:val="Datatype"/>
          <w:lang w:val="en-GB"/>
        </w:rPr>
        <w:t>&lt;ds:Reference&gt;</w:t>
      </w:r>
      <w:r w:rsidRPr="003A06D0">
        <w:t xml:space="preserve">'s within a </w:t>
      </w:r>
      <w:r w:rsidRPr="003A06D0">
        <w:rPr>
          <w:rStyle w:val="Datatype"/>
          <w:lang w:val="en-GB"/>
        </w:rPr>
        <w:t>&lt;ds:Manifest&gt;</w:t>
      </w:r>
      <w:r w:rsidRPr="003A06D0">
        <w:t xml:space="preserve"> are returned in the </w:t>
      </w:r>
      <w:r w:rsidRPr="003A06D0">
        <w:rPr>
          <w:rFonts w:ascii="Courier New" w:eastAsia="Courier New" w:hAnsi="Courier New" w:cs="Courier New"/>
          <w:lang w:val="en-GB"/>
        </w:rPr>
        <w:t>VerifyManifestResults</w:t>
      </w:r>
      <w:r w:rsidRPr="003A06D0">
        <w:t xml:space="preserve"> component.</w:t>
      </w:r>
    </w:p>
    <w:p w14:paraId="522932E3" w14:textId="77777777" w:rsidR="00564C22" w:rsidRDefault="009B1AF1" w:rsidP="00564C22">
      <w:r>
        <w:t>Below follows a list of the sub-components that constitute this component:</w:t>
      </w:r>
    </w:p>
    <w:p w14:paraId="11920203" w14:textId="77777777" w:rsidR="00564C22" w:rsidRDefault="009B1AF1" w:rsidP="00564C22">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p>
    <w:p w14:paraId="2963F4DF" w14:textId="77777777" w:rsidR="00564C22" w:rsidRDefault="009B1AF1" w:rsidP="00564C22">
      <w:pPr>
        <w:pStyle w:val="berschrift4"/>
      </w:pPr>
      <w:bookmarkStart w:id="1904" w:name="_Toc8332030"/>
      <w:r>
        <w:t>VerifyManifestResults – JSON Syntax</w:t>
      </w:r>
      <w:bookmarkEnd w:id="1904"/>
    </w:p>
    <w:p w14:paraId="7AB5E94C"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14:paraId="2FC4041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F8C2AE4"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DDCD63" w14:textId="77777777" w:rsidR="00564C22" w:rsidRDefault="009B1AF1" w:rsidP="00564C22">
            <w:pPr>
              <w:pStyle w:val="Beschriftung"/>
            </w:pPr>
            <w:r>
              <w:t>Element</w:t>
            </w:r>
          </w:p>
        </w:tc>
        <w:tc>
          <w:tcPr>
            <w:tcW w:w="4675" w:type="dxa"/>
          </w:tcPr>
          <w:p w14:paraId="111CF91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7159A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563043" w14:textId="77777777" w:rsidR="00564C22" w:rsidRPr="002062A5" w:rsidRDefault="009B1AF1" w:rsidP="00564C22">
            <w:pPr>
              <w:pStyle w:val="Beschriftung"/>
              <w:rPr>
                <w:rStyle w:val="Datatype"/>
                <w:b w:val="0"/>
                <w:bCs w:val="0"/>
              </w:rPr>
            </w:pPr>
            <w:r w:rsidRPr="002062A5">
              <w:rPr>
                <w:rStyle w:val="Datatype"/>
              </w:rPr>
              <w:t>ManifestResult</w:t>
            </w:r>
          </w:p>
        </w:tc>
        <w:tc>
          <w:tcPr>
            <w:tcW w:w="4675" w:type="dxa"/>
          </w:tcPr>
          <w:p w14:paraId="0886667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14:paraId="02E18851"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13741FA" w14:textId="77777777" w:rsidR="00564C22" w:rsidRDefault="009B1AF1" w:rsidP="00564C22">
      <w:pPr>
        <w:pStyle w:val="Code"/>
        <w:spacing w:line="259" w:lineRule="auto"/>
      </w:pPr>
      <w:r>
        <w:rPr>
          <w:color w:val="31849B" w:themeColor="accent5" w:themeShade="BF"/>
        </w:rPr>
        <w:t>"dss2-VerifyManifestResultsType"</w:t>
      </w:r>
      <w:r>
        <w:t>: {</w:t>
      </w:r>
    </w:p>
    <w:p w14:paraId="5FEAD04A"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4E4587C4" w14:textId="77777777" w:rsidR="00564C22" w:rsidRDefault="009B1AF1" w:rsidP="00564C22">
      <w:pPr>
        <w:pStyle w:val="Code"/>
        <w:spacing w:line="259" w:lineRule="auto"/>
      </w:pPr>
      <w:r>
        <w:rPr>
          <w:color w:val="31849B" w:themeColor="accent5" w:themeShade="BF"/>
        </w:rPr>
        <w:t xml:space="preserve">  "properties"</w:t>
      </w:r>
      <w:r>
        <w:t>: {</w:t>
      </w:r>
    </w:p>
    <w:p w14:paraId="5C763EB9" w14:textId="77777777" w:rsidR="00564C22" w:rsidRDefault="009B1AF1" w:rsidP="00564C22">
      <w:pPr>
        <w:pStyle w:val="Code"/>
        <w:spacing w:line="259" w:lineRule="auto"/>
      </w:pPr>
      <w:r>
        <w:rPr>
          <w:color w:val="31849B" w:themeColor="accent5" w:themeShade="BF"/>
        </w:rPr>
        <w:t xml:space="preserve">    "result"</w:t>
      </w:r>
      <w:r>
        <w:t>: {</w:t>
      </w:r>
    </w:p>
    <w:p w14:paraId="3F5114D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499BA47" w14:textId="77777777" w:rsidR="00564C22" w:rsidRDefault="009B1AF1" w:rsidP="00564C22">
      <w:pPr>
        <w:pStyle w:val="Code"/>
        <w:spacing w:line="259" w:lineRule="auto"/>
      </w:pPr>
      <w:r>
        <w:rPr>
          <w:color w:val="31849B" w:themeColor="accent5" w:themeShade="BF"/>
        </w:rPr>
        <w:t xml:space="preserve">      "items"</w:t>
      </w:r>
      <w:r>
        <w:t>: {</w:t>
      </w:r>
    </w:p>
    <w:p w14:paraId="388BE96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14:paraId="6A868D7A" w14:textId="77777777" w:rsidR="00564C22" w:rsidRDefault="009B1AF1" w:rsidP="00564C22">
      <w:pPr>
        <w:pStyle w:val="Code"/>
        <w:spacing w:line="259" w:lineRule="auto"/>
      </w:pPr>
      <w:r>
        <w:t xml:space="preserve">      }</w:t>
      </w:r>
    </w:p>
    <w:p w14:paraId="46EE78D5" w14:textId="77777777" w:rsidR="00564C22" w:rsidRDefault="009B1AF1" w:rsidP="00564C22">
      <w:pPr>
        <w:pStyle w:val="Code"/>
        <w:spacing w:line="259" w:lineRule="auto"/>
      </w:pPr>
      <w:r>
        <w:t xml:space="preserve">    }</w:t>
      </w:r>
    </w:p>
    <w:p w14:paraId="459E525A" w14:textId="77777777" w:rsidR="00564C22" w:rsidRDefault="009B1AF1" w:rsidP="00564C22">
      <w:pPr>
        <w:pStyle w:val="Code"/>
        <w:spacing w:line="259" w:lineRule="auto"/>
      </w:pPr>
      <w:r>
        <w:t xml:space="preserve">  },</w:t>
      </w:r>
    </w:p>
    <w:p w14:paraId="65CA31C4"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"result"</w:t>
      </w:r>
      <w:r>
        <w:t>]</w:t>
      </w:r>
    </w:p>
    <w:p w14:paraId="18E41BB3" w14:textId="77777777" w:rsidR="00564C22" w:rsidRDefault="009B1AF1" w:rsidP="00564C22">
      <w:pPr>
        <w:pStyle w:val="Code"/>
        <w:spacing w:line="259" w:lineRule="auto"/>
      </w:pPr>
      <w:r>
        <w:t>}</w:t>
      </w:r>
    </w:p>
    <w:p w14:paraId="0207604C" w14:textId="77777777" w:rsidR="00564C22" w:rsidRDefault="00564C22" w:rsidP="00564C22"/>
    <w:p w14:paraId="7005F4E9" w14:textId="77777777" w:rsidR="00564C22" w:rsidRDefault="009B1AF1" w:rsidP="00564C22">
      <w:pPr>
        <w:pStyle w:val="berschrift4"/>
      </w:pPr>
      <w:bookmarkStart w:id="1905" w:name="_Toc8332031"/>
      <w:r>
        <w:t>VerifyManifestResults – XML Syntax</w:t>
      </w:r>
      <w:bookmarkEnd w:id="1905"/>
    </w:p>
    <w:p w14:paraId="2F917C6B" w14:textId="77777777" w:rsidR="00564C22" w:rsidRPr="5404FA76" w:rsidRDefault="009B1AF1" w:rsidP="00564C22">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14:paraId="7B5EE351" w14:textId="77777777" w:rsidR="00564C22" w:rsidRDefault="009B1AF1" w:rsidP="00564C22">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243A173"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14:paraId="7795788A" w14:textId="77777777" w:rsidR="00564C22" w:rsidRDefault="009B1AF1" w:rsidP="00564C22">
      <w:pPr>
        <w:pStyle w:val="Code"/>
      </w:pPr>
      <w:r>
        <w:rPr>
          <w:color w:val="31849B" w:themeColor="accent5" w:themeShade="BF"/>
        </w:rPr>
        <w:t xml:space="preserve">  &lt;xs:sequence&gt;</w:t>
      </w:r>
    </w:p>
    <w:p w14:paraId="3C3E361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39AD760E" w14:textId="77777777" w:rsidR="00564C22" w:rsidRDefault="009B1AF1" w:rsidP="00564C22">
      <w:pPr>
        <w:pStyle w:val="Code"/>
      </w:pPr>
      <w:r>
        <w:rPr>
          <w:color w:val="31849B" w:themeColor="accent5" w:themeShade="BF"/>
        </w:rPr>
        <w:t xml:space="preserve">  &lt;/xs:sequence&gt;</w:t>
      </w:r>
    </w:p>
    <w:p w14:paraId="4E96DA4A" w14:textId="77777777" w:rsidR="00564C22" w:rsidRDefault="009B1AF1" w:rsidP="00564C22">
      <w:pPr>
        <w:pStyle w:val="Code"/>
      </w:pPr>
      <w:r>
        <w:rPr>
          <w:color w:val="31849B" w:themeColor="accent5" w:themeShade="BF"/>
        </w:rPr>
        <w:t>&lt;/xs:complexType&gt;</w:t>
      </w:r>
    </w:p>
    <w:p w14:paraId="0C41359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p>
    <w:p w14:paraId="3CB2444A" w14:textId="77777777" w:rsidR="00564C22" w:rsidRDefault="009B1AF1" w:rsidP="00564C22">
      <w:pPr>
        <w:pStyle w:val="berschrift3"/>
      </w:pPr>
      <w:bookmarkStart w:id="1906" w:name="_RefComp436DAB8C"/>
      <w:bookmarkStart w:id="1907" w:name="_Toc8332032"/>
      <w:r>
        <w:t>Component ManifestResult</w:t>
      </w:r>
      <w:bookmarkEnd w:id="1906"/>
      <w:bookmarkEnd w:id="1907"/>
    </w:p>
    <w:p w14:paraId="1DF2A194" w14:textId="77777777" w:rsidR="00564C22" w:rsidRDefault="001725A5" w:rsidP="00564C22">
      <w:r w:rsidRPr="003A06D0">
        <w:t xml:space="preserve">The </w:t>
      </w:r>
      <w:r w:rsidRPr="003A06D0">
        <w:rPr>
          <w:rFonts w:ascii="Courier New" w:eastAsia="Courier New" w:hAnsi="Courier New" w:cs="Courier New"/>
          <w:lang w:val="en-GB"/>
        </w:rPr>
        <w:t>VerifyManifestResults</w:t>
      </w:r>
      <w:r w:rsidRPr="003A06D0">
        <w:t xml:space="preserve"> component is comprised of one or more </w:t>
      </w:r>
      <w:r w:rsidRPr="003A06D0">
        <w:rPr>
          <w:rFonts w:ascii="Courier New" w:eastAsia="Courier New" w:hAnsi="Courier New" w:cs="Courier New"/>
          <w:lang w:val="en-GB"/>
        </w:rPr>
        <w:t>ManifestResult</w:t>
      </w:r>
    </w:p>
    <w:p w14:paraId="002D6451" w14:textId="77777777" w:rsidR="00564C22" w:rsidRDefault="009B1AF1" w:rsidP="00564C22">
      <w:r>
        <w:t>Below follows a list of the sub-components that constitute this component:</w:t>
      </w:r>
    </w:p>
    <w:p w14:paraId="686E17B8" w14:textId="77777777" w:rsidR="00564C22" w:rsidRDefault="009B1AF1" w:rsidP="00564C22">
      <w:pPr>
        <w:pStyle w:val="Member"/>
      </w:pPr>
      <w:r>
        <w:t xml:space="preserve">The </w:t>
      </w:r>
      <w:r w:rsidRPr="35C1378D">
        <w:rPr>
          <w:rStyle w:val="Datatype"/>
        </w:rPr>
        <w:t>ReferenceXpath</w:t>
      </w:r>
      <w:r>
        <w:t xml:space="preserve"> element MUST contain one instance of a string. </w:t>
      </w:r>
      <w:r w:rsidRPr="003A06D0">
        <w:t>This element identifies the manifest reference, in the XML signature, to which this result pertains.</w:t>
      </w:r>
    </w:p>
    <w:p w14:paraId="6290D2B2" w14:textId="77777777" w:rsidR="00564C22" w:rsidRDefault="009B1AF1" w:rsidP="00564C22">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r w:rsidRPr="003A06D0">
        <w:t xml:space="preserve">This element indicates the manifest validation outcome. </w:t>
      </w:r>
    </w:p>
    <w:p w14:paraId="68EFF19F" w14:textId="77777777" w:rsidR="00564C22" w:rsidRDefault="009B1AF1" w:rsidP="00564C22">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14:paraId="58153D5F" w14:textId="77777777" w:rsidR="00564C22" w:rsidRDefault="009B1AF1" w:rsidP="00564C22">
      <w:pPr>
        <w:pStyle w:val="berschrift4"/>
      </w:pPr>
      <w:bookmarkStart w:id="1908" w:name="_Toc8332033"/>
      <w:r>
        <w:t>ManifestResult – JSON Syntax</w:t>
      </w:r>
      <w:bookmarkEnd w:id="1908"/>
    </w:p>
    <w:p w14:paraId="41E052D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14:paraId="55D68FB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57FF91C"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55481D" w14:textId="77777777" w:rsidR="00564C22" w:rsidRDefault="009B1AF1" w:rsidP="00564C22">
            <w:pPr>
              <w:pStyle w:val="Beschriftung"/>
            </w:pPr>
            <w:r>
              <w:t>Element</w:t>
            </w:r>
          </w:p>
        </w:tc>
        <w:tc>
          <w:tcPr>
            <w:tcW w:w="4675" w:type="dxa"/>
          </w:tcPr>
          <w:p w14:paraId="19BC3D1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7CDC5D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84A6FF" w14:textId="77777777" w:rsidR="00564C22" w:rsidRPr="002062A5" w:rsidRDefault="009B1AF1" w:rsidP="00564C22">
            <w:pPr>
              <w:pStyle w:val="Beschriftung"/>
              <w:rPr>
                <w:rStyle w:val="Datatype"/>
                <w:b w:val="0"/>
                <w:bCs w:val="0"/>
              </w:rPr>
            </w:pPr>
            <w:r w:rsidRPr="002062A5">
              <w:rPr>
                <w:rStyle w:val="Datatype"/>
              </w:rPr>
              <w:lastRenderedPageBreak/>
              <w:t>ReferenceXpath</w:t>
            </w:r>
          </w:p>
        </w:tc>
        <w:tc>
          <w:tcPr>
            <w:tcW w:w="4675" w:type="dxa"/>
          </w:tcPr>
          <w:p w14:paraId="7107803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72E8D47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C2CCF68" w14:textId="77777777" w:rsidR="00564C22" w:rsidRPr="002062A5" w:rsidRDefault="009B1AF1" w:rsidP="00564C22">
            <w:pPr>
              <w:pStyle w:val="Beschriftung"/>
              <w:rPr>
                <w:rStyle w:val="Datatype"/>
                <w:b w:val="0"/>
                <w:bCs w:val="0"/>
              </w:rPr>
            </w:pPr>
            <w:r w:rsidRPr="002062A5">
              <w:rPr>
                <w:rStyle w:val="Datatype"/>
              </w:rPr>
              <w:t>Status</w:t>
            </w:r>
          </w:p>
        </w:tc>
        <w:tc>
          <w:tcPr>
            <w:tcW w:w="4675" w:type="dxa"/>
          </w:tcPr>
          <w:p w14:paraId="1E1DA8F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564C22" w14:paraId="61C14D9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92AC76B"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2931421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14:paraId="4FCB510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5F0874F" w14:textId="77777777" w:rsidR="00564C22" w:rsidRDefault="009B1AF1" w:rsidP="00564C22">
      <w:pPr>
        <w:pStyle w:val="Code"/>
        <w:spacing w:line="259" w:lineRule="auto"/>
      </w:pPr>
      <w:r>
        <w:rPr>
          <w:color w:val="31849B" w:themeColor="accent5" w:themeShade="BF"/>
        </w:rPr>
        <w:t>"dss2-ManifestResultType"</w:t>
      </w:r>
      <w:r>
        <w:t>: {</w:t>
      </w:r>
    </w:p>
    <w:p w14:paraId="3783AEA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51D0050C" w14:textId="77777777" w:rsidR="00564C22" w:rsidRDefault="009B1AF1" w:rsidP="00564C22">
      <w:pPr>
        <w:pStyle w:val="Code"/>
        <w:spacing w:line="259" w:lineRule="auto"/>
      </w:pPr>
      <w:r>
        <w:rPr>
          <w:color w:val="31849B" w:themeColor="accent5" w:themeShade="BF"/>
        </w:rPr>
        <w:t xml:space="preserve">  "properties"</w:t>
      </w:r>
      <w:r>
        <w:t>: {</w:t>
      </w:r>
    </w:p>
    <w:p w14:paraId="345E8908" w14:textId="77777777" w:rsidR="00564C22" w:rsidRDefault="009B1AF1" w:rsidP="00564C22">
      <w:pPr>
        <w:pStyle w:val="Code"/>
        <w:spacing w:line="259" w:lineRule="auto"/>
      </w:pPr>
      <w:r>
        <w:rPr>
          <w:color w:val="31849B" w:themeColor="accent5" w:themeShade="BF"/>
        </w:rPr>
        <w:t xml:space="preserve">    "xPath"</w:t>
      </w:r>
      <w:r>
        <w:t>: {</w:t>
      </w:r>
    </w:p>
    <w:p w14:paraId="29BBD26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5843CE6" w14:textId="77777777" w:rsidR="00564C22" w:rsidRDefault="009B1AF1" w:rsidP="00564C22">
      <w:pPr>
        <w:pStyle w:val="Code"/>
        <w:spacing w:line="259" w:lineRule="auto"/>
      </w:pPr>
      <w:r>
        <w:t xml:space="preserve">    },</w:t>
      </w:r>
    </w:p>
    <w:p w14:paraId="5D20F7DA" w14:textId="77777777" w:rsidR="00564C22" w:rsidRDefault="009B1AF1" w:rsidP="00564C22">
      <w:pPr>
        <w:pStyle w:val="Code"/>
        <w:spacing w:line="259" w:lineRule="auto"/>
      </w:pPr>
      <w:r>
        <w:rPr>
          <w:color w:val="31849B" w:themeColor="accent5" w:themeShade="BF"/>
        </w:rPr>
        <w:t xml:space="preserve">    "status"</w:t>
      </w:r>
      <w:r>
        <w:t>: {</w:t>
      </w:r>
    </w:p>
    <w:p w14:paraId="54D15E2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F15F6F3" w14:textId="77777777" w:rsidR="00564C22" w:rsidRDefault="009B1AF1" w:rsidP="00564C22">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14:paraId="08AFC0FE" w14:textId="77777777" w:rsidR="00564C22" w:rsidRDefault="009B1AF1" w:rsidP="00564C22">
      <w:pPr>
        <w:pStyle w:val="Code"/>
        <w:spacing w:line="259" w:lineRule="auto"/>
      </w:pPr>
      <w:r>
        <w:t xml:space="preserve">    },</w:t>
      </w:r>
    </w:p>
    <w:p w14:paraId="598B755D" w14:textId="77777777" w:rsidR="00564C22" w:rsidRDefault="009B1AF1" w:rsidP="00564C22">
      <w:pPr>
        <w:pStyle w:val="Code"/>
        <w:spacing w:line="259" w:lineRule="auto"/>
      </w:pPr>
      <w:r>
        <w:rPr>
          <w:color w:val="31849B" w:themeColor="accent5" w:themeShade="BF"/>
        </w:rPr>
        <w:t xml:space="preserve">    "nsDecl"</w:t>
      </w:r>
      <w:r>
        <w:t>: {</w:t>
      </w:r>
    </w:p>
    <w:p w14:paraId="5622474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C14539D" w14:textId="77777777" w:rsidR="00564C22" w:rsidRDefault="009B1AF1" w:rsidP="00564C22">
      <w:pPr>
        <w:pStyle w:val="Code"/>
        <w:spacing w:line="259" w:lineRule="auto"/>
      </w:pPr>
      <w:r>
        <w:rPr>
          <w:color w:val="31849B" w:themeColor="accent5" w:themeShade="BF"/>
        </w:rPr>
        <w:t xml:space="preserve">      "items"</w:t>
      </w:r>
      <w:r>
        <w:t>: {</w:t>
      </w:r>
    </w:p>
    <w:p w14:paraId="32D8A76C"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3C9B979A" w14:textId="77777777" w:rsidR="00564C22" w:rsidRDefault="009B1AF1" w:rsidP="00564C22">
      <w:pPr>
        <w:pStyle w:val="Code"/>
        <w:spacing w:line="259" w:lineRule="auto"/>
      </w:pPr>
      <w:r>
        <w:t xml:space="preserve">      }</w:t>
      </w:r>
    </w:p>
    <w:p w14:paraId="3813BFB8" w14:textId="77777777" w:rsidR="00564C22" w:rsidRDefault="009B1AF1" w:rsidP="00564C22">
      <w:pPr>
        <w:pStyle w:val="Code"/>
        <w:spacing w:line="259" w:lineRule="auto"/>
      </w:pPr>
      <w:r>
        <w:t xml:space="preserve">    }</w:t>
      </w:r>
    </w:p>
    <w:p w14:paraId="68AEC856" w14:textId="77777777" w:rsidR="00564C22" w:rsidRDefault="009B1AF1" w:rsidP="00564C22">
      <w:pPr>
        <w:pStyle w:val="Code"/>
        <w:spacing w:line="259" w:lineRule="auto"/>
      </w:pPr>
      <w:r>
        <w:t xml:space="preserve">  },</w:t>
      </w:r>
    </w:p>
    <w:p w14:paraId="14488AE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"xPath", "status"</w:t>
      </w:r>
      <w:r>
        <w:t>]</w:t>
      </w:r>
    </w:p>
    <w:p w14:paraId="3E0646FE" w14:textId="77777777" w:rsidR="00564C22" w:rsidRDefault="009B1AF1" w:rsidP="00564C22">
      <w:pPr>
        <w:pStyle w:val="Code"/>
        <w:spacing w:line="259" w:lineRule="auto"/>
      </w:pPr>
      <w:r>
        <w:t>}</w:t>
      </w:r>
    </w:p>
    <w:p w14:paraId="11DE4E26" w14:textId="77777777" w:rsidR="00564C22" w:rsidRDefault="00564C22" w:rsidP="00564C22"/>
    <w:p w14:paraId="1868D369" w14:textId="77777777" w:rsidR="00564C22" w:rsidRDefault="009B1AF1" w:rsidP="00564C22">
      <w:pPr>
        <w:pStyle w:val="berschrift4"/>
      </w:pPr>
      <w:bookmarkStart w:id="1909" w:name="_Toc8332034"/>
      <w:r>
        <w:t>ManifestResult – XML Syntax</w:t>
      </w:r>
      <w:bookmarkEnd w:id="1909"/>
    </w:p>
    <w:p w14:paraId="08832130" w14:textId="77777777" w:rsidR="00564C22" w:rsidRPr="5404FA76" w:rsidRDefault="009B1AF1" w:rsidP="00564C22">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14:paraId="299CF133" w14:textId="77777777" w:rsidR="00564C22" w:rsidRDefault="009B1AF1" w:rsidP="00564C22">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DE054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14:paraId="547E114B" w14:textId="77777777" w:rsidR="00564C22" w:rsidRDefault="009B1AF1" w:rsidP="00564C22">
      <w:pPr>
        <w:pStyle w:val="Code"/>
      </w:pPr>
      <w:r>
        <w:rPr>
          <w:color w:val="31849B" w:themeColor="accent5" w:themeShade="BF"/>
        </w:rPr>
        <w:t xml:space="preserve">  &lt;xs:sequence&gt;</w:t>
      </w:r>
    </w:p>
    <w:p w14:paraId="036A5E8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2B9840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14:paraId="420A438D" w14:textId="77777777" w:rsidR="00564C22" w:rsidRDefault="009B1AF1" w:rsidP="00564C22">
      <w:pPr>
        <w:pStyle w:val="Code"/>
      </w:pPr>
      <w:r>
        <w:rPr>
          <w:color w:val="31849B" w:themeColor="accent5" w:themeShade="BF"/>
        </w:rPr>
        <w:t xml:space="preserve">      &lt;xs:simpleType&gt;</w:t>
      </w:r>
    </w:p>
    <w:p w14:paraId="1ECE579C"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6D03B7E9"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14:paraId="42B36758"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14:paraId="779084FD" w14:textId="77777777" w:rsidR="00564C22" w:rsidRDefault="009B1AF1" w:rsidP="00564C22">
      <w:pPr>
        <w:pStyle w:val="Code"/>
      </w:pPr>
      <w:r>
        <w:rPr>
          <w:color w:val="31849B" w:themeColor="accent5" w:themeShade="BF"/>
        </w:rPr>
        <w:t xml:space="preserve">        &lt;/xs:restriction&gt;</w:t>
      </w:r>
    </w:p>
    <w:p w14:paraId="7E4ADEEF" w14:textId="77777777" w:rsidR="00564C22" w:rsidRDefault="009B1AF1" w:rsidP="00564C22">
      <w:pPr>
        <w:pStyle w:val="Code"/>
      </w:pPr>
      <w:r>
        <w:rPr>
          <w:color w:val="31849B" w:themeColor="accent5" w:themeShade="BF"/>
        </w:rPr>
        <w:t xml:space="preserve">      &lt;/xs:simpleType&gt;</w:t>
      </w:r>
    </w:p>
    <w:p w14:paraId="19576EF0" w14:textId="77777777" w:rsidR="00564C22" w:rsidRDefault="009B1AF1" w:rsidP="00564C22">
      <w:pPr>
        <w:pStyle w:val="Code"/>
      </w:pPr>
      <w:r>
        <w:rPr>
          <w:color w:val="31849B" w:themeColor="accent5" w:themeShade="BF"/>
        </w:rPr>
        <w:t xml:space="preserve">    &lt;/xs:element&gt;</w:t>
      </w:r>
    </w:p>
    <w:p w14:paraId="4A47A74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E8600D" w14:textId="77777777" w:rsidR="00564C22" w:rsidRDefault="009B1AF1" w:rsidP="00564C22">
      <w:pPr>
        <w:pStyle w:val="Code"/>
      </w:pPr>
      <w:r>
        <w:rPr>
          <w:color w:val="31849B" w:themeColor="accent5" w:themeShade="BF"/>
        </w:rPr>
        <w:t xml:space="preserve">  &lt;/xs:sequence&gt;</w:t>
      </w:r>
    </w:p>
    <w:p w14:paraId="22B99ABB" w14:textId="77777777" w:rsidR="00564C22" w:rsidRDefault="009B1AF1" w:rsidP="00564C22">
      <w:pPr>
        <w:pStyle w:val="Code"/>
      </w:pPr>
      <w:r>
        <w:rPr>
          <w:color w:val="31849B" w:themeColor="accent5" w:themeShade="BF"/>
        </w:rPr>
        <w:t>&lt;/xs:complexType&gt;</w:t>
      </w:r>
    </w:p>
    <w:p w14:paraId="4571C0C4"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p>
    <w:p w14:paraId="37FCE7F6" w14:textId="77777777" w:rsidR="00564C22" w:rsidRDefault="009B1AF1" w:rsidP="00564C22">
      <w:pPr>
        <w:pStyle w:val="berschrift3"/>
      </w:pPr>
      <w:bookmarkStart w:id="1910" w:name="_RefComp6E7DE514"/>
      <w:bookmarkStart w:id="1911" w:name="_Toc8332035"/>
      <w:r>
        <w:lastRenderedPageBreak/>
        <w:t>Component UseVerificationTime</w:t>
      </w:r>
      <w:bookmarkEnd w:id="1910"/>
      <w:bookmarkEnd w:id="1911"/>
    </w:p>
    <w:p w14:paraId="7C5B8A27" w14:textId="77777777" w:rsidR="00564C22" w:rsidRDefault="001725A5" w:rsidP="00564C22">
      <w:r w:rsidRPr="003A06D0">
        <w:t xml:space="preserve">This </w:t>
      </w:r>
      <w:r w:rsidRPr="003A06D0">
        <w:rPr>
          <w:rFonts w:ascii="Courier New" w:eastAsia="Courier New" w:hAnsi="Courier New" w:cs="Courier New"/>
          <w:lang w:val="en-GB"/>
        </w:rPr>
        <w:t>UseVerificationTime</w:t>
      </w:r>
      <w:r w:rsidRPr="003A06D0">
        <w:t xml:space="preserve"> component instructs the server to attempt to determine the signature’s validity at the specified time, instead of a time determined by the server policy.</w:t>
      </w:r>
    </w:p>
    <w:p w14:paraId="5ECFE670" w14:textId="77777777" w:rsidR="00564C22" w:rsidRDefault="009B1AF1" w:rsidP="00564C22">
      <w:r>
        <w:t>Below follows a list of the sub-components that constitute this component:</w:t>
      </w:r>
    </w:p>
    <w:p w14:paraId="68C842A8" w14:textId="77777777" w:rsidR="00564C22" w:rsidRDefault="009B1AF1" w:rsidP="00564C22">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r w:rsidRPr="003A06D0">
        <w:t>This element instructs the server to use its current time (normally the time associated with the server-side request processing).</w:t>
      </w:r>
    </w:p>
    <w:p w14:paraId="65B21D6A" w14:textId="77777777" w:rsidR="00564C22" w:rsidRDefault="009B1AF1" w:rsidP="00564C22">
      <w:pPr>
        <w:pStyle w:val="Member"/>
      </w:pPr>
      <w:r>
        <w:t xml:space="preserve">The OPTIONAL </w:t>
      </w:r>
      <w:r w:rsidRPr="35C1378D">
        <w:rPr>
          <w:rStyle w:val="Datatype"/>
        </w:rPr>
        <w:t>SpecificTime</w:t>
      </w:r>
      <w:r>
        <w:t xml:space="preserve"> element, if present, MUST contain one instance of a date/time value. </w:t>
      </w:r>
      <w:r w:rsidRPr="003A06D0">
        <w:t xml:space="preserve">The </w:t>
      </w:r>
      <w:r w:rsidRPr="003A06D0">
        <w:rPr>
          <w:rStyle w:val="Datatype"/>
          <w:lang w:val="en-GB"/>
        </w:rPr>
        <w:t>SpecificTime</w:t>
      </w:r>
      <w:r w:rsidRPr="003A06D0">
        <w:t xml:space="preserve"> element allows the client to manage manually the time instant used in the verification process. It SHOULD be expressed as UTC time (Coordinated Universal Time) to reduce confusion with the local time zone use.</w:t>
      </w:r>
    </w:p>
    <w:p w14:paraId="7D1F6B68" w14:textId="77777777" w:rsidR="00564C22" w:rsidRDefault="009B1AF1" w:rsidP="00564C22">
      <w:pPr>
        <w:pStyle w:val="Member"/>
      </w:pPr>
      <w:r>
        <w:t xml:space="preserve">The OPTIONAL </w:t>
      </w:r>
      <w:r w:rsidRPr="35C1378D">
        <w:rPr>
          <w:rStyle w:val="Datatype"/>
        </w:rPr>
        <w:t>Base64Content</w:t>
      </w:r>
      <w:r>
        <w:t xml:space="preserve"> element, if present, MUST contain base64 encoded binary data. </w:t>
      </w:r>
      <w:r w:rsidRPr="003A06D0">
        <w:t xml:space="preserve">The </w:t>
      </w:r>
      <w:r w:rsidRPr="003A06D0">
        <w:rPr>
          <w:rStyle w:val="Datatype"/>
          <w:lang w:val="en-GB"/>
        </w:rPr>
        <w:t>Base64Content</w:t>
      </w:r>
      <w:r w:rsidRPr="003A06D0">
        <w:t xml:space="preserve"> element allows the provision of additional date/time data.</w:t>
      </w:r>
    </w:p>
    <w:p w14:paraId="3968774F" w14:textId="77777777" w:rsidR="00564C22" w:rsidRDefault="009B1AF1" w:rsidP="00564C22">
      <w:pPr>
        <w:pStyle w:val="berschrift4"/>
      </w:pPr>
      <w:bookmarkStart w:id="1912" w:name="_Toc8332036"/>
      <w:r>
        <w:t>UseVerificationTime – JSON Syntax</w:t>
      </w:r>
      <w:bookmarkEnd w:id="1912"/>
    </w:p>
    <w:p w14:paraId="77B5D55B"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14:paraId="15C7051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671EEE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1AEEBE" w14:textId="77777777" w:rsidR="00564C22" w:rsidRDefault="009B1AF1" w:rsidP="00564C22">
            <w:pPr>
              <w:pStyle w:val="Beschriftung"/>
            </w:pPr>
            <w:r>
              <w:t>Element</w:t>
            </w:r>
          </w:p>
        </w:tc>
        <w:tc>
          <w:tcPr>
            <w:tcW w:w="4675" w:type="dxa"/>
          </w:tcPr>
          <w:p w14:paraId="1745A90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538AA4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BE79FDD" w14:textId="77777777" w:rsidR="00564C22" w:rsidRPr="002062A5" w:rsidRDefault="009B1AF1" w:rsidP="00564C22">
            <w:pPr>
              <w:pStyle w:val="Beschriftung"/>
              <w:rPr>
                <w:rStyle w:val="Datatype"/>
                <w:b w:val="0"/>
                <w:bCs w:val="0"/>
              </w:rPr>
            </w:pPr>
            <w:r w:rsidRPr="002062A5">
              <w:rPr>
                <w:rStyle w:val="Datatype"/>
              </w:rPr>
              <w:t>CurrentTime</w:t>
            </w:r>
          </w:p>
        </w:tc>
        <w:tc>
          <w:tcPr>
            <w:tcW w:w="4675" w:type="dxa"/>
          </w:tcPr>
          <w:p w14:paraId="3FECA9B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564C22" w14:paraId="0222A61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EA225E" w14:textId="77777777" w:rsidR="00564C22" w:rsidRPr="002062A5" w:rsidRDefault="009B1AF1" w:rsidP="00564C22">
            <w:pPr>
              <w:pStyle w:val="Beschriftung"/>
              <w:rPr>
                <w:rStyle w:val="Datatype"/>
                <w:b w:val="0"/>
                <w:bCs w:val="0"/>
              </w:rPr>
            </w:pPr>
            <w:r w:rsidRPr="002062A5">
              <w:rPr>
                <w:rStyle w:val="Datatype"/>
              </w:rPr>
              <w:t>SpecificTime</w:t>
            </w:r>
          </w:p>
        </w:tc>
        <w:tc>
          <w:tcPr>
            <w:tcW w:w="4675" w:type="dxa"/>
          </w:tcPr>
          <w:p w14:paraId="4635344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564C22" w14:paraId="56869F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64A793B"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72197A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14:paraId="059791CC"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2C10026" w14:textId="77777777" w:rsidR="00564C22" w:rsidRDefault="009B1AF1" w:rsidP="00564C22">
      <w:pPr>
        <w:pStyle w:val="Code"/>
        <w:spacing w:line="259" w:lineRule="auto"/>
      </w:pPr>
      <w:r>
        <w:rPr>
          <w:color w:val="31849B" w:themeColor="accent5" w:themeShade="BF"/>
        </w:rPr>
        <w:t>"dss2-UseVerificationTimeType"</w:t>
      </w:r>
      <w:r>
        <w:t>: {</w:t>
      </w:r>
    </w:p>
    <w:p w14:paraId="612F7E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61EA0DB" w14:textId="77777777" w:rsidR="00564C22" w:rsidRDefault="009B1AF1" w:rsidP="00564C22">
      <w:pPr>
        <w:pStyle w:val="Code"/>
        <w:spacing w:line="259" w:lineRule="auto"/>
      </w:pPr>
      <w:r>
        <w:rPr>
          <w:color w:val="31849B" w:themeColor="accent5" w:themeShade="BF"/>
        </w:rPr>
        <w:t xml:space="preserve">  "properties"</w:t>
      </w:r>
      <w:r>
        <w:t>: {</w:t>
      </w:r>
    </w:p>
    <w:p w14:paraId="100DDD3C" w14:textId="77777777" w:rsidR="00564C22" w:rsidRDefault="009B1AF1" w:rsidP="00564C22">
      <w:pPr>
        <w:pStyle w:val="Code"/>
        <w:spacing w:line="259" w:lineRule="auto"/>
      </w:pPr>
      <w:r>
        <w:rPr>
          <w:color w:val="31849B" w:themeColor="accent5" w:themeShade="BF"/>
        </w:rPr>
        <w:t xml:space="preserve">    "currTime"</w:t>
      </w:r>
      <w:r>
        <w:t>: {</w:t>
      </w:r>
    </w:p>
    <w:p w14:paraId="7EECFB0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6466DFCE"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59A4DEBD" w14:textId="77777777" w:rsidR="00564C22" w:rsidRDefault="009B1AF1" w:rsidP="00564C22">
      <w:pPr>
        <w:pStyle w:val="Code"/>
        <w:spacing w:line="259" w:lineRule="auto"/>
      </w:pPr>
      <w:r>
        <w:t xml:space="preserve">    },</w:t>
      </w:r>
    </w:p>
    <w:p w14:paraId="2501F0FF" w14:textId="77777777" w:rsidR="00564C22" w:rsidRDefault="009B1AF1" w:rsidP="00564C22">
      <w:pPr>
        <w:pStyle w:val="Code"/>
        <w:spacing w:line="259" w:lineRule="auto"/>
      </w:pPr>
      <w:r>
        <w:rPr>
          <w:color w:val="31849B" w:themeColor="accent5" w:themeShade="BF"/>
        </w:rPr>
        <w:t xml:space="preserve">    "specTime"</w:t>
      </w:r>
      <w:r>
        <w:t>: {</w:t>
      </w:r>
    </w:p>
    <w:p w14:paraId="5687358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1C1DACE0"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97DDAA0" w14:textId="77777777" w:rsidR="00564C22" w:rsidRDefault="009B1AF1" w:rsidP="00564C22">
      <w:pPr>
        <w:pStyle w:val="Code"/>
        <w:spacing w:line="259" w:lineRule="auto"/>
      </w:pPr>
      <w:r>
        <w:t xml:space="preserve">    },</w:t>
      </w:r>
    </w:p>
    <w:p w14:paraId="2C391061" w14:textId="77777777" w:rsidR="00564C22" w:rsidRDefault="009B1AF1" w:rsidP="00564C22">
      <w:pPr>
        <w:pStyle w:val="Code"/>
        <w:spacing w:line="259" w:lineRule="auto"/>
      </w:pPr>
      <w:r>
        <w:rPr>
          <w:color w:val="31849B" w:themeColor="accent5" w:themeShade="BF"/>
        </w:rPr>
        <w:t xml:space="preserve">    "b64Content"</w:t>
      </w:r>
      <w:r>
        <w:t>: {</w:t>
      </w:r>
    </w:p>
    <w:p w14:paraId="2436346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E86159C" w14:textId="77777777" w:rsidR="00564C22" w:rsidRDefault="009B1AF1" w:rsidP="00564C22">
      <w:pPr>
        <w:pStyle w:val="Code"/>
        <w:spacing w:line="259" w:lineRule="auto"/>
      </w:pPr>
      <w:r>
        <w:t xml:space="preserve">    }</w:t>
      </w:r>
    </w:p>
    <w:p w14:paraId="08F7DD9D" w14:textId="77777777" w:rsidR="00564C22" w:rsidRDefault="009B1AF1" w:rsidP="00564C22">
      <w:pPr>
        <w:pStyle w:val="Code"/>
        <w:spacing w:line="259" w:lineRule="auto"/>
      </w:pPr>
      <w:r>
        <w:t xml:space="preserve">  },</w:t>
      </w:r>
    </w:p>
    <w:p w14:paraId="27FD7EA4"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42F032AB" w14:textId="77777777" w:rsidR="00564C22" w:rsidRDefault="009B1AF1" w:rsidP="00564C22">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13D4A2D7" w14:textId="77777777" w:rsidR="00564C22" w:rsidRDefault="009B1AF1" w:rsidP="00564C22">
      <w:pPr>
        <w:pStyle w:val="Code"/>
        <w:spacing w:line="259" w:lineRule="auto"/>
      </w:pPr>
      <w:r>
        <w:t>}</w:t>
      </w:r>
    </w:p>
    <w:p w14:paraId="5F77C7FA" w14:textId="77777777" w:rsidR="00564C22" w:rsidRDefault="00564C22" w:rsidP="00564C22"/>
    <w:p w14:paraId="113FB2AA" w14:textId="77777777" w:rsidR="00564C22" w:rsidRDefault="009B1AF1" w:rsidP="00564C22">
      <w:pPr>
        <w:pStyle w:val="berschrift4"/>
      </w:pPr>
      <w:bookmarkStart w:id="1913" w:name="_Toc8332037"/>
      <w:r>
        <w:lastRenderedPageBreak/>
        <w:t>UseVerificationTime – XML Syntax</w:t>
      </w:r>
      <w:bookmarkEnd w:id="1913"/>
    </w:p>
    <w:p w14:paraId="53B5EC5D" w14:textId="77777777" w:rsidR="00564C22" w:rsidRPr="5404FA76" w:rsidRDefault="009B1AF1" w:rsidP="00564C22">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14:paraId="05398601" w14:textId="77777777" w:rsidR="00564C22" w:rsidRDefault="009B1AF1" w:rsidP="00564C22">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AD67C27"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14:paraId="6165A8F3" w14:textId="77777777" w:rsidR="00564C22" w:rsidRDefault="009B1AF1" w:rsidP="00564C22">
      <w:pPr>
        <w:pStyle w:val="Code"/>
      </w:pPr>
      <w:r>
        <w:rPr>
          <w:color w:val="31849B" w:themeColor="accent5" w:themeShade="BF"/>
        </w:rPr>
        <w:t xml:space="preserve">  &lt;xs:choice&gt;</w:t>
      </w:r>
    </w:p>
    <w:p w14:paraId="140F68B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2E31FB2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4E7D78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E8AD5A5" w14:textId="77777777" w:rsidR="00564C22" w:rsidRDefault="009B1AF1" w:rsidP="00564C22">
      <w:pPr>
        <w:pStyle w:val="Code"/>
      </w:pPr>
      <w:r>
        <w:rPr>
          <w:color w:val="31849B" w:themeColor="accent5" w:themeShade="BF"/>
        </w:rPr>
        <w:t xml:space="preserve">  &lt;/xs:choice&gt;</w:t>
      </w:r>
    </w:p>
    <w:p w14:paraId="6F32E425" w14:textId="77777777" w:rsidR="00564C22" w:rsidRDefault="009B1AF1" w:rsidP="00564C22">
      <w:pPr>
        <w:pStyle w:val="Code"/>
      </w:pPr>
      <w:r>
        <w:rPr>
          <w:color w:val="31849B" w:themeColor="accent5" w:themeShade="BF"/>
        </w:rPr>
        <w:t>&lt;/xs:complexType&gt;</w:t>
      </w:r>
    </w:p>
    <w:p w14:paraId="0E674B0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14:paraId="2BB6922E" w14:textId="77777777" w:rsidR="00564C22" w:rsidRDefault="009B1AF1" w:rsidP="00564C22">
      <w:pPr>
        <w:pStyle w:val="berschrift3"/>
      </w:pPr>
      <w:bookmarkStart w:id="1914" w:name="_RefComp00F39FBD"/>
      <w:bookmarkStart w:id="1915" w:name="_Toc8332038"/>
      <w:r>
        <w:t>Component AdditionalTimeInfo</w:t>
      </w:r>
      <w:bookmarkEnd w:id="1914"/>
      <w:bookmarkEnd w:id="1915"/>
    </w:p>
    <w:p w14:paraId="1612B67F" w14:textId="77777777" w:rsidR="00564C22" w:rsidRDefault="001725A5" w:rsidP="00564C22">
      <w:r w:rsidRPr="003A06D0">
        <w:t xml:space="preserve">The </w:t>
      </w:r>
      <w:r w:rsidRPr="003A06D0">
        <w:rPr>
          <w:rFonts w:ascii="Courier New" w:eastAsia="Courier New" w:hAnsi="Courier New" w:cs="Courier New"/>
          <w:lang w:val="en-GB"/>
        </w:rPr>
        <w:t>AdditionalTimeInfo</w:t>
      </w:r>
      <w:r w:rsidRPr="003A06D0">
        <w:t xml:space="preserve"> component contains other time instant(s) relevant in the context of the verification time determination.</w:t>
      </w:r>
    </w:p>
    <w:p w14:paraId="66EFDA0F" w14:textId="77777777" w:rsidR="00564C22" w:rsidRDefault="009B1AF1" w:rsidP="00564C22">
      <w:r>
        <w:t>Below follows a list of the sub-components that constitute this component:</w:t>
      </w:r>
    </w:p>
    <w:p w14:paraId="1A8D6CEF" w14:textId="77777777" w:rsidR="00564C22" w:rsidRDefault="009B1AF1" w:rsidP="00564C22">
      <w:pPr>
        <w:pStyle w:val="Member"/>
      </w:pPr>
      <w:r>
        <w:t xml:space="preserve">The </w:t>
      </w:r>
      <w:r w:rsidRPr="35C1378D">
        <w:rPr>
          <w:rStyle w:val="Datatype"/>
        </w:rPr>
        <w:t>value</w:t>
      </w:r>
      <w:r>
        <w:t xml:space="preserve"> element MUST contain one instance of a date/time value. </w:t>
      </w:r>
    </w:p>
    <w:p w14:paraId="3E98CD7D" w14:textId="77777777" w:rsidR="00564C22" w:rsidRDefault="009B1AF1" w:rsidP="00564C22">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t xml:space="preserve"> and SHOULD be expressed as UTC time (Coordinated Universal Time). Profiles MAY include and define new values for the </w:t>
      </w:r>
      <w:r w:rsidRPr="003A06D0">
        <w:rPr>
          <w:rStyle w:val="Datatype"/>
          <w:lang w:val="en-GB"/>
        </w:rPr>
        <w:t>Type</w:t>
      </w:r>
      <w:r w:rsidRPr="003A06D0">
        <w:t xml:space="preserve"> attribute.</w:t>
      </w:r>
    </w:p>
    <w:p w14:paraId="071004E3" w14:textId="77777777" w:rsidR="00564C22" w:rsidRDefault="009B1AF1" w:rsidP="00564C22">
      <w:pPr>
        <w:pStyle w:val="Member"/>
      </w:pPr>
      <w:r>
        <w:t xml:space="preserve">The OPTIONAL </w:t>
      </w:r>
      <w:r w:rsidRPr="35C1378D">
        <w:rPr>
          <w:rStyle w:val="Datatype"/>
        </w:rPr>
        <w:t>Ref</w:t>
      </w:r>
      <w:r>
        <w:t xml:space="preserve"> element, if present, MUST contain one instance of a string. </w:t>
      </w:r>
      <w:r w:rsidRPr="003A06D0">
        <w:t xml:space="preserve">It allows to establish references to the source of the time information, and SHOULD be used when there is a need to disambiguate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w14:paraId="0C982F17" w14:textId="77777777" w:rsidR="00564C22" w:rsidRDefault="009B1AF1" w:rsidP="00564C22">
      <w:pPr>
        <w:pStyle w:val="berschrift4"/>
      </w:pPr>
      <w:bookmarkStart w:id="1916" w:name="_Toc8332039"/>
      <w:r>
        <w:t>AdditionalTimeInfo – JSON Syntax</w:t>
      </w:r>
      <w:bookmarkEnd w:id="1916"/>
    </w:p>
    <w:p w14:paraId="455348C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14:paraId="271C5982"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616993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A287D4" w14:textId="77777777" w:rsidR="00564C22" w:rsidRDefault="009B1AF1" w:rsidP="00564C22">
            <w:pPr>
              <w:pStyle w:val="Beschriftung"/>
            </w:pPr>
            <w:r>
              <w:t>Element</w:t>
            </w:r>
          </w:p>
        </w:tc>
        <w:tc>
          <w:tcPr>
            <w:tcW w:w="4675" w:type="dxa"/>
          </w:tcPr>
          <w:p w14:paraId="47417AF3"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3D8728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FFA945"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3A0D85F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69E8D78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1AD6D52"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4547ADF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564C22" w14:paraId="764530D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4A071B7" w14:textId="77777777" w:rsidR="00564C22" w:rsidRPr="002062A5" w:rsidRDefault="009B1AF1" w:rsidP="00564C22">
            <w:pPr>
              <w:pStyle w:val="Beschriftung"/>
              <w:rPr>
                <w:rStyle w:val="Datatype"/>
                <w:b w:val="0"/>
                <w:bCs w:val="0"/>
              </w:rPr>
            </w:pPr>
            <w:r w:rsidRPr="002062A5">
              <w:rPr>
                <w:rStyle w:val="Datatype"/>
              </w:rPr>
              <w:t>Ref</w:t>
            </w:r>
          </w:p>
        </w:tc>
        <w:tc>
          <w:tcPr>
            <w:tcW w:w="4675" w:type="dxa"/>
          </w:tcPr>
          <w:p w14:paraId="3A374B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14:paraId="576E9864"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D925D8" w14:textId="77777777" w:rsidR="00564C22" w:rsidRDefault="009B1AF1" w:rsidP="00564C22">
      <w:pPr>
        <w:pStyle w:val="Code"/>
        <w:spacing w:line="259" w:lineRule="auto"/>
      </w:pPr>
      <w:r>
        <w:rPr>
          <w:color w:val="31849B" w:themeColor="accent5" w:themeShade="BF"/>
        </w:rPr>
        <w:t>"dss2-AdditionalTimeInfoType"</w:t>
      </w:r>
      <w:r>
        <w:t>: {</w:t>
      </w:r>
    </w:p>
    <w:p w14:paraId="4D8DB06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FB62116" w14:textId="77777777" w:rsidR="00564C22" w:rsidRDefault="009B1AF1" w:rsidP="00564C22">
      <w:pPr>
        <w:pStyle w:val="Code"/>
        <w:spacing w:line="259" w:lineRule="auto"/>
      </w:pPr>
      <w:r>
        <w:rPr>
          <w:color w:val="31849B" w:themeColor="accent5" w:themeShade="BF"/>
        </w:rPr>
        <w:t xml:space="preserve">  "properties"</w:t>
      </w:r>
      <w:r>
        <w:t>: {</w:t>
      </w:r>
    </w:p>
    <w:p w14:paraId="19201A84" w14:textId="77777777" w:rsidR="00564C22" w:rsidRDefault="009B1AF1" w:rsidP="00564C22">
      <w:pPr>
        <w:pStyle w:val="Code"/>
        <w:spacing w:line="259" w:lineRule="auto"/>
      </w:pPr>
      <w:r>
        <w:rPr>
          <w:color w:val="31849B" w:themeColor="accent5" w:themeShade="BF"/>
        </w:rPr>
        <w:t xml:space="preserve">    "value"</w:t>
      </w:r>
      <w:r>
        <w:t>: {</w:t>
      </w:r>
    </w:p>
    <w:p w14:paraId="7FA6056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1F2A3D40"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27C8B67" w14:textId="77777777" w:rsidR="00564C22" w:rsidRDefault="009B1AF1" w:rsidP="00564C22">
      <w:pPr>
        <w:pStyle w:val="Code"/>
        <w:spacing w:line="259" w:lineRule="auto"/>
      </w:pPr>
      <w:r>
        <w:t xml:space="preserve">    },</w:t>
      </w:r>
    </w:p>
    <w:p w14:paraId="6EFCCF5F" w14:textId="77777777" w:rsidR="00564C22" w:rsidRDefault="009B1AF1" w:rsidP="00564C22">
      <w:pPr>
        <w:pStyle w:val="Code"/>
        <w:spacing w:line="259" w:lineRule="auto"/>
      </w:pPr>
      <w:r>
        <w:rPr>
          <w:color w:val="31849B" w:themeColor="accent5" w:themeShade="BF"/>
        </w:rPr>
        <w:t xml:space="preserve">    "type"</w:t>
      </w:r>
      <w:r>
        <w:t>: {</w:t>
      </w:r>
    </w:p>
    <w:p w14:paraId="73AC715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985CE62"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"uri"</w:t>
      </w:r>
    </w:p>
    <w:p w14:paraId="5D4B5819" w14:textId="77777777" w:rsidR="00564C22" w:rsidRDefault="009B1AF1" w:rsidP="00564C22">
      <w:pPr>
        <w:pStyle w:val="Code"/>
        <w:spacing w:line="259" w:lineRule="auto"/>
      </w:pPr>
      <w:r>
        <w:t xml:space="preserve">    },</w:t>
      </w:r>
    </w:p>
    <w:p w14:paraId="2E7F9066" w14:textId="77777777" w:rsidR="00564C22" w:rsidRDefault="009B1AF1" w:rsidP="00564C22">
      <w:pPr>
        <w:pStyle w:val="Code"/>
        <w:spacing w:line="259" w:lineRule="auto"/>
      </w:pPr>
      <w:r>
        <w:rPr>
          <w:color w:val="31849B" w:themeColor="accent5" w:themeShade="BF"/>
        </w:rPr>
        <w:t xml:space="preserve">    "ref"</w:t>
      </w:r>
      <w:r>
        <w:t>: {</w:t>
      </w:r>
    </w:p>
    <w:p w14:paraId="6ED3604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E22ACF0" w14:textId="77777777" w:rsidR="00564C22" w:rsidRDefault="009B1AF1" w:rsidP="00564C22">
      <w:pPr>
        <w:pStyle w:val="Code"/>
        <w:spacing w:line="259" w:lineRule="auto"/>
      </w:pPr>
      <w:r>
        <w:t xml:space="preserve">    }</w:t>
      </w:r>
    </w:p>
    <w:p w14:paraId="53513EF0" w14:textId="77777777" w:rsidR="00564C22" w:rsidRDefault="009B1AF1" w:rsidP="00564C22">
      <w:pPr>
        <w:pStyle w:val="Code"/>
        <w:spacing w:line="259" w:lineRule="auto"/>
      </w:pPr>
      <w:r>
        <w:t xml:space="preserve">  },</w:t>
      </w:r>
    </w:p>
    <w:p w14:paraId="6EE86F87"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"type"</w:t>
      </w:r>
      <w:r>
        <w:t>]</w:t>
      </w:r>
    </w:p>
    <w:p w14:paraId="660B6EEC" w14:textId="77777777" w:rsidR="00564C22" w:rsidRDefault="009B1AF1" w:rsidP="00564C22">
      <w:pPr>
        <w:pStyle w:val="Code"/>
        <w:spacing w:line="259" w:lineRule="auto"/>
      </w:pPr>
      <w:r>
        <w:t>}</w:t>
      </w:r>
    </w:p>
    <w:p w14:paraId="5FAB4EB1" w14:textId="77777777" w:rsidR="00564C22" w:rsidRDefault="00564C22" w:rsidP="00564C22"/>
    <w:p w14:paraId="49F6B8E9" w14:textId="77777777" w:rsidR="00564C22" w:rsidRDefault="009B1AF1" w:rsidP="00564C22">
      <w:pPr>
        <w:pStyle w:val="berschrift4"/>
      </w:pPr>
      <w:bookmarkStart w:id="1917" w:name="_Toc8332040"/>
      <w:r>
        <w:t>AdditionalTimeInfo – XML Syntax</w:t>
      </w:r>
      <w:bookmarkEnd w:id="1917"/>
    </w:p>
    <w:p w14:paraId="1920AFF8" w14:textId="77777777" w:rsidR="00564C22" w:rsidRPr="5404FA76" w:rsidRDefault="009B1AF1" w:rsidP="00564C22">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14:paraId="160B7119" w14:textId="77777777" w:rsidR="00564C22" w:rsidRDefault="009B1AF1" w:rsidP="00564C22">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FFE81CE"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14:paraId="71C69EBD" w14:textId="77777777" w:rsidR="00564C22" w:rsidRDefault="009B1AF1" w:rsidP="00564C22">
      <w:pPr>
        <w:pStyle w:val="Code"/>
      </w:pPr>
      <w:r>
        <w:rPr>
          <w:color w:val="31849B" w:themeColor="accent5" w:themeShade="BF"/>
        </w:rPr>
        <w:t xml:space="preserve">  &lt;xs:simpleContent&gt;</w:t>
      </w:r>
    </w:p>
    <w:p w14:paraId="6BC4AFDE"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14:paraId="739BD78C"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CA91876" w14:textId="77777777" w:rsidR="00564C22" w:rsidRDefault="009B1AF1" w:rsidP="00564C22">
      <w:pPr>
        <w:pStyle w:val="Code"/>
      </w:pPr>
      <w:r>
        <w:rPr>
          <w:color w:val="31849B" w:themeColor="accent5" w:themeShade="BF"/>
        </w:rPr>
        <w:t xml:space="preserve">        &lt;xs:simpleType&gt;</w:t>
      </w:r>
    </w:p>
    <w:p w14:paraId="3E1C316C"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5AA0CBCF"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14:paraId="65B79A4A"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14:paraId="4FA6FDC5"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14:paraId="54625631"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14:paraId="5B9177A8" w14:textId="77777777" w:rsidR="00564C22" w:rsidRDefault="009B1AF1" w:rsidP="00564C22">
      <w:pPr>
        <w:pStyle w:val="Code"/>
      </w:pPr>
      <w:r>
        <w:rPr>
          <w:color w:val="31849B" w:themeColor="accent5" w:themeShade="BF"/>
        </w:rPr>
        <w:t xml:space="preserve">          &lt;/xs:restriction&gt;</w:t>
      </w:r>
    </w:p>
    <w:p w14:paraId="76A84A69" w14:textId="77777777" w:rsidR="00564C22" w:rsidRDefault="009B1AF1" w:rsidP="00564C22">
      <w:pPr>
        <w:pStyle w:val="Code"/>
      </w:pPr>
      <w:r>
        <w:rPr>
          <w:color w:val="31849B" w:themeColor="accent5" w:themeShade="BF"/>
        </w:rPr>
        <w:t xml:space="preserve">        &lt;/xs:simpleType&gt;</w:t>
      </w:r>
    </w:p>
    <w:p w14:paraId="313B8AF1" w14:textId="77777777" w:rsidR="00564C22" w:rsidRDefault="009B1AF1" w:rsidP="00564C22">
      <w:pPr>
        <w:pStyle w:val="Code"/>
      </w:pPr>
      <w:r>
        <w:rPr>
          <w:color w:val="31849B" w:themeColor="accent5" w:themeShade="BF"/>
        </w:rPr>
        <w:t xml:space="preserve">      &lt;/xs:attribute&gt;</w:t>
      </w:r>
    </w:p>
    <w:p w14:paraId="544E0F80"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1B57412" w14:textId="77777777" w:rsidR="00564C22" w:rsidRDefault="009B1AF1" w:rsidP="00564C22">
      <w:pPr>
        <w:pStyle w:val="Code"/>
      </w:pPr>
      <w:r>
        <w:rPr>
          <w:color w:val="31849B" w:themeColor="accent5" w:themeShade="BF"/>
        </w:rPr>
        <w:t xml:space="preserve">    &lt;/xs:extension&gt;</w:t>
      </w:r>
    </w:p>
    <w:p w14:paraId="3932B6D3" w14:textId="77777777" w:rsidR="00564C22" w:rsidRDefault="009B1AF1" w:rsidP="00564C22">
      <w:pPr>
        <w:pStyle w:val="Code"/>
      </w:pPr>
      <w:r>
        <w:rPr>
          <w:color w:val="31849B" w:themeColor="accent5" w:themeShade="BF"/>
        </w:rPr>
        <w:t xml:space="preserve">  &lt;/xs:simpleContent&gt;</w:t>
      </w:r>
    </w:p>
    <w:p w14:paraId="699C7FC9" w14:textId="77777777" w:rsidR="00564C22" w:rsidRDefault="009B1AF1" w:rsidP="00564C22">
      <w:pPr>
        <w:pStyle w:val="Code"/>
      </w:pPr>
      <w:r>
        <w:rPr>
          <w:color w:val="31849B" w:themeColor="accent5" w:themeShade="BF"/>
        </w:rPr>
        <w:t>&lt;/xs:complexType&gt;</w:t>
      </w:r>
    </w:p>
    <w:p w14:paraId="33DF38A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14:paraId="158C66EF" w14:textId="77777777" w:rsidR="00564C22" w:rsidRDefault="009B1AF1" w:rsidP="00564C22">
      <w:pPr>
        <w:pStyle w:val="berschrift3"/>
      </w:pPr>
      <w:bookmarkStart w:id="1918" w:name="_RefCompADA9612D"/>
      <w:bookmarkStart w:id="1919" w:name="_Toc8332041"/>
      <w:r>
        <w:t>Component VerificationTimeInfo</w:t>
      </w:r>
      <w:bookmarkEnd w:id="1918"/>
      <w:bookmarkEnd w:id="1919"/>
    </w:p>
    <w:p w14:paraId="4655AE9F" w14:textId="77777777" w:rsidR="00564C22" w:rsidRDefault="001725A5" w:rsidP="00564C22">
      <w:r w:rsidRPr="003A06D0">
        <w:t xml:space="preserve">The </w:t>
      </w:r>
      <w:r w:rsidRPr="003A06D0">
        <w:rPr>
          <w:rFonts w:ascii="Courier New" w:eastAsia="Courier New" w:hAnsi="Courier New" w:cs="Courier New"/>
          <w:lang w:val="en-GB"/>
        </w:rPr>
        <w:t>VerificationTimeInfo</w:t>
      </w:r>
      <w:r w:rsidRPr="003A06D0">
        <w:t xml:space="preserve"> component allows the client to obtain the time instant used by the server to validate the signature.</w:t>
      </w:r>
    </w:p>
    <w:p w14:paraId="6018F4C2" w14:textId="77777777" w:rsidR="00564C22" w:rsidRDefault="009B1AF1" w:rsidP="00564C22">
      <w:r>
        <w:t>Below follows a list of the sub-components that constitute this component:</w:t>
      </w:r>
    </w:p>
    <w:p w14:paraId="38729F01" w14:textId="77777777" w:rsidR="00564C22" w:rsidRDefault="009B1AF1" w:rsidP="00564C22">
      <w:pPr>
        <w:pStyle w:val="Member"/>
      </w:pPr>
      <w:r>
        <w:lastRenderedPageBreak/>
        <w:t xml:space="preserve">The </w:t>
      </w:r>
      <w:r w:rsidRPr="35C1378D">
        <w:rPr>
          <w:rStyle w:val="Datatype"/>
        </w:rPr>
        <w:t>VerificationTime</w:t>
      </w:r>
      <w:r>
        <w:t xml:space="preserve"> element MUST contain one instance of a date/time value. </w:t>
      </w:r>
      <w:r w:rsidRPr="003A06D0">
        <w:t>This time instant used by the server when verifying the signature. It SHOULD be expressed as UTC time (Coordinated Universal Time) to reduce confusion with the local time zone use.</w:t>
      </w:r>
    </w:p>
    <w:p w14:paraId="204AABC1" w14:textId="77777777" w:rsidR="00564C22" w:rsidRDefault="009B1AF1" w:rsidP="00564C22">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verification time determination.</w:t>
      </w:r>
    </w:p>
    <w:p w14:paraId="6BABBC0A" w14:textId="77777777" w:rsidR="00564C22" w:rsidRDefault="009B1AF1" w:rsidP="00564C22">
      <w:pPr>
        <w:pStyle w:val="berschrift4"/>
      </w:pPr>
      <w:bookmarkStart w:id="1920" w:name="_Toc8332042"/>
      <w:r>
        <w:t>VerificationTimeInfo – JSON Syntax</w:t>
      </w:r>
      <w:bookmarkEnd w:id="1920"/>
    </w:p>
    <w:p w14:paraId="3659BCE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14:paraId="2BB19C2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F5F67F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C045A7" w14:textId="77777777" w:rsidR="00564C22" w:rsidRDefault="009B1AF1" w:rsidP="00564C22">
            <w:pPr>
              <w:pStyle w:val="Beschriftung"/>
            </w:pPr>
            <w:r>
              <w:t>Element</w:t>
            </w:r>
          </w:p>
        </w:tc>
        <w:tc>
          <w:tcPr>
            <w:tcW w:w="4675" w:type="dxa"/>
          </w:tcPr>
          <w:p w14:paraId="063D0E6F"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5D0864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A24CFBE" w14:textId="77777777" w:rsidR="00564C22" w:rsidRPr="002062A5" w:rsidRDefault="009B1AF1" w:rsidP="00564C22">
            <w:pPr>
              <w:pStyle w:val="Beschriftung"/>
              <w:rPr>
                <w:rStyle w:val="Datatype"/>
                <w:b w:val="0"/>
                <w:bCs w:val="0"/>
              </w:rPr>
            </w:pPr>
            <w:r w:rsidRPr="002062A5">
              <w:rPr>
                <w:rStyle w:val="Datatype"/>
              </w:rPr>
              <w:t>VerificationTime</w:t>
            </w:r>
          </w:p>
        </w:tc>
        <w:tc>
          <w:tcPr>
            <w:tcW w:w="4675" w:type="dxa"/>
          </w:tcPr>
          <w:p w14:paraId="3142717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564C22" w14:paraId="72BAAEC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F64E23" w14:textId="77777777" w:rsidR="00564C22" w:rsidRPr="002062A5" w:rsidRDefault="009B1AF1" w:rsidP="00564C22">
            <w:pPr>
              <w:pStyle w:val="Beschriftung"/>
              <w:rPr>
                <w:rStyle w:val="Datatype"/>
                <w:b w:val="0"/>
                <w:bCs w:val="0"/>
              </w:rPr>
            </w:pPr>
            <w:r w:rsidRPr="002062A5">
              <w:rPr>
                <w:rStyle w:val="Datatype"/>
              </w:rPr>
              <w:t>AdditionalTimeInfo</w:t>
            </w:r>
          </w:p>
        </w:tc>
        <w:tc>
          <w:tcPr>
            <w:tcW w:w="4675" w:type="dxa"/>
          </w:tcPr>
          <w:p w14:paraId="752049C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14:paraId="7ECF181F"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9DD60C2" w14:textId="77777777" w:rsidR="00564C22" w:rsidRDefault="009B1AF1" w:rsidP="00564C22">
      <w:pPr>
        <w:pStyle w:val="Code"/>
        <w:spacing w:line="259" w:lineRule="auto"/>
      </w:pPr>
      <w:r>
        <w:rPr>
          <w:color w:val="31849B" w:themeColor="accent5" w:themeShade="BF"/>
        </w:rPr>
        <w:t>"dss2-VerificationTimeInfoType"</w:t>
      </w:r>
      <w:r>
        <w:t>: {</w:t>
      </w:r>
    </w:p>
    <w:p w14:paraId="6CD5EA4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589DD5E" w14:textId="77777777" w:rsidR="00564C22" w:rsidRDefault="009B1AF1" w:rsidP="00564C22">
      <w:pPr>
        <w:pStyle w:val="Code"/>
        <w:spacing w:line="259" w:lineRule="auto"/>
      </w:pPr>
      <w:r>
        <w:rPr>
          <w:color w:val="31849B" w:themeColor="accent5" w:themeShade="BF"/>
        </w:rPr>
        <w:t xml:space="preserve">  "properties"</w:t>
      </w:r>
      <w:r>
        <w:t>: {</w:t>
      </w:r>
    </w:p>
    <w:p w14:paraId="74FE39E2" w14:textId="77777777" w:rsidR="00564C22" w:rsidRDefault="009B1AF1" w:rsidP="00564C22">
      <w:pPr>
        <w:pStyle w:val="Code"/>
        <w:spacing w:line="259" w:lineRule="auto"/>
      </w:pPr>
      <w:r>
        <w:rPr>
          <w:color w:val="31849B" w:themeColor="accent5" w:themeShade="BF"/>
        </w:rPr>
        <w:t xml:space="preserve">    "verificationTime"</w:t>
      </w:r>
      <w:r>
        <w:t>: {</w:t>
      </w:r>
    </w:p>
    <w:p w14:paraId="57FF920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02920B5C"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7CA82B8" w14:textId="77777777" w:rsidR="00564C22" w:rsidRDefault="009B1AF1" w:rsidP="00564C22">
      <w:pPr>
        <w:pStyle w:val="Code"/>
        <w:spacing w:line="259" w:lineRule="auto"/>
      </w:pPr>
      <w:r>
        <w:t xml:space="preserve">    },</w:t>
      </w:r>
    </w:p>
    <w:p w14:paraId="6F058C75" w14:textId="77777777" w:rsidR="00564C22" w:rsidRDefault="009B1AF1" w:rsidP="00564C22">
      <w:pPr>
        <w:pStyle w:val="Code"/>
        <w:spacing w:line="259" w:lineRule="auto"/>
      </w:pPr>
      <w:r>
        <w:rPr>
          <w:color w:val="31849B" w:themeColor="accent5" w:themeShade="BF"/>
        </w:rPr>
        <w:t xml:space="preserve">    "additionalTimeInfo"</w:t>
      </w:r>
      <w:r>
        <w:t>: {</w:t>
      </w:r>
    </w:p>
    <w:p w14:paraId="42EA5D8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41251EB" w14:textId="77777777" w:rsidR="00564C22" w:rsidRDefault="009B1AF1" w:rsidP="00564C22">
      <w:pPr>
        <w:pStyle w:val="Code"/>
        <w:spacing w:line="259" w:lineRule="auto"/>
      </w:pPr>
      <w:r>
        <w:rPr>
          <w:color w:val="31849B" w:themeColor="accent5" w:themeShade="BF"/>
        </w:rPr>
        <w:t xml:space="preserve">      "items"</w:t>
      </w:r>
      <w:r>
        <w:t>: {</w:t>
      </w:r>
    </w:p>
    <w:p w14:paraId="3DDD6A5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14:paraId="7245F18F" w14:textId="77777777" w:rsidR="00564C22" w:rsidRDefault="009B1AF1" w:rsidP="00564C22">
      <w:pPr>
        <w:pStyle w:val="Code"/>
        <w:spacing w:line="259" w:lineRule="auto"/>
      </w:pPr>
      <w:r>
        <w:t xml:space="preserve">      }</w:t>
      </w:r>
    </w:p>
    <w:p w14:paraId="0050E640" w14:textId="77777777" w:rsidR="00564C22" w:rsidRDefault="009B1AF1" w:rsidP="00564C22">
      <w:pPr>
        <w:pStyle w:val="Code"/>
        <w:spacing w:line="259" w:lineRule="auto"/>
      </w:pPr>
      <w:r>
        <w:t xml:space="preserve">    }</w:t>
      </w:r>
    </w:p>
    <w:p w14:paraId="3A9DDCEC" w14:textId="77777777" w:rsidR="00564C22" w:rsidRDefault="009B1AF1" w:rsidP="00564C22">
      <w:pPr>
        <w:pStyle w:val="Code"/>
        <w:spacing w:line="259" w:lineRule="auto"/>
      </w:pPr>
      <w:r>
        <w:t xml:space="preserve">  },</w:t>
      </w:r>
    </w:p>
    <w:p w14:paraId="5531220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"verificationTime"</w:t>
      </w:r>
      <w:r>
        <w:t>]</w:t>
      </w:r>
    </w:p>
    <w:p w14:paraId="58F2412D" w14:textId="77777777" w:rsidR="00564C22" w:rsidRDefault="009B1AF1" w:rsidP="00564C22">
      <w:pPr>
        <w:pStyle w:val="Code"/>
        <w:spacing w:line="259" w:lineRule="auto"/>
      </w:pPr>
      <w:r>
        <w:t>}</w:t>
      </w:r>
    </w:p>
    <w:p w14:paraId="60BB39C1" w14:textId="77777777" w:rsidR="00564C22" w:rsidRDefault="00564C22" w:rsidP="00564C22"/>
    <w:p w14:paraId="09A39C39" w14:textId="77777777" w:rsidR="00564C22" w:rsidRDefault="009B1AF1" w:rsidP="00564C22">
      <w:pPr>
        <w:pStyle w:val="berschrift4"/>
      </w:pPr>
      <w:bookmarkStart w:id="1921" w:name="_Toc8332043"/>
      <w:r>
        <w:t>VerificationTimeInfo – XML Syntax</w:t>
      </w:r>
      <w:bookmarkEnd w:id="1921"/>
    </w:p>
    <w:p w14:paraId="64ACFAE4" w14:textId="77777777" w:rsidR="00564C22" w:rsidRPr="5404FA76" w:rsidRDefault="009B1AF1" w:rsidP="00564C22">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14:paraId="5B21E1E8" w14:textId="77777777" w:rsidR="00564C22" w:rsidRDefault="009B1AF1" w:rsidP="00564C22">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DE45C6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14:paraId="7CB963BB" w14:textId="77777777" w:rsidR="00564C22" w:rsidRDefault="009B1AF1" w:rsidP="00564C22">
      <w:pPr>
        <w:pStyle w:val="Code"/>
      </w:pPr>
      <w:r>
        <w:rPr>
          <w:color w:val="31849B" w:themeColor="accent5" w:themeShade="BF"/>
        </w:rPr>
        <w:t xml:space="preserve">  &lt;xs:sequence&gt;</w:t>
      </w:r>
    </w:p>
    <w:p w14:paraId="6F34035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39718EC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4803918" w14:textId="77777777" w:rsidR="00564C22" w:rsidRDefault="009B1AF1" w:rsidP="00564C22">
      <w:pPr>
        <w:pStyle w:val="Code"/>
      </w:pPr>
      <w:r>
        <w:rPr>
          <w:color w:val="31849B" w:themeColor="accent5" w:themeShade="BF"/>
        </w:rPr>
        <w:t xml:space="preserve">  &lt;/xs:sequence&gt;</w:t>
      </w:r>
    </w:p>
    <w:p w14:paraId="561B39C4" w14:textId="77777777" w:rsidR="00564C22" w:rsidRDefault="009B1AF1" w:rsidP="00564C22">
      <w:pPr>
        <w:pStyle w:val="Code"/>
      </w:pPr>
      <w:r>
        <w:rPr>
          <w:color w:val="31849B" w:themeColor="accent5" w:themeShade="BF"/>
        </w:rPr>
        <w:t>&lt;/xs:complexType&gt;</w:t>
      </w:r>
    </w:p>
    <w:p w14:paraId="6D83EB31" w14:textId="77777777" w:rsidR="00564C22" w:rsidRDefault="009B1AF1" w:rsidP="00564C22">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p>
    <w:p w14:paraId="78E2B294" w14:textId="77777777" w:rsidR="00564C22" w:rsidRDefault="009B1AF1" w:rsidP="00564C22">
      <w:pPr>
        <w:pStyle w:val="berschrift3"/>
      </w:pPr>
      <w:bookmarkStart w:id="1922" w:name="_RefCompB4921F5C"/>
      <w:bookmarkStart w:id="1923" w:name="_Toc8332044"/>
      <w:r>
        <w:t>Component AdditionalKeyInfo</w:t>
      </w:r>
      <w:bookmarkEnd w:id="1922"/>
      <w:bookmarkEnd w:id="1923"/>
    </w:p>
    <w:p w14:paraId="2BE9DAAB" w14:textId="77777777" w:rsidR="00564C22" w:rsidRDefault="001725A5" w:rsidP="00564C22">
      <w:r w:rsidRPr="003A06D0">
        <w:t xml:space="preserve">The </w:t>
      </w:r>
      <w:r w:rsidRPr="003A06D0">
        <w:rPr>
          <w:rFonts w:ascii="Courier New" w:eastAsia="Courier New" w:hAnsi="Courier New" w:cs="Courier New"/>
          <w:lang w:val="en-GB"/>
        </w:rPr>
        <w:t>AdditionalKeyInfo</w:t>
      </w:r>
      <w:r w:rsidRPr="003A06D0">
        <w:t xml:space="preserve"> component provides the server with additional data (such as certificates and CRLs) which it can use to validate the signature.</w:t>
      </w:r>
    </w:p>
    <w:p w14:paraId="4576922F" w14:textId="77777777" w:rsidR="00564C22" w:rsidRDefault="009B1AF1" w:rsidP="00564C22">
      <w:r>
        <w:t>Below follows a list of the sub-components that constitute this component:</w:t>
      </w:r>
    </w:p>
    <w:p w14:paraId="70D2FA86" w14:textId="77777777" w:rsidR="00564C22" w:rsidRDefault="009B1AF1" w:rsidP="00564C22">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r w:rsidRPr="003A06D0">
        <w:t>This element contains a base64-encoded digest of a certificate.</w:t>
      </w:r>
    </w:p>
    <w:p w14:paraId="68E1E4A2" w14:textId="77777777" w:rsidR="00564C22" w:rsidRDefault="009B1AF1" w:rsidP="00564C22">
      <w:pPr>
        <w:pStyle w:val="Member"/>
      </w:pPr>
      <w:r>
        <w:t xml:space="preserve">The OPTIONAL </w:t>
      </w:r>
      <w:r w:rsidRPr="35C1378D">
        <w:rPr>
          <w:rStyle w:val="Datatype"/>
        </w:rPr>
        <w:t>X509SubjectName</w:t>
      </w:r>
      <w:r>
        <w:t xml:space="preserve"> element, if present, MUST contain one instance of a string. </w:t>
      </w:r>
      <w:r w:rsidRPr="003A06D0">
        <w:t>This element contains an X.509 subject distinguished name that is represented as a string.</w:t>
      </w:r>
    </w:p>
    <w:p w14:paraId="3D0D01BB" w14:textId="77777777" w:rsidR="00564C22" w:rsidRDefault="009B1AF1" w:rsidP="00564C22">
      <w:pPr>
        <w:pStyle w:val="Member"/>
      </w:pPr>
      <w:r>
        <w:t xml:space="preserve">The OPTIONAL </w:t>
      </w:r>
      <w:r w:rsidRPr="35C1378D">
        <w:rPr>
          <w:rStyle w:val="Datatype"/>
        </w:rPr>
        <w:t>X509SKI</w:t>
      </w:r>
      <w:r>
        <w:t xml:space="preserve"> element, if present, MUST contain one instance of base64 encoded binary data. </w:t>
      </w:r>
      <w:r w:rsidRPr="003A06D0">
        <w:t>This element contains the base64 encoded value of a X509 V.3 SubjectKeyIdentifier.</w:t>
      </w:r>
    </w:p>
    <w:p w14:paraId="37082579" w14:textId="77777777" w:rsidR="00564C22" w:rsidRDefault="009B1AF1" w:rsidP="00564C22">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MAY contain certificates useful to build a certificate chain.</w:t>
      </w:r>
    </w:p>
    <w:p w14:paraId="4E9251D2" w14:textId="77777777" w:rsidR="00564C22" w:rsidRDefault="009B1AF1" w:rsidP="00564C22">
      <w:pPr>
        <w:pStyle w:val="Member"/>
      </w:pPr>
      <w:r>
        <w:t xml:space="preserve">The OPTIONAL </w:t>
      </w:r>
      <w:r w:rsidRPr="35C1378D">
        <w:rPr>
          <w:rStyle w:val="Datatype"/>
        </w:rPr>
        <w:t>KeyName</w:t>
      </w:r>
      <w:r>
        <w:t xml:space="preserve"> element, if present, MUST contain one instance of a string. </w:t>
      </w:r>
      <w:r w:rsidRPr="003A06D0">
        <w:t xml:space="preserve">It contains a string value to identify the key. </w:t>
      </w:r>
    </w:p>
    <w:p w14:paraId="5E59CE56" w14:textId="77777777" w:rsidR="00564C22" w:rsidRDefault="009B1AF1" w:rsidP="00564C22">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00C474B1">
        <w:t>T</w:t>
      </w:r>
      <w:r w:rsidRPr="003A06D0">
        <w:t xml:space="preserve">he </w:t>
      </w:r>
      <w:r w:rsidRPr="003A06D0">
        <w:rPr>
          <w:rStyle w:val="Datatype"/>
          <w:lang w:val="en-GB"/>
        </w:rPr>
        <w:t>X509CRL</w:t>
      </w:r>
      <w:r w:rsidRPr="003A06D0">
        <w:t xml:space="preserve"> element holds a CRL</w:t>
      </w:r>
      <w:r w:rsidR="00C474B1">
        <w:t xml:space="preserve"> useful for validation</w:t>
      </w:r>
      <w:r w:rsidRPr="003A06D0">
        <w:t>.</w:t>
      </w:r>
    </w:p>
    <w:p w14:paraId="364DAC68" w14:textId="77777777" w:rsidR="00564C22" w:rsidRDefault="009B1AF1" w:rsidP="00564C22">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This element can be used by the client to provide available OCSP information. The server MAY consider this information. </w:t>
      </w:r>
    </w:p>
    <w:p w14:paraId="5CDBF296" w14:textId="77777777" w:rsidR="00564C22" w:rsidRDefault="009B1AF1" w:rsidP="00564C22">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can be used by the client to provide ‘Proof of Existence’ data. Valid information MAY be considered within the validation process.</w:t>
      </w:r>
    </w:p>
    <w:p w14:paraId="7CF65867" w14:textId="77777777" w:rsidR="00564C22" w:rsidRDefault="009B1AF1" w:rsidP="00564C22">
      <w:pPr>
        <w:pStyle w:val="berschrift4"/>
      </w:pPr>
      <w:bookmarkStart w:id="1924" w:name="_Toc8332045"/>
      <w:r>
        <w:t>AdditionalKeyInfo – JSON Syntax</w:t>
      </w:r>
      <w:bookmarkEnd w:id="1924"/>
    </w:p>
    <w:p w14:paraId="11AA678C"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14:paraId="515330B6"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77BA99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80A190" w14:textId="77777777" w:rsidR="00564C22" w:rsidRDefault="009B1AF1" w:rsidP="00564C22">
            <w:pPr>
              <w:pStyle w:val="Beschriftung"/>
            </w:pPr>
            <w:r>
              <w:t>Element</w:t>
            </w:r>
          </w:p>
        </w:tc>
        <w:tc>
          <w:tcPr>
            <w:tcW w:w="4675" w:type="dxa"/>
          </w:tcPr>
          <w:p w14:paraId="04C2FD4A"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57CAE21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26F2E7"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6741865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2A3108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D5142B6" w14:textId="77777777" w:rsidR="00564C22" w:rsidRPr="002062A5" w:rsidRDefault="009B1AF1" w:rsidP="00564C22">
            <w:pPr>
              <w:pStyle w:val="Beschriftung"/>
              <w:rPr>
                <w:rStyle w:val="Datatype"/>
                <w:b w:val="0"/>
                <w:bCs w:val="0"/>
              </w:rPr>
            </w:pPr>
            <w:r w:rsidRPr="002062A5">
              <w:rPr>
                <w:rStyle w:val="Datatype"/>
              </w:rPr>
              <w:t>X509SubjectName</w:t>
            </w:r>
          </w:p>
        </w:tc>
        <w:tc>
          <w:tcPr>
            <w:tcW w:w="4675" w:type="dxa"/>
          </w:tcPr>
          <w:p w14:paraId="5179013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564C22" w14:paraId="036E72F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1A4F52" w14:textId="77777777" w:rsidR="00564C22" w:rsidRPr="002062A5" w:rsidRDefault="009B1AF1" w:rsidP="00564C22">
            <w:pPr>
              <w:pStyle w:val="Beschriftung"/>
              <w:rPr>
                <w:rStyle w:val="Datatype"/>
                <w:b w:val="0"/>
                <w:bCs w:val="0"/>
              </w:rPr>
            </w:pPr>
            <w:r w:rsidRPr="002062A5">
              <w:rPr>
                <w:rStyle w:val="Datatype"/>
              </w:rPr>
              <w:t>X509SKI</w:t>
            </w:r>
          </w:p>
        </w:tc>
        <w:tc>
          <w:tcPr>
            <w:tcW w:w="4675" w:type="dxa"/>
          </w:tcPr>
          <w:p w14:paraId="2A61C27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564C22" w14:paraId="5D2D00E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F3CA9B2" w14:textId="77777777" w:rsidR="00564C22" w:rsidRPr="002062A5" w:rsidRDefault="009B1AF1" w:rsidP="00564C22">
            <w:pPr>
              <w:pStyle w:val="Beschriftung"/>
              <w:rPr>
                <w:rStyle w:val="Datatype"/>
                <w:b w:val="0"/>
                <w:bCs w:val="0"/>
              </w:rPr>
            </w:pPr>
            <w:r w:rsidRPr="002062A5">
              <w:rPr>
                <w:rStyle w:val="Datatype"/>
              </w:rPr>
              <w:t>X509Certificate</w:t>
            </w:r>
          </w:p>
        </w:tc>
        <w:tc>
          <w:tcPr>
            <w:tcW w:w="4675" w:type="dxa"/>
          </w:tcPr>
          <w:p w14:paraId="1546EE3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564C22" w14:paraId="3F39C34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87963A" w14:textId="77777777" w:rsidR="00564C22" w:rsidRPr="002062A5" w:rsidRDefault="009B1AF1" w:rsidP="00564C22">
            <w:pPr>
              <w:pStyle w:val="Beschriftung"/>
              <w:rPr>
                <w:rStyle w:val="Datatype"/>
                <w:b w:val="0"/>
                <w:bCs w:val="0"/>
              </w:rPr>
            </w:pPr>
            <w:r w:rsidRPr="002062A5">
              <w:rPr>
                <w:rStyle w:val="Datatype"/>
              </w:rPr>
              <w:t>KeyName</w:t>
            </w:r>
          </w:p>
        </w:tc>
        <w:tc>
          <w:tcPr>
            <w:tcW w:w="4675" w:type="dxa"/>
          </w:tcPr>
          <w:p w14:paraId="469AE46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73229F3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6062010" w14:textId="77777777" w:rsidR="00564C22" w:rsidRPr="002062A5" w:rsidRDefault="009B1AF1" w:rsidP="00564C22">
            <w:pPr>
              <w:pStyle w:val="Beschriftung"/>
              <w:rPr>
                <w:rStyle w:val="Datatype"/>
                <w:b w:val="0"/>
                <w:bCs w:val="0"/>
              </w:rPr>
            </w:pPr>
            <w:r w:rsidRPr="002062A5">
              <w:rPr>
                <w:rStyle w:val="Datatype"/>
              </w:rPr>
              <w:lastRenderedPageBreak/>
              <w:t>X509CRL</w:t>
            </w:r>
          </w:p>
        </w:tc>
        <w:tc>
          <w:tcPr>
            <w:tcW w:w="4675" w:type="dxa"/>
          </w:tcPr>
          <w:p w14:paraId="5408DD6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564C22" w14:paraId="7718B9D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430947" w14:textId="77777777" w:rsidR="00564C22" w:rsidRPr="002062A5" w:rsidRDefault="009B1AF1" w:rsidP="00564C22">
            <w:pPr>
              <w:pStyle w:val="Beschriftung"/>
              <w:rPr>
                <w:rStyle w:val="Datatype"/>
                <w:b w:val="0"/>
                <w:bCs w:val="0"/>
              </w:rPr>
            </w:pPr>
            <w:r w:rsidRPr="002062A5">
              <w:rPr>
                <w:rStyle w:val="Datatype"/>
              </w:rPr>
              <w:t>OCSPResponse</w:t>
            </w:r>
          </w:p>
        </w:tc>
        <w:tc>
          <w:tcPr>
            <w:tcW w:w="4675" w:type="dxa"/>
          </w:tcPr>
          <w:p w14:paraId="30C7ABD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564C22" w14:paraId="48FC82A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A9E3950" w14:textId="77777777" w:rsidR="00564C22" w:rsidRPr="002062A5" w:rsidRDefault="009B1AF1" w:rsidP="00564C22">
            <w:pPr>
              <w:pStyle w:val="Beschriftung"/>
              <w:rPr>
                <w:rStyle w:val="Datatype"/>
                <w:b w:val="0"/>
                <w:bCs w:val="0"/>
              </w:rPr>
            </w:pPr>
            <w:r w:rsidRPr="002062A5">
              <w:rPr>
                <w:rStyle w:val="Datatype"/>
              </w:rPr>
              <w:t>PoE</w:t>
            </w:r>
          </w:p>
        </w:tc>
        <w:tc>
          <w:tcPr>
            <w:tcW w:w="4675" w:type="dxa"/>
          </w:tcPr>
          <w:p w14:paraId="73095B3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14:paraId="1A2D1351"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E4ACB50" w14:textId="77777777" w:rsidR="00564C22" w:rsidRDefault="009B1AF1" w:rsidP="00564C22">
      <w:pPr>
        <w:pStyle w:val="Code"/>
        <w:spacing w:line="259" w:lineRule="auto"/>
      </w:pPr>
      <w:r>
        <w:rPr>
          <w:color w:val="31849B" w:themeColor="accent5" w:themeShade="BF"/>
        </w:rPr>
        <w:t>"dss2-AdditionalKeyInfoType"</w:t>
      </w:r>
      <w:r>
        <w:t>: {</w:t>
      </w:r>
    </w:p>
    <w:p w14:paraId="2666A17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A4C3CAC" w14:textId="77777777" w:rsidR="00564C22" w:rsidRDefault="009B1AF1" w:rsidP="00564C22">
      <w:pPr>
        <w:pStyle w:val="Code"/>
        <w:spacing w:line="259" w:lineRule="auto"/>
      </w:pPr>
      <w:r>
        <w:rPr>
          <w:color w:val="31849B" w:themeColor="accent5" w:themeShade="BF"/>
        </w:rPr>
        <w:t xml:space="preserve">  "properties"</w:t>
      </w:r>
      <w:r>
        <w:t>: {</w:t>
      </w:r>
    </w:p>
    <w:p w14:paraId="69C07D68" w14:textId="77777777" w:rsidR="00564C22" w:rsidRDefault="009B1AF1" w:rsidP="00564C22">
      <w:pPr>
        <w:pStyle w:val="Code"/>
        <w:spacing w:line="259" w:lineRule="auto"/>
      </w:pPr>
      <w:r>
        <w:rPr>
          <w:color w:val="31849B" w:themeColor="accent5" w:themeShade="BF"/>
        </w:rPr>
        <w:t xml:space="preserve">    "ocspresponse"</w:t>
      </w:r>
      <w:r>
        <w:t>: {</w:t>
      </w:r>
    </w:p>
    <w:p w14:paraId="1897E05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586301E" w14:textId="77777777" w:rsidR="00564C22" w:rsidRDefault="009B1AF1" w:rsidP="00564C22">
      <w:pPr>
        <w:pStyle w:val="Code"/>
        <w:spacing w:line="259" w:lineRule="auto"/>
      </w:pPr>
      <w:r>
        <w:t xml:space="preserve">    },</w:t>
      </w:r>
    </w:p>
    <w:p w14:paraId="57F09F73" w14:textId="77777777" w:rsidR="00564C22" w:rsidRDefault="009B1AF1" w:rsidP="00564C22">
      <w:pPr>
        <w:pStyle w:val="Code"/>
        <w:spacing w:line="259" w:lineRule="auto"/>
      </w:pPr>
      <w:r>
        <w:rPr>
          <w:color w:val="31849B" w:themeColor="accent5" w:themeShade="BF"/>
        </w:rPr>
        <w:t xml:space="preserve">    "x509Digest"</w:t>
      </w:r>
      <w:r>
        <w:t>: {</w:t>
      </w:r>
    </w:p>
    <w:p w14:paraId="4521F39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428AC883" w14:textId="77777777" w:rsidR="00564C22" w:rsidRDefault="009B1AF1" w:rsidP="00564C22">
      <w:pPr>
        <w:pStyle w:val="Code"/>
        <w:spacing w:line="259" w:lineRule="auto"/>
      </w:pPr>
      <w:r>
        <w:t xml:space="preserve">    },</w:t>
      </w:r>
    </w:p>
    <w:p w14:paraId="613B2F91" w14:textId="77777777" w:rsidR="00564C22" w:rsidRDefault="009B1AF1" w:rsidP="00564C22">
      <w:pPr>
        <w:pStyle w:val="Code"/>
        <w:spacing w:line="259" w:lineRule="auto"/>
      </w:pPr>
      <w:r>
        <w:rPr>
          <w:color w:val="31849B" w:themeColor="accent5" w:themeShade="BF"/>
        </w:rPr>
        <w:t xml:space="preserve">    "sub"</w:t>
      </w:r>
      <w:r>
        <w:t>: {</w:t>
      </w:r>
    </w:p>
    <w:p w14:paraId="369CAFA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40C9688" w14:textId="77777777" w:rsidR="00564C22" w:rsidRDefault="009B1AF1" w:rsidP="00564C22">
      <w:pPr>
        <w:pStyle w:val="Code"/>
        <w:spacing w:line="259" w:lineRule="auto"/>
      </w:pPr>
      <w:r>
        <w:t xml:space="preserve">    },</w:t>
      </w:r>
    </w:p>
    <w:p w14:paraId="61F79D98" w14:textId="77777777" w:rsidR="00564C22" w:rsidRDefault="009B1AF1" w:rsidP="00564C22">
      <w:pPr>
        <w:pStyle w:val="Code"/>
        <w:spacing w:line="259" w:lineRule="auto"/>
      </w:pPr>
      <w:r>
        <w:rPr>
          <w:color w:val="31849B" w:themeColor="accent5" w:themeShade="BF"/>
        </w:rPr>
        <w:t xml:space="preserve">    "ski"</w:t>
      </w:r>
      <w:r>
        <w:t>: {</w:t>
      </w:r>
    </w:p>
    <w:p w14:paraId="7365C74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29AE0B0" w14:textId="77777777" w:rsidR="00564C22" w:rsidRDefault="009B1AF1" w:rsidP="00564C22">
      <w:pPr>
        <w:pStyle w:val="Code"/>
        <w:spacing w:line="259" w:lineRule="auto"/>
      </w:pPr>
      <w:r>
        <w:t xml:space="preserve">    },</w:t>
      </w:r>
    </w:p>
    <w:p w14:paraId="2AAA7703" w14:textId="77777777" w:rsidR="00564C22" w:rsidRDefault="009B1AF1" w:rsidP="00564C22">
      <w:pPr>
        <w:pStyle w:val="Code"/>
        <w:spacing w:line="259" w:lineRule="auto"/>
      </w:pPr>
      <w:r>
        <w:rPr>
          <w:color w:val="31849B" w:themeColor="accent5" w:themeShade="BF"/>
        </w:rPr>
        <w:t xml:space="preserve">    "cert"</w:t>
      </w:r>
      <w:r>
        <w:t>: {</w:t>
      </w:r>
    </w:p>
    <w:p w14:paraId="68A474F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082847DB" w14:textId="77777777" w:rsidR="00564C22" w:rsidRDefault="009B1AF1" w:rsidP="00564C22">
      <w:pPr>
        <w:pStyle w:val="Code"/>
        <w:spacing w:line="259" w:lineRule="auto"/>
      </w:pPr>
      <w:r>
        <w:t xml:space="preserve">    },</w:t>
      </w:r>
    </w:p>
    <w:p w14:paraId="0C595668" w14:textId="77777777" w:rsidR="00564C22" w:rsidRDefault="009B1AF1" w:rsidP="00564C22">
      <w:pPr>
        <w:pStyle w:val="Code"/>
        <w:spacing w:line="259" w:lineRule="auto"/>
      </w:pPr>
      <w:r>
        <w:rPr>
          <w:color w:val="31849B" w:themeColor="accent5" w:themeShade="BF"/>
        </w:rPr>
        <w:t xml:space="preserve">    "name"</w:t>
      </w:r>
      <w:r>
        <w:t>: {</w:t>
      </w:r>
    </w:p>
    <w:p w14:paraId="5A548FF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92331A5" w14:textId="77777777" w:rsidR="00564C22" w:rsidRDefault="009B1AF1" w:rsidP="00564C22">
      <w:pPr>
        <w:pStyle w:val="Code"/>
        <w:spacing w:line="259" w:lineRule="auto"/>
      </w:pPr>
      <w:r>
        <w:t xml:space="preserve">    },</w:t>
      </w:r>
    </w:p>
    <w:p w14:paraId="56347503" w14:textId="77777777" w:rsidR="00564C22" w:rsidRDefault="009B1AF1" w:rsidP="00564C22">
      <w:pPr>
        <w:pStyle w:val="Code"/>
        <w:spacing w:line="259" w:lineRule="auto"/>
      </w:pPr>
      <w:r>
        <w:rPr>
          <w:color w:val="31849B" w:themeColor="accent5" w:themeShade="BF"/>
        </w:rPr>
        <w:t xml:space="preserve">    "crl"</w:t>
      </w:r>
      <w:r>
        <w:t>: {</w:t>
      </w:r>
    </w:p>
    <w:p w14:paraId="3579C77C"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BE6C042" w14:textId="77777777" w:rsidR="00564C22" w:rsidRDefault="009B1AF1" w:rsidP="00564C22">
      <w:pPr>
        <w:pStyle w:val="Code"/>
        <w:spacing w:line="259" w:lineRule="auto"/>
      </w:pPr>
      <w:r>
        <w:t xml:space="preserve">    },</w:t>
      </w:r>
    </w:p>
    <w:p w14:paraId="7E6A6024" w14:textId="77777777" w:rsidR="00564C22" w:rsidRDefault="009B1AF1" w:rsidP="00564C22">
      <w:pPr>
        <w:pStyle w:val="Code"/>
        <w:spacing w:line="259" w:lineRule="auto"/>
      </w:pPr>
      <w:r>
        <w:rPr>
          <w:color w:val="31849B" w:themeColor="accent5" w:themeShade="BF"/>
        </w:rPr>
        <w:t xml:space="preserve">    "ocsp"</w:t>
      </w:r>
      <w:r>
        <w:t>: {</w:t>
      </w:r>
    </w:p>
    <w:p w14:paraId="51F73FC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557D66C" w14:textId="77777777" w:rsidR="00564C22" w:rsidRDefault="009B1AF1" w:rsidP="00564C22">
      <w:pPr>
        <w:pStyle w:val="Code"/>
        <w:spacing w:line="259" w:lineRule="auto"/>
      </w:pPr>
      <w:r>
        <w:t xml:space="preserve">    },</w:t>
      </w:r>
    </w:p>
    <w:p w14:paraId="65C9A820" w14:textId="77777777" w:rsidR="00564C22" w:rsidRDefault="009B1AF1" w:rsidP="00564C22">
      <w:pPr>
        <w:pStyle w:val="Code"/>
        <w:spacing w:line="259" w:lineRule="auto"/>
      </w:pPr>
      <w:r>
        <w:rPr>
          <w:color w:val="31849B" w:themeColor="accent5" w:themeShade="BF"/>
        </w:rPr>
        <w:t xml:space="preserve">    "poe"</w:t>
      </w:r>
      <w:r>
        <w:t>: {</w:t>
      </w:r>
    </w:p>
    <w:p w14:paraId="0443CAF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37CF0CF3" w14:textId="77777777" w:rsidR="00564C22" w:rsidRDefault="009B1AF1" w:rsidP="00564C22">
      <w:pPr>
        <w:pStyle w:val="Code"/>
        <w:spacing w:line="259" w:lineRule="auto"/>
      </w:pPr>
      <w:r>
        <w:t xml:space="preserve">    }</w:t>
      </w:r>
    </w:p>
    <w:p w14:paraId="1D30933B" w14:textId="77777777" w:rsidR="00564C22" w:rsidRDefault="009B1AF1" w:rsidP="00564C22">
      <w:pPr>
        <w:pStyle w:val="Code"/>
        <w:spacing w:line="259" w:lineRule="auto"/>
      </w:pPr>
      <w:r>
        <w:t xml:space="preserve">  },</w:t>
      </w:r>
    </w:p>
    <w:p w14:paraId="6B8D06D0"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1C4B453D" w14:textId="77777777" w:rsidR="00564C22" w:rsidRDefault="009B1AF1" w:rsidP="00564C22">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0EABE963" w14:textId="77777777" w:rsidR="00564C22" w:rsidRDefault="009B1AF1" w:rsidP="00564C22">
      <w:pPr>
        <w:pStyle w:val="Code"/>
        <w:spacing w:line="259" w:lineRule="auto"/>
      </w:pPr>
      <w:r>
        <w:t>}</w:t>
      </w:r>
    </w:p>
    <w:p w14:paraId="74254597" w14:textId="77777777" w:rsidR="00564C22" w:rsidRDefault="00564C22" w:rsidP="00564C22"/>
    <w:p w14:paraId="54EBAEC3" w14:textId="77777777" w:rsidR="00564C22" w:rsidRDefault="009B1AF1" w:rsidP="00564C22">
      <w:pPr>
        <w:pStyle w:val="berschrift4"/>
      </w:pPr>
      <w:bookmarkStart w:id="1925" w:name="_Toc8332046"/>
      <w:r>
        <w:t>AdditionalKeyInfo – XML Syntax</w:t>
      </w:r>
      <w:bookmarkEnd w:id="1925"/>
    </w:p>
    <w:p w14:paraId="709C40E2" w14:textId="77777777" w:rsidR="00564C22" w:rsidRPr="5404FA76" w:rsidRDefault="009B1AF1" w:rsidP="00564C22">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14:paraId="35721A55" w14:textId="77777777" w:rsidR="00564C22" w:rsidRDefault="009B1AF1" w:rsidP="00564C22">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5690F0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14:paraId="5A71C1A7" w14:textId="77777777" w:rsidR="00564C22" w:rsidRDefault="009B1AF1" w:rsidP="00564C22">
      <w:pPr>
        <w:pStyle w:val="Code"/>
      </w:pPr>
      <w:r>
        <w:rPr>
          <w:color w:val="31849B" w:themeColor="accent5" w:themeShade="BF"/>
        </w:rPr>
        <w:t xml:space="preserve">  &lt;xs:choice&gt;</w:t>
      </w:r>
    </w:p>
    <w:p w14:paraId="591EFC4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14C237F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9E9F3B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1F36BBE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1D31DE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6B2FEFDA"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2911677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BBB486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7AD46649" w14:textId="77777777" w:rsidR="00564C22" w:rsidRDefault="009B1AF1" w:rsidP="00564C22">
      <w:pPr>
        <w:pStyle w:val="Code"/>
      </w:pPr>
      <w:r>
        <w:rPr>
          <w:color w:val="31849B" w:themeColor="accent5" w:themeShade="BF"/>
        </w:rPr>
        <w:t xml:space="preserve">  &lt;/xs:choice&gt;</w:t>
      </w:r>
    </w:p>
    <w:p w14:paraId="4164EF70" w14:textId="77777777" w:rsidR="00564C22" w:rsidRDefault="009B1AF1" w:rsidP="00564C22">
      <w:pPr>
        <w:pStyle w:val="Code"/>
      </w:pPr>
      <w:r>
        <w:rPr>
          <w:color w:val="31849B" w:themeColor="accent5" w:themeShade="BF"/>
        </w:rPr>
        <w:t>&lt;/xs:complexType&gt;</w:t>
      </w:r>
    </w:p>
    <w:p w14:paraId="58426B5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p>
    <w:p w14:paraId="071C9F4F" w14:textId="77777777" w:rsidR="00564C22" w:rsidRDefault="009B1AF1" w:rsidP="00564C22">
      <w:pPr>
        <w:pStyle w:val="berschrift3"/>
      </w:pPr>
      <w:bookmarkStart w:id="1926" w:name="_RefCompE64F9E9A"/>
      <w:bookmarkStart w:id="1927" w:name="_Toc8332047"/>
      <w:r>
        <w:t>Component ProcessingDetails</w:t>
      </w:r>
      <w:bookmarkEnd w:id="1926"/>
      <w:bookmarkEnd w:id="1927"/>
    </w:p>
    <w:p w14:paraId="70183DBD" w14:textId="77777777" w:rsidR="00564C22" w:rsidRDefault="001725A5" w:rsidP="00564C22">
      <w:r w:rsidRPr="003A06D0">
        <w:t xml:space="preserve">The </w:t>
      </w:r>
      <w:r w:rsidRPr="003A06D0">
        <w:rPr>
          <w:rFonts w:ascii="Courier New" w:eastAsia="Courier New" w:hAnsi="Courier New" w:cs="Courier New"/>
          <w:lang w:val="en-GB"/>
        </w:rPr>
        <w:t>ProcessingDetails</w:t>
      </w:r>
      <w:r w:rsidRPr="003A06D0">
        <w:t xml:space="preserve"> component elaborates on what signature verification steps succeeded or failed.</w:t>
      </w:r>
    </w:p>
    <w:p w14:paraId="6D0563A8" w14:textId="77777777" w:rsidR="00564C22" w:rsidRDefault="009B1AF1" w:rsidP="00564C22">
      <w:r>
        <w:t>Below follows a list of the sub-components that constitute this component:</w:t>
      </w:r>
    </w:p>
    <w:p w14:paraId="02CD28BC" w14:textId="77777777" w:rsidR="00564C22" w:rsidRDefault="009B1AF1" w:rsidP="00564C22">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w14:paraId="13A05BCA" w14:textId="77777777" w:rsidR="00564C22" w:rsidRDefault="009B1AF1" w:rsidP="00564C22">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w14:paraId="09EDFD4D" w14:textId="77777777" w:rsidR="00564C22" w:rsidRDefault="009B1AF1" w:rsidP="00564C22">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optional </w:t>
      </w:r>
      <w:r w:rsidRPr="003A06D0">
        <w:rPr>
          <w:rStyle w:val="Datatype"/>
          <w:lang w:val="en-GB"/>
        </w:rPr>
        <w:t>InvalidDetail</w:t>
      </w:r>
      <w:r w:rsidRPr="003A06D0">
        <w:t xml:space="preserve"> element holds verification details that were evaluated and found to be invalid.</w:t>
      </w:r>
    </w:p>
    <w:p w14:paraId="0A1B1DD6" w14:textId="77777777" w:rsidR="00564C22" w:rsidRDefault="009B1AF1" w:rsidP="00564C22">
      <w:pPr>
        <w:pStyle w:val="berschrift4"/>
      </w:pPr>
      <w:bookmarkStart w:id="1928" w:name="_Toc8332048"/>
      <w:r>
        <w:t>ProcessingDetails – JSON Syntax</w:t>
      </w:r>
      <w:bookmarkEnd w:id="1928"/>
    </w:p>
    <w:p w14:paraId="4D544A5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14:paraId="35B412B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7F4F33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3FCC87" w14:textId="77777777" w:rsidR="00564C22" w:rsidRDefault="009B1AF1" w:rsidP="00564C22">
            <w:pPr>
              <w:pStyle w:val="Beschriftung"/>
            </w:pPr>
            <w:r>
              <w:t>Element</w:t>
            </w:r>
          </w:p>
        </w:tc>
        <w:tc>
          <w:tcPr>
            <w:tcW w:w="4675" w:type="dxa"/>
          </w:tcPr>
          <w:p w14:paraId="22963827"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AD47F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B23E7B8" w14:textId="77777777" w:rsidR="00564C22" w:rsidRPr="002062A5" w:rsidRDefault="009B1AF1" w:rsidP="00564C22">
            <w:pPr>
              <w:pStyle w:val="Beschriftung"/>
              <w:rPr>
                <w:rStyle w:val="Datatype"/>
                <w:b w:val="0"/>
                <w:bCs w:val="0"/>
              </w:rPr>
            </w:pPr>
            <w:r w:rsidRPr="002062A5">
              <w:rPr>
                <w:rStyle w:val="Datatype"/>
              </w:rPr>
              <w:t>ValidDetail</w:t>
            </w:r>
          </w:p>
        </w:tc>
        <w:tc>
          <w:tcPr>
            <w:tcW w:w="4675" w:type="dxa"/>
          </w:tcPr>
          <w:p w14:paraId="7B7D23D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564C22" w14:paraId="0716F60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355C17" w14:textId="77777777" w:rsidR="00564C22" w:rsidRPr="002062A5" w:rsidRDefault="009B1AF1" w:rsidP="00564C22">
            <w:pPr>
              <w:pStyle w:val="Beschriftung"/>
              <w:rPr>
                <w:rStyle w:val="Datatype"/>
                <w:b w:val="0"/>
                <w:bCs w:val="0"/>
              </w:rPr>
            </w:pPr>
            <w:r w:rsidRPr="002062A5">
              <w:rPr>
                <w:rStyle w:val="Datatype"/>
              </w:rPr>
              <w:t>IndeterminateDetail</w:t>
            </w:r>
          </w:p>
        </w:tc>
        <w:tc>
          <w:tcPr>
            <w:tcW w:w="4675" w:type="dxa"/>
          </w:tcPr>
          <w:p w14:paraId="3B1A9D7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564C22" w14:paraId="323476C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E86B2B" w14:textId="77777777" w:rsidR="00564C22" w:rsidRPr="002062A5" w:rsidRDefault="009B1AF1" w:rsidP="00564C22">
            <w:pPr>
              <w:pStyle w:val="Beschriftung"/>
              <w:rPr>
                <w:rStyle w:val="Datatype"/>
                <w:b w:val="0"/>
                <w:bCs w:val="0"/>
              </w:rPr>
            </w:pPr>
            <w:r w:rsidRPr="002062A5">
              <w:rPr>
                <w:rStyle w:val="Datatype"/>
              </w:rPr>
              <w:t>InvalidDetail</w:t>
            </w:r>
          </w:p>
        </w:tc>
        <w:tc>
          <w:tcPr>
            <w:tcW w:w="4675" w:type="dxa"/>
          </w:tcPr>
          <w:p w14:paraId="6D640C3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bl>
    <w:p w14:paraId="21BDE5D9"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D276DBB" w14:textId="77777777" w:rsidR="00564C22" w:rsidRDefault="009B1AF1" w:rsidP="00564C22">
      <w:pPr>
        <w:pStyle w:val="Code"/>
        <w:spacing w:line="259" w:lineRule="auto"/>
      </w:pPr>
      <w:r>
        <w:rPr>
          <w:color w:val="31849B" w:themeColor="accent5" w:themeShade="BF"/>
        </w:rPr>
        <w:t>"dss2-ProcessingDetailsType"</w:t>
      </w:r>
      <w:r>
        <w:t>: {</w:t>
      </w:r>
    </w:p>
    <w:p w14:paraId="3CA965B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9B0F673" w14:textId="77777777" w:rsidR="00564C22" w:rsidRDefault="009B1AF1" w:rsidP="00564C22">
      <w:pPr>
        <w:pStyle w:val="Code"/>
        <w:spacing w:line="259" w:lineRule="auto"/>
      </w:pPr>
      <w:r>
        <w:rPr>
          <w:color w:val="31849B" w:themeColor="accent5" w:themeShade="BF"/>
        </w:rPr>
        <w:t xml:space="preserve">  "properties"</w:t>
      </w:r>
      <w:r>
        <w:t>: {</w:t>
      </w:r>
    </w:p>
    <w:p w14:paraId="24EB7E1C" w14:textId="77777777" w:rsidR="00564C22" w:rsidRDefault="009B1AF1" w:rsidP="00564C22">
      <w:pPr>
        <w:pStyle w:val="Code"/>
        <w:spacing w:line="259" w:lineRule="auto"/>
      </w:pPr>
      <w:r>
        <w:rPr>
          <w:color w:val="31849B" w:themeColor="accent5" w:themeShade="BF"/>
        </w:rPr>
        <w:t xml:space="preserve">    "valid"</w:t>
      </w:r>
      <w:r>
        <w:t>: {</w:t>
      </w:r>
    </w:p>
    <w:p w14:paraId="7951B3F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E71E29F" w14:textId="77777777" w:rsidR="00564C22" w:rsidRDefault="009B1AF1" w:rsidP="00564C22">
      <w:pPr>
        <w:pStyle w:val="Code"/>
        <w:spacing w:line="259" w:lineRule="auto"/>
      </w:pPr>
      <w:r>
        <w:rPr>
          <w:color w:val="31849B" w:themeColor="accent5" w:themeShade="BF"/>
        </w:rPr>
        <w:t xml:space="preserve">      "items"</w:t>
      </w:r>
      <w:r>
        <w:t>: {</w:t>
      </w:r>
    </w:p>
    <w:p w14:paraId="020FCA2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32CAEC39" w14:textId="77777777" w:rsidR="00564C22" w:rsidRDefault="009B1AF1" w:rsidP="00564C22">
      <w:pPr>
        <w:pStyle w:val="Code"/>
        <w:spacing w:line="259" w:lineRule="auto"/>
      </w:pPr>
      <w:r>
        <w:t xml:space="preserve">      }</w:t>
      </w:r>
    </w:p>
    <w:p w14:paraId="2DD50713" w14:textId="77777777" w:rsidR="00564C22" w:rsidRDefault="009B1AF1" w:rsidP="00564C22">
      <w:pPr>
        <w:pStyle w:val="Code"/>
        <w:spacing w:line="259" w:lineRule="auto"/>
      </w:pPr>
      <w:r>
        <w:t xml:space="preserve">    },</w:t>
      </w:r>
    </w:p>
    <w:p w14:paraId="607D2F81" w14:textId="77777777" w:rsidR="00564C22" w:rsidRDefault="009B1AF1" w:rsidP="00564C22">
      <w:pPr>
        <w:pStyle w:val="Code"/>
        <w:spacing w:line="259" w:lineRule="auto"/>
      </w:pPr>
      <w:r>
        <w:rPr>
          <w:color w:val="31849B" w:themeColor="accent5" w:themeShade="BF"/>
        </w:rPr>
        <w:t xml:space="preserve">    "indeterminate"</w:t>
      </w:r>
      <w:r>
        <w:t>: {</w:t>
      </w:r>
    </w:p>
    <w:p w14:paraId="3D944C4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D3EB5D3" w14:textId="77777777" w:rsidR="00564C22" w:rsidRDefault="009B1AF1" w:rsidP="00564C22">
      <w:pPr>
        <w:pStyle w:val="Code"/>
        <w:spacing w:line="259" w:lineRule="auto"/>
      </w:pPr>
      <w:r>
        <w:rPr>
          <w:color w:val="31849B" w:themeColor="accent5" w:themeShade="BF"/>
        </w:rPr>
        <w:lastRenderedPageBreak/>
        <w:t xml:space="preserve">      "items"</w:t>
      </w:r>
      <w:r>
        <w:t>: {</w:t>
      </w:r>
    </w:p>
    <w:p w14:paraId="69D259C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45CB50DB" w14:textId="77777777" w:rsidR="00564C22" w:rsidRDefault="009B1AF1" w:rsidP="00564C22">
      <w:pPr>
        <w:pStyle w:val="Code"/>
        <w:spacing w:line="259" w:lineRule="auto"/>
      </w:pPr>
      <w:r>
        <w:t xml:space="preserve">      }</w:t>
      </w:r>
    </w:p>
    <w:p w14:paraId="23E9BD6C" w14:textId="77777777" w:rsidR="00564C22" w:rsidRDefault="009B1AF1" w:rsidP="00564C22">
      <w:pPr>
        <w:pStyle w:val="Code"/>
        <w:spacing w:line="259" w:lineRule="auto"/>
      </w:pPr>
      <w:r>
        <w:t xml:space="preserve">    },</w:t>
      </w:r>
    </w:p>
    <w:p w14:paraId="5914A63C" w14:textId="77777777" w:rsidR="00564C22" w:rsidRDefault="009B1AF1" w:rsidP="00564C22">
      <w:pPr>
        <w:pStyle w:val="Code"/>
        <w:spacing w:line="259" w:lineRule="auto"/>
      </w:pPr>
      <w:r>
        <w:rPr>
          <w:color w:val="31849B" w:themeColor="accent5" w:themeShade="BF"/>
        </w:rPr>
        <w:t xml:space="preserve">    "invalid"</w:t>
      </w:r>
      <w:r>
        <w:t>: {</w:t>
      </w:r>
    </w:p>
    <w:p w14:paraId="083A290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A440A11" w14:textId="77777777" w:rsidR="00564C22" w:rsidRDefault="009B1AF1" w:rsidP="00564C22">
      <w:pPr>
        <w:pStyle w:val="Code"/>
        <w:spacing w:line="259" w:lineRule="auto"/>
      </w:pPr>
      <w:r>
        <w:rPr>
          <w:color w:val="31849B" w:themeColor="accent5" w:themeShade="BF"/>
        </w:rPr>
        <w:t xml:space="preserve">      "items"</w:t>
      </w:r>
      <w:r>
        <w:t>: {</w:t>
      </w:r>
    </w:p>
    <w:p w14:paraId="5F430DE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2A7A68E9" w14:textId="77777777" w:rsidR="00564C22" w:rsidRDefault="009B1AF1" w:rsidP="00564C22">
      <w:pPr>
        <w:pStyle w:val="Code"/>
        <w:spacing w:line="259" w:lineRule="auto"/>
      </w:pPr>
      <w:r>
        <w:t xml:space="preserve">      }</w:t>
      </w:r>
    </w:p>
    <w:p w14:paraId="35177961" w14:textId="77777777" w:rsidR="00564C22" w:rsidRDefault="009B1AF1" w:rsidP="00564C22">
      <w:pPr>
        <w:pStyle w:val="Code"/>
        <w:spacing w:line="259" w:lineRule="auto"/>
      </w:pPr>
      <w:r>
        <w:t xml:space="preserve">    }</w:t>
      </w:r>
    </w:p>
    <w:p w14:paraId="609843B2" w14:textId="77777777" w:rsidR="00564C22" w:rsidRDefault="009B1AF1" w:rsidP="00564C22">
      <w:pPr>
        <w:pStyle w:val="Code"/>
        <w:spacing w:line="259" w:lineRule="auto"/>
      </w:pPr>
      <w:r>
        <w:t xml:space="preserve">  }</w:t>
      </w:r>
    </w:p>
    <w:p w14:paraId="4C69EC1D" w14:textId="77777777" w:rsidR="00564C22" w:rsidRDefault="009B1AF1" w:rsidP="00564C22">
      <w:pPr>
        <w:pStyle w:val="Code"/>
        <w:spacing w:line="259" w:lineRule="auto"/>
      </w:pPr>
      <w:r>
        <w:t>}</w:t>
      </w:r>
    </w:p>
    <w:p w14:paraId="1693F652" w14:textId="77777777" w:rsidR="00564C22" w:rsidRDefault="00564C22" w:rsidP="00564C22"/>
    <w:p w14:paraId="455D5CD7" w14:textId="77777777" w:rsidR="00564C22" w:rsidRDefault="009B1AF1" w:rsidP="00564C22">
      <w:pPr>
        <w:pStyle w:val="berschrift4"/>
      </w:pPr>
      <w:bookmarkStart w:id="1929" w:name="_Toc8332049"/>
      <w:r>
        <w:t>ProcessingDetails – XML Syntax</w:t>
      </w:r>
      <w:bookmarkEnd w:id="1929"/>
    </w:p>
    <w:p w14:paraId="29BF6EA9" w14:textId="77777777" w:rsidR="00564C22" w:rsidRPr="5404FA76" w:rsidRDefault="009B1AF1" w:rsidP="00564C22">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14:paraId="300518F8" w14:textId="77777777" w:rsidR="00564C22" w:rsidRDefault="009B1AF1" w:rsidP="00564C22">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E9BB83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14:paraId="46F5D7F6" w14:textId="77777777" w:rsidR="00564C22" w:rsidRDefault="009B1AF1" w:rsidP="00564C22">
      <w:pPr>
        <w:pStyle w:val="Code"/>
      </w:pPr>
      <w:r>
        <w:rPr>
          <w:color w:val="31849B" w:themeColor="accent5" w:themeShade="BF"/>
        </w:rPr>
        <w:t xml:space="preserve">  &lt;xs:sequence&gt;</w:t>
      </w:r>
    </w:p>
    <w:p w14:paraId="606ADFF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F1FF52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0BD55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9056405" w14:textId="77777777" w:rsidR="00564C22" w:rsidRDefault="009B1AF1" w:rsidP="00564C22">
      <w:pPr>
        <w:pStyle w:val="Code"/>
      </w:pPr>
      <w:r>
        <w:rPr>
          <w:color w:val="31849B" w:themeColor="accent5" w:themeShade="BF"/>
        </w:rPr>
        <w:t xml:space="preserve">  &lt;/xs:sequence&gt;</w:t>
      </w:r>
    </w:p>
    <w:p w14:paraId="6EDAEABB" w14:textId="77777777" w:rsidR="00564C22" w:rsidRDefault="009B1AF1" w:rsidP="00564C22">
      <w:pPr>
        <w:pStyle w:val="Code"/>
      </w:pPr>
      <w:r>
        <w:rPr>
          <w:color w:val="31849B" w:themeColor="accent5" w:themeShade="BF"/>
        </w:rPr>
        <w:t>&lt;/xs:complexType&gt;</w:t>
      </w:r>
    </w:p>
    <w:p w14:paraId="5F6BFCB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14:paraId="4CCC0C1E" w14:textId="77777777" w:rsidR="00564C22" w:rsidRDefault="009B1AF1" w:rsidP="00564C22">
      <w:pPr>
        <w:pStyle w:val="berschrift3"/>
      </w:pPr>
      <w:bookmarkStart w:id="1930" w:name="_RefComp3EB09C19"/>
      <w:bookmarkStart w:id="1931" w:name="_Toc8332050"/>
      <w:r>
        <w:t>Component Detail</w:t>
      </w:r>
      <w:bookmarkEnd w:id="1930"/>
      <w:bookmarkEnd w:id="1931"/>
    </w:p>
    <w:p w14:paraId="4AF9C7D8" w14:textId="77777777" w:rsidR="00564C22" w:rsidRDefault="00564C22" w:rsidP="00564C22"/>
    <w:p w14:paraId="6B74875A" w14:textId="77777777" w:rsidR="00564C22" w:rsidRDefault="009B1AF1" w:rsidP="00564C22">
      <w:r>
        <w:t>Below follows a list of the sub-components that constitute this component:</w:t>
      </w:r>
    </w:p>
    <w:p w14:paraId="70797863" w14:textId="77777777" w:rsidR="00564C22" w:rsidRDefault="009B1AF1" w:rsidP="00564C22">
      <w:pPr>
        <w:pStyle w:val="Member"/>
      </w:pPr>
      <w:r>
        <w:lastRenderedPageBreak/>
        <w:t xml:space="preserve">The OPTIONAL </w:t>
      </w:r>
      <w:r w:rsidRPr="35C1378D">
        <w:rPr>
          <w:rStyle w:val="Datatype"/>
        </w:rPr>
        <w:t>Code</w:t>
      </w:r>
      <w:r>
        <w:t xml:space="preserve"> element, if present, MUST contain a URI. </w:t>
      </w:r>
      <w:r w:rsidRPr="003A06D0">
        <w:t>This URI which more precisely specifies why this detail is valid, invalid, or indeterminate. It must be a value defined by some other specification, since this specification defines no values for this element.</w:t>
      </w:r>
    </w:p>
    <w:p w14:paraId="7F0C4EFE" w14:textId="77777777" w:rsidR="00564C22" w:rsidRDefault="009B1AF1" w:rsidP="00564C22">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t>This is a human-readable message which MAY be logged, used for debugging, etc.</w:t>
      </w:r>
    </w:p>
    <w:p w14:paraId="163F6F2C" w14:textId="77777777" w:rsidR="00564C22" w:rsidRDefault="009B1AF1" w:rsidP="00564C22">
      <w:pPr>
        <w:pStyle w:val="Member"/>
      </w:pPr>
      <w:r>
        <w:t xml:space="preserve">The OPTIONAL </w:t>
      </w:r>
      <w:r w:rsidRPr="35C1378D">
        <w:rPr>
          <w:rStyle w:val="Datatype"/>
        </w:rPr>
        <w:t>Base64Content</w:t>
      </w:r>
      <w:r>
        <w:t xml:space="preserve"> element, if present, MUST contain base64 encoded binary data. </w:t>
      </w:r>
    </w:p>
    <w:p w14:paraId="1A989911" w14:textId="77777777" w:rsidR="00564C22" w:rsidRDefault="009B1AF1" w:rsidP="00564C22">
      <w:pPr>
        <w:pStyle w:val="Member"/>
      </w:pPr>
      <w:r>
        <w:t xml:space="preserve">The </w:t>
      </w:r>
      <w:r w:rsidRPr="35C1378D">
        <w:rPr>
          <w:rStyle w:val="Datatype"/>
        </w:rPr>
        <w:t>Type</w:t>
      </w:r>
      <w:r>
        <w:t xml:space="preserve"> element MUST contain one instance of a URI.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eastAsia="Courier New" w:hAnsi="Courier New" w:cs="Courier New"/>
          <w:lang w:val="en-GB"/>
        </w:rPr>
        <w:t>ProcessingDetails</w:t>
      </w:r>
      <w:r w:rsidRPr="003A06D0">
        <w:t xml:space="preserve"> component. For example, when a signature contains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w14:paraId="6B34EFD9" w14:textId="77777777" w:rsidR="00564C22" w:rsidRDefault="009B1AF1" w:rsidP="00564C22">
      <w:pPr>
        <w:pStyle w:val="Non-normativeCommentHeading"/>
      </w:pPr>
      <w:r>
        <w:t>Non-normative Comment:</w:t>
      </w:r>
    </w:p>
    <w:p w14:paraId="68E24D64" w14:textId="77777777" w:rsidR="00564C22" w:rsidRDefault="001725A5" w:rsidP="00564C22">
      <w:pPr>
        <w:pStyle w:val="Non-normativeComment"/>
      </w:pPr>
      <w:r w:rsidRPr="003A06D0">
        <w:t xml:space="preserve">Multiple detail elements of the same </w:t>
      </w:r>
      <w:r w:rsidRPr="003A06D0">
        <w:rPr>
          <w:rStyle w:val="Datatype"/>
          <w:lang w:val="en-GB"/>
        </w:rPr>
        <w:t>Type</w:t>
      </w:r>
      <w:r w:rsidRPr="003A06D0">
        <w:t xml:space="preserve"> may appear in a single </w:t>
      </w:r>
      <w:r w:rsidRPr="003A06D0">
        <w:rPr>
          <w:rStyle w:val="Datatype"/>
          <w:lang w:val="en-GB"/>
        </w:rPr>
        <w:t>ProcessingDetails</w:t>
      </w:r>
      <w:r w:rsidRPr="003A06D0">
        <w:t xml:space="preserve">. For example, when a signature contains a certificate chain that certifies the signing key, there may be details of the same </w:t>
      </w:r>
      <w:r w:rsidRPr="003A06D0">
        <w:rPr>
          <w:rStyle w:val="Datatype"/>
          <w:lang w:val="en-GB"/>
        </w:rPr>
        <w:t>Type</w:t>
      </w:r>
      <w:r w:rsidRPr="003A06D0">
        <w:t xml:space="preserve"> present for each certificate in the chain, describing how each certificate was processed.</w:t>
      </w:r>
    </w:p>
    <w:p w14:paraId="4CBFF561" w14:textId="77777777" w:rsidR="00564C22" w:rsidRDefault="009B1AF1" w:rsidP="00564C22">
      <w:pPr>
        <w:pStyle w:val="berschrift4"/>
      </w:pPr>
      <w:bookmarkStart w:id="1932" w:name="_Toc8332051"/>
      <w:r>
        <w:t>Detail – JSON Syntax</w:t>
      </w:r>
      <w:bookmarkEnd w:id="1932"/>
    </w:p>
    <w:p w14:paraId="7B35745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14:paraId="4CBCE8E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B4C07F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3EA6EE" w14:textId="77777777" w:rsidR="00564C22" w:rsidRDefault="009B1AF1" w:rsidP="00564C22">
            <w:pPr>
              <w:pStyle w:val="Beschriftung"/>
            </w:pPr>
            <w:r>
              <w:t>Element</w:t>
            </w:r>
          </w:p>
        </w:tc>
        <w:tc>
          <w:tcPr>
            <w:tcW w:w="4675" w:type="dxa"/>
          </w:tcPr>
          <w:p w14:paraId="2C96ABD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5E366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EDB526C" w14:textId="77777777" w:rsidR="00564C22" w:rsidRPr="002062A5" w:rsidRDefault="009B1AF1" w:rsidP="00564C22">
            <w:pPr>
              <w:pStyle w:val="Beschriftung"/>
              <w:rPr>
                <w:rStyle w:val="Datatype"/>
                <w:b w:val="0"/>
                <w:bCs w:val="0"/>
              </w:rPr>
            </w:pPr>
            <w:r w:rsidRPr="002062A5">
              <w:rPr>
                <w:rStyle w:val="Datatype"/>
              </w:rPr>
              <w:t>Code</w:t>
            </w:r>
          </w:p>
        </w:tc>
        <w:tc>
          <w:tcPr>
            <w:tcW w:w="4675" w:type="dxa"/>
          </w:tcPr>
          <w:p w14:paraId="5EF5C7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564C22" w14:paraId="1E4BAB2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FD71F49" w14:textId="77777777" w:rsidR="00564C22" w:rsidRPr="002062A5" w:rsidRDefault="009B1AF1" w:rsidP="00564C22">
            <w:pPr>
              <w:pStyle w:val="Beschriftung"/>
              <w:rPr>
                <w:rStyle w:val="Datatype"/>
                <w:b w:val="0"/>
                <w:bCs w:val="0"/>
              </w:rPr>
            </w:pPr>
            <w:r w:rsidRPr="002062A5">
              <w:rPr>
                <w:rStyle w:val="Datatype"/>
              </w:rPr>
              <w:t>Message</w:t>
            </w:r>
          </w:p>
        </w:tc>
        <w:tc>
          <w:tcPr>
            <w:tcW w:w="4675" w:type="dxa"/>
          </w:tcPr>
          <w:p w14:paraId="0AD8128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2AF147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F28090"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0D3AFC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564C22" w14:paraId="0F0245A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47EBBA"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332AE0E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6536BB5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FBD9766" w14:textId="77777777" w:rsidR="00564C22" w:rsidRDefault="009B1AF1" w:rsidP="00564C22">
      <w:pPr>
        <w:pStyle w:val="Code"/>
        <w:spacing w:line="259" w:lineRule="auto"/>
      </w:pPr>
      <w:r>
        <w:rPr>
          <w:color w:val="31849B" w:themeColor="accent5" w:themeShade="BF"/>
        </w:rPr>
        <w:t>"dss2-DetailType"</w:t>
      </w:r>
      <w:r>
        <w:t>: {</w:t>
      </w:r>
    </w:p>
    <w:p w14:paraId="276616F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128D00B1" w14:textId="77777777" w:rsidR="00564C22" w:rsidRDefault="009B1AF1" w:rsidP="00564C22">
      <w:pPr>
        <w:pStyle w:val="Code"/>
        <w:spacing w:line="259" w:lineRule="auto"/>
      </w:pPr>
      <w:r>
        <w:rPr>
          <w:color w:val="31849B" w:themeColor="accent5" w:themeShade="BF"/>
        </w:rPr>
        <w:t xml:space="preserve">  "properties"</w:t>
      </w:r>
      <w:r>
        <w:t>: {</w:t>
      </w:r>
    </w:p>
    <w:p w14:paraId="466047CA" w14:textId="77777777" w:rsidR="00564C22" w:rsidRDefault="009B1AF1" w:rsidP="00564C22">
      <w:pPr>
        <w:pStyle w:val="Code"/>
        <w:spacing w:line="259" w:lineRule="auto"/>
      </w:pPr>
      <w:r>
        <w:rPr>
          <w:color w:val="31849B" w:themeColor="accent5" w:themeShade="BF"/>
        </w:rPr>
        <w:t xml:space="preserve">    "code"</w:t>
      </w:r>
      <w:r>
        <w:t>: {</w:t>
      </w:r>
    </w:p>
    <w:p w14:paraId="76AEE0C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DF22EAD" w14:textId="77777777" w:rsidR="00564C22" w:rsidRDefault="009B1AF1" w:rsidP="00564C22">
      <w:pPr>
        <w:pStyle w:val="Code"/>
        <w:spacing w:line="259" w:lineRule="auto"/>
      </w:pPr>
      <w:r>
        <w:t xml:space="preserve">    },</w:t>
      </w:r>
    </w:p>
    <w:p w14:paraId="3EF56A68" w14:textId="77777777" w:rsidR="00564C22" w:rsidRDefault="009B1AF1" w:rsidP="00564C22">
      <w:pPr>
        <w:pStyle w:val="Code"/>
        <w:spacing w:line="259" w:lineRule="auto"/>
      </w:pPr>
      <w:r>
        <w:rPr>
          <w:color w:val="31849B" w:themeColor="accent5" w:themeShade="BF"/>
        </w:rPr>
        <w:t xml:space="preserve">    "msg"</w:t>
      </w:r>
      <w:r>
        <w:t>: {</w:t>
      </w:r>
    </w:p>
    <w:p w14:paraId="67FFDD2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5DD475BD" w14:textId="77777777" w:rsidR="00564C22" w:rsidRDefault="009B1AF1" w:rsidP="00564C22">
      <w:pPr>
        <w:pStyle w:val="Code"/>
        <w:spacing w:line="259" w:lineRule="auto"/>
      </w:pPr>
      <w:r>
        <w:t xml:space="preserve">    },</w:t>
      </w:r>
    </w:p>
    <w:p w14:paraId="3AB5B990" w14:textId="77777777" w:rsidR="00564C22" w:rsidRDefault="009B1AF1" w:rsidP="00564C22">
      <w:pPr>
        <w:pStyle w:val="Code"/>
        <w:spacing w:line="259" w:lineRule="auto"/>
      </w:pPr>
      <w:r>
        <w:rPr>
          <w:color w:val="31849B" w:themeColor="accent5" w:themeShade="BF"/>
        </w:rPr>
        <w:t xml:space="preserve">    "b64Content"</w:t>
      </w:r>
      <w:r>
        <w:t>: {</w:t>
      </w:r>
    </w:p>
    <w:p w14:paraId="689CA45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C59DEC5" w14:textId="77777777" w:rsidR="00564C22" w:rsidRDefault="009B1AF1" w:rsidP="00564C22">
      <w:pPr>
        <w:pStyle w:val="Code"/>
        <w:spacing w:line="259" w:lineRule="auto"/>
      </w:pPr>
      <w:r>
        <w:t xml:space="preserve">    },</w:t>
      </w:r>
    </w:p>
    <w:p w14:paraId="7EC40FBE" w14:textId="77777777" w:rsidR="00564C22" w:rsidRDefault="009B1AF1" w:rsidP="00564C22">
      <w:pPr>
        <w:pStyle w:val="Code"/>
        <w:spacing w:line="259" w:lineRule="auto"/>
      </w:pPr>
      <w:r>
        <w:rPr>
          <w:color w:val="31849B" w:themeColor="accent5" w:themeShade="BF"/>
        </w:rPr>
        <w:t xml:space="preserve">    "type"</w:t>
      </w:r>
      <w:r>
        <w:t>: {</w:t>
      </w:r>
    </w:p>
    <w:p w14:paraId="429CE69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847A872" w14:textId="77777777" w:rsidR="00564C22" w:rsidRDefault="009B1AF1" w:rsidP="00564C22">
      <w:pPr>
        <w:pStyle w:val="Code"/>
        <w:spacing w:line="259" w:lineRule="auto"/>
      </w:pPr>
      <w:r>
        <w:rPr>
          <w:color w:val="31849B" w:themeColor="accent5" w:themeShade="BF"/>
        </w:rPr>
        <w:lastRenderedPageBreak/>
        <w:t xml:space="preserve">      "format"</w:t>
      </w:r>
      <w:r>
        <w:t xml:space="preserve">: </w:t>
      </w:r>
      <w:r>
        <w:rPr>
          <w:color w:val="244061" w:themeColor="accent1" w:themeShade="80"/>
        </w:rPr>
        <w:t>"uri"</w:t>
      </w:r>
    </w:p>
    <w:p w14:paraId="1015D29E" w14:textId="77777777" w:rsidR="00564C22" w:rsidRDefault="009B1AF1" w:rsidP="00564C22">
      <w:pPr>
        <w:pStyle w:val="Code"/>
        <w:spacing w:line="259" w:lineRule="auto"/>
      </w:pPr>
      <w:r>
        <w:t xml:space="preserve">    }</w:t>
      </w:r>
    </w:p>
    <w:p w14:paraId="303DA987" w14:textId="77777777" w:rsidR="00564C22" w:rsidRDefault="009B1AF1" w:rsidP="00564C22">
      <w:pPr>
        <w:pStyle w:val="Code"/>
        <w:spacing w:line="259" w:lineRule="auto"/>
      </w:pPr>
      <w:r>
        <w:t xml:space="preserve">  },</w:t>
      </w:r>
    </w:p>
    <w:p w14:paraId="489D676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"type"</w:t>
      </w:r>
      <w:r>
        <w:t>]</w:t>
      </w:r>
    </w:p>
    <w:p w14:paraId="5993A4B7" w14:textId="77777777" w:rsidR="00564C22" w:rsidRDefault="009B1AF1" w:rsidP="00564C22">
      <w:pPr>
        <w:pStyle w:val="Code"/>
        <w:spacing w:line="259" w:lineRule="auto"/>
      </w:pPr>
      <w:r>
        <w:t>}</w:t>
      </w:r>
    </w:p>
    <w:p w14:paraId="1022EE54" w14:textId="77777777" w:rsidR="00564C22" w:rsidRDefault="00564C22" w:rsidP="00564C22"/>
    <w:p w14:paraId="271DCAEF" w14:textId="77777777" w:rsidR="00564C22" w:rsidRDefault="009B1AF1" w:rsidP="00564C22">
      <w:pPr>
        <w:pStyle w:val="berschrift4"/>
      </w:pPr>
      <w:bookmarkStart w:id="1933" w:name="_Toc8332052"/>
      <w:r>
        <w:t>Detail – XML Syntax</w:t>
      </w:r>
      <w:bookmarkEnd w:id="1933"/>
    </w:p>
    <w:p w14:paraId="3CFEF210" w14:textId="77777777" w:rsidR="00564C22" w:rsidRPr="5404FA76" w:rsidRDefault="009B1AF1" w:rsidP="00564C22">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14:paraId="1B993558" w14:textId="77777777" w:rsidR="00564C22" w:rsidRDefault="009B1AF1" w:rsidP="00564C22">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FA0292A"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14:paraId="1E5812F1" w14:textId="77777777" w:rsidR="00564C22" w:rsidRDefault="009B1AF1" w:rsidP="00564C22">
      <w:pPr>
        <w:pStyle w:val="Code"/>
      </w:pPr>
      <w:r>
        <w:rPr>
          <w:color w:val="31849B" w:themeColor="accent5" w:themeShade="BF"/>
        </w:rPr>
        <w:t xml:space="preserve">  &lt;xs:sequence&gt;</w:t>
      </w:r>
    </w:p>
    <w:p w14:paraId="33DB637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284BE9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90EE0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07E1A8" w14:textId="77777777" w:rsidR="00564C22" w:rsidRDefault="009B1AF1" w:rsidP="00564C22">
      <w:pPr>
        <w:pStyle w:val="Code"/>
      </w:pPr>
      <w:r>
        <w:rPr>
          <w:color w:val="31849B" w:themeColor="accent5" w:themeShade="BF"/>
        </w:rPr>
        <w:t xml:space="preserve">  &lt;/xs:sequence&gt;</w:t>
      </w:r>
    </w:p>
    <w:p w14:paraId="3168981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4A05F36" w14:textId="77777777" w:rsidR="00564C22" w:rsidRDefault="009B1AF1" w:rsidP="00564C22">
      <w:pPr>
        <w:pStyle w:val="Code"/>
      </w:pPr>
      <w:r>
        <w:rPr>
          <w:color w:val="31849B" w:themeColor="accent5" w:themeShade="BF"/>
        </w:rPr>
        <w:t>&lt;/xs:complexType&gt;</w:t>
      </w:r>
    </w:p>
    <w:p w14:paraId="677169D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14:paraId="04F5508B" w14:textId="77777777" w:rsidR="00564C22" w:rsidRDefault="009B1AF1" w:rsidP="00564C22">
      <w:pPr>
        <w:pStyle w:val="berschrift3"/>
      </w:pPr>
      <w:bookmarkStart w:id="1934" w:name="_RefComp02F13485"/>
      <w:bookmarkStart w:id="1935" w:name="_Toc8332053"/>
      <w:r>
        <w:t>Component SigningTimeInfo</w:t>
      </w:r>
      <w:bookmarkEnd w:id="1934"/>
      <w:bookmarkEnd w:id="1935"/>
    </w:p>
    <w:p w14:paraId="521FA143" w14:textId="77777777" w:rsidR="00564C22" w:rsidRDefault="001725A5" w:rsidP="00564C22">
      <w:r w:rsidRPr="003A06D0">
        <w:t xml:space="preserve">This </w:t>
      </w:r>
      <w:r w:rsidRPr="003A06D0">
        <w:rPr>
          <w:rFonts w:ascii="Courier New" w:eastAsia="Courier New" w:hAnsi="Courier New" w:cs="Courier New"/>
          <w:lang w:val="en-GB"/>
        </w:rPr>
        <w:t>SigningTimeInfo</w:t>
      </w:r>
      <w:r w:rsidRPr="003A06D0">
        <w:t xml:space="preserve"> component allows the client to obtain the time instant associated to the signature creation.</w:t>
      </w:r>
    </w:p>
    <w:p w14:paraId="227A6D18" w14:textId="77777777" w:rsidR="00564C22" w:rsidRDefault="009B1AF1" w:rsidP="00564C22">
      <w:r>
        <w:t>Below follows a list of the sub-components that constitute this component:</w:t>
      </w:r>
    </w:p>
    <w:p w14:paraId="4DB7FED2" w14:textId="77777777" w:rsidR="00564C22" w:rsidRDefault="009B1AF1" w:rsidP="00564C22">
      <w:pPr>
        <w:pStyle w:val="Member"/>
      </w:pPr>
      <w:r>
        <w:t xml:space="preserve">The </w:t>
      </w:r>
      <w:r w:rsidRPr="35C1378D">
        <w:rPr>
          <w:rStyle w:val="Datatype"/>
        </w:rPr>
        <w:t>SigningTime</w:t>
      </w:r>
      <w:r>
        <w:t xml:space="preserve"> element MUST contain one instance of a date/time value. </w:t>
      </w:r>
      <w:r w:rsidRPr="003A06D0">
        <w:t>This element returns the time value considered by the server to be the signature creation time.</w:t>
      </w:r>
    </w:p>
    <w:p w14:paraId="26B7949C" w14:textId="77777777" w:rsidR="00564C22" w:rsidRDefault="009B1AF1" w:rsidP="00564C22">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r w:rsidRPr="003A06D0">
        <w:t>This element returns the trusted time values considered as lower and upper limits for the signing time.</w:t>
      </w:r>
    </w:p>
    <w:p w14:paraId="6BCCE1BC" w14:textId="77777777" w:rsidR="00564C22" w:rsidRDefault="009B1AF1" w:rsidP="00564C22">
      <w:pPr>
        <w:pStyle w:val="berschrift4"/>
      </w:pPr>
      <w:bookmarkStart w:id="1936" w:name="_Toc8332054"/>
      <w:r>
        <w:t>SigningTimeInfo – JSON Syntax</w:t>
      </w:r>
      <w:bookmarkEnd w:id="1936"/>
    </w:p>
    <w:p w14:paraId="2DFCEAE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14:paraId="5ACD42D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24A0C9D"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8AFE0B" w14:textId="77777777" w:rsidR="00564C22" w:rsidRDefault="009B1AF1" w:rsidP="00564C22">
            <w:pPr>
              <w:pStyle w:val="Beschriftung"/>
            </w:pPr>
            <w:r>
              <w:t>Element</w:t>
            </w:r>
          </w:p>
        </w:tc>
        <w:tc>
          <w:tcPr>
            <w:tcW w:w="4675" w:type="dxa"/>
          </w:tcPr>
          <w:p w14:paraId="624092B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4112AC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D2C677" w14:textId="77777777" w:rsidR="00564C22" w:rsidRPr="002062A5" w:rsidRDefault="009B1AF1" w:rsidP="00564C22">
            <w:pPr>
              <w:pStyle w:val="Beschriftung"/>
              <w:rPr>
                <w:rStyle w:val="Datatype"/>
                <w:b w:val="0"/>
                <w:bCs w:val="0"/>
              </w:rPr>
            </w:pPr>
            <w:r w:rsidRPr="002062A5">
              <w:rPr>
                <w:rStyle w:val="Datatype"/>
              </w:rPr>
              <w:t>SigningTime</w:t>
            </w:r>
          </w:p>
        </w:tc>
        <w:tc>
          <w:tcPr>
            <w:tcW w:w="4675" w:type="dxa"/>
          </w:tcPr>
          <w:p w14:paraId="2A149E7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564C22" w14:paraId="1F8AC46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1A205EE" w14:textId="77777777" w:rsidR="00564C22" w:rsidRPr="002062A5" w:rsidRDefault="009B1AF1" w:rsidP="00564C22">
            <w:pPr>
              <w:pStyle w:val="Beschriftung"/>
              <w:rPr>
                <w:rStyle w:val="Datatype"/>
                <w:b w:val="0"/>
                <w:bCs w:val="0"/>
              </w:rPr>
            </w:pPr>
            <w:r w:rsidRPr="002062A5">
              <w:rPr>
                <w:rStyle w:val="Datatype"/>
              </w:rPr>
              <w:t>SigningTimeBoundaries</w:t>
            </w:r>
          </w:p>
        </w:tc>
        <w:tc>
          <w:tcPr>
            <w:tcW w:w="4675" w:type="dxa"/>
          </w:tcPr>
          <w:p w14:paraId="4FCA50C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14:paraId="299D8DE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C5941F1" w14:textId="77777777" w:rsidR="00564C22" w:rsidRDefault="009B1AF1" w:rsidP="00564C22">
      <w:pPr>
        <w:pStyle w:val="Code"/>
        <w:spacing w:line="259" w:lineRule="auto"/>
      </w:pPr>
      <w:r>
        <w:rPr>
          <w:color w:val="31849B" w:themeColor="accent5" w:themeShade="BF"/>
        </w:rPr>
        <w:t>"dss2-SigningTimeInfoType"</w:t>
      </w:r>
      <w:r>
        <w:t>: {</w:t>
      </w:r>
    </w:p>
    <w:p w14:paraId="2743736C"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61AFCAE7" w14:textId="77777777" w:rsidR="00564C22" w:rsidRDefault="009B1AF1" w:rsidP="00564C22">
      <w:pPr>
        <w:pStyle w:val="Code"/>
        <w:spacing w:line="259" w:lineRule="auto"/>
      </w:pPr>
      <w:r>
        <w:rPr>
          <w:color w:val="31849B" w:themeColor="accent5" w:themeShade="BF"/>
        </w:rPr>
        <w:t xml:space="preserve">  "properties"</w:t>
      </w:r>
      <w:r>
        <w:t>: {</w:t>
      </w:r>
    </w:p>
    <w:p w14:paraId="3007E380" w14:textId="77777777" w:rsidR="00564C22" w:rsidRDefault="009B1AF1" w:rsidP="00564C22">
      <w:pPr>
        <w:pStyle w:val="Code"/>
        <w:spacing w:line="259" w:lineRule="auto"/>
      </w:pPr>
      <w:r>
        <w:rPr>
          <w:color w:val="31849B" w:themeColor="accent5" w:themeShade="BF"/>
        </w:rPr>
        <w:t xml:space="preserve">    "signingTime"</w:t>
      </w:r>
      <w:r>
        <w:t>: {</w:t>
      </w:r>
    </w:p>
    <w:p w14:paraId="39AF685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194285FC"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281AC6C0" w14:textId="77777777" w:rsidR="00564C22" w:rsidRDefault="009B1AF1" w:rsidP="00564C22">
      <w:pPr>
        <w:pStyle w:val="Code"/>
        <w:spacing w:line="259" w:lineRule="auto"/>
      </w:pPr>
      <w:r>
        <w:t xml:space="preserve">    },</w:t>
      </w:r>
    </w:p>
    <w:p w14:paraId="2647820D" w14:textId="77777777" w:rsidR="00564C22" w:rsidRDefault="009B1AF1" w:rsidP="00564C22">
      <w:pPr>
        <w:pStyle w:val="Code"/>
        <w:spacing w:line="259" w:lineRule="auto"/>
      </w:pPr>
      <w:r>
        <w:rPr>
          <w:color w:val="31849B" w:themeColor="accent5" w:themeShade="BF"/>
        </w:rPr>
        <w:t xml:space="preserve">    "bounds"</w:t>
      </w:r>
      <w:r>
        <w:t>: {</w:t>
      </w:r>
    </w:p>
    <w:p w14:paraId="2054FF7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14:paraId="77D88044" w14:textId="77777777" w:rsidR="00564C22" w:rsidRDefault="009B1AF1" w:rsidP="00564C22">
      <w:pPr>
        <w:pStyle w:val="Code"/>
        <w:spacing w:line="259" w:lineRule="auto"/>
      </w:pPr>
      <w:r>
        <w:t xml:space="preserve">    }</w:t>
      </w:r>
    </w:p>
    <w:p w14:paraId="47BDB853" w14:textId="77777777" w:rsidR="00564C22" w:rsidRDefault="009B1AF1" w:rsidP="00564C22">
      <w:pPr>
        <w:pStyle w:val="Code"/>
        <w:spacing w:line="259" w:lineRule="auto"/>
      </w:pPr>
      <w:r>
        <w:t xml:space="preserve">  },</w:t>
      </w:r>
    </w:p>
    <w:p w14:paraId="5455194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"signingTime"</w:t>
      </w:r>
      <w:r>
        <w:t>]</w:t>
      </w:r>
    </w:p>
    <w:p w14:paraId="5FB86DF2" w14:textId="77777777" w:rsidR="00564C22" w:rsidRDefault="009B1AF1" w:rsidP="00564C22">
      <w:pPr>
        <w:pStyle w:val="Code"/>
        <w:spacing w:line="259" w:lineRule="auto"/>
      </w:pPr>
      <w:r>
        <w:t>}</w:t>
      </w:r>
    </w:p>
    <w:p w14:paraId="415EC7FD" w14:textId="77777777" w:rsidR="00564C22" w:rsidRDefault="00564C22" w:rsidP="00564C22"/>
    <w:p w14:paraId="6C2AFE0A" w14:textId="77777777" w:rsidR="00564C22" w:rsidRDefault="009B1AF1" w:rsidP="00564C22">
      <w:pPr>
        <w:pStyle w:val="berschrift4"/>
      </w:pPr>
      <w:bookmarkStart w:id="1937" w:name="_Toc8332055"/>
      <w:r>
        <w:t>SigningTimeInfo – XML Syntax</w:t>
      </w:r>
      <w:bookmarkEnd w:id="1937"/>
    </w:p>
    <w:p w14:paraId="4860AA43" w14:textId="77777777" w:rsidR="00564C22" w:rsidRPr="5404FA76" w:rsidRDefault="009B1AF1" w:rsidP="00564C22">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14:paraId="3F70A415" w14:textId="77777777" w:rsidR="00564C22" w:rsidRDefault="009B1AF1" w:rsidP="00564C22">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F538801"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14:paraId="2295680E" w14:textId="77777777" w:rsidR="00564C22" w:rsidRDefault="009B1AF1" w:rsidP="00564C22">
      <w:pPr>
        <w:pStyle w:val="Code"/>
      </w:pPr>
      <w:r>
        <w:rPr>
          <w:color w:val="31849B" w:themeColor="accent5" w:themeShade="BF"/>
        </w:rPr>
        <w:t xml:space="preserve">  &lt;xs:sequence&gt;</w:t>
      </w:r>
    </w:p>
    <w:p w14:paraId="58C5A4D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3150EDE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C44437" w14:textId="77777777" w:rsidR="00564C22" w:rsidRDefault="009B1AF1" w:rsidP="00564C22">
      <w:pPr>
        <w:pStyle w:val="Code"/>
      </w:pPr>
      <w:r>
        <w:rPr>
          <w:color w:val="31849B" w:themeColor="accent5" w:themeShade="BF"/>
        </w:rPr>
        <w:t xml:space="preserve">  &lt;/xs:sequence&gt;</w:t>
      </w:r>
    </w:p>
    <w:p w14:paraId="6C799E69" w14:textId="77777777" w:rsidR="00564C22" w:rsidRDefault="009B1AF1" w:rsidP="00564C22">
      <w:pPr>
        <w:pStyle w:val="Code"/>
      </w:pPr>
      <w:r>
        <w:rPr>
          <w:color w:val="31849B" w:themeColor="accent5" w:themeShade="BF"/>
        </w:rPr>
        <w:t>&lt;/xs:complexType&gt;</w:t>
      </w:r>
    </w:p>
    <w:p w14:paraId="10BF175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p>
    <w:p w14:paraId="0DEEF505" w14:textId="77777777" w:rsidR="00564C22" w:rsidRDefault="009B1AF1" w:rsidP="00564C22">
      <w:pPr>
        <w:pStyle w:val="berschrift3"/>
      </w:pPr>
      <w:bookmarkStart w:id="1938" w:name="_RefComp2836BDF5"/>
      <w:bookmarkStart w:id="1939" w:name="_Toc8332056"/>
      <w:r>
        <w:t>Component SigningTimeBoundaries</w:t>
      </w:r>
      <w:bookmarkEnd w:id="1938"/>
      <w:bookmarkEnd w:id="1939"/>
    </w:p>
    <w:p w14:paraId="233A6BD4" w14:textId="77777777" w:rsidR="00564C22" w:rsidRDefault="000F26C3" w:rsidP="00564C22">
      <w:r w:rsidRPr="009D448F">
        <w:t>This element returns the trusted time values considered as lower and upper limits for the signing time.</w:t>
      </w:r>
    </w:p>
    <w:p w14:paraId="13476189" w14:textId="77777777" w:rsidR="00564C22" w:rsidRDefault="009B1AF1" w:rsidP="00564C22">
      <w:r>
        <w:t>Below follows a list of the sub-components that constitute this component:</w:t>
      </w:r>
    </w:p>
    <w:p w14:paraId="34757D1E" w14:textId="77777777" w:rsidR="00564C22" w:rsidRDefault="009B1AF1" w:rsidP="00564C22">
      <w:pPr>
        <w:pStyle w:val="Member"/>
      </w:pPr>
      <w:r>
        <w:t xml:space="preserve">The OPTIONAL </w:t>
      </w:r>
      <w:r w:rsidRPr="35C1378D">
        <w:rPr>
          <w:rStyle w:val="Datatype"/>
        </w:rPr>
        <w:t>LowerBoundary</w:t>
      </w:r>
      <w:r>
        <w:t xml:space="preserve"> element, if present, MUST contain a date/time value. </w:t>
      </w:r>
    </w:p>
    <w:p w14:paraId="1A4DB228" w14:textId="77777777" w:rsidR="00564C22" w:rsidRDefault="009B1AF1" w:rsidP="00564C22">
      <w:pPr>
        <w:pStyle w:val="Member"/>
      </w:pPr>
      <w:r>
        <w:t xml:space="preserve">The OPTIONAL </w:t>
      </w:r>
      <w:r w:rsidRPr="35C1378D">
        <w:rPr>
          <w:rStyle w:val="Datatype"/>
        </w:rPr>
        <w:t>UpperBoundary</w:t>
      </w:r>
      <w:r>
        <w:t xml:space="preserve"> element, if present, MUST contain a date/time value. </w:t>
      </w:r>
    </w:p>
    <w:p w14:paraId="31B85C3C" w14:textId="77777777" w:rsidR="00564C22" w:rsidRDefault="009B1AF1" w:rsidP="00564C22">
      <w:pPr>
        <w:pStyle w:val="berschrift4"/>
      </w:pPr>
      <w:bookmarkStart w:id="1940" w:name="_Toc8332057"/>
      <w:r>
        <w:t>SigningTimeBoundaries – JSON Syntax</w:t>
      </w:r>
      <w:bookmarkEnd w:id="1940"/>
    </w:p>
    <w:p w14:paraId="08B72A0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14:paraId="75D3821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D2C437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3883F" w14:textId="77777777" w:rsidR="00564C22" w:rsidRDefault="009B1AF1" w:rsidP="00564C22">
            <w:pPr>
              <w:pStyle w:val="Beschriftung"/>
            </w:pPr>
            <w:r>
              <w:t>Element</w:t>
            </w:r>
          </w:p>
        </w:tc>
        <w:tc>
          <w:tcPr>
            <w:tcW w:w="4675" w:type="dxa"/>
          </w:tcPr>
          <w:p w14:paraId="29FEC08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B07DA7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244ECC" w14:textId="77777777" w:rsidR="00564C22" w:rsidRPr="002062A5" w:rsidRDefault="009B1AF1" w:rsidP="00564C22">
            <w:pPr>
              <w:pStyle w:val="Beschriftung"/>
              <w:rPr>
                <w:rStyle w:val="Datatype"/>
                <w:b w:val="0"/>
                <w:bCs w:val="0"/>
              </w:rPr>
            </w:pPr>
            <w:r w:rsidRPr="002062A5">
              <w:rPr>
                <w:rStyle w:val="Datatype"/>
              </w:rPr>
              <w:t>LowerBoundary</w:t>
            </w:r>
          </w:p>
        </w:tc>
        <w:tc>
          <w:tcPr>
            <w:tcW w:w="4675" w:type="dxa"/>
          </w:tcPr>
          <w:p w14:paraId="09EFAE8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564C22" w14:paraId="7F4086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75419FD" w14:textId="77777777" w:rsidR="00564C22" w:rsidRPr="002062A5" w:rsidRDefault="009B1AF1" w:rsidP="00564C22">
            <w:pPr>
              <w:pStyle w:val="Beschriftung"/>
              <w:rPr>
                <w:rStyle w:val="Datatype"/>
                <w:b w:val="0"/>
                <w:bCs w:val="0"/>
              </w:rPr>
            </w:pPr>
            <w:r w:rsidRPr="002062A5">
              <w:rPr>
                <w:rStyle w:val="Datatype"/>
              </w:rPr>
              <w:t>UpperBoundary</w:t>
            </w:r>
          </w:p>
        </w:tc>
        <w:tc>
          <w:tcPr>
            <w:tcW w:w="4675" w:type="dxa"/>
          </w:tcPr>
          <w:p w14:paraId="4075B8D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14:paraId="6975463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313010C" w14:textId="77777777" w:rsidR="00564C22" w:rsidRDefault="009B1AF1" w:rsidP="00564C22">
      <w:pPr>
        <w:pStyle w:val="Code"/>
        <w:spacing w:line="259" w:lineRule="auto"/>
      </w:pPr>
      <w:r>
        <w:rPr>
          <w:color w:val="31849B" w:themeColor="accent5" w:themeShade="BF"/>
        </w:rPr>
        <w:t>"dss2-SigningTimeBoundariesType"</w:t>
      </w:r>
      <w:r>
        <w:t>: {</w:t>
      </w:r>
    </w:p>
    <w:p w14:paraId="1B1C0021"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1C3DB281" w14:textId="77777777" w:rsidR="00564C22" w:rsidRDefault="009B1AF1" w:rsidP="00564C22">
      <w:pPr>
        <w:pStyle w:val="Code"/>
        <w:spacing w:line="259" w:lineRule="auto"/>
      </w:pPr>
      <w:r>
        <w:rPr>
          <w:color w:val="31849B" w:themeColor="accent5" w:themeShade="BF"/>
        </w:rPr>
        <w:t xml:space="preserve">  "properties"</w:t>
      </w:r>
      <w:r>
        <w:t>: {</w:t>
      </w:r>
    </w:p>
    <w:p w14:paraId="05F5C167" w14:textId="77777777" w:rsidR="00564C22" w:rsidRDefault="009B1AF1" w:rsidP="00564C22">
      <w:pPr>
        <w:pStyle w:val="Code"/>
        <w:spacing w:line="259" w:lineRule="auto"/>
      </w:pPr>
      <w:r>
        <w:rPr>
          <w:color w:val="31849B" w:themeColor="accent5" w:themeShade="BF"/>
        </w:rPr>
        <w:t xml:space="preserve">    "lowerBound"</w:t>
      </w:r>
      <w:r>
        <w:t>: {</w:t>
      </w:r>
    </w:p>
    <w:p w14:paraId="40094B4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3F99F235"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0FEDA80F" w14:textId="77777777" w:rsidR="00564C22" w:rsidRDefault="009B1AF1" w:rsidP="00564C22">
      <w:pPr>
        <w:pStyle w:val="Code"/>
        <w:spacing w:line="259" w:lineRule="auto"/>
      </w:pPr>
      <w:r>
        <w:t xml:space="preserve">    },</w:t>
      </w:r>
    </w:p>
    <w:p w14:paraId="2B5501E5" w14:textId="77777777" w:rsidR="00564C22" w:rsidRDefault="009B1AF1" w:rsidP="00564C22">
      <w:pPr>
        <w:pStyle w:val="Code"/>
        <w:spacing w:line="259" w:lineRule="auto"/>
      </w:pPr>
      <w:r>
        <w:rPr>
          <w:color w:val="31849B" w:themeColor="accent5" w:themeShade="BF"/>
        </w:rPr>
        <w:t xml:space="preserve">    "upperBound"</w:t>
      </w:r>
      <w:r>
        <w:t>: {</w:t>
      </w:r>
    </w:p>
    <w:p w14:paraId="77367BB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003601CB"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2EF6D3D" w14:textId="77777777" w:rsidR="00564C22" w:rsidRDefault="009B1AF1" w:rsidP="00564C22">
      <w:pPr>
        <w:pStyle w:val="Code"/>
        <w:spacing w:line="259" w:lineRule="auto"/>
      </w:pPr>
      <w:r>
        <w:t xml:space="preserve">    }</w:t>
      </w:r>
    </w:p>
    <w:p w14:paraId="263E823F" w14:textId="77777777" w:rsidR="00564C22" w:rsidRDefault="009B1AF1" w:rsidP="00564C22">
      <w:pPr>
        <w:pStyle w:val="Code"/>
        <w:spacing w:line="259" w:lineRule="auto"/>
      </w:pPr>
      <w:r>
        <w:t xml:space="preserve">  }</w:t>
      </w:r>
    </w:p>
    <w:p w14:paraId="47177EE2" w14:textId="77777777" w:rsidR="00564C22" w:rsidRDefault="009B1AF1" w:rsidP="00564C22">
      <w:pPr>
        <w:pStyle w:val="Code"/>
        <w:spacing w:line="259" w:lineRule="auto"/>
      </w:pPr>
      <w:r>
        <w:t>}</w:t>
      </w:r>
    </w:p>
    <w:p w14:paraId="6B6B6F54" w14:textId="77777777" w:rsidR="00564C22" w:rsidRDefault="00564C22" w:rsidP="00564C22"/>
    <w:p w14:paraId="139AD172" w14:textId="77777777" w:rsidR="00564C22" w:rsidRDefault="009B1AF1" w:rsidP="00564C22">
      <w:pPr>
        <w:pStyle w:val="berschrift4"/>
      </w:pPr>
      <w:bookmarkStart w:id="1941" w:name="_Toc8332058"/>
      <w:r>
        <w:t>SigningTimeBoundaries – XML Syntax</w:t>
      </w:r>
      <w:bookmarkEnd w:id="1941"/>
    </w:p>
    <w:p w14:paraId="3561B37E" w14:textId="77777777" w:rsidR="00564C22" w:rsidRPr="5404FA76" w:rsidRDefault="009B1AF1" w:rsidP="00564C22">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14:paraId="002FC1A5" w14:textId="77777777" w:rsidR="00564C22" w:rsidRDefault="009B1AF1" w:rsidP="00564C22">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3247463"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14:paraId="6891E290" w14:textId="77777777" w:rsidR="00564C22" w:rsidRDefault="009B1AF1" w:rsidP="00564C22">
      <w:pPr>
        <w:pStyle w:val="Code"/>
      </w:pPr>
      <w:r>
        <w:rPr>
          <w:color w:val="31849B" w:themeColor="accent5" w:themeShade="BF"/>
        </w:rPr>
        <w:t xml:space="preserve">  &lt;xs:sequence&gt;</w:t>
      </w:r>
    </w:p>
    <w:p w14:paraId="3FADAC6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BC534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7D27193" w14:textId="77777777" w:rsidR="00564C22" w:rsidRDefault="009B1AF1" w:rsidP="00564C22">
      <w:pPr>
        <w:pStyle w:val="Code"/>
      </w:pPr>
      <w:r>
        <w:rPr>
          <w:color w:val="31849B" w:themeColor="accent5" w:themeShade="BF"/>
        </w:rPr>
        <w:t xml:space="preserve">  &lt;/xs:sequence&gt;</w:t>
      </w:r>
    </w:p>
    <w:p w14:paraId="6F5BFE80" w14:textId="77777777" w:rsidR="00564C22" w:rsidRDefault="009B1AF1" w:rsidP="00564C22">
      <w:pPr>
        <w:pStyle w:val="Code"/>
      </w:pPr>
      <w:r>
        <w:rPr>
          <w:color w:val="31849B" w:themeColor="accent5" w:themeShade="BF"/>
        </w:rPr>
        <w:t>&lt;/xs:complexType&gt;</w:t>
      </w:r>
    </w:p>
    <w:p w14:paraId="373F562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14:paraId="13D823E8" w14:textId="77777777" w:rsidR="00564C22" w:rsidRDefault="009B1AF1" w:rsidP="00564C22">
      <w:pPr>
        <w:pStyle w:val="berschrift3"/>
      </w:pPr>
      <w:bookmarkStart w:id="1942" w:name="_RefCompD541428D"/>
      <w:bookmarkStart w:id="1943" w:name="_Toc8332059"/>
      <w:r>
        <w:t>Component AugmentedSignature</w:t>
      </w:r>
      <w:bookmarkEnd w:id="1942"/>
      <w:bookmarkEnd w:id="1943"/>
    </w:p>
    <w:p w14:paraId="65E62EAE" w14:textId="77777777" w:rsidR="00564C22" w:rsidRDefault="001725A5" w:rsidP="00564C22">
      <w:r w:rsidRPr="003A06D0">
        <w:t xml:space="preserve">The </w:t>
      </w:r>
      <w:r w:rsidRPr="003A06D0">
        <w:rPr>
          <w:rStyle w:val="Datatype"/>
          <w:lang w:val="en-GB"/>
        </w:rPr>
        <w:t>AugmentedSignature</w:t>
      </w:r>
      <w:r w:rsidRPr="003A06D0">
        <w:t xml:space="preserve"> component contains the resulting augmented signature or timestamp or, in the case of a signature being enveloped in an output document, a pointer to the signature.</w:t>
      </w:r>
      <w:r w:rsidR="000409FC" w:rsidRPr="003A06D0">
        <w:t xml:space="preserve"> The </w:t>
      </w:r>
      <w:r w:rsidR="000409FC" w:rsidRPr="003A06D0">
        <w:rPr>
          <w:rStyle w:val="Datatype"/>
          <w:lang w:val="en-GB"/>
        </w:rPr>
        <w:t>DocumentWithSignature</w:t>
      </w:r>
      <w:r w:rsidR="000409FC" w:rsidRPr="003A06D0">
        <w:t xml:space="preserve"> element is available to hold an enveloping signature.</w:t>
      </w:r>
    </w:p>
    <w:p w14:paraId="4A99BA47" w14:textId="77777777" w:rsidR="00564C22" w:rsidRDefault="009B1AF1" w:rsidP="00564C22">
      <w:r>
        <w:t>Below follows a list of the sub-components that constitute this component:</w:t>
      </w:r>
    </w:p>
    <w:p w14:paraId="068C134F" w14:textId="77777777" w:rsidR="00564C22" w:rsidRDefault="009B1AF1" w:rsidP="00564C22">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t>This element contains an augmented signature or timestamp</w:t>
      </w:r>
      <w:r w:rsidR="000409FC" w:rsidRPr="003A06D0">
        <w:t xml:space="preserve"> or points to a signature enveloped in another document</w:t>
      </w:r>
      <w:r w:rsidRPr="003A06D0">
        <w:t>.</w:t>
      </w:r>
      <w:r>
        <w:t xml:space="preserve"> </w:t>
      </w:r>
      <w:r w:rsidRPr="0042627A">
        <w:t xml:space="preserve">The use cases described in this document assume zero or one </w:t>
      </w:r>
      <w:r>
        <w:t xml:space="preserve">augmented or timestamped </w:t>
      </w:r>
      <w:r w:rsidRPr="0042627A">
        <w:t>signature being included within this element. Profiles may define processing rules how to handle unbounded cardinality.</w:t>
      </w:r>
    </w:p>
    <w:p w14:paraId="46CD6530" w14:textId="77777777" w:rsidR="00564C22" w:rsidRDefault="009B1AF1" w:rsidP="00564C22">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r w:rsidR="000409FC" w:rsidRPr="003A06D0">
        <w:t>This element serves as a holder for documents enveloping the augmented signature.</w:t>
      </w:r>
      <w:r w:rsidR="008C3923">
        <w:t xml:space="preserve"> </w:t>
      </w:r>
      <w:r w:rsidR="008C3923" w:rsidRPr="008C3923">
        <w:t>The use cases described in this document assume zero or one document including a signature being returned by this element. Profiles may define processing rules how to handle unbounded cardinality.</w:t>
      </w:r>
    </w:p>
    <w:p w14:paraId="50AFB1B6" w14:textId="77777777" w:rsidR="00564C22" w:rsidRDefault="009B1AF1" w:rsidP="00564C22">
      <w:pPr>
        <w:pStyle w:val="Member"/>
      </w:pPr>
      <w:r>
        <w:t xml:space="preserve">The OPTIONAL </w:t>
      </w:r>
      <w:r w:rsidRPr="35C1378D">
        <w:rPr>
          <w:rStyle w:val="Datatype"/>
        </w:rPr>
        <w:t>Type</w:t>
      </w:r>
      <w:r>
        <w:t xml:space="preserve"> element, if present, MUST contain one instance of a URI. </w:t>
      </w:r>
      <w:r w:rsidRPr="003A06D0">
        <w:t>The URI defines what</w:t>
      </w:r>
      <w:r w:rsidR="000409FC" w:rsidRPr="003A06D0">
        <w:t xml:space="preserve"> type of</w:t>
      </w:r>
      <w:r w:rsidRPr="003A06D0">
        <w:t xml:space="preserve"> 'augmentation' was applied to the signature.</w:t>
      </w:r>
    </w:p>
    <w:p w14:paraId="7F4173B2" w14:textId="77777777" w:rsidR="00564C22" w:rsidRDefault="009B1AF1" w:rsidP="00564C22">
      <w:pPr>
        <w:pStyle w:val="berschrift4"/>
      </w:pPr>
      <w:bookmarkStart w:id="1944" w:name="_Toc8332060"/>
      <w:r>
        <w:t>AugmentedSignature – JSON Syntax</w:t>
      </w:r>
      <w:bookmarkEnd w:id="1944"/>
    </w:p>
    <w:p w14:paraId="0D00790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14:paraId="6630346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06B456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56F6A2" w14:textId="77777777" w:rsidR="00564C22" w:rsidRDefault="009B1AF1" w:rsidP="00564C22">
            <w:pPr>
              <w:pStyle w:val="Beschriftung"/>
            </w:pPr>
            <w:r>
              <w:t>Element</w:t>
            </w:r>
          </w:p>
        </w:tc>
        <w:tc>
          <w:tcPr>
            <w:tcW w:w="4675" w:type="dxa"/>
          </w:tcPr>
          <w:p w14:paraId="3D408CE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6F7AC2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E524A12"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15F083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564C22" w14:paraId="35165FA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6954CFC" w14:textId="77777777" w:rsidR="00564C22" w:rsidRPr="002062A5" w:rsidRDefault="009B1AF1" w:rsidP="00564C22">
            <w:pPr>
              <w:pStyle w:val="Beschriftung"/>
              <w:rPr>
                <w:rStyle w:val="Datatype"/>
                <w:b w:val="0"/>
                <w:bCs w:val="0"/>
              </w:rPr>
            </w:pPr>
            <w:r w:rsidRPr="002062A5">
              <w:rPr>
                <w:rStyle w:val="Datatype"/>
              </w:rPr>
              <w:t>DocumentWithSignature</w:t>
            </w:r>
          </w:p>
        </w:tc>
        <w:tc>
          <w:tcPr>
            <w:tcW w:w="4675" w:type="dxa"/>
          </w:tcPr>
          <w:p w14:paraId="48B725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564C22" w14:paraId="579D008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619A3C"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5966CB9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3D29F60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DCFA90F" w14:textId="77777777" w:rsidR="00564C22" w:rsidRDefault="009B1AF1" w:rsidP="00564C22">
      <w:pPr>
        <w:pStyle w:val="Code"/>
        <w:spacing w:line="259" w:lineRule="auto"/>
      </w:pPr>
      <w:r>
        <w:rPr>
          <w:color w:val="31849B" w:themeColor="accent5" w:themeShade="BF"/>
        </w:rPr>
        <w:t>"dss2-AugmentedSignatureType"</w:t>
      </w:r>
      <w:r>
        <w:t>: {</w:t>
      </w:r>
    </w:p>
    <w:p w14:paraId="7295615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7C52079" w14:textId="77777777" w:rsidR="00564C22" w:rsidRDefault="009B1AF1" w:rsidP="00564C22">
      <w:pPr>
        <w:pStyle w:val="Code"/>
        <w:spacing w:line="259" w:lineRule="auto"/>
      </w:pPr>
      <w:r>
        <w:rPr>
          <w:color w:val="31849B" w:themeColor="accent5" w:themeShade="BF"/>
        </w:rPr>
        <w:t xml:space="preserve">  "properties"</w:t>
      </w:r>
      <w:r>
        <w:t>: {</w:t>
      </w:r>
    </w:p>
    <w:p w14:paraId="107BAD2F" w14:textId="77777777" w:rsidR="00564C22" w:rsidRDefault="009B1AF1" w:rsidP="00564C22">
      <w:pPr>
        <w:pStyle w:val="Code"/>
        <w:spacing w:line="259" w:lineRule="auto"/>
      </w:pPr>
      <w:r>
        <w:rPr>
          <w:color w:val="31849B" w:themeColor="accent5" w:themeShade="BF"/>
        </w:rPr>
        <w:t xml:space="preserve">    "sigObj"</w:t>
      </w:r>
      <w:r>
        <w:t>: {</w:t>
      </w:r>
    </w:p>
    <w:p w14:paraId="73AF94C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1EB72AE" w14:textId="77777777" w:rsidR="00564C22" w:rsidRDefault="009B1AF1" w:rsidP="00564C22">
      <w:pPr>
        <w:pStyle w:val="Code"/>
        <w:spacing w:line="259" w:lineRule="auto"/>
      </w:pPr>
      <w:r>
        <w:rPr>
          <w:color w:val="31849B" w:themeColor="accent5" w:themeShade="BF"/>
        </w:rPr>
        <w:t xml:space="preserve">      "items"</w:t>
      </w:r>
      <w:r>
        <w:t>: {</w:t>
      </w:r>
    </w:p>
    <w:p w14:paraId="309B55B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5233A1B9" w14:textId="77777777" w:rsidR="00564C22" w:rsidRDefault="009B1AF1" w:rsidP="00564C22">
      <w:pPr>
        <w:pStyle w:val="Code"/>
        <w:spacing w:line="259" w:lineRule="auto"/>
      </w:pPr>
      <w:r>
        <w:t xml:space="preserve">      }</w:t>
      </w:r>
    </w:p>
    <w:p w14:paraId="21D00D0D" w14:textId="77777777" w:rsidR="00564C22" w:rsidRDefault="009B1AF1" w:rsidP="00564C22">
      <w:pPr>
        <w:pStyle w:val="Code"/>
        <w:spacing w:line="259" w:lineRule="auto"/>
      </w:pPr>
      <w:r>
        <w:t xml:space="preserve">    },</w:t>
      </w:r>
    </w:p>
    <w:p w14:paraId="45917334" w14:textId="77777777" w:rsidR="00564C22" w:rsidRDefault="009B1AF1" w:rsidP="00564C22">
      <w:pPr>
        <w:pStyle w:val="Code"/>
        <w:spacing w:line="259" w:lineRule="auto"/>
      </w:pPr>
      <w:r>
        <w:rPr>
          <w:color w:val="31849B" w:themeColor="accent5" w:themeShade="BF"/>
        </w:rPr>
        <w:t xml:space="preserve">    "docWithSignature"</w:t>
      </w:r>
      <w:r>
        <w:t>: {</w:t>
      </w:r>
    </w:p>
    <w:p w14:paraId="77FD76A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1BE63B9" w14:textId="77777777" w:rsidR="00564C22" w:rsidRDefault="009B1AF1" w:rsidP="00564C22">
      <w:pPr>
        <w:pStyle w:val="Code"/>
        <w:spacing w:line="259" w:lineRule="auto"/>
      </w:pPr>
      <w:r>
        <w:rPr>
          <w:color w:val="31849B" w:themeColor="accent5" w:themeShade="BF"/>
        </w:rPr>
        <w:t xml:space="preserve">      "items"</w:t>
      </w:r>
      <w:r>
        <w:t>: {</w:t>
      </w:r>
    </w:p>
    <w:p w14:paraId="100495B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1AF12BDC" w14:textId="77777777" w:rsidR="00564C22" w:rsidRDefault="009B1AF1" w:rsidP="00564C22">
      <w:pPr>
        <w:pStyle w:val="Code"/>
        <w:spacing w:line="259" w:lineRule="auto"/>
      </w:pPr>
      <w:r>
        <w:t xml:space="preserve">      }</w:t>
      </w:r>
    </w:p>
    <w:p w14:paraId="312C533E" w14:textId="77777777" w:rsidR="00564C22" w:rsidRDefault="009B1AF1" w:rsidP="00564C22">
      <w:pPr>
        <w:pStyle w:val="Code"/>
        <w:spacing w:line="259" w:lineRule="auto"/>
      </w:pPr>
      <w:r>
        <w:t xml:space="preserve">    },</w:t>
      </w:r>
    </w:p>
    <w:p w14:paraId="0C822D78" w14:textId="77777777" w:rsidR="00564C22" w:rsidRDefault="009B1AF1" w:rsidP="00564C22">
      <w:pPr>
        <w:pStyle w:val="Code"/>
        <w:spacing w:line="259" w:lineRule="auto"/>
      </w:pPr>
      <w:r>
        <w:rPr>
          <w:color w:val="31849B" w:themeColor="accent5" w:themeShade="BF"/>
        </w:rPr>
        <w:t xml:space="preserve">    "type"</w:t>
      </w:r>
      <w:r>
        <w:t>: {</w:t>
      </w:r>
    </w:p>
    <w:p w14:paraId="7917140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5695786"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"uri"</w:t>
      </w:r>
    </w:p>
    <w:p w14:paraId="354F5BAA" w14:textId="77777777" w:rsidR="00564C22" w:rsidRDefault="009B1AF1" w:rsidP="00564C22">
      <w:pPr>
        <w:pStyle w:val="Code"/>
        <w:spacing w:line="259" w:lineRule="auto"/>
      </w:pPr>
      <w:r>
        <w:t xml:space="preserve">    }</w:t>
      </w:r>
    </w:p>
    <w:p w14:paraId="407C5423" w14:textId="77777777" w:rsidR="00564C22" w:rsidRDefault="009B1AF1" w:rsidP="00564C22">
      <w:pPr>
        <w:pStyle w:val="Code"/>
        <w:spacing w:line="259" w:lineRule="auto"/>
      </w:pPr>
      <w:r>
        <w:t xml:space="preserve">  }</w:t>
      </w:r>
    </w:p>
    <w:p w14:paraId="7CB49236" w14:textId="77777777" w:rsidR="00564C22" w:rsidRDefault="009B1AF1" w:rsidP="00564C22">
      <w:pPr>
        <w:pStyle w:val="Code"/>
        <w:spacing w:line="259" w:lineRule="auto"/>
      </w:pPr>
      <w:r>
        <w:t>}</w:t>
      </w:r>
    </w:p>
    <w:p w14:paraId="365A171B" w14:textId="77777777" w:rsidR="00564C22" w:rsidRDefault="00564C22" w:rsidP="00564C22"/>
    <w:p w14:paraId="39353975" w14:textId="77777777" w:rsidR="00564C22" w:rsidRDefault="009B1AF1" w:rsidP="00564C22">
      <w:pPr>
        <w:pStyle w:val="berschrift4"/>
      </w:pPr>
      <w:bookmarkStart w:id="1945" w:name="_Toc8332061"/>
      <w:r>
        <w:t>AugmentedSignature – XML Syntax</w:t>
      </w:r>
      <w:bookmarkEnd w:id="1945"/>
    </w:p>
    <w:p w14:paraId="49E9FE64" w14:textId="77777777" w:rsidR="00564C22" w:rsidRPr="5404FA76" w:rsidRDefault="009B1AF1" w:rsidP="00564C22">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14:paraId="30D127B5" w14:textId="77777777" w:rsidR="00564C22" w:rsidRDefault="009B1AF1" w:rsidP="00564C22">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2ED1B6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14:paraId="3D401CCC" w14:textId="77777777" w:rsidR="00564C22" w:rsidRDefault="009B1AF1" w:rsidP="00564C22">
      <w:pPr>
        <w:pStyle w:val="Code"/>
      </w:pPr>
      <w:r>
        <w:rPr>
          <w:color w:val="31849B" w:themeColor="accent5" w:themeShade="BF"/>
        </w:rPr>
        <w:t xml:space="preserve">  &lt;xs:sequence&gt;</w:t>
      </w:r>
    </w:p>
    <w:p w14:paraId="5F9D9FA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0329A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60DC68" w14:textId="77777777" w:rsidR="00564C22" w:rsidRDefault="009B1AF1" w:rsidP="00564C22">
      <w:pPr>
        <w:pStyle w:val="Code"/>
      </w:pPr>
      <w:r>
        <w:rPr>
          <w:color w:val="31849B" w:themeColor="accent5" w:themeShade="BF"/>
        </w:rPr>
        <w:t xml:space="preserve">  &lt;/xs:sequence&gt;</w:t>
      </w:r>
    </w:p>
    <w:p w14:paraId="47F4503B"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2B6C818" w14:textId="77777777" w:rsidR="00564C22" w:rsidRDefault="009B1AF1" w:rsidP="00564C22">
      <w:pPr>
        <w:pStyle w:val="Code"/>
      </w:pPr>
      <w:r>
        <w:rPr>
          <w:color w:val="31849B" w:themeColor="accent5" w:themeShade="BF"/>
        </w:rPr>
        <w:t>&lt;/xs:complexType&gt;</w:t>
      </w:r>
    </w:p>
    <w:p w14:paraId="3927005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p>
    <w:p w14:paraId="28449EE4" w14:textId="77777777" w:rsidR="00564C22" w:rsidRDefault="009B1AF1" w:rsidP="00564C22">
      <w:pPr>
        <w:pStyle w:val="berschrift3"/>
      </w:pPr>
      <w:bookmarkStart w:id="1946" w:name="_RefCompC89CFE11"/>
      <w:bookmarkStart w:id="1947" w:name="_Toc8332062"/>
      <w:r>
        <w:lastRenderedPageBreak/>
        <w:t>Component ReturnTransformedDocument</w:t>
      </w:r>
      <w:bookmarkEnd w:id="1946"/>
      <w:bookmarkEnd w:id="1947"/>
    </w:p>
    <w:p w14:paraId="6B904B6B" w14:textId="77777777" w:rsidR="00564C22" w:rsidRDefault="001725A5" w:rsidP="00564C22">
      <w:r w:rsidRPr="003A06D0">
        <w:t xml:space="preserve">The </w:t>
      </w:r>
      <w:r w:rsidRPr="003A06D0">
        <w:rPr>
          <w:rFonts w:ascii="Courier New" w:eastAsia="Courier New" w:hAnsi="Courier New" w:cs="Courier New"/>
          <w:lang w:val="en-GB"/>
        </w:rPr>
        <w:t>ReturnTransformedDocument</w:t>
      </w:r>
      <w:r w:rsidRPr="003A06D0">
        <w:t xml:space="preserve"> component instructs the server to return an input document to which the XML signature transforms specified by a particular </w:t>
      </w:r>
      <w:r w:rsidRPr="003A06D0">
        <w:rPr>
          <w:rStyle w:val="Datatype"/>
          <w:lang w:val="en-GB"/>
        </w:rPr>
        <w:t>&lt;ds:Reference&gt;</w:t>
      </w:r>
      <w:r w:rsidRPr="003A06D0">
        <w:t xml:space="preserve"> have been applied. The </w:t>
      </w:r>
      <w:r w:rsidRPr="003A06D0">
        <w:rPr>
          <w:rStyle w:val="Datatype"/>
          <w:lang w:val="en-GB"/>
        </w:rPr>
        <w:t>&lt;ds:Reference&gt;</w:t>
      </w:r>
      <w:r w:rsidRPr="003A06D0">
        <w:t xml:space="preserve"> is indicated by the zero-based </w:t>
      </w:r>
      <w:r w:rsidRPr="003A06D0">
        <w:rPr>
          <w:rStyle w:val="Datatype"/>
          <w:lang w:val="en-GB"/>
        </w:rPr>
        <w:t>WhichReference</w:t>
      </w:r>
      <w:r w:rsidRPr="003A06D0">
        <w:t xml:space="preserve"> attribute (0 means the first </w:t>
      </w:r>
      <w:r w:rsidRPr="003A06D0">
        <w:rPr>
          <w:rStyle w:val="Datatype"/>
          <w:lang w:val="en-GB"/>
        </w:rPr>
        <w:t>&lt;ds:Reference&gt;</w:t>
      </w:r>
      <w:r w:rsidRPr="003A06D0">
        <w:t xml:space="preserve"> in the signature, 1 means the second, and so on). Multiple occurrences of this optional input can be present in a single verify request message. Each occurrence will generate a corresponding optional output.</w:t>
      </w:r>
    </w:p>
    <w:p w14:paraId="19AA49B9" w14:textId="77777777" w:rsidR="00564C22" w:rsidRDefault="009B1AF1" w:rsidP="00564C22">
      <w:r>
        <w:t>Below follows a list of the sub-components that constitute this component:</w:t>
      </w:r>
    </w:p>
    <w:p w14:paraId="34DB0FCE" w14:textId="77777777" w:rsidR="00564C22" w:rsidRDefault="009B1AF1" w:rsidP="00564C22">
      <w:pPr>
        <w:pStyle w:val="Member"/>
      </w:pPr>
      <w:r>
        <w:t xml:space="preserve">The </w:t>
      </w:r>
      <w:r w:rsidRPr="35C1378D">
        <w:rPr>
          <w:rStyle w:val="Datatype"/>
        </w:rPr>
        <w:t>WhichReference</w:t>
      </w:r>
      <w:r>
        <w:t xml:space="preserve"> element MUST contain one instance of an integer.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w14:paraId="52FA2442" w14:textId="77777777" w:rsidR="00564C22" w:rsidRDefault="009B1AF1" w:rsidP="00564C22">
      <w:pPr>
        <w:pStyle w:val="berschrift4"/>
      </w:pPr>
      <w:bookmarkStart w:id="1948" w:name="_Toc8332063"/>
      <w:r>
        <w:t>ReturnTransformedDocument – JSON Syntax</w:t>
      </w:r>
      <w:bookmarkEnd w:id="1948"/>
    </w:p>
    <w:p w14:paraId="614DCA52"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14:paraId="00579D89" w14:textId="77777777" w:rsidR="00564C22" w:rsidRDefault="00564C22" w:rsidP="00564C22"/>
    <w:p w14:paraId="3C4339E8" w14:textId="77777777" w:rsidR="00564C22" w:rsidRDefault="009B1AF1" w:rsidP="00564C22">
      <w:pPr>
        <w:pStyle w:val="berschrift4"/>
      </w:pPr>
      <w:bookmarkStart w:id="1949" w:name="_Toc8332064"/>
      <w:r>
        <w:t>ReturnTransformedDocument – XML Syntax</w:t>
      </w:r>
      <w:bookmarkEnd w:id="1949"/>
    </w:p>
    <w:p w14:paraId="7A114867" w14:textId="77777777" w:rsidR="00564C22" w:rsidRPr="5404FA76" w:rsidRDefault="009B1AF1" w:rsidP="00564C22">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14:paraId="04139ED1" w14:textId="77777777" w:rsidR="00564C22" w:rsidRDefault="009B1AF1" w:rsidP="00564C22">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FC07417"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14:paraId="1532911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FF4E736" w14:textId="77777777" w:rsidR="00564C22" w:rsidRDefault="009B1AF1" w:rsidP="00564C22">
      <w:pPr>
        <w:pStyle w:val="Code"/>
      </w:pPr>
      <w:r>
        <w:rPr>
          <w:color w:val="31849B" w:themeColor="accent5" w:themeShade="BF"/>
        </w:rPr>
        <w:t>&lt;/xs:complexType&gt;</w:t>
      </w:r>
    </w:p>
    <w:p w14:paraId="0156E3E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14:paraId="7D70D95E" w14:textId="77777777" w:rsidR="00564C22" w:rsidRDefault="009B1AF1" w:rsidP="00564C22">
      <w:pPr>
        <w:pStyle w:val="berschrift3"/>
      </w:pPr>
      <w:bookmarkStart w:id="1950" w:name="_RefComp842082FB"/>
      <w:bookmarkStart w:id="1951" w:name="_Toc8332065"/>
      <w:r>
        <w:t>Component TransformedDocument</w:t>
      </w:r>
      <w:bookmarkEnd w:id="1950"/>
      <w:bookmarkEnd w:id="1951"/>
    </w:p>
    <w:p w14:paraId="6D4FF8E9" w14:textId="77777777" w:rsidR="00564C22" w:rsidRDefault="001725A5" w:rsidP="00564C22">
      <w:r w:rsidRPr="003A06D0">
        <w:t xml:space="preserve">The </w:t>
      </w:r>
      <w:r w:rsidRPr="003A06D0">
        <w:rPr>
          <w:rFonts w:ascii="Courier New" w:eastAsia="Courier New" w:hAnsi="Courier New" w:cs="Courier New"/>
          <w:lang w:val="en-GB"/>
        </w:rPr>
        <w:t>TransformedDocument</w:t>
      </w:r>
      <w:r w:rsidRPr="003A06D0">
        <w:t xml:space="preserve"> component contains a document corresponding to the specified </w:t>
      </w:r>
      <w:r w:rsidRPr="003A06D0">
        <w:rPr>
          <w:rStyle w:val="Datatype"/>
          <w:lang w:val="en-GB"/>
        </w:rPr>
        <w:t>&lt;ds:Reference&gt;</w:t>
      </w:r>
      <w:r w:rsidRPr="003A06D0">
        <w:t>, after all the transforms in the reference have been applied.</w:t>
      </w:r>
    </w:p>
    <w:p w14:paraId="300D0180" w14:textId="77777777" w:rsidR="00564C22" w:rsidRDefault="009B1AF1" w:rsidP="00564C22">
      <w:r>
        <w:t>Below follows a list of the sub-components that constitute this component:</w:t>
      </w:r>
    </w:p>
    <w:p w14:paraId="7DFF52E7" w14:textId="77777777" w:rsidR="00564C22" w:rsidRDefault="009B1AF1" w:rsidP="00564C22">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t>This element contains the transformed document.</w:t>
      </w:r>
    </w:p>
    <w:p w14:paraId="471C6C17" w14:textId="77777777" w:rsidR="00564C22" w:rsidRDefault="009B1AF1" w:rsidP="00564C22">
      <w:pPr>
        <w:pStyle w:val="Member"/>
      </w:pPr>
      <w:r>
        <w:t xml:space="preserve">The </w:t>
      </w:r>
      <w:r w:rsidRPr="35C1378D">
        <w:rPr>
          <w:rStyle w:val="Datatype"/>
        </w:rPr>
        <w:t>WhichReference</w:t>
      </w:r>
      <w:r>
        <w:t xml:space="preserve"> element MUST contain one instance of an integer.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element which matches the corresponding optional input.</w:t>
      </w:r>
    </w:p>
    <w:p w14:paraId="286B9815" w14:textId="77777777" w:rsidR="00564C22" w:rsidRDefault="009B1AF1" w:rsidP="00564C22">
      <w:pPr>
        <w:pStyle w:val="berschrift4"/>
      </w:pPr>
      <w:bookmarkStart w:id="1952" w:name="_Toc8332066"/>
      <w:r>
        <w:t>TransformedDocument – JSON Syntax</w:t>
      </w:r>
      <w:bookmarkEnd w:id="1952"/>
    </w:p>
    <w:p w14:paraId="42B61C6B"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14:paraId="5F6D16F3" w14:textId="77777777" w:rsidR="00564C22" w:rsidRDefault="00564C22" w:rsidP="00564C22"/>
    <w:p w14:paraId="77165F8F" w14:textId="77777777" w:rsidR="00564C22" w:rsidRDefault="009B1AF1" w:rsidP="00564C22">
      <w:pPr>
        <w:pStyle w:val="berschrift4"/>
      </w:pPr>
      <w:bookmarkStart w:id="1953" w:name="_Toc8332067"/>
      <w:r>
        <w:t>TransformedDocument – XML Syntax</w:t>
      </w:r>
      <w:bookmarkEnd w:id="1953"/>
    </w:p>
    <w:p w14:paraId="305CF7BF" w14:textId="77777777" w:rsidR="00564C22" w:rsidRPr="5404FA76" w:rsidRDefault="009B1AF1" w:rsidP="00564C22">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14:paraId="79992B88" w14:textId="77777777" w:rsidR="00564C22" w:rsidRDefault="009B1AF1" w:rsidP="00564C22">
      <w:r w:rsidRPr="005A6FFD">
        <w:rPr>
          <w:rFonts w:eastAsia="Arial"/>
        </w:rPr>
        <w:lastRenderedPageBreak/>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27F5B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14:paraId="0C0B6540" w14:textId="77777777" w:rsidR="00564C22" w:rsidRDefault="009B1AF1" w:rsidP="00564C22">
      <w:pPr>
        <w:pStyle w:val="Code"/>
      </w:pPr>
      <w:r>
        <w:rPr>
          <w:color w:val="31849B" w:themeColor="accent5" w:themeShade="BF"/>
        </w:rPr>
        <w:t xml:space="preserve">  &lt;xs:sequence&gt;</w:t>
      </w:r>
    </w:p>
    <w:p w14:paraId="2C37F8F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7A568506" w14:textId="77777777" w:rsidR="00564C22" w:rsidRDefault="009B1AF1" w:rsidP="00564C22">
      <w:pPr>
        <w:pStyle w:val="Code"/>
      </w:pPr>
      <w:r>
        <w:rPr>
          <w:color w:val="31849B" w:themeColor="accent5" w:themeShade="BF"/>
        </w:rPr>
        <w:t xml:space="preserve">  &lt;/xs:sequence&gt;</w:t>
      </w:r>
    </w:p>
    <w:p w14:paraId="643A35F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2834DEBB" w14:textId="77777777" w:rsidR="00564C22" w:rsidRDefault="009B1AF1" w:rsidP="00564C22">
      <w:pPr>
        <w:pStyle w:val="Code"/>
      </w:pPr>
      <w:r>
        <w:rPr>
          <w:color w:val="31849B" w:themeColor="accent5" w:themeShade="BF"/>
        </w:rPr>
        <w:t>&lt;/xs:complexType&gt;</w:t>
      </w:r>
    </w:p>
    <w:p w14:paraId="0F5186E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14:paraId="45B0ECA9" w14:textId="77777777" w:rsidR="006D31DB" w:rsidRDefault="009B1AF1" w:rsidP="00564C22">
      <w:pPr>
        <w:pStyle w:val="berschrift2"/>
      </w:pPr>
      <w:bookmarkStart w:id="1954" w:name="_Toc8332068"/>
      <w:r>
        <w:t>Request/Response related data structures defined in this document</w:t>
      </w:r>
      <w:bookmarkEnd w:id="1954"/>
    </w:p>
    <w:p w14:paraId="2F73F7B2"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0EF23B83" w14:textId="77777777" w:rsidR="00564C22" w:rsidRDefault="00564C22" w:rsidP="00564C22"/>
    <w:p w14:paraId="7DE1CDE1" w14:textId="77777777" w:rsidR="00564C22" w:rsidRDefault="009B1AF1" w:rsidP="00564C22">
      <w:pPr>
        <w:pStyle w:val="berschrift3"/>
      </w:pPr>
      <w:bookmarkStart w:id="1955" w:name="_RefComp22BB140F"/>
      <w:bookmarkStart w:id="1956" w:name="_Toc8332069"/>
      <w:r>
        <w:t>Component InputDocuments</w:t>
      </w:r>
      <w:bookmarkEnd w:id="1955"/>
      <w:bookmarkEnd w:id="1956"/>
    </w:p>
    <w:p w14:paraId="5AA420E8" w14:textId="77777777" w:rsidR="00564C22" w:rsidRDefault="001725A5" w:rsidP="00564C22">
      <w:r w:rsidRPr="003A06D0">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&lt;ds:Manifest&gt;, allowing the client to handle manifest creation while using the server to create the rest of the signature. Manifest validation is supported by an optional input / output.</w:t>
      </w:r>
    </w:p>
    <w:p w14:paraId="658F3AF9" w14:textId="77777777" w:rsidR="00564C22" w:rsidRDefault="009B1AF1" w:rsidP="00564C22">
      <w:r>
        <w:t>Below follows a list of the sub-components that constitute this component:</w:t>
      </w:r>
    </w:p>
    <w:p w14:paraId="42D6425E" w14:textId="77777777" w:rsidR="00564C22" w:rsidRDefault="009B1AF1" w:rsidP="00564C22">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14:paraId="30BCD6CF" w14:textId="77777777" w:rsidR="00564C22" w:rsidRDefault="009B1AF1" w:rsidP="00564C22">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r w:rsidRPr="003A06D0">
        <w:t>It contains the binary output of a chain of transforms applied by a client.</w:t>
      </w:r>
    </w:p>
    <w:p w14:paraId="578981B0" w14:textId="77777777" w:rsidR="00564C22" w:rsidRDefault="009B1AF1" w:rsidP="00564C22">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r w:rsidRPr="003A06D0">
        <w:t xml:space="preserve">It contains a set of digest algorithm and the corresponding hashes. </w:t>
      </w:r>
      <w:r w:rsidR="00724667">
        <w:t>It will be processed on the result of the r</w:t>
      </w:r>
      <w:r w:rsidRPr="003A06D0">
        <w:t>equired transformation steps</w:t>
      </w:r>
      <w:r w:rsidR="00724667">
        <w:t>.</w:t>
      </w:r>
    </w:p>
    <w:p w14:paraId="51412982" w14:textId="77777777" w:rsidR="00564C22" w:rsidRDefault="009B1AF1" w:rsidP="00564C22">
      <w:pPr>
        <w:pStyle w:val="berschrift4"/>
      </w:pPr>
      <w:bookmarkStart w:id="1957" w:name="_Toc8332070"/>
      <w:r>
        <w:t>InputDocuments – JSON Syntax</w:t>
      </w:r>
      <w:bookmarkEnd w:id="1957"/>
    </w:p>
    <w:p w14:paraId="4BE241A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14:paraId="41FCC2C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97785D9"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C9782E" w14:textId="77777777" w:rsidR="00564C22" w:rsidRDefault="009B1AF1" w:rsidP="00564C22">
            <w:pPr>
              <w:pStyle w:val="Beschriftung"/>
            </w:pPr>
            <w:r>
              <w:t>Element</w:t>
            </w:r>
          </w:p>
        </w:tc>
        <w:tc>
          <w:tcPr>
            <w:tcW w:w="4675" w:type="dxa"/>
          </w:tcPr>
          <w:p w14:paraId="04144A6A"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219690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56984C" w14:textId="77777777" w:rsidR="00564C22" w:rsidRPr="002062A5" w:rsidRDefault="009B1AF1" w:rsidP="00564C22">
            <w:pPr>
              <w:pStyle w:val="Beschriftung"/>
              <w:rPr>
                <w:rStyle w:val="Datatype"/>
                <w:b w:val="0"/>
                <w:bCs w:val="0"/>
              </w:rPr>
            </w:pPr>
            <w:r w:rsidRPr="002062A5">
              <w:rPr>
                <w:rStyle w:val="Datatype"/>
              </w:rPr>
              <w:t>Document</w:t>
            </w:r>
          </w:p>
        </w:tc>
        <w:tc>
          <w:tcPr>
            <w:tcW w:w="4675" w:type="dxa"/>
          </w:tcPr>
          <w:p w14:paraId="2A1D538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564C22" w14:paraId="51E55C6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DF4AB2" w14:textId="77777777" w:rsidR="00564C22" w:rsidRPr="002062A5" w:rsidRDefault="009B1AF1" w:rsidP="00564C22">
            <w:pPr>
              <w:pStyle w:val="Beschriftung"/>
              <w:rPr>
                <w:rStyle w:val="Datatype"/>
                <w:b w:val="0"/>
                <w:bCs w:val="0"/>
              </w:rPr>
            </w:pPr>
            <w:r w:rsidRPr="002062A5">
              <w:rPr>
                <w:rStyle w:val="Datatype"/>
              </w:rPr>
              <w:t>TransformedData</w:t>
            </w:r>
          </w:p>
        </w:tc>
        <w:tc>
          <w:tcPr>
            <w:tcW w:w="4675" w:type="dxa"/>
          </w:tcPr>
          <w:p w14:paraId="084172F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564C22" w14:paraId="375C4EA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717BFDA" w14:textId="77777777" w:rsidR="00564C22" w:rsidRPr="002062A5" w:rsidRDefault="009B1AF1" w:rsidP="00564C22">
            <w:pPr>
              <w:pStyle w:val="Beschriftung"/>
              <w:rPr>
                <w:rStyle w:val="Datatype"/>
                <w:b w:val="0"/>
                <w:bCs w:val="0"/>
              </w:rPr>
            </w:pPr>
            <w:r w:rsidRPr="002062A5">
              <w:rPr>
                <w:rStyle w:val="Datatype"/>
              </w:rPr>
              <w:t>DocumentHash</w:t>
            </w:r>
          </w:p>
        </w:tc>
        <w:tc>
          <w:tcPr>
            <w:tcW w:w="4675" w:type="dxa"/>
          </w:tcPr>
          <w:p w14:paraId="1527EA8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14:paraId="6B430754"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57D2279" w14:textId="77777777" w:rsidR="00564C22" w:rsidRDefault="009B1AF1" w:rsidP="00564C22">
      <w:pPr>
        <w:pStyle w:val="Code"/>
        <w:spacing w:line="259" w:lineRule="auto"/>
      </w:pPr>
      <w:r>
        <w:rPr>
          <w:color w:val="31849B" w:themeColor="accent5" w:themeShade="BF"/>
        </w:rPr>
        <w:t>"dss2-InputDocumentsType"</w:t>
      </w:r>
      <w:r>
        <w:t>: {</w:t>
      </w:r>
    </w:p>
    <w:p w14:paraId="2CA0204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1603E11F" w14:textId="77777777" w:rsidR="00564C22" w:rsidRDefault="009B1AF1" w:rsidP="00564C22">
      <w:pPr>
        <w:pStyle w:val="Code"/>
        <w:spacing w:line="259" w:lineRule="auto"/>
      </w:pPr>
      <w:r>
        <w:rPr>
          <w:color w:val="31849B" w:themeColor="accent5" w:themeShade="BF"/>
        </w:rPr>
        <w:t xml:space="preserve">  "properties"</w:t>
      </w:r>
      <w:r>
        <w:t>: {</w:t>
      </w:r>
    </w:p>
    <w:p w14:paraId="2DE0301D" w14:textId="77777777" w:rsidR="00564C22" w:rsidRDefault="009B1AF1" w:rsidP="00564C22">
      <w:pPr>
        <w:pStyle w:val="Code"/>
        <w:spacing w:line="259" w:lineRule="auto"/>
      </w:pPr>
      <w:r>
        <w:rPr>
          <w:color w:val="31849B" w:themeColor="accent5" w:themeShade="BF"/>
        </w:rPr>
        <w:t xml:space="preserve">    "doc"</w:t>
      </w:r>
      <w:r>
        <w:t>: {</w:t>
      </w:r>
    </w:p>
    <w:p w14:paraId="0CA297D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4A6C0C8" w14:textId="77777777" w:rsidR="00564C22" w:rsidRDefault="009B1AF1" w:rsidP="00564C22">
      <w:pPr>
        <w:pStyle w:val="Code"/>
        <w:spacing w:line="259" w:lineRule="auto"/>
      </w:pPr>
      <w:r>
        <w:rPr>
          <w:color w:val="31849B" w:themeColor="accent5" w:themeShade="BF"/>
        </w:rPr>
        <w:t xml:space="preserve">      "items"</w:t>
      </w:r>
      <w:r>
        <w:t>: {</w:t>
      </w:r>
    </w:p>
    <w:p w14:paraId="1C3E97A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84D3AE3" w14:textId="77777777" w:rsidR="00564C22" w:rsidRDefault="009B1AF1" w:rsidP="00564C22">
      <w:pPr>
        <w:pStyle w:val="Code"/>
        <w:spacing w:line="259" w:lineRule="auto"/>
      </w:pPr>
      <w:r>
        <w:t xml:space="preserve">      }</w:t>
      </w:r>
    </w:p>
    <w:p w14:paraId="35D8E00C" w14:textId="77777777" w:rsidR="00564C22" w:rsidRDefault="009B1AF1" w:rsidP="00564C22">
      <w:pPr>
        <w:pStyle w:val="Code"/>
        <w:spacing w:line="259" w:lineRule="auto"/>
      </w:pPr>
      <w:r>
        <w:t xml:space="preserve">    },</w:t>
      </w:r>
    </w:p>
    <w:p w14:paraId="5C17EE12" w14:textId="77777777" w:rsidR="00564C22" w:rsidRDefault="009B1AF1" w:rsidP="00564C22">
      <w:pPr>
        <w:pStyle w:val="Code"/>
        <w:spacing w:line="259" w:lineRule="auto"/>
      </w:pPr>
      <w:r>
        <w:rPr>
          <w:color w:val="31849B" w:themeColor="accent5" w:themeShade="BF"/>
        </w:rPr>
        <w:t xml:space="preserve">    "transformed"</w:t>
      </w:r>
      <w:r>
        <w:t>: {</w:t>
      </w:r>
    </w:p>
    <w:p w14:paraId="1D150DD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BC0E11F" w14:textId="77777777" w:rsidR="00564C22" w:rsidRDefault="009B1AF1" w:rsidP="00564C22">
      <w:pPr>
        <w:pStyle w:val="Code"/>
        <w:spacing w:line="259" w:lineRule="auto"/>
      </w:pPr>
      <w:r>
        <w:rPr>
          <w:color w:val="31849B" w:themeColor="accent5" w:themeShade="BF"/>
        </w:rPr>
        <w:t xml:space="preserve">      "items"</w:t>
      </w:r>
      <w:r>
        <w:t>: {</w:t>
      </w:r>
    </w:p>
    <w:p w14:paraId="4189514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14:paraId="4C00FE84" w14:textId="77777777" w:rsidR="00564C22" w:rsidRDefault="009B1AF1" w:rsidP="00564C22">
      <w:pPr>
        <w:pStyle w:val="Code"/>
        <w:spacing w:line="259" w:lineRule="auto"/>
      </w:pPr>
      <w:r>
        <w:t xml:space="preserve">      }</w:t>
      </w:r>
    </w:p>
    <w:p w14:paraId="5D30FE58" w14:textId="77777777" w:rsidR="00564C22" w:rsidRDefault="009B1AF1" w:rsidP="00564C22">
      <w:pPr>
        <w:pStyle w:val="Code"/>
        <w:spacing w:line="259" w:lineRule="auto"/>
      </w:pPr>
      <w:r>
        <w:t xml:space="preserve">    },</w:t>
      </w:r>
    </w:p>
    <w:p w14:paraId="3B9A617E" w14:textId="77777777" w:rsidR="00564C22" w:rsidRDefault="009B1AF1" w:rsidP="00564C22">
      <w:pPr>
        <w:pStyle w:val="Code"/>
        <w:spacing w:line="259" w:lineRule="auto"/>
      </w:pPr>
      <w:r>
        <w:rPr>
          <w:color w:val="31849B" w:themeColor="accent5" w:themeShade="BF"/>
        </w:rPr>
        <w:t xml:space="preserve">    "docHash"</w:t>
      </w:r>
      <w:r>
        <w:t>: {</w:t>
      </w:r>
    </w:p>
    <w:p w14:paraId="2C9AEB5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E43A799" w14:textId="77777777" w:rsidR="00564C22" w:rsidRDefault="009B1AF1" w:rsidP="00564C22">
      <w:pPr>
        <w:pStyle w:val="Code"/>
        <w:spacing w:line="259" w:lineRule="auto"/>
      </w:pPr>
      <w:r>
        <w:rPr>
          <w:color w:val="31849B" w:themeColor="accent5" w:themeShade="BF"/>
        </w:rPr>
        <w:t xml:space="preserve">      "items"</w:t>
      </w:r>
      <w:r>
        <w:t>: {</w:t>
      </w:r>
    </w:p>
    <w:p w14:paraId="14817280"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14:paraId="45124AC7" w14:textId="77777777" w:rsidR="00564C22" w:rsidRDefault="009B1AF1" w:rsidP="00564C22">
      <w:pPr>
        <w:pStyle w:val="Code"/>
        <w:spacing w:line="259" w:lineRule="auto"/>
      </w:pPr>
      <w:r>
        <w:t xml:space="preserve">      }</w:t>
      </w:r>
    </w:p>
    <w:p w14:paraId="69CB898F" w14:textId="77777777" w:rsidR="00564C22" w:rsidRDefault="009B1AF1" w:rsidP="00564C22">
      <w:pPr>
        <w:pStyle w:val="Code"/>
        <w:spacing w:line="259" w:lineRule="auto"/>
      </w:pPr>
      <w:r>
        <w:t xml:space="preserve">    }</w:t>
      </w:r>
    </w:p>
    <w:p w14:paraId="406927EA" w14:textId="77777777" w:rsidR="00564C22" w:rsidRDefault="009B1AF1" w:rsidP="00564C22">
      <w:pPr>
        <w:pStyle w:val="Code"/>
        <w:spacing w:line="259" w:lineRule="auto"/>
      </w:pPr>
      <w:r>
        <w:t xml:space="preserve">  }</w:t>
      </w:r>
    </w:p>
    <w:p w14:paraId="1D2D043E" w14:textId="77777777" w:rsidR="00564C22" w:rsidRDefault="009B1AF1" w:rsidP="00564C22">
      <w:pPr>
        <w:pStyle w:val="Code"/>
        <w:spacing w:line="259" w:lineRule="auto"/>
      </w:pPr>
      <w:r>
        <w:t>}</w:t>
      </w:r>
    </w:p>
    <w:p w14:paraId="630875E5" w14:textId="77777777" w:rsidR="00564C22" w:rsidRDefault="00564C22" w:rsidP="00564C22"/>
    <w:p w14:paraId="569FB4F2" w14:textId="77777777" w:rsidR="00564C22" w:rsidRDefault="009B1AF1" w:rsidP="00564C22">
      <w:pPr>
        <w:pStyle w:val="berschrift4"/>
      </w:pPr>
      <w:bookmarkStart w:id="1958" w:name="_Toc8332071"/>
      <w:r>
        <w:t>InputDocuments – XML Syntax</w:t>
      </w:r>
      <w:bookmarkEnd w:id="1958"/>
    </w:p>
    <w:p w14:paraId="47ED9130" w14:textId="77777777" w:rsidR="00564C22" w:rsidRPr="5404FA76" w:rsidRDefault="009B1AF1" w:rsidP="00564C22">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14:paraId="7FE7C024" w14:textId="77777777" w:rsidR="00564C22" w:rsidRDefault="009B1AF1" w:rsidP="00564C22">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8C31FE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14:paraId="70AB1636" w14:textId="77777777" w:rsidR="00564C22" w:rsidRDefault="009B1AF1" w:rsidP="00564C22">
      <w:pPr>
        <w:pStyle w:val="Code"/>
      </w:pPr>
      <w:r>
        <w:rPr>
          <w:color w:val="31849B" w:themeColor="accent5" w:themeShade="BF"/>
        </w:rPr>
        <w:t xml:space="preserve">  &lt;xs:sequence&gt;</w:t>
      </w:r>
    </w:p>
    <w:p w14:paraId="6E801238" w14:textId="77777777" w:rsidR="00564C22" w:rsidRDefault="009B1AF1" w:rsidP="00564C22">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247F13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5CFEBDF3" w14:textId="77777777" w:rsidR="00564C22" w:rsidRDefault="009B1AF1" w:rsidP="00564C22">
      <w:pPr>
        <w:pStyle w:val="Code"/>
      </w:pPr>
      <w:r>
        <w:rPr>
          <w:color w:val="31849B" w:themeColor="accent5" w:themeShade="BF"/>
        </w:rPr>
        <w:t xml:space="preserve">    &lt;/xs:sequence&gt;</w:t>
      </w:r>
    </w:p>
    <w:p w14:paraId="33C9F8BB" w14:textId="77777777" w:rsidR="00564C22" w:rsidRDefault="009B1AF1" w:rsidP="00564C22">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657F58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14:paraId="5772FC7B" w14:textId="77777777" w:rsidR="00564C22" w:rsidRDefault="009B1AF1" w:rsidP="00564C22">
      <w:pPr>
        <w:pStyle w:val="Code"/>
      </w:pPr>
      <w:r>
        <w:rPr>
          <w:color w:val="31849B" w:themeColor="accent5" w:themeShade="BF"/>
        </w:rPr>
        <w:t xml:space="preserve">    &lt;/xs:sequence&gt;</w:t>
      </w:r>
    </w:p>
    <w:p w14:paraId="714CDC9D" w14:textId="77777777" w:rsidR="00564C22" w:rsidRDefault="009B1AF1" w:rsidP="00564C22">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CB85C6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14:paraId="37BD046D" w14:textId="77777777" w:rsidR="00564C22" w:rsidRDefault="009B1AF1" w:rsidP="00564C22">
      <w:pPr>
        <w:pStyle w:val="Code"/>
      </w:pPr>
      <w:r>
        <w:rPr>
          <w:color w:val="31849B" w:themeColor="accent5" w:themeShade="BF"/>
        </w:rPr>
        <w:t xml:space="preserve">    &lt;/xs:sequence&gt;</w:t>
      </w:r>
    </w:p>
    <w:p w14:paraId="695FA7DB" w14:textId="77777777" w:rsidR="00564C22" w:rsidRDefault="009B1AF1" w:rsidP="00564C22">
      <w:pPr>
        <w:pStyle w:val="Code"/>
      </w:pPr>
      <w:r>
        <w:rPr>
          <w:color w:val="31849B" w:themeColor="accent5" w:themeShade="BF"/>
        </w:rPr>
        <w:t xml:space="preserve">  &lt;/xs:sequence&gt;</w:t>
      </w:r>
    </w:p>
    <w:p w14:paraId="15B769BB" w14:textId="77777777" w:rsidR="00564C22" w:rsidRDefault="009B1AF1" w:rsidP="00564C22">
      <w:pPr>
        <w:pStyle w:val="Code"/>
      </w:pPr>
      <w:r>
        <w:rPr>
          <w:color w:val="31849B" w:themeColor="accent5" w:themeShade="BF"/>
        </w:rPr>
        <w:t>&lt;/xs:complexType&gt;</w:t>
      </w:r>
    </w:p>
    <w:p w14:paraId="385FF75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p>
    <w:p w14:paraId="54A168C0" w14:textId="77777777" w:rsidR="00564C22" w:rsidRDefault="009B1AF1" w:rsidP="00564C22">
      <w:pPr>
        <w:pStyle w:val="berschrift3"/>
      </w:pPr>
      <w:bookmarkStart w:id="1959" w:name="_RefComp8554D474"/>
      <w:bookmarkStart w:id="1960" w:name="_Toc8332072"/>
      <w:r>
        <w:t>Component DocumentBase</w:t>
      </w:r>
      <w:bookmarkEnd w:id="1959"/>
      <w:bookmarkEnd w:id="1960"/>
    </w:p>
    <w:p w14:paraId="4F3C6FE8" w14:textId="77777777" w:rsidR="00564C22" w:rsidRDefault="001725A5" w:rsidP="00564C22">
      <w:r w:rsidRPr="003A06D0">
        <w:t>The DocumentBaseType forwards its elements to the components DocumentType, TransformedDataType and DocumentHashType. The DocumentBaseType contains the basic information shared by the inheriting components and remaining persistent during the process from input document retrieval until digest calculation for the relevant document.</w:t>
      </w:r>
    </w:p>
    <w:p w14:paraId="5C9DEF2C" w14:textId="77777777" w:rsidR="00564C22" w:rsidRDefault="009B1AF1" w:rsidP="00564C22">
      <w:r>
        <w:t>Below follows a list of the sub-components that constitute this component:</w:t>
      </w:r>
    </w:p>
    <w:p w14:paraId="31ED474C" w14:textId="77777777" w:rsidR="00564C22" w:rsidRDefault="009B1AF1" w:rsidP="00564C22">
      <w:pPr>
        <w:pStyle w:val="Member"/>
      </w:pPr>
      <w:r>
        <w:lastRenderedPageBreak/>
        <w:t xml:space="preserve">The OPTIONAL </w:t>
      </w:r>
      <w:r w:rsidRPr="35C1378D">
        <w:rPr>
          <w:rStyle w:val="Datatype"/>
        </w:rPr>
        <w:t>Id</w:t>
      </w:r>
      <w:r>
        <w:t xml:space="preserve"> element, if present, MUST contain one instance of a unique identifier. </w:t>
      </w:r>
      <w:r w:rsidRPr="003A06D0">
        <w:t>This identifier gives the input document a unique label within a particular request message. Through this identifier, an optional input can refer to a single input document. Using this identifier and the IdRef element it is possible to avoid redundant content.</w:t>
      </w:r>
    </w:p>
    <w:p w14:paraId="76D5000E" w14:textId="77777777" w:rsidR="00564C22" w:rsidRDefault="009B1AF1" w:rsidP="00564C22">
      <w:pPr>
        <w:pStyle w:val="Member"/>
      </w:pPr>
      <w:r>
        <w:t xml:space="preserve">The OPTIONAL </w:t>
      </w:r>
      <w:r w:rsidRPr="35C1378D">
        <w:rPr>
          <w:rStyle w:val="Datatype"/>
        </w:rPr>
        <w:t>RefURI</w:t>
      </w:r>
      <w:r>
        <w:t xml:space="preserve"> element, if present, MUST contain one instance of a URI. </w:t>
      </w:r>
      <w:r w:rsidRPr="003A06D0">
        <w:t>This specifies the value for a &lt;ds:Reference&gt; element’s URI attribute when referring to this input document. The RefURI element SHOULD be specified. Not more than one RefURI element may be omitted in a single signing request.</w:t>
      </w:r>
    </w:p>
    <w:p w14:paraId="647003EF" w14:textId="77777777" w:rsidR="00564C22" w:rsidRDefault="009B1AF1" w:rsidP="00564C22">
      <w:pPr>
        <w:pStyle w:val="Member"/>
      </w:pPr>
      <w:r>
        <w:t xml:space="preserve">The OPTIONAL </w:t>
      </w:r>
      <w:r w:rsidRPr="35C1378D">
        <w:rPr>
          <w:rStyle w:val="Datatype"/>
        </w:rPr>
        <w:t>RefType</w:t>
      </w:r>
      <w:r>
        <w:t xml:space="preserve"> element, if present, MUST contain one instance of a URI. </w:t>
      </w:r>
      <w:r w:rsidRPr="003A06D0">
        <w:t>This specifies the value for a &lt;ds:Reference&gt; element’s Type attribute when referring to this input document.</w:t>
      </w:r>
    </w:p>
    <w:p w14:paraId="3853C290" w14:textId="77777777" w:rsidR="00564C22" w:rsidRDefault="009B1AF1" w:rsidP="00564C22">
      <w:pPr>
        <w:pStyle w:val="Member"/>
      </w:pPr>
      <w:r>
        <w:t xml:space="preserve">The OPTIONAL </w:t>
      </w:r>
      <w:r w:rsidRPr="35C1378D">
        <w:rPr>
          <w:rStyle w:val="Datatype"/>
        </w:rPr>
        <w:t>SchemaRefs</w:t>
      </w:r>
      <w:r>
        <w:t xml:space="preserve"> element, if present, MUST contain one instance of a unique identifier reference. </w:t>
      </w:r>
      <w:r w:rsidRPr="003A06D0">
        <w:t xml:space="preserve">The identified schemas are to be used to process the Id element during parsing and for XPath evaluation. If anything else but </w:t>
      </w:r>
      <w:r w:rsidRPr="003A06D0">
        <w:rPr>
          <w:rStyle w:val="Datatype"/>
          <w:lang w:val="en-GB"/>
        </w:rPr>
        <w:t>Schema</w:t>
      </w:r>
      <w:r w:rsidRPr="003A06D0">
        <w:t xml:space="preserve"> are referred to, the server MUST report an error. If a referred to </w:t>
      </w:r>
      <w:r w:rsidRPr="003A06D0">
        <w:rPr>
          <w:rStyle w:val="Datatype"/>
          <w:lang w:val="en-GB"/>
        </w:rPr>
        <w:t>Schema</w:t>
      </w:r>
      <w:r w:rsidRPr="003A06D0">
        <w:t xml:space="preserve"> is not used by the XML document instance this MAY be ignored or reported to the client in the subcomponent ResultMessage. The Document is assumed to be valid against the first </w:t>
      </w:r>
      <w:r w:rsidRPr="003A06D0">
        <w:rPr>
          <w:rStyle w:val="Datatype"/>
          <w:lang w:val="en-GB"/>
        </w:rPr>
        <w:t>Schema</w:t>
      </w:r>
      <w:r w:rsidRPr="003A06D0">
        <w:t xml:space="preserve"> referred to by </w:t>
      </w:r>
      <w:r w:rsidRPr="003A06D0">
        <w:rPr>
          <w:rStyle w:val="Datatype"/>
          <w:lang w:val="en-GB"/>
        </w:rPr>
        <w:t>SchemaRefs</w:t>
      </w:r>
      <w:r w:rsidRPr="003A06D0">
        <w:t xml:space="preserve">. If a </w:t>
      </w:r>
      <w:r w:rsidRPr="003A06D0">
        <w:rPr>
          <w:rStyle w:val="Datatype"/>
          <w:lang w:val="en-GB"/>
        </w:rPr>
        <w:t>Schemas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t xml:space="preserve"> element and MAY also perform complete validation against the schemas.</w:t>
      </w:r>
    </w:p>
    <w:p w14:paraId="005BE6E2" w14:textId="77777777" w:rsidR="00564C22" w:rsidRDefault="009B1AF1" w:rsidP="00564C22">
      <w:pPr>
        <w:pStyle w:val="Non-normativeCommentHeading"/>
      </w:pPr>
      <w:r>
        <w:t>Non-normative Comment:</w:t>
      </w:r>
    </w:p>
    <w:p w14:paraId="60B51409" w14:textId="77777777" w:rsidR="00564C22" w:rsidRDefault="001725A5" w:rsidP="00564C22">
      <w:pPr>
        <w:pStyle w:val="Non-normativeComment"/>
      </w:pPr>
      <w:r w:rsidRPr="003A06D0">
        <w:t xml:space="preserve">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attributes.</w:t>
      </w:r>
    </w:p>
    <w:p w14:paraId="1DCE965C" w14:textId="77777777" w:rsidR="00564C22" w:rsidRDefault="009B1AF1" w:rsidP="00564C22">
      <w:pPr>
        <w:pStyle w:val="berschrift4"/>
      </w:pPr>
      <w:bookmarkStart w:id="1961" w:name="_Toc8332073"/>
      <w:r>
        <w:t>DocumentBase – JSON Syntax</w:t>
      </w:r>
      <w:bookmarkEnd w:id="1961"/>
    </w:p>
    <w:p w14:paraId="196AF74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14:paraId="379E216F"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0D354CC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757EB5" w14:textId="77777777" w:rsidR="00564C22" w:rsidRDefault="009B1AF1" w:rsidP="00564C22">
            <w:pPr>
              <w:pStyle w:val="Beschriftung"/>
            </w:pPr>
            <w:r>
              <w:t>Element</w:t>
            </w:r>
          </w:p>
        </w:tc>
        <w:tc>
          <w:tcPr>
            <w:tcW w:w="4675" w:type="dxa"/>
          </w:tcPr>
          <w:p w14:paraId="5E8AC85C"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9334FF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0CE986D"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20BA61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5E9BD4E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08F88C7"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0D7F102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2C20D5E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42895E" w14:textId="77777777" w:rsidR="00564C22" w:rsidRPr="002062A5" w:rsidRDefault="009B1AF1" w:rsidP="00564C22">
            <w:pPr>
              <w:pStyle w:val="Beschriftung"/>
              <w:rPr>
                <w:rStyle w:val="Datatype"/>
                <w:b w:val="0"/>
                <w:bCs w:val="0"/>
              </w:rPr>
            </w:pPr>
            <w:r w:rsidRPr="002062A5">
              <w:rPr>
                <w:rStyle w:val="Datatype"/>
              </w:rPr>
              <w:t>RefType</w:t>
            </w:r>
          </w:p>
        </w:tc>
        <w:tc>
          <w:tcPr>
            <w:tcW w:w="4675" w:type="dxa"/>
          </w:tcPr>
          <w:p w14:paraId="629C958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564C22" w14:paraId="2554854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2BAB672"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4FF5D7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14:paraId="3689A187"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9067C60" w14:textId="77777777" w:rsidR="00564C22" w:rsidRDefault="009B1AF1" w:rsidP="00564C22">
      <w:pPr>
        <w:pStyle w:val="Code"/>
        <w:spacing w:line="259" w:lineRule="auto"/>
      </w:pPr>
      <w:r>
        <w:rPr>
          <w:color w:val="31849B" w:themeColor="accent5" w:themeShade="BF"/>
        </w:rPr>
        <w:t>"dss2-DocumentBaseType"</w:t>
      </w:r>
      <w:r>
        <w:t>: {</w:t>
      </w:r>
    </w:p>
    <w:p w14:paraId="68DE61E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65E3AB3" w14:textId="77777777" w:rsidR="00564C22" w:rsidRDefault="009B1AF1" w:rsidP="00564C22">
      <w:pPr>
        <w:pStyle w:val="Code"/>
        <w:spacing w:line="259" w:lineRule="auto"/>
      </w:pPr>
      <w:r>
        <w:rPr>
          <w:color w:val="31849B" w:themeColor="accent5" w:themeShade="BF"/>
        </w:rPr>
        <w:t xml:space="preserve">  "properties"</w:t>
      </w:r>
      <w:r>
        <w:t>: {</w:t>
      </w:r>
    </w:p>
    <w:p w14:paraId="57FEBAD2" w14:textId="77777777" w:rsidR="00564C22" w:rsidRDefault="009B1AF1" w:rsidP="00564C22">
      <w:pPr>
        <w:pStyle w:val="Code"/>
        <w:spacing w:line="259" w:lineRule="auto"/>
      </w:pPr>
      <w:r>
        <w:rPr>
          <w:color w:val="31849B" w:themeColor="accent5" w:themeShade="BF"/>
        </w:rPr>
        <w:t xml:space="preserve">    "ID"</w:t>
      </w:r>
      <w:r>
        <w:t>: {</w:t>
      </w:r>
    </w:p>
    <w:p w14:paraId="6251E34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A89F914" w14:textId="77777777" w:rsidR="00564C22" w:rsidRDefault="009B1AF1" w:rsidP="00564C22">
      <w:pPr>
        <w:pStyle w:val="Code"/>
        <w:spacing w:line="259" w:lineRule="auto"/>
      </w:pPr>
      <w:r>
        <w:t xml:space="preserve">    },</w:t>
      </w:r>
    </w:p>
    <w:p w14:paraId="1A257AFD" w14:textId="77777777" w:rsidR="00564C22" w:rsidRDefault="009B1AF1" w:rsidP="00564C22">
      <w:pPr>
        <w:pStyle w:val="Code"/>
        <w:spacing w:line="259" w:lineRule="auto"/>
      </w:pPr>
      <w:r>
        <w:rPr>
          <w:color w:val="31849B" w:themeColor="accent5" w:themeShade="BF"/>
        </w:rPr>
        <w:t xml:space="preserve">    "refURI"</w:t>
      </w:r>
      <w:r>
        <w:t>: {</w:t>
      </w:r>
    </w:p>
    <w:p w14:paraId="2AEC062A"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3BB55352" w14:textId="77777777" w:rsidR="00564C22" w:rsidRDefault="009B1AF1" w:rsidP="00564C22">
      <w:pPr>
        <w:pStyle w:val="Code"/>
        <w:spacing w:line="259" w:lineRule="auto"/>
      </w:pPr>
      <w:r>
        <w:t xml:space="preserve">    },</w:t>
      </w:r>
    </w:p>
    <w:p w14:paraId="364A575E" w14:textId="77777777" w:rsidR="00564C22" w:rsidRDefault="009B1AF1" w:rsidP="00564C22">
      <w:pPr>
        <w:pStyle w:val="Code"/>
        <w:spacing w:line="259" w:lineRule="auto"/>
      </w:pPr>
      <w:r>
        <w:rPr>
          <w:color w:val="31849B" w:themeColor="accent5" w:themeShade="BF"/>
        </w:rPr>
        <w:t xml:space="preserve">    "refType"</w:t>
      </w:r>
      <w:r>
        <w:t>: {</w:t>
      </w:r>
    </w:p>
    <w:p w14:paraId="5D067E2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D2353B2" w14:textId="77777777" w:rsidR="00564C22" w:rsidRDefault="009B1AF1" w:rsidP="00564C22">
      <w:pPr>
        <w:pStyle w:val="Code"/>
        <w:spacing w:line="259" w:lineRule="auto"/>
      </w:pPr>
      <w:r>
        <w:t xml:space="preserve">    },</w:t>
      </w:r>
    </w:p>
    <w:p w14:paraId="2F4EBB37" w14:textId="77777777" w:rsidR="00564C22" w:rsidRDefault="009B1AF1" w:rsidP="00564C22">
      <w:pPr>
        <w:pStyle w:val="Code"/>
        <w:spacing w:line="259" w:lineRule="auto"/>
      </w:pPr>
      <w:r>
        <w:rPr>
          <w:color w:val="31849B" w:themeColor="accent5" w:themeShade="BF"/>
        </w:rPr>
        <w:t xml:space="preserve">    "schemaRefs"</w:t>
      </w:r>
      <w:r>
        <w:t>: {</w:t>
      </w:r>
    </w:p>
    <w:p w14:paraId="7A7107D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D47B626" w14:textId="77777777" w:rsidR="00564C22" w:rsidRDefault="009B1AF1" w:rsidP="00564C22">
      <w:pPr>
        <w:pStyle w:val="Code"/>
        <w:spacing w:line="259" w:lineRule="auto"/>
      </w:pPr>
      <w:r>
        <w:rPr>
          <w:color w:val="31849B" w:themeColor="accent5" w:themeShade="BF"/>
        </w:rPr>
        <w:t xml:space="preserve">      "items"</w:t>
      </w:r>
      <w:r>
        <w:t>: {</w:t>
      </w:r>
    </w:p>
    <w:p w14:paraId="2323BC3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CF8D08B" w14:textId="77777777" w:rsidR="00564C22" w:rsidRDefault="009B1AF1" w:rsidP="00564C22">
      <w:pPr>
        <w:pStyle w:val="Code"/>
        <w:spacing w:line="259" w:lineRule="auto"/>
      </w:pPr>
      <w:r>
        <w:t xml:space="preserve">      }</w:t>
      </w:r>
    </w:p>
    <w:p w14:paraId="6065254F" w14:textId="77777777" w:rsidR="00564C22" w:rsidRDefault="009B1AF1" w:rsidP="00564C22">
      <w:pPr>
        <w:pStyle w:val="Code"/>
        <w:spacing w:line="259" w:lineRule="auto"/>
      </w:pPr>
      <w:r>
        <w:t xml:space="preserve">    }</w:t>
      </w:r>
    </w:p>
    <w:p w14:paraId="2355261C" w14:textId="77777777" w:rsidR="00564C22" w:rsidRDefault="009B1AF1" w:rsidP="00564C22">
      <w:pPr>
        <w:pStyle w:val="Code"/>
        <w:spacing w:line="259" w:lineRule="auto"/>
      </w:pPr>
      <w:r>
        <w:t xml:space="preserve">  }</w:t>
      </w:r>
    </w:p>
    <w:p w14:paraId="14A3D4EB" w14:textId="77777777" w:rsidR="00564C22" w:rsidRDefault="009B1AF1" w:rsidP="00564C22">
      <w:pPr>
        <w:pStyle w:val="Code"/>
        <w:spacing w:line="259" w:lineRule="auto"/>
      </w:pPr>
      <w:r>
        <w:t>}</w:t>
      </w:r>
    </w:p>
    <w:p w14:paraId="6C2BFF8E" w14:textId="77777777" w:rsidR="00564C22" w:rsidRDefault="00564C22" w:rsidP="00564C22"/>
    <w:p w14:paraId="6EF7CFA9" w14:textId="77777777" w:rsidR="00564C22" w:rsidRDefault="009B1AF1" w:rsidP="00564C22">
      <w:pPr>
        <w:pStyle w:val="berschrift4"/>
      </w:pPr>
      <w:bookmarkStart w:id="1962" w:name="_Toc8332074"/>
      <w:r>
        <w:t>DocumentBase – XML Syntax</w:t>
      </w:r>
      <w:bookmarkEnd w:id="1962"/>
    </w:p>
    <w:p w14:paraId="33E687F2" w14:textId="77777777" w:rsidR="00564C22" w:rsidRPr="5404FA76" w:rsidRDefault="009B1AF1" w:rsidP="00564C22">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14:paraId="2DFA2B01" w14:textId="77777777" w:rsidR="00564C22" w:rsidRDefault="009B1AF1" w:rsidP="00564C22">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15081E7"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38947221"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1EB358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771583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251ACC4"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25DA7EE" w14:textId="77777777" w:rsidR="00564C22" w:rsidRDefault="009B1AF1" w:rsidP="00564C22">
      <w:pPr>
        <w:pStyle w:val="Code"/>
      </w:pPr>
      <w:r>
        <w:rPr>
          <w:color w:val="31849B" w:themeColor="accent5" w:themeShade="BF"/>
        </w:rPr>
        <w:t>&lt;/xs:complexType&gt;</w:t>
      </w:r>
    </w:p>
    <w:p w14:paraId="6E002F4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14:paraId="18236EA6" w14:textId="77777777" w:rsidR="00564C22" w:rsidRDefault="009B1AF1" w:rsidP="00564C22">
      <w:pPr>
        <w:pStyle w:val="berschrift3"/>
      </w:pPr>
      <w:bookmarkStart w:id="1963" w:name="_RefComp1F72664D"/>
      <w:bookmarkStart w:id="1964" w:name="_Toc8332075"/>
      <w:r>
        <w:t>Component Document</w:t>
      </w:r>
      <w:bookmarkEnd w:id="1963"/>
      <w:bookmarkEnd w:id="1964"/>
    </w:p>
    <w:p w14:paraId="2258897C" w14:textId="77777777" w:rsidR="00564C22" w:rsidRDefault="001725A5" w:rsidP="00564C22">
      <w:r w:rsidRPr="003A06D0">
        <w:t xml:space="preserve">The </w:t>
      </w:r>
      <w:r w:rsidRPr="003A06D0">
        <w:rPr>
          <w:rStyle w:val="Datatype"/>
          <w:lang w:val="en-GB"/>
        </w:rPr>
        <w:t>Document</w:t>
      </w:r>
      <w:r w:rsidRPr="003A06D0">
        <w:t xml:space="preserve"> component contains input data for DSS processing.</w:t>
      </w:r>
    </w:p>
    <w:p w14:paraId="399F0FD9" w14:textId="77777777" w:rsidR="00564C22" w:rsidRDefault="009B1AF1" w:rsidP="00564C22">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262FBB58" w14:textId="77777777" w:rsidR="00564C22" w:rsidRDefault="009B1AF1" w:rsidP="00564C22">
      <w:r>
        <w:t>Below follows a list of the sub-components that constitute this component:</w:t>
      </w:r>
    </w:p>
    <w:p w14:paraId="1032EBB3" w14:textId="77777777" w:rsidR="00564C22" w:rsidRDefault="009B1AF1" w:rsidP="00564C22">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p>
    <w:p w14:paraId="0C88E582" w14:textId="77777777" w:rsidR="00564C22" w:rsidRDefault="009B1AF1" w:rsidP="00564C22">
      <w:pPr>
        <w:pStyle w:val="berschrift4"/>
      </w:pPr>
      <w:bookmarkStart w:id="1965" w:name="_Toc8332076"/>
      <w:r>
        <w:t>Document – JSON Syntax</w:t>
      </w:r>
      <w:bookmarkEnd w:id="1965"/>
    </w:p>
    <w:p w14:paraId="7AD95788"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14:paraId="7EFFFC2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D9A7331"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797F32" w14:textId="77777777" w:rsidR="00564C22" w:rsidRDefault="009B1AF1" w:rsidP="00564C22">
            <w:pPr>
              <w:pStyle w:val="Beschriftung"/>
            </w:pPr>
            <w:r>
              <w:t>Element</w:t>
            </w:r>
          </w:p>
        </w:tc>
        <w:tc>
          <w:tcPr>
            <w:tcW w:w="4675" w:type="dxa"/>
          </w:tcPr>
          <w:p w14:paraId="791173F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9A80CD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41FBF0" w14:textId="77777777" w:rsidR="00564C22" w:rsidRPr="002062A5" w:rsidRDefault="009B1AF1" w:rsidP="00564C22">
            <w:pPr>
              <w:pStyle w:val="Beschriftung"/>
              <w:rPr>
                <w:rStyle w:val="Datatype"/>
                <w:b w:val="0"/>
                <w:bCs w:val="0"/>
              </w:rPr>
            </w:pPr>
            <w:r w:rsidRPr="002062A5">
              <w:rPr>
                <w:rStyle w:val="Datatype"/>
              </w:rPr>
              <w:t>Base64Data</w:t>
            </w:r>
          </w:p>
        </w:tc>
        <w:tc>
          <w:tcPr>
            <w:tcW w:w="4675" w:type="dxa"/>
          </w:tcPr>
          <w:p w14:paraId="136AF79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14:paraId="0F00FFB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45F4CD3" w14:textId="77777777" w:rsidR="00564C22" w:rsidRDefault="009B1AF1" w:rsidP="00564C22">
      <w:pPr>
        <w:pStyle w:val="Code"/>
        <w:spacing w:line="259" w:lineRule="auto"/>
      </w:pPr>
      <w:r>
        <w:rPr>
          <w:color w:val="31849B" w:themeColor="accent5" w:themeShade="BF"/>
        </w:rPr>
        <w:t>"dss2-DocumentType"</w:t>
      </w:r>
      <w:r>
        <w:t>: {</w:t>
      </w:r>
    </w:p>
    <w:p w14:paraId="471314B7"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420E970F" w14:textId="77777777" w:rsidR="00564C22" w:rsidRDefault="009B1AF1" w:rsidP="00564C22">
      <w:pPr>
        <w:pStyle w:val="Code"/>
        <w:spacing w:line="259" w:lineRule="auto"/>
      </w:pPr>
      <w:r>
        <w:rPr>
          <w:color w:val="31849B" w:themeColor="accent5" w:themeShade="BF"/>
        </w:rPr>
        <w:t xml:space="preserve">  "properties"</w:t>
      </w:r>
      <w:r>
        <w:t>: {</w:t>
      </w:r>
    </w:p>
    <w:p w14:paraId="44C5E77A" w14:textId="77777777" w:rsidR="00564C22" w:rsidRDefault="009B1AF1" w:rsidP="00564C22">
      <w:pPr>
        <w:pStyle w:val="Code"/>
        <w:spacing w:line="259" w:lineRule="auto"/>
      </w:pPr>
      <w:r>
        <w:rPr>
          <w:color w:val="31849B" w:themeColor="accent5" w:themeShade="BF"/>
        </w:rPr>
        <w:t xml:space="preserve">    "ID"</w:t>
      </w:r>
      <w:r>
        <w:t>: {</w:t>
      </w:r>
    </w:p>
    <w:p w14:paraId="774E02A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6C941AD" w14:textId="77777777" w:rsidR="00564C22" w:rsidRDefault="009B1AF1" w:rsidP="00564C22">
      <w:pPr>
        <w:pStyle w:val="Code"/>
        <w:spacing w:line="259" w:lineRule="auto"/>
      </w:pPr>
      <w:r>
        <w:t xml:space="preserve">    },</w:t>
      </w:r>
    </w:p>
    <w:p w14:paraId="71E93E85" w14:textId="77777777" w:rsidR="00564C22" w:rsidRDefault="009B1AF1" w:rsidP="00564C22">
      <w:pPr>
        <w:pStyle w:val="Code"/>
        <w:spacing w:line="259" w:lineRule="auto"/>
      </w:pPr>
      <w:r>
        <w:rPr>
          <w:color w:val="31849B" w:themeColor="accent5" w:themeShade="BF"/>
        </w:rPr>
        <w:t xml:space="preserve">    "refURI"</w:t>
      </w:r>
      <w:r>
        <w:t>: {</w:t>
      </w:r>
    </w:p>
    <w:p w14:paraId="1C1068C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C8F9871" w14:textId="77777777" w:rsidR="00564C22" w:rsidRDefault="009B1AF1" w:rsidP="00564C22">
      <w:pPr>
        <w:pStyle w:val="Code"/>
        <w:spacing w:line="259" w:lineRule="auto"/>
      </w:pPr>
      <w:r>
        <w:t xml:space="preserve">    },</w:t>
      </w:r>
    </w:p>
    <w:p w14:paraId="6BD80934" w14:textId="77777777" w:rsidR="00564C22" w:rsidRDefault="009B1AF1" w:rsidP="00564C22">
      <w:pPr>
        <w:pStyle w:val="Code"/>
        <w:spacing w:line="259" w:lineRule="auto"/>
      </w:pPr>
      <w:r>
        <w:rPr>
          <w:color w:val="31849B" w:themeColor="accent5" w:themeShade="BF"/>
        </w:rPr>
        <w:t xml:space="preserve">    "refType"</w:t>
      </w:r>
      <w:r>
        <w:t>: {</w:t>
      </w:r>
    </w:p>
    <w:p w14:paraId="59E60E2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9B97DD3" w14:textId="77777777" w:rsidR="00564C22" w:rsidRDefault="009B1AF1" w:rsidP="00564C22">
      <w:pPr>
        <w:pStyle w:val="Code"/>
        <w:spacing w:line="259" w:lineRule="auto"/>
      </w:pPr>
      <w:r>
        <w:t xml:space="preserve">    },</w:t>
      </w:r>
    </w:p>
    <w:p w14:paraId="0C1D066F" w14:textId="77777777" w:rsidR="00564C22" w:rsidRDefault="009B1AF1" w:rsidP="00564C22">
      <w:pPr>
        <w:pStyle w:val="Code"/>
        <w:spacing w:line="259" w:lineRule="auto"/>
      </w:pPr>
      <w:r>
        <w:rPr>
          <w:color w:val="31849B" w:themeColor="accent5" w:themeShade="BF"/>
        </w:rPr>
        <w:t xml:space="preserve">    "schemaRefs"</w:t>
      </w:r>
      <w:r>
        <w:t>: {</w:t>
      </w:r>
    </w:p>
    <w:p w14:paraId="508C90B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B978AE7" w14:textId="77777777" w:rsidR="00564C22" w:rsidRDefault="009B1AF1" w:rsidP="00564C22">
      <w:pPr>
        <w:pStyle w:val="Code"/>
        <w:spacing w:line="259" w:lineRule="auto"/>
      </w:pPr>
      <w:r>
        <w:rPr>
          <w:color w:val="31849B" w:themeColor="accent5" w:themeShade="BF"/>
        </w:rPr>
        <w:t xml:space="preserve">      "items"</w:t>
      </w:r>
      <w:r>
        <w:t>: {</w:t>
      </w:r>
    </w:p>
    <w:p w14:paraId="3FB8870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520D97B" w14:textId="77777777" w:rsidR="00564C22" w:rsidRDefault="009B1AF1" w:rsidP="00564C22">
      <w:pPr>
        <w:pStyle w:val="Code"/>
        <w:spacing w:line="259" w:lineRule="auto"/>
      </w:pPr>
      <w:r>
        <w:t xml:space="preserve">      }</w:t>
      </w:r>
    </w:p>
    <w:p w14:paraId="78441786" w14:textId="77777777" w:rsidR="00564C22" w:rsidRDefault="009B1AF1" w:rsidP="00564C22">
      <w:pPr>
        <w:pStyle w:val="Code"/>
        <w:spacing w:line="259" w:lineRule="auto"/>
      </w:pPr>
      <w:r>
        <w:t xml:space="preserve">    },</w:t>
      </w:r>
    </w:p>
    <w:p w14:paraId="674779B2" w14:textId="77777777" w:rsidR="00564C22" w:rsidRDefault="009B1AF1" w:rsidP="00564C22">
      <w:pPr>
        <w:pStyle w:val="Code"/>
        <w:spacing w:line="259" w:lineRule="auto"/>
      </w:pPr>
      <w:r>
        <w:rPr>
          <w:color w:val="31849B" w:themeColor="accent5" w:themeShade="BF"/>
        </w:rPr>
        <w:t xml:space="preserve">    "b64Data"</w:t>
      </w:r>
      <w:r>
        <w:t>: {</w:t>
      </w:r>
    </w:p>
    <w:p w14:paraId="3C1491F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C312EBC" w14:textId="77777777" w:rsidR="00564C22" w:rsidRDefault="009B1AF1" w:rsidP="00564C22">
      <w:pPr>
        <w:pStyle w:val="Code"/>
        <w:spacing w:line="259" w:lineRule="auto"/>
      </w:pPr>
      <w:r>
        <w:t xml:space="preserve">    }</w:t>
      </w:r>
    </w:p>
    <w:p w14:paraId="05DAD95D" w14:textId="77777777" w:rsidR="00564C22" w:rsidRDefault="009B1AF1" w:rsidP="00564C22">
      <w:pPr>
        <w:pStyle w:val="Code"/>
        <w:spacing w:line="259" w:lineRule="auto"/>
      </w:pPr>
      <w:r>
        <w:t xml:space="preserve">  },</w:t>
      </w:r>
    </w:p>
    <w:p w14:paraId="37D16A06"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"b64Data"</w:t>
      </w:r>
      <w:r>
        <w:t>]</w:t>
      </w:r>
    </w:p>
    <w:p w14:paraId="77DD4C95" w14:textId="77777777" w:rsidR="00564C22" w:rsidRDefault="009B1AF1" w:rsidP="00564C22">
      <w:pPr>
        <w:pStyle w:val="Code"/>
        <w:spacing w:line="259" w:lineRule="auto"/>
      </w:pPr>
      <w:r>
        <w:t>}</w:t>
      </w:r>
    </w:p>
    <w:p w14:paraId="7FCFD940" w14:textId="77777777" w:rsidR="00564C22" w:rsidRDefault="00564C22" w:rsidP="00564C22"/>
    <w:p w14:paraId="63CE6675" w14:textId="77777777" w:rsidR="00564C22" w:rsidRDefault="009B1AF1" w:rsidP="00564C22">
      <w:pPr>
        <w:pStyle w:val="berschrift4"/>
      </w:pPr>
      <w:bookmarkStart w:id="1966" w:name="_Toc8332077"/>
      <w:r>
        <w:t>Document – XML Syntax</w:t>
      </w:r>
      <w:bookmarkEnd w:id="1966"/>
    </w:p>
    <w:p w14:paraId="003D7A3D" w14:textId="77777777" w:rsidR="00564C22" w:rsidRPr="5404FA76" w:rsidRDefault="009B1AF1" w:rsidP="00564C22">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14:paraId="51872092" w14:textId="77777777" w:rsidR="00564C22" w:rsidRDefault="009B1AF1" w:rsidP="00564C22">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7F95389"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14:paraId="43069678" w14:textId="77777777" w:rsidR="00564C22" w:rsidRDefault="009B1AF1" w:rsidP="00564C22">
      <w:pPr>
        <w:pStyle w:val="Code"/>
      </w:pPr>
      <w:r>
        <w:rPr>
          <w:color w:val="31849B" w:themeColor="accent5" w:themeShade="BF"/>
        </w:rPr>
        <w:t xml:space="preserve">  &lt;xs:complexContent&gt;</w:t>
      </w:r>
    </w:p>
    <w:p w14:paraId="6EC7626A"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72178121" w14:textId="77777777" w:rsidR="00564C22" w:rsidRDefault="009B1AF1" w:rsidP="00564C22">
      <w:pPr>
        <w:pStyle w:val="Code"/>
      </w:pPr>
      <w:r>
        <w:rPr>
          <w:color w:val="31849B" w:themeColor="accent5" w:themeShade="BF"/>
        </w:rPr>
        <w:t xml:space="preserve">      &lt;xs:sequence&gt;</w:t>
      </w:r>
    </w:p>
    <w:p w14:paraId="0AC1BC5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4561FD23" w14:textId="77777777" w:rsidR="00564C22" w:rsidRDefault="009B1AF1" w:rsidP="00564C22">
      <w:pPr>
        <w:pStyle w:val="Code"/>
      </w:pPr>
      <w:r>
        <w:rPr>
          <w:color w:val="31849B" w:themeColor="accent5" w:themeShade="BF"/>
        </w:rPr>
        <w:t xml:space="preserve">      &lt;/xs:sequence&gt;</w:t>
      </w:r>
    </w:p>
    <w:p w14:paraId="5B390AC5" w14:textId="77777777" w:rsidR="00564C22" w:rsidRDefault="009B1AF1" w:rsidP="00564C22">
      <w:pPr>
        <w:pStyle w:val="Code"/>
      </w:pPr>
      <w:r>
        <w:rPr>
          <w:color w:val="31849B" w:themeColor="accent5" w:themeShade="BF"/>
        </w:rPr>
        <w:t xml:space="preserve">    &lt;/xs:extension&gt;</w:t>
      </w:r>
    </w:p>
    <w:p w14:paraId="365F065A" w14:textId="77777777" w:rsidR="00564C22" w:rsidRDefault="009B1AF1" w:rsidP="00564C22">
      <w:pPr>
        <w:pStyle w:val="Code"/>
      </w:pPr>
      <w:r>
        <w:rPr>
          <w:color w:val="31849B" w:themeColor="accent5" w:themeShade="BF"/>
        </w:rPr>
        <w:t xml:space="preserve">  &lt;/xs:complexContent&gt;</w:t>
      </w:r>
    </w:p>
    <w:p w14:paraId="76837BEA" w14:textId="77777777" w:rsidR="00564C22" w:rsidRDefault="009B1AF1" w:rsidP="00564C22">
      <w:pPr>
        <w:pStyle w:val="Code"/>
      </w:pPr>
      <w:r>
        <w:rPr>
          <w:color w:val="31849B" w:themeColor="accent5" w:themeShade="BF"/>
        </w:rPr>
        <w:t>&lt;/xs:complexType&gt;</w:t>
      </w:r>
    </w:p>
    <w:p w14:paraId="2D35BC5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14:paraId="01863018" w14:textId="77777777" w:rsidR="00564C22" w:rsidRDefault="009B1AF1" w:rsidP="00564C22">
      <w:pPr>
        <w:pStyle w:val="berschrift3"/>
      </w:pPr>
      <w:bookmarkStart w:id="1967" w:name="_RefComp89952E90"/>
      <w:bookmarkStart w:id="1968" w:name="_Toc8332078"/>
      <w:r>
        <w:t>Component TransformedData</w:t>
      </w:r>
      <w:bookmarkEnd w:id="1967"/>
      <w:bookmarkEnd w:id="1968"/>
    </w:p>
    <w:p w14:paraId="13EFB2D5" w14:textId="77777777" w:rsidR="00564C22" w:rsidRDefault="00564C22" w:rsidP="00564C22"/>
    <w:p w14:paraId="6DAC4C00" w14:textId="77777777" w:rsidR="00564C22" w:rsidRDefault="009B1AF1" w:rsidP="00564C22">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05EC914E" w14:textId="77777777" w:rsidR="00564C22" w:rsidRDefault="009B1AF1" w:rsidP="00564C22">
      <w:r>
        <w:t>Below follows a list of the sub-components that constitute this component:</w:t>
      </w:r>
    </w:p>
    <w:p w14:paraId="5F8F0B6A" w14:textId="77777777" w:rsidR="00564C22" w:rsidRDefault="009B1AF1" w:rsidP="00564C22">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p>
    <w:p w14:paraId="0DB5D68D" w14:textId="77777777" w:rsidR="00564C22" w:rsidRDefault="009B1AF1" w:rsidP="00564C22">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gives the binary output of a sequence of transforms to be hashed at the server side.</w:t>
      </w:r>
    </w:p>
    <w:p w14:paraId="13F48810" w14:textId="77777777" w:rsidR="00564C22" w:rsidRDefault="009B1AF1" w:rsidP="00564C22">
      <w:pPr>
        <w:pStyle w:val="Member"/>
      </w:pPr>
      <w:r>
        <w:t xml:space="preserve">The OPTIONAL </w:t>
      </w:r>
      <w:r w:rsidRPr="35C1378D">
        <w:rPr>
          <w:rStyle w:val="Datatype"/>
        </w:rPr>
        <w:t>WhichReference</w:t>
      </w:r>
      <w:r>
        <w:t xml:space="preserve"> element, if present, MUST contain one instance of an integer. </w:t>
      </w:r>
      <w:r w:rsidRPr="003A06D0">
        <w:t xml:space="preserve">As there may be multiple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w:t>
      </w:r>
      <w:r w:rsidR="00BF5E78" w:rsidRPr="003A06D0">
        <w:t>correspondence</w:t>
      </w:r>
      <w:r w:rsidRPr="003A06D0">
        <w:t xml:space="preserv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&lt;ds:Reference&gt; in the signature, 1 means the second, and so on). This component is ignored on a SignRequest, optional on a VerifyRequest.</w:t>
      </w:r>
    </w:p>
    <w:p w14:paraId="27148111" w14:textId="77777777" w:rsidR="00564C22" w:rsidRDefault="009B1AF1" w:rsidP="00564C22">
      <w:pPr>
        <w:pStyle w:val="Non-normativeCommentHeading"/>
      </w:pPr>
      <w:r>
        <w:t>Non-normative Comment:</w:t>
      </w:r>
    </w:p>
    <w:p w14:paraId="58A825F1" w14:textId="77777777" w:rsidR="00564C22" w:rsidRDefault="001725A5" w:rsidP="00564C22">
      <w:pPr>
        <w:pStyle w:val="Non-normativeComment"/>
      </w:pPr>
      <w:r w:rsidRPr="003A06D0">
        <w:t xml:space="preserve">It may be possible to establish the &lt;ds:References&gt; /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correspondence by comparing the optionally supplied chain of transforms to those of the &lt;ds:References&gt; having the same URI and </w:t>
      </w:r>
      <w:r w:rsidRPr="003A06D0">
        <w:rPr>
          <w:rStyle w:val="Datatype"/>
          <w:lang w:val="en-GB"/>
        </w:rPr>
        <w:t>RefType</w:t>
      </w:r>
      <w:r w:rsidRPr="003A06D0">
        <w:t xml:space="preserve"> in the supplied </w:t>
      </w:r>
      <w:r w:rsidRPr="003A06D0">
        <w:rPr>
          <w:rStyle w:val="Datatype"/>
          <w:lang w:val="en-GB"/>
        </w:rPr>
        <w:t>&lt;ds:Signature&gt;</w:t>
      </w:r>
      <w:r w:rsidRPr="003A06D0">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w:t>
      </w:r>
    </w:p>
    <w:p w14:paraId="45C4744E" w14:textId="77777777" w:rsidR="00564C22" w:rsidRDefault="009B1AF1" w:rsidP="00564C22">
      <w:pPr>
        <w:pStyle w:val="berschrift4"/>
      </w:pPr>
      <w:bookmarkStart w:id="1969" w:name="_Toc8332079"/>
      <w:r>
        <w:t>TransformedData – JSON Syntax</w:t>
      </w:r>
      <w:bookmarkEnd w:id="1969"/>
    </w:p>
    <w:p w14:paraId="1CAEA171"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14:paraId="72741C01"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005877A8"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6335CA" w14:textId="77777777" w:rsidR="00564C22" w:rsidRDefault="009B1AF1" w:rsidP="00564C22">
            <w:pPr>
              <w:pStyle w:val="Beschriftung"/>
            </w:pPr>
            <w:r>
              <w:t>Element</w:t>
            </w:r>
          </w:p>
        </w:tc>
        <w:tc>
          <w:tcPr>
            <w:tcW w:w="4675" w:type="dxa"/>
          </w:tcPr>
          <w:p w14:paraId="5813881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908BB2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CF31C54"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7592BA7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3C9CEB6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EFFAE89" w14:textId="77777777" w:rsidR="00564C22" w:rsidRPr="002062A5" w:rsidRDefault="009B1AF1" w:rsidP="00564C22">
            <w:pPr>
              <w:pStyle w:val="Beschriftung"/>
              <w:rPr>
                <w:rStyle w:val="Datatype"/>
                <w:b w:val="0"/>
                <w:bCs w:val="0"/>
              </w:rPr>
            </w:pPr>
            <w:r w:rsidRPr="002062A5">
              <w:rPr>
                <w:rStyle w:val="Datatype"/>
              </w:rPr>
              <w:t>Base64Data</w:t>
            </w:r>
          </w:p>
        </w:tc>
        <w:tc>
          <w:tcPr>
            <w:tcW w:w="4675" w:type="dxa"/>
          </w:tcPr>
          <w:p w14:paraId="31D7BD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564C22" w14:paraId="327D5F1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FFE03A" w14:textId="77777777" w:rsidR="00564C22" w:rsidRPr="002062A5" w:rsidRDefault="009B1AF1" w:rsidP="00564C22">
            <w:pPr>
              <w:pStyle w:val="Beschriftung"/>
              <w:rPr>
                <w:rStyle w:val="Datatype"/>
                <w:b w:val="0"/>
                <w:bCs w:val="0"/>
              </w:rPr>
            </w:pPr>
            <w:r w:rsidRPr="002062A5">
              <w:rPr>
                <w:rStyle w:val="Datatype"/>
              </w:rPr>
              <w:t>WhichReference</w:t>
            </w:r>
          </w:p>
        </w:tc>
        <w:tc>
          <w:tcPr>
            <w:tcW w:w="4675" w:type="dxa"/>
          </w:tcPr>
          <w:p w14:paraId="7549FD0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0EB5FC4E"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69CF4FB" w14:textId="77777777" w:rsidR="00564C22" w:rsidRDefault="009B1AF1" w:rsidP="00564C22">
      <w:pPr>
        <w:pStyle w:val="Code"/>
        <w:spacing w:line="259" w:lineRule="auto"/>
      </w:pPr>
      <w:r>
        <w:rPr>
          <w:color w:val="31849B" w:themeColor="accent5" w:themeShade="BF"/>
        </w:rPr>
        <w:t>"dss2-TransformedDataType"</w:t>
      </w:r>
      <w:r>
        <w:t>: {</w:t>
      </w:r>
    </w:p>
    <w:p w14:paraId="7E6F274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943F1B8" w14:textId="77777777" w:rsidR="00564C22" w:rsidRDefault="009B1AF1" w:rsidP="00564C22">
      <w:pPr>
        <w:pStyle w:val="Code"/>
        <w:spacing w:line="259" w:lineRule="auto"/>
      </w:pPr>
      <w:r>
        <w:rPr>
          <w:color w:val="31849B" w:themeColor="accent5" w:themeShade="BF"/>
        </w:rPr>
        <w:t xml:space="preserve">  "properties"</w:t>
      </w:r>
      <w:r>
        <w:t>: {</w:t>
      </w:r>
    </w:p>
    <w:p w14:paraId="0E9CE89A" w14:textId="77777777" w:rsidR="00564C22" w:rsidRDefault="009B1AF1" w:rsidP="00564C22">
      <w:pPr>
        <w:pStyle w:val="Code"/>
        <w:spacing w:line="259" w:lineRule="auto"/>
      </w:pPr>
      <w:r>
        <w:rPr>
          <w:color w:val="31849B" w:themeColor="accent5" w:themeShade="BF"/>
        </w:rPr>
        <w:t xml:space="preserve">    "ID"</w:t>
      </w:r>
      <w:r>
        <w:t>: {</w:t>
      </w:r>
    </w:p>
    <w:p w14:paraId="34941DB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1457B35" w14:textId="77777777" w:rsidR="00564C22" w:rsidRDefault="009B1AF1" w:rsidP="00564C22">
      <w:pPr>
        <w:pStyle w:val="Code"/>
        <w:spacing w:line="259" w:lineRule="auto"/>
      </w:pPr>
      <w:r>
        <w:t xml:space="preserve">    },</w:t>
      </w:r>
    </w:p>
    <w:p w14:paraId="519465C9" w14:textId="77777777" w:rsidR="00564C22" w:rsidRDefault="009B1AF1" w:rsidP="00564C22">
      <w:pPr>
        <w:pStyle w:val="Code"/>
        <w:spacing w:line="259" w:lineRule="auto"/>
      </w:pPr>
      <w:r>
        <w:rPr>
          <w:color w:val="31849B" w:themeColor="accent5" w:themeShade="BF"/>
        </w:rPr>
        <w:t xml:space="preserve">    "refURI"</w:t>
      </w:r>
      <w:r>
        <w:t>: {</w:t>
      </w:r>
    </w:p>
    <w:p w14:paraId="4511BF7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4EA0959" w14:textId="77777777" w:rsidR="00564C22" w:rsidRDefault="009B1AF1" w:rsidP="00564C22">
      <w:pPr>
        <w:pStyle w:val="Code"/>
        <w:spacing w:line="259" w:lineRule="auto"/>
      </w:pPr>
      <w:r>
        <w:t xml:space="preserve">    },</w:t>
      </w:r>
    </w:p>
    <w:p w14:paraId="3175771F" w14:textId="77777777" w:rsidR="00564C22" w:rsidRDefault="009B1AF1" w:rsidP="00564C22">
      <w:pPr>
        <w:pStyle w:val="Code"/>
        <w:spacing w:line="259" w:lineRule="auto"/>
      </w:pPr>
      <w:r>
        <w:rPr>
          <w:color w:val="31849B" w:themeColor="accent5" w:themeShade="BF"/>
        </w:rPr>
        <w:t xml:space="preserve">    "refType"</w:t>
      </w:r>
      <w:r>
        <w:t>: {</w:t>
      </w:r>
    </w:p>
    <w:p w14:paraId="0267A74C"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5D89C994" w14:textId="77777777" w:rsidR="00564C22" w:rsidRDefault="009B1AF1" w:rsidP="00564C22">
      <w:pPr>
        <w:pStyle w:val="Code"/>
        <w:spacing w:line="259" w:lineRule="auto"/>
      </w:pPr>
      <w:r>
        <w:t xml:space="preserve">    },</w:t>
      </w:r>
    </w:p>
    <w:p w14:paraId="0A070ABD" w14:textId="77777777" w:rsidR="00564C22" w:rsidRDefault="009B1AF1" w:rsidP="00564C22">
      <w:pPr>
        <w:pStyle w:val="Code"/>
        <w:spacing w:line="259" w:lineRule="auto"/>
      </w:pPr>
      <w:r>
        <w:rPr>
          <w:color w:val="31849B" w:themeColor="accent5" w:themeShade="BF"/>
        </w:rPr>
        <w:t xml:space="preserve">    "schemaRefs"</w:t>
      </w:r>
      <w:r>
        <w:t>: {</w:t>
      </w:r>
    </w:p>
    <w:p w14:paraId="4B33A23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16E3029B" w14:textId="77777777" w:rsidR="00564C22" w:rsidRDefault="009B1AF1" w:rsidP="00564C22">
      <w:pPr>
        <w:pStyle w:val="Code"/>
        <w:spacing w:line="259" w:lineRule="auto"/>
      </w:pPr>
      <w:r>
        <w:rPr>
          <w:color w:val="31849B" w:themeColor="accent5" w:themeShade="BF"/>
        </w:rPr>
        <w:t xml:space="preserve">      "items"</w:t>
      </w:r>
      <w:r>
        <w:t>: {</w:t>
      </w:r>
    </w:p>
    <w:p w14:paraId="1DE7B9F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5DD71C44" w14:textId="77777777" w:rsidR="00564C22" w:rsidRDefault="009B1AF1" w:rsidP="00564C22">
      <w:pPr>
        <w:pStyle w:val="Code"/>
        <w:spacing w:line="259" w:lineRule="auto"/>
      </w:pPr>
      <w:r>
        <w:t xml:space="preserve">      }</w:t>
      </w:r>
    </w:p>
    <w:p w14:paraId="20643220" w14:textId="77777777" w:rsidR="00564C22" w:rsidRDefault="009B1AF1" w:rsidP="00564C22">
      <w:pPr>
        <w:pStyle w:val="Code"/>
        <w:spacing w:line="259" w:lineRule="auto"/>
      </w:pPr>
      <w:r>
        <w:t xml:space="preserve">    },</w:t>
      </w:r>
    </w:p>
    <w:p w14:paraId="3EE3ABCC" w14:textId="77777777" w:rsidR="00564C22" w:rsidRDefault="009B1AF1" w:rsidP="00564C22">
      <w:pPr>
        <w:pStyle w:val="Code"/>
        <w:spacing w:line="259" w:lineRule="auto"/>
      </w:pPr>
      <w:r>
        <w:rPr>
          <w:color w:val="31849B" w:themeColor="accent5" w:themeShade="BF"/>
        </w:rPr>
        <w:t xml:space="preserve">    "transforms"</w:t>
      </w:r>
      <w:r>
        <w:t>: {</w:t>
      </w:r>
    </w:p>
    <w:p w14:paraId="3F42977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78B96859" w14:textId="77777777" w:rsidR="00564C22" w:rsidRDefault="009B1AF1" w:rsidP="00564C22">
      <w:pPr>
        <w:pStyle w:val="Code"/>
        <w:spacing w:line="259" w:lineRule="auto"/>
      </w:pPr>
      <w:r>
        <w:t xml:space="preserve">    },</w:t>
      </w:r>
    </w:p>
    <w:p w14:paraId="7BE52067" w14:textId="77777777" w:rsidR="00564C22" w:rsidRDefault="009B1AF1" w:rsidP="00564C22">
      <w:pPr>
        <w:pStyle w:val="Code"/>
        <w:spacing w:line="259" w:lineRule="auto"/>
      </w:pPr>
      <w:r>
        <w:rPr>
          <w:color w:val="31849B" w:themeColor="accent5" w:themeShade="BF"/>
        </w:rPr>
        <w:t xml:space="preserve">    "b64Data"</w:t>
      </w:r>
      <w:r>
        <w:t>: {</w:t>
      </w:r>
    </w:p>
    <w:p w14:paraId="20191C3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E5C02C7" w14:textId="77777777" w:rsidR="00564C22" w:rsidRDefault="009B1AF1" w:rsidP="00564C22">
      <w:pPr>
        <w:pStyle w:val="Code"/>
        <w:spacing w:line="259" w:lineRule="auto"/>
      </w:pPr>
      <w:r>
        <w:t xml:space="preserve">    },</w:t>
      </w:r>
    </w:p>
    <w:p w14:paraId="2AE39138" w14:textId="77777777" w:rsidR="00564C22" w:rsidRDefault="009B1AF1" w:rsidP="00564C22">
      <w:pPr>
        <w:pStyle w:val="Code"/>
        <w:spacing w:line="259" w:lineRule="auto"/>
      </w:pPr>
      <w:r>
        <w:rPr>
          <w:color w:val="31849B" w:themeColor="accent5" w:themeShade="BF"/>
        </w:rPr>
        <w:t xml:space="preserve">    "whichRef"</w:t>
      </w:r>
      <w:r>
        <w:t>: {</w:t>
      </w:r>
    </w:p>
    <w:p w14:paraId="7746CDC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72526E70" w14:textId="77777777" w:rsidR="00564C22" w:rsidRDefault="009B1AF1" w:rsidP="00564C22">
      <w:pPr>
        <w:pStyle w:val="Code"/>
        <w:spacing w:line="259" w:lineRule="auto"/>
      </w:pPr>
      <w:r>
        <w:t xml:space="preserve">    }</w:t>
      </w:r>
    </w:p>
    <w:p w14:paraId="5F63C2C9" w14:textId="77777777" w:rsidR="00564C22" w:rsidRDefault="009B1AF1" w:rsidP="00564C22">
      <w:pPr>
        <w:pStyle w:val="Code"/>
        <w:spacing w:line="259" w:lineRule="auto"/>
      </w:pPr>
      <w:r>
        <w:t xml:space="preserve">  },</w:t>
      </w:r>
    </w:p>
    <w:p w14:paraId="11347BDA"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"b64Data"</w:t>
      </w:r>
      <w:r>
        <w:t>]</w:t>
      </w:r>
    </w:p>
    <w:p w14:paraId="25802414" w14:textId="77777777" w:rsidR="00564C22" w:rsidRDefault="009B1AF1" w:rsidP="00564C22">
      <w:pPr>
        <w:pStyle w:val="Code"/>
        <w:spacing w:line="259" w:lineRule="auto"/>
      </w:pPr>
      <w:r>
        <w:t>}</w:t>
      </w:r>
    </w:p>
    <w:p w14:paraId="3FF4CA7D" w14:textId="77777777" w:rsidR="00564C22" w:rsidRDefault="00564C22" w:rsidP="00564C22"/>
    <w:p w14:paraId="2D08F23B" w14:textId="77777777" w:rsidR="00564C22" w:rsidRDefault="009B1AF1" w:rsidP="00564C22">
      <w:pPr>
        <w:pStyle w:val="berschrift4"/>
      </w:pPr>
      <w:bookmarkStart w:id="1970" w:name="_Toc8332080"/>
      <w:r>
        <w:t>TransformedData – XML Syntax</w:t>
      </w:r>
      <w:bookmarkEnd w:id="1970"/>
    </w:p>
    <w:p w14:paraId="4B418C96" w14:textId="77777777" w:rsidR="00564C22" w:rsidRPr="5404FA76" w:rsidRDefault="009B1AF1" w:rsidP="00564C22">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14:paraId="2CBB3773" w14:textId="77777777" w:rsidR="00564C22" w:rsidRDefault="009B1AF1" w:rsidP="00564C22">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54B1244"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14:paraId="4C088C3A" w14:textId="77777777" w:rsidR="00564C22" w:rsidRDefault="009B1AF1" w:rsidP="00564C22">
      <w:pPr>
        <w:pStyle w:val="Code"/>
      </w:pPr>
      <w:r>
        <w:rPr>
          <w:color w:val="31849B" w:themeColor="accent5" w:themeShade="BF"/>
        </w:rPr>
        <w:t xml:space="preserve">  &lt;xs:complexContent&gt;</w:t>
      </w:r>
    </w:p>
    <w:p w14:paraId="7EF85885"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1868E326" w14:textId="77777777" w:rsidR="00564C22" w:rsidRDefault="009B1AF1" w:rsidP="00564C22">
      <w:pPr>
        <w:pStyle w:val="Code"/>
      </w:pPr>
      <w:r>
        <w:rPr>
          <w:color w:val="31849B" w:themeColor="accent5" w:themeShade="BF"/>
        </w:rPr>
        <w:t xml:space="preserve">      &lt;xs:sequence&gt;</w:t>
      </w:r>
    </w:p>
    <w:p w14:paraId="0ADEF3F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41DEF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48135EDB" w14:textId="77777777" w:rsidR="00564C22" w:rsidRDefault="009B1AF1" w:rsidP="00564C22">
      <w:pPr>
        <w:pStyle w:val="Code"/>
      </w:pPr>
      <w:r>
        <w:rPr>
          <w:color w:val="31849B" w:themeColor="accent5" w:themeShade="BF"/>
        </w:rPr>
        <w:t xml:space="preserve">      &lt;/xs:sequence&gt;</w:t>
      </w:r>
    </w:p>
    <w:p w14:paraId="2A2AC91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670F615" w14:textId="77777777" w:rsidR="00564C22" w:rsidRDefault="009B1AF1" w:rsidP="00564C22">
      <w:pPr>
        <w:pStyle w:val="Code"/>
      </w:pPr>
      <w:r>
        <w:rPr>
          <w:color w:val="31849B" w:themeColor="accent5" w:themeShade="BF"/>
        </w:rPr>
        <w:t xml:space="preserve">    &lt;/xs:extension&gt;</w:t>
      </w:r>
    </w:p>
    <w:p w14:paraId="769D5A18" w14:textId="77777777" w:rsidR="00564C22" w:rsidRDefault="009B1AF1" w:rsidP="00564C22">
      <w:pPr>
        <w:pStyle w:val="Code"/>
      </w:pPr>
      <w:r>
        <w:rPr>
          <w:color w:val="31849B" w:themeColor="accent5" w:themeShade="BF"/>
        </w:rPr>
        <w:t xml:space="preserve">  &lt;/xs:complexContent&gt;</w:t>
      </w:r>
    </w:p>
    <w:p w14:paraId="0D963C17" w14:textId="77777777" w:rsidR="00564C22" w:rsidRDefault="009B1AF1" w:rsidP="00564C22">
      <w:pPr>
        <w:pStyle w:val="Code"/>
      </w:pPr>
      <w:r>
        <w:rPr>
          <w:color w:val="31849B" w:themeColor="accent5" w:themeShade="BF"/>
        </w:rPr>
        <w:t>&lt;/xs:complexType&gt;</w:t>
      </w:r>
    </w:p>
    <w:p w14:paraId="578BEB1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p>
    <w:p w14:paraId="2DC695B1" w14:textId="77777777" w:rsidR="00564C22" w:rsidRDefault="009B1AF1" w:rsidP="00564C22">
      <w:pPr>
        <w:pStyle w:val="berschrift3"/>
      </w:pPr>
      <w:bookmarkStart w:id="1971" w:name="_RefComp51B1EBF5"/>
      <w:bookmarkStart w:id="1972" w:name="_Toc8332081"/>
      <w:r>
        <w:t>Component DocumentHash</w:t>
      </w:r>
      <w:bookmarkEnd w:id="1971"/>
      <w:bookmarkEnd w:id="1972"/>
    </w:p>
    <w:p w14:paraId="366973F4" w14:textId="77777777" w:rsidR="00564C22" w:rsidRDefault="001725A5" w:rsidP="00564C22">
      <w:r w:rsidRPr="003A06D0">
        <w:t xml:space="preserve">The </w:t>
      </w:r>
      <w:r w:rsidRPr="003A06D0">
        <w:rPr>
          <w:rFonts w:ascii="Courier New" w:eastAsia="Courier New" w:hAnsi="Courier New" w:cs="Courier New"/>
          <w:lang w:val="en-GB"/>
        </w:rPr>
        <w:t>DocumentHash</w:t>
      </w:r>
      <w:r w:rsidRPr="003A06D0">
        <w:t xml:space="preserve"> component represents a document that will not be transported to the server but just the calculated digest of it. This may be useful to limit the amount of data transferred or to ensure privacy of the document. </w:t>
      </w:r>
    </w:p>
    <w:p w14:paraId="06922A84" w14:textId="77777777" w:rsidR="00564C22" w:rsidRDefault="009B1AF1" w:rsidP="00564C22">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3075B962" w14:textId="77777777" w:rsidR="00564C22" w:rsidRDefault="009B1AF1" w:rsidP="00564C22">
      <w:r>
        <w:t>Below follows a list of the sub-components that constitute this component:</w:t>
      </w:r>
    </w:p>
    <w:p w14:paraId="2F55BD9E" w14:textId="77777777" w:rsidR="00564C22" w:rsidRDefault="009B1AF1" w:rsidP="00564C22">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It specifies the value for a </w:t>
      </w:r>
      <w:r w:rsidRPr="003A06D0">
        <w:rPr>
          <w:rStyle w:val="Datatype"/>
          <w:lang w:val="en-GB"/>
        </w:rPr>
        <w:t>&lt;ds:Reference&gt;</w:t>
      </w:r>
      <w:r w:rsidRPr="003A06D0">
        <w:t xml:space="preserve"> element’s </w:t>
      </w:r>
      <w:r w:rsidRPr="003A06D0">
        <w:rPr>
          <w:rStyle w:val="Datatype"/>
          <w:lang w:val="en-GB"/>
        </w:rPr>
        <w:t>&lt;ds:Transforms&gt;</w:t>
      </w:r>
      <w:r w:rsidRPr="003A06D0">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p>
    <w:p w14:paraId="07582826" w14:textId="77777777" w:rsidR="00564C22" w:rsidRDefault="009B1AF1" w:rsidP="00564C22">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t xml:space="preserve">This element MAY contain more than one </w:t>
      </w:r>
      <w:r w:rsidRPr="003A06D0">
        <w:rPr>
          <w:rStyle w:val="Datatype"/>
          <w:lang w:val="en-GB"/>
        </w:rPr>
        <w:t xml:space="preserve">DigestInfo </w:t>
      </w:r>
      <w:r w:rsidRPr="003A06D0">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p>
    <w:p w14:paraId="5C08F3CC" w14:textId="77777777" w:rsidR="00564C22" w:rsidRDefault="009B1AF1" w:rsidP="00564C22">
      <w:pPr>
        <w:pStyle w:val="Member"/>
      </w:pPr>
      <w:r>
        <w:t xml:space="preserve">The OPTIONAL </w:t>
      </w:r>
      <w:r w:rsidRPr="35C1378D">
        <w:rPr>
          <w:rStyle w:val="Datatype"/>
        </w:rPr>
        <w:t>WhichReference</w:t>
      </w:r>
      <w:r>
        <w:t xml:space="preserve"> element, if present, MUST contain one instance of an integer.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t xml:space="preserve"> when </w:t>
      </w:r>
      <w:r w:rsidRPr="003A06D0">
        <w:rPr>
          <w:rStyle w:val="Datatype"/>
          <w:lang w:val="en-GB"/>
        </w:rPr>
        <w:t>URI</w:t>
      </w:r>
      <w:r w:rsidRPr="003A06D0">
        <w:t xml:space="preserve">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w:t>
      </w:r>
      <w:r w:rsidRPr="003A06D0">
        <w:rPr>
          <w:rStyle w:val="Datatype"/>
          <w:lang w:val="en-GB"/>
        </w:rPr>
        <w:t>&lt;ds:Reference&gt;</w:t>
      </w:r>
      <w:r w:rsidRPr="003A06D0">
        <w:t xml:space="preserve"> in the signature, 1 means the second, and so on).</w:t>
      </w:r>
    </w:p>
    <w:p w14:paraId="5E7DC993" w14:textId="77777777" w:rsidR="00564C22" w:rsidRDefault="009B1AF1" w:rsidP="00564C22">
      <w:pPr>
        <w:pStyle w:val="berschrift4"/>
      </w:pPr>
      <w:bookmarkStart w:id="1973" w:name="_Toc8332082"/>
      <w:r>
        <w:t>DocumentHash – JSON Syntax</w:t>
      </w:r>
      <w:bookmarkEnd w:id="1973"/>
    </w:p>
    <w:p w14:paraId="1AAAFEE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14:paraId="2D015FA6"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3F201B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BF2F95" w14:textId="77777777" w:rsidR="00564C22" w:rsidRDefault="009B1AF1" w:rsidP="00564C22">
            <w:pPr>
              <w:pStyle w:val="Beschriftung"/>
            </w:pPr>
            <w:r>
              <w:t>Element</w:t>
            </w:r>
          </w:p>
        </w:tc>
        <w:tc>
          <w:tcPr>
            <w:tcW w:w="4675" w:type="dxa"/>
          </w:tcPr>
          <w:p w14:paraId="49913D8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B276E3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38A09F"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5576D71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6D15F7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2BB34E7" w14:textId="77777777" w:rsidR="00564C22" w:rsidRPr="002062A5" w:rsidRDefault="009B1AF1" w:rsidP="00564C22">
            <w:pPr>
              <w:pStyle w:val="Beschriftung"/>
              <w:rPr>
                <w:rStyle w:val="Datatype"/>
                <w:b w:val="0"/>
                <w:bCs w:val="0"/>
              </w:rPr>
            </w:pPr>
            <w:r w:rsidRPr="002062A5">
              <w:rPr>
                <w:rStyle w:val="Datatype"/>
              </w:rPr>
              <w:t>DigestInfos</w:t>
            </w:r>
          </w:p>
        </w:tc>
        <w:tc>
          <w:tcPr>
            <w:tcW w:w="4675" w:type="dxa"/>
          </w:tcPr>
          <w:p w14:paraId="22E9595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564C22" w14:paraId="39EB3A3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EBC95B0" w14:textId="77777777" w:rsidR="00564C22" w:rsidRPr="002062A5" w:rsidRDefault="009B1AF1" w:rsidP="00564C22">
            <w:pPr>
              <w:pStyle w:val="Beschriftung"/>
              <w:rPr>
                <w:rStyle w:val="Datatype"/>
                <w:b w:val="0"/>
                <w:bCs w:val="0"/>
              </w:rPr>
            </w:pPr>
            <w:r w:rsidRPr="002062A5">
              <w:rPr>
                <w:rStyle w:val="Datatype"/>
              </w:rPr>
              <w:t>WhichReference</w:t>
            </w:r>
          </w:p>
        </w:tc>
        <w:tc>
          <w:tcPr>
            <w:tcW w:w="4675" w:type="dxa"/>
          </w:tcPr>
          <w:p w14:paraId="23C78FF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10254C5D"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1EF5359" w14:textId="77777777" w:rsidR="00564C22" w:rsidRDefault="009B1AF1" w:rsidP="00564C22">
      <w:pPr>
        <w:pStyle w:val="Code"/>
        <w:spacing w:line="259" w:lineRule="auto"/>
      </w:pPr>
      <w:r>
        <w:rPr>
          <w:color w:val="31849B" w:themeColor="accent5" w:themeShade="BF"/>
        </w:rPr>
        <w:t>"dss2-DocumentHashType"</w:t>
      </w:r>
      <w:r>
        <w:t>: {</w:t>
      </w:r>
    </w:p>
    <w:p w14:paraId="555D1C5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0158A2D" w14:textId="77777777" w:rsidR="00564C22" w:rsidRDefault="009B1AF1" w:rsidP="00564C22">
      <w:pPr>
        <w:pStyle w:val="Code"/>
        <w:spacing w:line="259" w:lineRule="auto"/>
      </w:pPr>
      <w:r>
        <w:rPr>
          <w:color w:val="31849B" w:themeColor="accent5" w:themeShade="BF"/>
        </w:rPr>
        <w:t xml:space="preserve">  "properties"</w:t>
      </w:r>
      <w:r>
        <w:t>: {</w:t>
      </w:r>
    </w:p>
    <w:p w14:paraId="0562DD42" w14:textId="77777777" w:rsidR="00564C22" w:rsidRDefault="009B1AF1" w:rsidP="00564C22">
      <w:pPr>
        <w:pStyle w:val="Code"/>
        <w:spacing w:line="259" w:lineRule="auto"/>
      </w:pPr>
      <w:r>
        <w:rPr>
          <w:color w:val="31849B" w:themeColor="accent5" w:themeShade="BF"/>
        </w:rPr>
        <w:t xml:space="preserve">    "ID"</w:t>
      </w:r>
      <w:r>
        <w:t>: {</w:t>
      </w:r>
    </w:p>
    <w:p w14:paraId="3CCED8A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65AA143" w14:textId="77777777" w:rsidR="00564C22" w:rsidRDefault="009B1AF1" w:rsidP="00564C22">
      <w:pPr>
        <w:pStyle w:val="Code"/>
        <w:spacing w:line="259" w:lineRule="auto"/>
      </w:pPr>
      <w:r>
        <w:t xml:space="preserve">    },</w:t>
      </w:r>
    </w:p>
    <w:p w14:paraId="3DE96753" w14:textId="77777777" w:rsidR="00564C22" w:rsidRDefault="009B1AF1" w:rsidP="00564C22">
      <w:pPr>
        <w:pStyle w:val="Code"/>
        <w:spacing w:line="259" w:lineRule="auto"/>
      </w:pPr>
      <w:r>
        <w:rPr>
          <w:color w:val="31849B" w:themeColor="accent5" w:themeShade="BF"/>
        </w:rPr>
        <w:t xml:space="preserve">    "refURI"</w:t>
      </w:r>
      <w:r>
        <w:t>: {</w:t>
      </w:r>
    </w:p>
    <w:p w14:paraId="3E2DA8C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8B0BB06" w14:textId="77777777" w:rsidR="00564C22" w:rsidRDefault="009B1AF1" w:rsidP="00564C22">
      <w:pPr>
        <w:pStyle w:val="Code"/>
        <w:spacing w:line="259" w:lineRule="auto"/>
      </w:pPr>
      <w:r>
        <w:t xml:space="preserve">    },</w:t>
      </w:r>
    </w:p>
    <w:p w14:paraId="2F03C220" w14:textId="77777777" w:rsidR="00564C22" w:rsidRDefault="009B1AF1" w:rsidP="00564C22">
      <w:pPr>
        <w:pStyle w:val="Code"/>
        <w:spacing w:line="259" w:lineRule="auto"/>
      </w:pPr>
      <w:r>
        <w:rPr>
          <w:color w:val="31849B" w:themeColor="accent5" w:themeShade="BF"/>
        </w:rPr>
        <w:t xml:space="preserve">    "refType"</w:t>
      </w:r>
      <w:r>
        <w:t>: {</w:t>
      </w:r>
    </w:p>
    <w:p w14:paraId="3E3B23A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DD3E2A8" w14:textId="77777777" w:rsidR="00564C22" w:rsidRDefault="009B1AF1" w:rsidP="00564C22">
      <w:pPr>
        <w:pStyle w:val="Code"/>
        <w:spacing w:line="259" w:lineRule="auto"/>
      </w:pPr>
      <w:r>
        <w:t xml:space="preserve">    },</w:t>
      </w:r>
    </w:p>
    <w:p w14:paraId="44AB462F" w14:textId="77777777" w:rsidR="00564C22" w:rsidRDefault="009B1AF1" w:rsidP="00564C22">
      <w:pPr>
        <w:pStyle w:val="Code"/>
        <w:spacing w:line="259" w:lineRule="auto"/>
      </w:pPr>
      <w:r>
        <w:rPr>
          <w:color w:val="31849B" w:themeColor="accent5" w:themeShade="BF"/>
        </w:rPr>
        <w:t xml:space="preserve">    "schemaRefs"</w:t>
      </w:r>
      <w:r>
        <w:t>: {</w:t>
      </w:r>
    </w:p>
    <w:p w14:paraId="79B05C5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DD3DC62" w14:textId="77777777" w:rsidR="00564C22" w:rsidRDefault="009B1AF1" w:rsidP="00564C22">
      <w:pPr>
        <w:pStyle w:val="Code"/>
        <w:spacing w:line="259" w:lineRule="auto"/>
      </w:pPr>
      <w:r>
        <w:rPr>
          <w:color w:val="31849B" w:themeColor="accent5" w:themeShade="BF"/>
        </w:rPr>
        <w:t xml:space="preserve">      "items"</w:t>
      </w:r>
      <w:r>
        <w:t>: {</w:t>
      </w:r>
    </w:p>
    <w:p w14:paraId="43BA86D3" w14:textId="77777777" w:rsidR="00564C22" w:rsidRDefault="009B1AF1" w:rsidP="00564C22">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"#/definitions/dss2-DocumentType"</w:t>
      </w:r>
    </w:p>
    <w:p w14:paraId="65D323CB" w14:textId="77777777" w:rsidR="00564C22" w:rsidRDefault="009B1AF1" w:rsidP="00564C22">
      <w:pPr>
        <w:pStyle w:val="Code"/>
        <w:spacing w:line="259" w:lineRule="auto"/>
      </w:pPr>
      <w:r>
        <w:t xml:space="preserve">      }</w:t>
      </w:r>
    </w:p>
    <w:p w14:paraId="70110619" w14:textId="77777777" w:rsidR="00564C22" w:rsidRDefault="009B1AF1" w:rsidP="00564C22">
      <w:pPr>
        <w:pStyle w:val="Code"/>
        <w:spacing w:line="259" w:lineRule="auto"/>
      </w:pPr>
      <w:r>
        <w:t xml:space="preserve">    },</w:t>
      </w:r>
    </w:p>
    <w:p w14:paraId="5823E7BD" w14:textId="77777777" w:rsidR="00564C22" w:rsidRDefault="009B1AF1" w:rsidP="00564C22">
      <w:pPr>
        <w:pStyle w:val="Code"/>
        <w:spacing w:line="259" w:lineRule="auto"/>
      </w:pPr>
      <w:r>
        <w:rPr>
          <w:color w:val="31849B" w:themeColor="accent5" w:themeShade="BF"/>
        </w:rPr>
        <w:t xml:space="preserve">    "transforms"</w:t>
      </w:r>
      <w:r>
        <w:t>: {</w:t>
      </w:r>
    </w:p>
    <w:p w14:paraId="747E24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6580427" w14:textId="77777777" w:rsidR="00564C22" w:rsidRDefault="009B1AF1" w:rsidP="00564C22">
      <w:pPr>
        <w:pStyle w:val="Code"/>
        <w:spacing w:line="259" w:lineRule="auto"/>
      </w:pPr>
      <w:r>
        <w:t xml:space="preserve">    },</w:t>
      </w:r>
    </w:p>
    <w:p w14:paraId="19A420EA" w14:textId="77777777" w:rsidR="00564C22" w:rsidRDefault="009B1AF1" w:rsidP="00564C22">
      <w:pPr>
        <w:pStyle w:val="Code"/>
        <w:spacing w:line="259" w:lineRule="auto"/>
      </w:pPr>
      <w:r>
        <w:rPr>
          <w:color w:val="31849B" w:themeColor="accent5" w:themeShade="BF"/>
        </w:rPr>
        <w:t xml:space="preserve">    "dis"</w:t>
      </w:r>
      <w:r>
        <w:t>: {</w:t>
      </w:r>
    </w:p>
    <w:p w14:paraId="488F753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28FBDE1" w14:textId="77777777" w:rsidR="00564C22" w:rsidRDefault="009B1AF1" w:rsidP="00564C22">
      <w:pPr>
        <w:pStyle w:val="Code"/>
        <w:spacing w:line="259" w:lineRule="auto"/>
      </w:pPr>
      <w:r>
        <w:rPr>
          <w:color w:val="31849B" w:themeColor="accent5" w:themeShade="BF"/>
        </w:rPr>
        <w:t xml:space="preserve">      "items"</w:t>
      </w:r>
      <w:r>
        <w:t>: {</w:t>
      </w:r>
    </w:p>
    <w:p w14:paraId="1F743BD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4928EF3D" w14:textId="77777777" w:rsidR="00564C22" w:rsidRDefault="009B1AF1" w:rsidP="00564C22">
      <w:pPr>
        <w:pStyle w:val="Code"/>
        <w:spacing w:line="259" w:lineRule="auto"/>
      </w:pPr>
      <w:r>
        <w:t xml:space="preserve">      }</w:t>
      </w:r>
    </w:p>
    <w:p w14:paraId="426ED738" w14:textId="77777777" w:rsidR="00564C22" w:rsidRDefault="009B1AF1" w:rsidP="00564C22">
      <w:pPr>
        <w:pStyle w:val="Code"/>
        <w:spacing w:line="259" w:lineRule="auto"/>
      </w:pPr>
      <w:r>
        <w:t xml:space="preserve">    },</w:t>
      </w:r>
    </w:p>
    <w:p w14:paraId="314353F0" w14:textId="77777777" w:rsidR="00564C22" w:rsidRDefault="009B1AF1" w:rsidP="00564C22">
      <w:pPr>
        <w:pStyle w:val="Code"/>
        <w:spacing w:line="259" w:lineRule="auto"/>
      </w:pPr>
      <w:r>
        <w:rPr>
          <w:color w:val="31849B" w:themeColor="accent5" w:themeShade="BF"/>
        </w:rPr>
        <w:t xml:space="preserve">    "whichRef"</w:t>
      </w:r>
      <w:r>
        <w:t>: {</w:t>
      </w:r>
    </w:p>
    <w:p w14:paraId="7EF7FAC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0A5D516F" w14:textId="77777777" w:rsidR="00564C22" w:rsidRDefault="009B1AF1" w:rsidP="00564C22">
      <w:pPr>
        <w:pStyle w:val="Code"/>
        <w:spacing w:line="259" w:lineRule="auto"/>
      </w:pPr>
      <w:r>
        <w:t xml:space="preserve">    }</w:t>
      </w:r>
    </w:p>
    <w:p w14:paraId="3909C366" w14:textId="77777777" w:rsidR="00564C22" w:rsidRDefault="009B1AF1" w:rsidP="00564C22">
      <w:pPr>
        <w:pStyle w:val="Code"/>
        <w:spacing w:line="259" w:lineRule="auto"/>
      </w:pPr>
      <w:r>
        <w:t xml:space="preserve">  },</w:t>
      </w:r>
    </w:p>
    <w:p w14:paraId="469A031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"dis"</w:t>
      </w:r>
      <w:r>
        <w:t>]</w:t>
      </w:r>
    </w:p>
    <w:p w14:paraId="1D7627F5" w14:textId="77777777" w:rsidR="00564C22" w:rsidRDefault="009B1AF1" w:rsidP="00564C22">
      <w:pPr>
        <w:pStyle w:val="Code"/>
        <w:spacing w:line="259" w:lineRule="auto"/>
      </w:pPr>
      <w:r>
        <w:t>}</w:t>
      </w:r>
    </w:p>
    <w:p w14:paraId="58E7B33A" w14:textId="77777777" w:rsidR="00564C22" w:rsidRDefault="00564C22" w:rsidP="00564C22"/>
    <w:p w14:paraId="4BD38E03" w14:textId="77777777" w:rsidR="00564C22" w:rsidRDefault="009B1AF1" w:rsidP="00564C22">
      <w:pPr>
        <w:pStyle w:val="berschrift4"/>
      </w:pPr>
      <w:bookmarkStart w:id="1974" w:name="_Toc8332083"/>
      <w:r>
        <w:t>DocumentHash – XML Syntax</w:t>
      </w:r>
      <w:bookmarkEnd w:id="1974"/>
    </w:p>
    <w:p w14:paraId="0DFBF00B" w14:textId="77777777" w:rsidR="00564C22" w:rsidRPr="5404FA76" w:rsidRDefault="009B1AF1" w:rsidP="00564C22">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14:paraId="15349F81" w14:textId="77777777" w:rsidR="00564C22" w:rsidRDefault="009B1AF1" w:rsidP="00564C22">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ED7D29C"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14:paraId="58B76DBB" w14:textId="77777777" w:rsidR="00564C22" w:rsidRDefault="009B1AF1" w:rsidP="00564C22">
      <w:pPr>
        <w:pStyle w:val="Code"/>
      </w:pPr>
      <w:r>
        <w:rPr>
          <w:color w:val="31849B" w:themeColor="accent5" w:themeShade="BF"/>
        </w:rPr>
        <w:t xml:space="preserve">  &lt;xs:complexContent&gt;</w:t>
      </w:r>
    </w:p>
    <w:p w14:paraId="0FF98E94"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73DF8FF7" w14:textId="77777777" w:rsidR="00564C22" w:rsidRDefault="009B1AF1" w:rsidP="00564C22">
      <w:pPr>
        <w:pStyle w:val="Code"/>
      </w:pPr>
      <w:r>
        <w:rPr>
          <w:color w:val="31849B" w:themeColor="accent5" w:themeShade="BF"/>
        </w:rPr>
        <w:t xml:space="preserve">      &lt;xs:sequence&gt;</w:t>
      </w:r>
    </w:p>
    <w:p w14:paraId="62A2EC8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F58727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1F2C62BA" w14:textId="77777777" w:rsidR="00564C22" w:rsidRDefault="009B1AF1" w:rsidP="00564C22">
      <w:pPr>
        <w:pStyle w:val="Code"/>
      </w:pPr>
      <w:r>
        <w:rPr>
          <w:color w:val="31849B" w:themeColor="accent5" w:themeShade="BF"/>
        </w:rPr>
        <w:t xml:space="preserve">      &lt;/xs:sequence&gt;</w:t>
      </w:r>
    </w:p>
    <w:p w14:paraId="04D43A16"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CC52087" w14:textId="77777777" w:rsidR="00564C22" w:rsidRDefault="009B1AF1" w:rsidP="00564C22">
      <w:pPr>
        <w:pStyle w:val="Code"/>
      </w:pPr>
      <w:r>
        <w:rPr>
          <w:color w:val="31849B" w:themeColor="accent5" w:themeShade="BF"/>
        </w:rPr>
        <w:t xml:space="preserve">    &lt;/xs:extension&gt;</w:t>
      </w:r>
    </w:p>
    <w:p w14:paraId="117DC046" w14:textId="77777777" w:rsidR="00564C22" w:rsidRDefault="009B1AF1" w:rsidP="00564C22">
      <w:pPr>
        <w:pStyle w:val="Code"/>
      </w:pPr>
      <w:r>
        <w:rPr>
          <w:color w:val="31849B" w:themeColor="accent5" w:themeShade="BF"/>
        </w:rPr>
        <w:t xml:space="preserve">  &lt;/xs:complexContent&gt;</w:t>
      </w:r>
    </w:p>
    <w:p w14:paraId="2046001E" w14:textId="77777777" w:rsidR="00564C22" w:rsidRDefault="009B1AF1" w:rsidP="00564C22">
      <w:pPr>
        <w:pStyle w:val="Code"/>
      </w:pPr>
      <w:r>
        <w:rPr>
          <w:color w:val="31849B" w:themeColor="accent5" w:themeShade="BF"/>
        </w:rPr>
        <w:t>&lt;/xs:complexType&gt;</w:t>
      </w:r>
    </w:p>
    <w:p w14:paraId="387F4BB3"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14:paraId="0687F2D7" w14:textId="77777777" w:rsidR="00564C22" w:rsidRDefault="009B1AF1" w:rsidP="00564C22">
      <w:pPr>
        <w:pStyle w:val="berschrift3"/>
      </w:pPr>
      <w:bookmarkStart w:id="1975" w:name="_RefCompA5E5C69F"/>
      <w:bookmarkStart w:id="1976" w:name="_Toc8332084"/>
      <w:r>
        <w:t>Component SignatureObject</w:t>
      </w:r>
      <w:bookmarkEnd w:id="1975"/>
      <w:bookmarkEnd w:id="1976"/>
    </w:p>
    <w:p w14:paraId="287BC94B" w14:textId="77777777" w:rsidR="00564C22" w:rsidRDefault="001725A5" w:rsidP="00564C22">
      <w:r w:rsidRPr="003A06D0">
        <w:t xml:space="preserve">The </w:t>
      </w:r>
      <w:r w:rsidRPr="003A06D0">
        <w:rPr>
          <w:rFonts w:ascii="Courier New" w:eastAsia="Courier New" w:hAnsi="Courier New" w:cs="Courier New"/>
          <w:lang w:val="en-GB"/>
        </w:rPr>
        <w:t>SignatureObject</w:t>
      </w:r>
      <w:r w:rsidRPr="003A06D0">
        <w:t xml:space="preserve"> component contains a signature or timestamp of some sort. This element is returned in a sign response message, and sent in a verify request message.</w:t>
      </w:r>
    </w:p>
    <w:p w14:paraId="2FE61C03" w14:textId="77777777" w:rsidR="00564C22" w:rsidRDefault="009B1AF1" w:rsidP="00564C22">
      <w:r>
        <w:t>Below follows a list of the sub-components that constitute this component:</w:t>
      </w:r>
    </w:p>
    <w:p w14:paraId="29CD69CC" w14:textId="77777777" w:rsidR="00564C22" w:rsidRDefault="009B1AF1" w:rsidP="00564C22">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eastAsia="Courier New" w:hAnsi="Courier New" w:cs="Courier New"/>
          <w:lang w:val="en-GB"/>
        </w:rPr>
        <w:t>Base64DataType</w:t>
      </w:r>
      <w:r w:rsidRPr="003A06D0">
        <w:t xml:space="preserve"> component. Profiles MAY define the handling of additional types.</w:t>
      </w:r>
    </w:p>
    <w:p w14:paraId="48606E42" w14:textId="77777777" w:rsidR="00564C22" w:rsidRDefault="009B1AF1" w:rsidP="00564C22">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r w:rsidRPr="003A06D0">
        <w:t>This element is used to point to an XML signature in an input (for a verify request) or output (for a sign response) document in which a signature is enveloped.</w:t>
      </w:r>
    </w:p>
    <w:p w14:paraId="3672A7D4" w14:textId="77777777" w:rsidR="00564C22" w:rsidRDefault="009B1AF1" w:rsidP="00564C22">
      <w:pPr>
        <w:pStyle w:val="Member"/>
      </w:pPr>
      <w:r>
        <w:t xml:space="preserve">The OPTIONAL </w:t>
      </w:r>
      <w:r w:rsidRPr="35C1378D">
        <w:rPr>
          <w:rStyle w:val="Datatype"/>
        </w:rPr>
        <w:t>SchemaRefs</w:t>
      </w:r>
      <w:r>
        <w:t xml:space="preserve"> element, if present, MUST contain one instance of a unique identifier reference. </w:t>
      </w:r>
      <w:r w:rsidRPr="003A06D0">
        <w:t>The identified schemas are to be used to process the Id elements during parsing and for XPath evaluation. If anything else but &lt;Schema&gt; are referred to, the server MUST report an error. If a referred to &lt;Schema&gt; is not used by the XML document instance this MAY be ignored or reported to the client in the subcomponent ResultMessage (for the definition of Schema</w:t>
      </w:r>
      <w:r w:rsidR="00C474B1">
        <w:t>s</w:t>
      </w:r>
      <w:r w:rsidRPr="003A06D0">
        <w:t xml:space="preserve"> subcomponent </w:t>
      </w:r>
      <w:r w:rsidR="00C474B1">
        <w:t>(</w:t>
      </w:r>
      <w:r w:rsidRPr="003A06D0">
        <w:t xml:space="preserve">see </w:t>
      </w:r>
      <w:r w:rsidR="00C474B1">
        <w:t xml:space="preserve">section </w:t>
      </w:r>
      <w:r w:rsidR="00C474B1">
        <w:fldChar w:fldCharType="begin"/>
      </w:r>
      <w:r w:rsidR="00C474B1">
        <w:instrText xml:space="preserve"> REF _RefComp94AB9E83 \r \h </w:instrText>
      </w:r>
      <w:r w:rsidR="00C474B1">
        <w:fldChar w:fldCharType="separate"/>
      </w:r>
      <w:r w:rsidR="00C474B1">
        <w:t>4.3.10</w:t>
      </w:r>
      <w:r w:rsidR="00C474B1">
        <w:fldChar w:fldCharType="end"/>
      </w:r>
      <w:r w:rsidRPr="003A06D0">
        <w:t>)</w:t>
      </w:r>
    </w:p>
    <w:p w14:paraId="679D3F4A" w14:textId="77777777" w:rsidR="00564C22" w:rsidRDefault="009B1AF1" w:rsidP="00564C22">
      <w:pPr>
        <w:pStyle w:val="Member"/>
      </w:pPr>
      <w:r>
        <w:t xml:space="preserve">The OPTIONAL </w:t>
      </w:r>
      <w:r w:rsidRPr="35C1378D">
        <w:rPr>
          <w:rStyle w:val="Datatype"/>
        </w:rPr>
        <w:t>WhichDoc</w:t>
      </w:r>
      <w:r>
        <w:t xml:space="preserve"> element, if present, MUST contain one instance of a URI. </w:t>
      </w:r>
      <w:r w:rsidRPr="002A7671">
        <w:t xml:space="preserve">The use cases described in this document assume </w:t>
      </w:r>
      <w:r>
        <w:t xml:space="preserve">exactly </w:t>
      </w:r>
      <w:r w:rsidRPr="002A7671">
        <w:t>one signature</w:t>
      </w:r>
      <w:r>
        <w:t xml:space="preserve"> (or timestamp)</w:t>
      </w:r>
      <w:r w:rsidRPr="002A7671">
        <w:t xml:space="preserve"> being </w:t>
      </w:r>
      <w:r>
        <w:t>created by a signing request.</w:t>
      </w:r>
      <w:r w:rsidRPr="002A7671">
        <w:t xml:space="preserve"> Profiles may defin</w:t>
      </w:r>
      <w:r>
        <w:t>e processing rules how to create multiple signature as a response to a single request</w:t>
      </w:r>
      <w:r w:rsidRPr="002A7671">
        <w:t>.</w:t>
      </w:r>
      <w:r>
        <w:t xml:space="preserve"> For these use case this element provides a way to link a created signature back to a</w:t>
      </w:r>
      <w:r w:rsidR="00742471">
        <w:t>n input</w:t>
      </w:r>
      <w:r>
        <w:t xml:space="preserve"> document within the signing request. As the input document do</w:t>
      </w:r>
      <w:r w:rsidR="00742471">
        <w:t>es</w:t>
      </w:r>
      <w:r>
        <w:t xml:space="preserve"> not reside within the same document t</w:t>
      </w:r>
      <w:r w:rsidR="00D55226">
        <w:t>he use of the ID / IDREF</w:t>
      </w:r>
      <w:r>
        <w:t xml:space="preserve"> </w:t>
      </w:r>
      <w:r w:rsidR="00D55226">
        <w:t>mechanism is not possible. Therefor</w:t>
      </w:r>
      <w:r w:rsidR="00742471">
        <w:t>e,</w:t>
      </w:r>
      <w:r w:rsidR="00D55226">
        <w:t xml:space="preserve"> this element is an instance of a URI. Profiles using this element MUST define the way how the value is constru</w:t>
      </w:r>
      <w:r w:rsidR="00DD3493">
        <w:t>c</w:t>
      </w:r>
      <w:r w:rsidR="00D55226">
        <w:t>ted.</w:t>
      </w:r>
    </w:p>
    <w:p w14:paraId="1691DA78" w14:textId="77777777" w:rsidR="00564C22" w:rsidRDefault="009B1AF1" w:rsidP="00564C22">
      <w:pPr>
        <w:pStyle w:val="Non-normativeCommentHeading"/>
      </w:pPr>
      <w:r>
        <w:t>Non-normative Comment:</w:t>
      </w:r>
    </w:p>
    <w:p w14:paraId="7476E63D" w14:textId="77777777" w:rsidR="00564C22" w:rsidRDefault="00D55226" w:rsidP="00564C22">
      <w:pPr>
        <w:pStyle w:val="Non-normativeComment"/>
      </w:pPr>
      <w:r>
        <w:t xml:space="preserve">Proposed format of the </w:t>
      </w:r>
      <w:r w:rsidRPr="35C1378D">
        <w:rPr>
          <w:rStyle w:val="Datatype"/>
        </w:rPr>
        <w:t>WhichDoc</w:t>
      </w:r>
      <w:r>
        <w:t xml:space="preserve"> element: scheme ‘dssReq’, the path contains the value of the value of the </w:t>
      </w:r>
      <w:r w:rsidRPr="00D55226">
        <w:rPr>
          <w:rStyle w:val="Datatype"/>
        </w:rPr>
        <w:t>RequestId</w:t>
      </w:r>
      <w:r>
        <w:t xml:space="preserve">, the fragment contains the ID element of the referenced </w:t>
      </w:r>
      <w:r w:rsidRPr="0073092D">
        <w:rPr>
          <w:rStyle w:val="Datatype"/>
        </w:rPr>
        <w:t>Document</w:t>
      </w:r>
      <w:r>
        <w:t xml:space="preserve">. </w:t>
      </w:r>
      <w:r w:rsidR="0073092D">
        <w:t>An example is ‘dssReq:req-12234#doc-3’.</w:t>
      </w:r>
    </w:p>
    <w:p w14:paraId="106B984A" w14:textId="77777777" w:rsidR="00564C22" w:rsidRDefault="009B1AF1" w:rsidP="00564C22">
      <w:pPr>
        <w:pStyle w:val="berschrift4"/>
      </w:pPr>
      <w:bookmarkStart w:id="1977" w:name="_Toc8332085"/>
      <w:r>
        <w:t>SignatureObject – JSON Syntax</w:t>
      </w:r>
      <w:bookmarkEnd w:id="1977"/>
    </w:p>
    <w:p w14:paraId="0ABE188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14:paraId="39C02ED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BE04508"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D0C2BF" w14:textId="77777777" w:rsidR="00564C22" w:rsidRDefault="009B1AF1" w:rsidP="00564C22">
            <w:pPr>
              <w:pStyle w:val="Beschriftung"/>
            </w:pPr>
            <w:r>
              <w:t>Element</w:t>
            </w:r>
          </w:p>
        </w:tc>
        <w:tc>
          <w:tcPr>
            <w:tcW w:w="4675" w:type="dxa"/>
          </w:tcPr>
          <w:p w14:paraId="0FCBE36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260B43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C5107D" w14:textId="77777777" w:rsidR="00564C22" w:rsidRPr="002062A5" w:rsidRDefault="009B1AF1" w:rsidP="00564C22">
            <w:pPr>
              <w:pStyle w:val="Beschriftung"/>
              <w:rPr>
                <w:rStyle w:val="Datatype"/>
                <w:b w:val="0"/>
                <w:bCs w:val="0"/>
              </w:rPr>
            </w:pPr>
            <w:r w:rsidRPr="002062A5">
              <w:rPr>
                <w:rStyle w:val="Datatype"/>
              </w:rPr>
              <w:t>Base64Signature</w:t>
            </w:r>
          </w:p>
        </w:tc>
        <w:tc>
          <w:tcPr>
            <w:tcW w:w="4675" w:type="dxa"/>
          </w:tcPr>
          <w:p w14:paraId="741630F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564C22" w14:paraId="1ECE806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ED9471" w14:textId="77777777" w:rsidR="00564C22" w:rsidRPr="002062A5" w:rsidRDefault="009B1AF1" w:rsidP="00564C22">
            <w:pPr>
              <w:pStyle w:val="Beschriftung"/>
              <w:rPr>
                <w:rStyle w:val="Datatype"/>
                <w:b w:val="0"/>
                <w:bCs w:val="0"/>
              </w:rPr>
            </w:pPr>
            <w:r w:rsidRPr="002062A5">
              <w:rPr>
                <w:rStyle w:val="Datatype"/>
              </w:rPr>
              <w:t>SignaturePtr</w:t>
            </w:r>
          </w:p>
        </w:tc>
        <w:tc>
          <w:tcPr>
            <w:tcW w:w="4675" w:type="dxa"/>
          </w:tcPr>
          <w:p w14:paraId="0F64885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564C22" w14:paraId="0047BF6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20448E"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37F2FFA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564C22" w14:paraId="3B3A426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86C2A9"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5BE6AAF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14:paraId="4511BCB0"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48074EB" w14:textId="77777777" w:rsidR="00564C22" w:rsidRDefault="009B1AF1" w:rsidP="00564C22">
      <w:pPr>
        <w:pStyle w:val="Code"/>
        <w:spacing w:line="259" w:lineRule="auto"/>
      </w:pPr>
      <w:r>
        <w:rPr>
          <w:color w:val="31849B" w:themeColor="accent5" w:themeShade="BF"/>
        </w:rPr>
        <w:t>"dss2-SignatureObjectType"</w:t>
      </w:r>
      <w:r>
        <w:t>: {</w:t>
      </w:r>
    </w:p>
    <w:p w14:paraId="5F12321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58176FB8" w14:textId="77777777" w:rsidR="00564C22" w:rsidRDefault="009B1AF1" w:rsidP="00564C22">
      <w:pPr>
        <w:pStyle w:val="Code"/>
        <w:spacing w:line="259" w:lineRule="auto"/>
      </w:pPr>
      <w:r>
        <w:rPr>
          <w:color w:val="31849B" w:themeColor="accent5" w:themeShade="BF"/>
        </w:rPr>
        <w:t xml:space="preserve">  "properties"</w:t>
      </w:r>
      <w:r>
        <w:t>: {</w:t>
      </w:r>
    </w:p>
    <w:p w14:paraId="1625D2DE" w14:textId="77777777" w:rsidR="00564C22" w:rsidRDefault="009B1AF1" w:rsidP="00564C22">
      <w:pPr>
        <w:pStyle w:val="Code"/>
        <w:spacing w:line="259" w:lineRule="auto"/>
      </w:pPr>
      <w:r>
        <w:rPr>
          <w:color w:val="31849B" w:themeColor="accent5" w:themeShade="BF"/>
        </w:rPr>
        <w:t xml:space="preserve">    "b64Sig"</w:t>
      </w:r>
      <w:r>
        <w:t>: {</w:t>
      </w:r>
    </w:p>
    <w:p w14:paraId="44174D2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CF72449" w14:textId="77777777" w:rsidR="00564C22" w:rsidRDefault="009B1AF1" w:rsidP="00564C22">
      <w:pPr>
        <w:pStyle w:val="Code"/>
        <w:spacing w:line="259" w:lineRule="auto"/>
      </w:pPr>
      <w:r>
        <w:lastRenderedPageBreak/>
        <w:t xml:space="preserve">    },</w:t>
      </w:r>
    </w:p>
    <w:p w14:paraId="4037E5ED" w14:textId="77777777" w:rsidR="00564C22" w:rsidRDefault="009B1AF1" w:rsidP="00564C22">
      <w:pPr>
        <w:pStyle w:val="Code"/>
        <w:spacing w:line="259" w:lineRule="auto"/>
      </w:pPr>
      <w:r>
        <w:rPr>
          <w:color w:val="31849B" w:themeColor="accent5" w:themeShade="BF"/>
        </w:rPr>
        <w:t xml:space="preserve">    "sigPtr"</w:t>
      </w:r>
      <w:r>
        <w:t>: {</w:t>
      </w:r>
    </w:p>
    <w:p w14:paraId="3B7C940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14:paraId="3547D611" w14:textId="77777777" w:rsidR="00564C22" w:rsidRDefault="009B1AF1" w:rsidP="00564C22">
      <w:pPr>
        <w:pStyle w:val="Code"/>
        <w:spacing w:line="259" w:lineRule="auto"/>
      </w:pPr>
      <w:r>
        <w:t xml:space="preserve">    },</w:t>
      </w:r>
    </w:p>
    <w:p w14:paraId="1FEC17E1" w14:textId="77777777" w:rsidR="00564C22" w:rsidRDefault="009B1AF1" w:rsidP="00564C22">
      <w:pPr>
        <w:pStyle w:val="Code"/>
        <w:spacing w:line="259" w:lineRule="auto"/>
      </w:pPr>
      <w:r>
        <w:rPr>
          <w:color w:val="31849B" w:themeColor="accent5" w:themeShade="BF"/>
        </w:rPr>
        <w:t xml:space="preserve">    "schemaRefs"</w:t>
      </w:r>
      <w:r>
        <w:t>: {</w:t>
      </w:r>
    </w:p>
    <w:p w14:paraId="3F5CD41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740C5BA" w14:textId="77777777" w:rsidR="00564C22" w:rsidRDefault="009B1AF1" w:rsidP="00564C22">
      <w:pPr>
        <w:pStyle w:val="Code"/>
        <w:spacing w:line="259" w:lineRule="auto"/>
      </w:pPr>
      <w:r>
        <w:rPr>
          <w:color w:val="31849B" w:themeColor="accent5" w:themeShade="BF"/>
        </w:rPr>
        <w:t xml:space="preserve">      "items"</w:t>
      </w:r>
      <w:r>
        <w:t>: {</w:t>
      </w:r>
    </w:p>
    <w:p w14:paraId="3AEE4E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6353082F" w14:textId="77777777" w:rsidR="00564C22" w:rsidRDefault="009B1AF1" w:rsidP="00564C22">
      <w:pPr>
        <w:pStyle w:val="Code"/>
        <w:spacing w:line="259" w:lineRule="auto"/>
      </w:pPr>
      <w:r>
        <w:t xml:space="preserve">      }</w:t>
      </w:r>
    </w:p>
    <w:p w14:paraId="036DE5DE" w14:textId="77777777" w:rsidR="00564C22" w:rsidRDefault="009B1AF1" w:rsidP="00564C22">
      <w:pPr>
        <w:pStyle w:val="Code"/>
        <w:spacing w:line="259" w:lineRule="auto"/>
      </w:pPr>
      <w:r>
        <w:t xml:space="preserve">    },</w:t>
      </w:r>
    </w:p>
    <w:p w14:paraId="2A18339E" w14:textId="77777777" w:rsidR="00564C22" w:rsidRDefault="009B1AF1" w:rsidP="00564C22">
      <w:pPr>
        <w:pStyle w:val="Code"/>
        <w:spacing w:line="259" w:lineRule="auto"/>
      </w:pPr>
      <w:r>
        <w:rPr>
          <w:color w:val="31849B" w:themeColor="accent5" w:themeShade="BF"/>
        </w:rPr>
        <w:t xml:space="preserve">    "whichDoc"</w:t>
      </w:r>
      <w:r>
        <w:t>: {</w:t>
      </w:r>
    </w:p>
    <w:p w14:paraId="7D80F03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68B5FB1" w14:textId="77777777" w:rsidR="00564C22" w:rsidRDefault="009B1AF1" w:rsidP="00564C22">
      <w:pPr>
        <w:pStyle w:val="Code"/>
        <w:spacing w:line="259" w:lineRule="auto"/>
      </w:pPr>
      <w:r>
        <w:t xml:space="preserve">    }</w:t>
      </w:r>
    </w:p>
    <w:p w14:paraId="3BE2E5B0" w14:textId="77777777" w:rsidR="00564C22" w:rsidRDefault="009B1AF1" w:rsidP="00564C22">
      <w:pPr>
        <w:pStyle w:val="Code"/>
        <w:spacing w:line="259" w:lineRule="auto"/>
      </w:pPr>
      <w:r>
        <w:t xml:space="preserve">  },</w:t>
      </w:r>
    </w:p>
    <w:p w14:paraId="0A92695B"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2DE0886C" w14:textId="77777777" w:rsidR="00564C22" w:rsidRDefault="009B1AF1" w:rsidP="00564C22">
      <w:pPr>
        <w:pStyle w:val="Code"/>
        <w:spacing w:line="259" w:lineRule="auto"/>
      </w:pPr>
      <w:r>
        <w:t>}</w:t>
      </w:r>
    </w:p>
    <w:p w14:paraId="19DE7233" w14:textId="77777777" w:rsidR="00564C22" w:rsidRDefault="00564C22" w:rsidP="00564C22"/>
    <w:p w14:paraId="05CFD5A3" w14:textId="77777777" w:rsidR="00564C22" w:rsidRDefault="009B1AF1" w:rsidP="00564C22">
      <w:pPr>
        <w:pStyle w:val="berschrift4"/>
      </w:pPr>
      <w:bookmarkStart w:id="1978" w:name="_Toc8332086"/>
      <w:r>
        <w:t>SignatureObject – XML Syntax</w:t>
      </w:r>
      <w:bookmarkEnd w:id="1978"/>
    </w:p>
    <w:p w14:paraId="11439028" w14:textId="77777777" w:rsidR="00564C22" w:rsidRPr="5404FA76" w:rsidRDefault="009B1AF1" w:rsidP="00564C22">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14:paraId="67FDFC03" w14:textId="77777777" w:rsidR="00564C22" w:rsidRDefault="009B1AF1" w:rsidP="00564C22">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5B9E2B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14:paraId="173C8332" w14:textId="77777777" w:rsidR="00564C22" w:rsidRDefault="009B1AF1" w:rsidP="00564C22">
      <w:pPr>
        <w:pStyle w:val="Code"/>
      </w:pPr>
      <w:r>
        <w:rPr>
          <w:color w:val="31849B" w:themeColor="accent5" w:themeShade="BF"/>
        </w:rPr>
        <w:t xml:space="preserve">  &lt;xs:choice&gt;</w:t>
      </w:r>
    </w:p>
    <w:p w14:paraId="0781C56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87F72D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14:paraId="6C646057" w14:textId="77777777" w:rsidR="00564C22" w:rsidRDefault="009B1AF1" w:rsidP="00564C22">
      <w:pPr>
        <w:pStyle w:val="Code"/>
      </w:pPr>
      <w:r>
        <w:rPr>
          <w:color w:val="31849B" w:themeColor="accent5" w:themeShade="BF"/>
        </w:rPr>
        <w:t xml:space="preserve">  &lt;/xs:choice&gt;</w:t>
      </w:r>
    </w:p>
    <w:p w14:paraId="61D0CE1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27EEBCC"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A28C7B9" w14:textId="77777777" w:rsidR="00564C22" w:rsidRDefault="009B1AF1" w:rsidP="00564C22">
      <w:pPr>
        <w:pStyle w:val="Code"/>
      </w:pPr>
      <w:r>
        <w:rPr>
          <w:color w:val="31849B" w:themeColor="accent5" w:themeShade="BF"/>
        </w:rPr>
        <w:t>&lt;/xs:complexType&gt;</w:t>
      </w:r>
    </w:p>
    <w:p w14:paraId="09830384"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p>
    <w:p w14:paraId="022A8373" w14:textId="77777777" w:rsidR="00564C22" w:rsidRDefault="009B1AF1" w:rsidP="00564C22">
      <w:pPr>
        <w:pStyle w:val="berschrift2"/>
      </w:pPr>
      <w:bookmarkStart w:id="1979" w:name="_Toc480914675"/>
      <w:bookmarkStart w:id="1980" w:name="_Toc481064866"/>
      <w:bookmarkStart w:id="1981" w:name="_Toc482893711"/>
      <w:bookmarkStart w:id="1982" w:name="_Toc8332087"/>
      <w:r>
        <w:t>Referenced Data Structure Models from other documents</w:t>
      </w:r>
      <w:bookmarkEnd w:id="1979"/>
      <w:bookmarkEnd w:id="1980"/>
      <w:bookmarkEnd w:id="1981"/>
      <w:bookmarkEnd w:id="1982"/>
    </w:p>
    <w:p w14:paraId="34017180" w14:textId="77777777" w:rsidR="00564C22" w:rsidRDefault="009B1AF1" w:rsidP="00564C22">
      <w:pPr>
        <w:pStyle w:val="berschrift3"/>
      </w:pPr>
      <w:bookmarkStart w:id="1983" w:name="_RefComp26F1F54E"/>
      <w:bookmarkStart w:id="1984" w:name="_Toc8332088"/>
      <w:r>
        <w:t>Component NameID</w:t>
      </w:r>
      <w:bookmarkEnd w:id="1983"/>
      <w:bookmarkEnd w:id="1984"/>
    </w:p>
    <w:p w14:paraId="366C011D" w14:textId="77777777" w:rsidR="00564C22" w:rsidRDefault="001725A5" w:rsidP="00564C22">
      <w:r w:rsidRPr="003A06D0">
        <w:t xml:space="preserve">The </w:t>
      </w:r>
      <w:r w:rsidRPr="003A06D0">
        <w:rPr>
          <w:rFonts w:ascii="Courier New" w:eastAsia="Courier New" w:hAnsi="Courier New" w:cs="Courier New"/>
          <w:lang w:val="en-GB"/>
        </w:rPr>
        <w:t>NameID</w:t>
      </w:r>
      <w:r w:rsidRPr="003A06D0">
        <w:t xml:space="preserve"> component is used when an element serves to represent an entity by a string-valued name. This component reflects the structure ‘NameID’ defined in the SAML2 specification </w:t>
      </w:r>
      <w:r w:rsidRPr="003A06D0">
        <w:rPr>
          <w:rFonts w:eastAsia="Arial"/>
          <w:lang w:val="en-GB"/>
        </w:rPr>
        <w:t>[CLAUSE FOR LINK TO THE SAML2 SPEC]</w:t>
      </w:r>
      <w:r w:rsidRPr="003A06D0">
        <w:t>. This section provides the definition required to support the DSS-X 2.0 multi-syntax approach.</w:t>
      </w:r>
    </w:p>
    <w:p w14:paraId="68737632" w14:textId="77777777" w:rsidR="00564C22" w:rsidRDefault="009B1AF1" w:rsidP="00564C22">
      <w:r>
        <w:t>Below follows a list of the sub-components that constitute this component:</w:t>
      </w:r>
    </w:p>
    <w:p w14:paraId="308A5300" w14:textId="77777777" w:rsidR="00564C22" w:rsidRDefault="009B1AF1" w:rsidP="00564C22">
      <w:pPr>
        <w:pStyle w:val="Member"/>
      </w:pPr>
      <w:r>
        <w:lastRenderedPageBreak/>
        <w:t xml:space="preserve">The </w:t>
      </w:r>
      <w:r w:rsidRPr="35C1378D">
        <w:rPr>
          <w:rStyle w:val="Datatype"/>
        </w:rPr>
        <w:t>value</w:t>
      </w:r>
      <w:r>
        <w:t xml:space="preserve"> element MUST contain one instance of a string. </w:t>
      </w:r>
      <w:r w:rsidRPr="003A06D0">
        <w:t xml:space="preserve">In non-XML representations the </w:t>
      </w:r>
      <w:r w:rsidRPr="003A06D0">
        <w:rPr>
          <w:rStyle w:val="Datatype"/>
          <w:lang w:val="en-GB"/>
        </w:rPr>
        <w:t>value</w:t>
      </w:r>
      <w:r w:rsidRPr="003A06D0">
        <w:t xml:space="preserve"> element contains the actual identifier</w:t>
      </w:r>
    </w:p>
    <w:p w14:paraId="459F03FC" w14:textId="77777777" w:rsidR="00564C22" w:rsidRDefault="009B1AF1" w:rsidP="00564C22">
      <w:pPr>
        <w:pStyle w:val="Member"/>
      </w:pPr>
      <w:r>
        <w:t xml:space="preserve">The OPTIONAL </w:t>
      </w:r>
      <w:r w:rsidRPr="35C1378D">
        <w:rPr>
          <w:rStyle w:val="Datatype"/>
        </w:rPr>
        <w:t>Format</w:t>
      </w:r>
      <w:r>
        <w:t xml:space="preserve"> element, if present, MUST contain one instance of a URI. </w:t>
      </w:r>
      <w:r w:rsidRPr="003A06D0">
        <w:t xml:space="preserve">The </w:t>
      </w:r>
      <w:r w:rsidRPr="003A06D0">
        <w:rPr>
          <w:rStyle w:val="Datatype"/>
          <w:lang w:val="en-GB"/>
        </w:rPr>
        <w:t>Format</w:t>
      </w:r>
      <w:r w:rsidRPr="003A06D0">
        <w:t xml:space="preserve"> element represents the classification of string-based identifier information.</w:t>
      </w:r>
    </w:p>
    <w:p w14:paraId="0068C45A" w14:textId="77777777" w:rsidR="00564C22" w:rsidRDefault="009B1AF1" w:rsidP="00564C22">
      <w:pPr>
        <w:pStyle w:val="Member"/>
      </w:pPr>
      <w:r>
        <w:t xml:space="preserve">The OPTIONAL </w:t>
      </w:r>
      <w:r w:rsidRPr="35C1378D">
        <w:rPr>
          <w:rStyle w:val="Datatype"/>
        </w:rPr>
        <w:t>SPProvidedID</w:t>
      </w:r>
      <w:r>
        <w:t xml:space="preserve"> element, if present, MUST contain one instance of a string. </w:t>
      </w:r>
      <w:r w:rsidRPr="003A06D0">
        <w:t xml:space="preserve">The </w:t>
      </w:r>
      <w:r w:rsidRPr="003A06D0">
        <w:rPr>
          <w:rStyle w:val="Datatype"/>
          <w:lang w:val="en-GB"/>
        </w:rPr>
        <w:t>SPProvidedID</w:t>
      </w:r>
      <w:r w:rsidRPr="003A06D0">
        <w:t xml:space="preserve"> element defines the alternative identifier of the principal most recently set by the service provider or affiliation, if any</w:t>
      </w:r>
    </w:p>
    <w:p w14:paraId="4E415017" w14:textId="77777777" w:rsidR="00564C22" w:rsidRDefault="009B1AF1" w:rsidP="00564C22">
      <w:pPr>
        <w:pStyle w:val="Member"/>
      </w:pPr>
      <w:r>
        <w:t xml:space="preserve">The OPTIONAL </w:t>
      </w:r>
      <w:r w:rsidRPr="35C1378D">
        <w:rPr>
          <w:rStyle w:val="Datatype"/>
        </w:rPr>
        <w:t>NameQualifier</w:t>
      </w:r>
      <w:r>
        <w:t xml:space="preserve"> element, if present, MUST contain one instance of a string. </w:t>
      </w:r>
      <w:r w:rsidRPr="003A06D0">
        <w:t xml:space="preserve">The </w:t>
      </w:r>
      <w:r w:rsidRPr="003A06D0">
        <w:rPr>
          <w:rStyle w:val="Datatype"/>
          <w:lang w:val="en-GB"/>
        </w:rPr>
        <w:t>NameQualifier</w:t>
      </w:r>
      <w:r w:rsidRPr="003A06D0">
        <w:t xml:space="preserve"> element contains the security or administrative domain that qualifies the name. This attribute provides a means to federate names from disparate user stores without collision.</w:t>
      </w:r>
    </w:p>
    <w:p w14:paraId="3AAA6051" w14:textId="77777777" w:rsidR="00564C22" w:rsidRDefault="009B1AF1" w:rsidP="00564C22">
      <w:pPr>
        <w:pStyle w:val="Member"/>
      </w:pPr>
      <w:r>
        <w:t xml:space="preserve">The OPTIONAL </w:t>
      </w:r>
      <w:r w:rsidRPr="35C1378D">
        <w:rPr>
          <w:rStyle w:val="Datatype"/>
        </w:rPr>
        <w:t>SPNameQualifier</w:t>
      </w:r>
      <w:r>
        <w:t xml:space="preserve"> element, if present, MUST contain one instance of a string. </w:t>
      </w:r>
      <w:r w:rsidRPr="003A06D0">
        <w:t xml:space="preserve">The </w:t>
      </w:r>
      <w:r w:rsidRPr="003A06D0">
        <w:rPr>
          <w:rStyle w:val="Datatype"/>
          <w:lang w:val="en-GB"/>
        </w:rPr>
        <w:t>SPNameQualifier</w:t>
      </w:r>
      <w:r w:rsidRPr="003A06D0">
        <w:t xml:space="preserve"> element further qualifies a name with the name of a service provider or affiliation of providers. This attribute provides an additional means to federate names on the basis of the relying party or parties.</w:t>
      </w:r>
    </w:p>
    <w:p w14:paraId="353DE31C" w14:textId="77777777" w:rsidR="00564C22" w:rsidRDefault="009B1AF1" w:rsidP="00564C22">
      <w:pPr>
        <w:pStyle w:val="berschrift4"/>
      </w:pPr>
      <w:bookmarkStart w:id="1985" w:name="_Toc8332089"/>
      <w:r>
        <w:t>NameID – JSON Syntax</w:t>
      </w:r>
      <w:bookmarkEnd w:id="1985"/>
    </w:p>
    <w:p w14:paraId="223E814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14:paraId="52F2BEBC"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D801FA9"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8C1DBE" w14:textId="77777777" w:rsidR="00564C22" w:rsidRDefault="009B1AF1" w:rsidP="00564C22">
            <w:pPr>
              <w:pStyle w:val="Beschriftung"/>
            </w:pPr>
            <w:r>
              <w:t>Element</w:t>
            </w:r>
          </w:p>
        </w:tc>
        <w:tc>
          <w:tcPr>
            <w:tcW w:w="4675" w:type="dxa"/>
          </w:tcPr>
          <w:p w14:paraId="2B5DEDFF"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196506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74B6FEF"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3411FFF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27CDE10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980BF5" w14:textId="77777777" w:rsidR="00564C22" w:rsidRPr="002062A5" w:rsidRDefault="009B1AF1" w:rsidP="00564C22">
            <w:pPr>
              <w:pStyle w:val="Beschriftung"/>
              <w:rPr>
                <w:rStyle w:val="Datatype"/>
                <w:b w:val="0"/>
                <w:bCs w:val="0"/>
              </w:rPr>
            </w:pPr>
            <w:r w:rsidRPr="002062A5">
              <w:rPr>
                <w:rStyle w:val="Datatype"/>
              </w:rPr>
              <w:t>Format</w:t>
            </w:r>
          </w:p>
        </w:tc>
        <w:tc>
          <w:tcPr>
            <w:tcW w:w="4675" w:type="dxa"/>
          </w:tcPr>
          <w:p w14:paraId="5A0FB63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564C22" w14:paraId="55E3B32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03D9D5C" w14:textId="77777777" w:rsidR="00564C22" w:rsidRPr="002062A5" w:rsidRDefault="009B1AF1" w:rsidP="00564C22">
            <w:pPr>
              <w:pStyle w:val="Beschriftung"/>
              <w:rPr>
                <w:rStyle w:val="Datatype"/>
                <w:b w:val="0"/>
                <w:bCs w:val="0"/>
              </w:rPr>
            </w:pPr>
            <w:r w:rsidRPr="002062A5">
              <w:rPr>
                <w:rStyle w:val="Datatype"/>
              </w:rPr>
              <w:t>SPProvidedID</w:t>
            </w:r>
          </w:p>
        </w:tc>
        <w:tc>
          <w:tcPr>
            <w:tcW w:w="4675" w:type="dxa"/>
          </w:tcPr>
          <w:p w14:paraId="76CA9C8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564C22" w14:paraId="29093AE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5D6771" w14:textId="77777777" w:rsidR="00564C22" w:rsidRPr="002062A5" w:rsidRDefault="009B1AF1" w:rsidP="00564C22">
            <w:pPr>
              <w:pStyle w:val="Beschriftung"/>
              <w:rPr>
                <w:rStyle w:val="Datatype"/>
                <w:b w:val="0"/>
                <w:bCs w:val="0"/>
              </w:rPr>
            </w:pPr>
            <w:r w:rsidRPr="002062A5">
              <w:rPr>
                <w:rStyle w:val="Datatype"/>
              </w:rPr>
              <w:t>NameQualifier</w:t>
            </w:r>
          </w:p>
        </w:tc>
        <w:tc>
          <w:tcPr>
            <w:tcW w:w="4675" w:type="dxa"/>
          </w:tcPr>
          <w:p w14:paraId="6956265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564C22" w14:paraId="6D5D220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225C0AD" w14:textId="77777777" w:rsidR="00564C22" w:rsidRPr="002062A5" w:rsidRDefault="009B1AF1" w:rsidP="00564C22">
            <w:pPr>
              <w:pStyle w:val="Beschriftung"/>
              <w:rPr>
                <w:rStyle w:val="Datatype"/>
                <w:b w:val="0"/>
                <w:bCs w:val="0"/>
              </w:rPr>
            </w:pPr>
            <w:r w:rsidRPr="002062A5">
              <w:rPr>
                <w:rStyle w:val="Datatype"/>
              </w:rPr>
              <w:t>SPNameQualifier</w:t>
            </w:r>
          </w:p>
        </w:tc>
        <w:tc>
          <w:tcPr>
            <w:tcW w:w="4675" w:type="dxa"/>
          </w:tcPr>
          <w:p w14:paraId="5D5DAA5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14:paraId="28F0210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F2F7DA2" w14:textId="77777777" w:rsidR="00564C22" w:rsidRDefault="009B1AF1" w:rsidP="00564C22">
      <w:pPr>
        <w:pStyle w:val="Code"/>
        <w:spacing w:line="259" w:lineRule="auto"/>
      </w:pPr>
      <w:r>
        <w:rPr>
          <w:color w:val="31849B" w:themeColor="accent5" w:themeShade="BF"/>
        </w:rPr>
        <w:t>"saml2rw-NameIDType"</w:t>
      </w:r>
      <w:r>
        <w:t>: {</w:t>
      </w:r>
    </w:p>
    <w:p w14:paraId="7BF367E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3E5B74C" w14:textId="77777777" w:rsidR="00564C22" w:rsidRDefault="009B1AF1" w:rsidP="00564C22">
      <w:pPr>
        <w:pStyle w:val="Code"/>
        <w:spacing w:line="259" w:lineRule="auto"/>
      </w:pPr>
      <w:r>
        <w:rPr>
          <w:color w:val="31849B" w:themeColor="accent5" w:themeShade="BF"/>
        </w:rPr>
        <w:t xml:space="preserve">  "properties"</w:t>
      </w:r>
      <w:r>
        <w:t>: {</w:t>
      </w:r>
    </w:p>
    <w:p w14:paraId="5EB5C93B" w14:textId="77777777" w:rsidR="00564C22" w:rsidRDefault="009B1AF1" w:rsidP="00564C22">
      <w:pPr>
        <w:pStyle w:val="Code"/>
        <w:spacing w:line="259" w:lineRule="auto"/>
      </w:pPr>
      <w:r>
        <w:rPr>
          <w:color w:val="31849B" w:themeColor="accent5" w:themeShade="BF"/>
        </w:rPr>
        <w:t xml:space="preserve">    "spnameQualifier"</w:t>
      </w:r>
      <w:r>
        <w:t>: {</w:t>
      </w:r>
    </w:p>
    <w:p w14:paraId="7EF5C87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618EDAD" w14:textId="77777777" w:rsidR="00564C22" w:rsidRDefault="009B1AF1" w:rsidP="00564C22">
      <w:pPr>
        <w:pStyle w:val="Code"/>
        <w:spacing w:line="259" w:lineRule="auto"/>
      </w:pPr>
      <w:r>
        <w:t xml:space="preserve">    },</w:t>
      </w:r>
    </w:p>
    <w:p w14:paraId="7562DB57" w14:textId="77777777" w:rsidR="00564C22" w:rsidRDefault="009B1AF1" w:rsidP="00564C22">
      <w:pPr>
        <w:pStyle w:val="Code"/>
        <w:spacing w:line="259" w:lineRule="auto"/>
      </w:pPr>
      <w:r>
        <w:rPr>
          <w:color w:val="31849B" w:themeColor="accent5" w:themeShade="BF"/>
        </w:rPr>
        <w:t xml:space="preserve">    "spprovidedID"</w:t>
      </w:r>
      <w:r>
        <w:t>: {</w:t>
      </w:r>
    </w:p>
    <w:p w14:paraId="6C857C1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7F72067" w14:textId="77777777" w:rsidR="00564C22" w:rsidRDefault="009B1AF1" w:rsidP="00564C22">
      <w:pPr>
        <w:pStyle w:val="Code"/>
        <w:spacing w:line="259" w:lineRule="auto"/>
      </w:pPr>
      <w:r>
        <w:t xml:space="preserve">    },</w:t>
      </w:r>
    </w:p>
    <w:p w14:paraId="3EA2EE5A" w14:textId="77777777" w:rsidR="00564C22" w:rsidRDefault="009B1AF1" w:rsidP="00564C22">
      <w:pPr>
        <w:pStyle w:val="Code"/>
        <w:spacing w:line="259" w:lineRule="auto"/>
      </w:pPr>
      <w:r>
        <w:rPr>
          <w:color w:val="31849B" w:themeColor="accent5" w:themeShade="BF"/>
        </w:rPr>
        <w:t xml:space="preserve">    "value"</w:t>
      </w:r>
      <w:r>
        <w:t>: {</w:t>
      </w:r>
    </w:p>
    <w:p w14:paraId="0B9ED1D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6E58C42" w14:textId="77777777" w:rsidR="00564C22" w:rsidRDefault="009B1AF1" w:rsidP="00564C22">
      <w:pPr>
        <w:pStyle w:val="Code"/>
        <w:spacing w:line="259" w:lineRule="auto"/>
      </w:pPr>
      <w:r>
        <w:t xml:space="preserve">    },</w:t>
      </w:r>
    </w:p>
    <w:p w14:paraId="0F42A7AE" w14:textId="77777777" w:rsidR="00564C22" w:rsidRDefault="009B1AF1" w:rsidP="00564C22">
      <w:pPr>
        <w:pStyle w:val="Code"/>
        <w:spacing w:line="259" w:lineRule="auto"/>
      </w:pPr>
      <w:r>
        <w:rPr>
          <w:color w:val="31849B" w:themeColor="accent5" w:themeShade="BF"/>
        </w:rPr>
        <w:t xml:space="preserve">    "format"</w:t>
      </w:r>
      <w:r>
        <w:t>: {</w:t>
      </w:r>
    </w:p>
    <w:p w14:paraId="0B2780A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58024C0" w14:textId="77777777" w:rsidR="00564C22" w:rsidRDefault="009B1AF1" w:rsidP="00564C22">
      <w:pPr>
        <w:pStyle w:val="Code"/>
        <w:spacing w:line="259" w:lineRule="auto"/>
      </w:pPr>
      <w:r>
        <w:t xml:space="preserve">    },</w:t>
      </w:r>
    </w:p>
    <w:p w14:paraId="200E7A32" w14:textId="77777777" w:rsidR="00564C22" w:rsidRDefault="009B1AF1" w:rsidP="00564C22">
      <w:pPr>
        <w:pStyle w:val="Code"/>
        <w:spacing w:line="259" w:lineRule="auto"/>
      </w:pPr>
      <w:r>
        <w:rPr>
          <w:color w:val="31849B" w:themeColor="accent5" w:themeShade="BF"/>
        </w:rPr>
        <w:t xml:space="preserve">    "provId"</w:t>
      </w:r>
      <w:r>
        <w:t>: {</w:t>
      </w:r>
    </w:p>
    <w:p w14:paraId="66729C9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5EE312F" w14:textId="77777777" w:rsidR="00564C22" w:rsidRDefault="009B1AF1" w:rsidP="00564C22">
      <w:pPr>
        <w:pStyle w:val="Code"/>
        <w:spacing w:line="259" w:lineRule="auto"/>
      </w:pPr>
      <w:r>
        <w:lastRenderedPageBreak/>
        <w:t xml:space="preserve">    },</w:t>
      </w:r>
    </w:p>
    <w:p w14:paraId="2DE1BA3B" w14:textId="77777777" w:rsidR="00564C22" w:rsidRDefault="009B1AF1" w:rsidP="00564C22">
      <w:pPr>
        <w:pStyle w:val="Code"/>
        <w:spacing w:line="259" w:lineRule="auto"/>
      </w:pPr>
      <w:r>
        <w:rPr>
          <w:color w:val="31849B" w:themeColor="accent5" w:themeShade="BF"/>
        </w:rPr>
        <w:t xml:space="preserve">    "nameQual"</w:t>
      </w:r>
      <w:r>
        <w:t>: {</w:t>
      </w:r>
    </w:p>
    <w:p w14:paraId="47B2415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C80E977" w14:textId="77777777" w:rsidR="00564C22" w:rsidRDefault="009B1AF1" w:rsidP="00564C22">
      <w:pPr>
        <w:pStyle w:val="Code"/>
        <w:spacing w:line="259" w:lineRule="auto"/>
      </w:pPr>
      <w:r>
        <w:t xml:space="preserve">    },</w:t>
      </w:r>
    </w:p>
    <w:p w14:paraId="18894BAE" w14:textId="77777777" w:rsidR="00564C22" w:rsidRDefault="009B1AF1" w:rsidP="00564C22">
      <w:pPr>
        <w:pStyle w:val="Code"/>
        <w:spacing w:line="259" w:lineRule="auto"/>
      </w:pPr>
      <w:r>
        <w:rPr>
          <w:color w:val="31849B" w:themeColor="accent5" w:themeShade="BF"/>
        </w:rPr>
        <w:t xml:space="preserve">    "spNameQual"</w:t>
      </w:r>
      <w:r>
        <w:t>: {</w:t>
      </w:r>
    </w:p>
    <w:p w14:paraId="662916B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1588540" w14:textId="77777777" w:rsidR="00564C22" w:rsidRDefault="009B1AF1" w:rsidP="00564C22">
      <w:pPr>
        <w:pStyle w:val="Code"/>
        <w:spacing w:line="259" w:lineRule="auto"/>
      </w:pPr>
      <w:r>
        <w:t xml:space="preserve">    }</w:t>
      </w:r>
    </w:p>
    <w:p w14:paraId="4BFCD93E" w14:textId="77777777" w:rsidR="00564C22" w:rsidRDefault="009B1AF1" w:rsidP="00564C22">
      <w:pPr>
        <w:pStyle w:val="Code"/>
        <w:spacing w:line="259" w:lineRule="auto"/>
      </w:pPr>
      <w:r>
        <w:t xml:space="preserve">  }</w:t>
      </w:r>
    </w:p>
    <w:p w14:paraId="3E26F611" w14:textId="77777777" w:rsidR="00564C22" w:rsidRDefault="009B1AF1" w:rsidP="00564C22">
      <w:pPr>
        <w:pStyle w:val="Code"/>
        <w:spacing w:line="259" w:lineRule="auto"/>
      </w:pPr>
      <w:r>
        <w:t>}</w:t>
      </w:r>
    </w:p>
    <w:p w14:paraId="77BABC25" w14:textId="77777777" w:rsidR="00564C22" w:rsidRDefault="00564C22" w:rsidP="00564C22"/>
    <w:p w14:paraId="51D0CCB4" w14:textId="77777777" w:rsidR="00564C22" w:rsidRDefault="009B1AF1" w:rsidP="00564C22">
      <w:pPr>
        <w:pStyle w:val="berschrift4"/>
      </w:pPr>
      <w:bookmarkStart w:id="1986" w:name="_Toc8332090"/>
      <w:r>
        <w:t>NameID – XML Syntax</w:t>
      </w:r>
      <w:bookmarkEnd w:id="1986"/>
    </w:p>
    <w:p w14:paraId="5249F992" w14:textId="77777777" w:rsidR="00564C22" w:rsidRPr="5404FA76" w:rsidRDefault="009B1AF1" w:rsidP="00564C22">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14:paraId="7AF82A41" w14:textId="77777777" w:rsidR="00564C22" w:rsidRDefault="009B1AF1" w:rsidP="00564C22">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14:paraId="1D7A061D" w14:textId="77777777" w:rsidR="00564C22" w:rsidRDefault="009B1AF1" w:rsidP="00564C22">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14:paraId="6D493BCF" w14:textId="77777777" w:rsidR="00564C22" w:rsidRDefault="009B1AF1" w:rsidP="00564C22">
      <w:pPr>
        <w:pStyle w:val="Code"/>
      </w:pPr>
      <w:r>
        <w:rPr>
          <w:color w:val="31849B" w:themeColor="accent5" w:themeShade="BF"/>
        </w:rPr>
        <w:t xml:space="preserve">  &lt;simpleContent&gt;</w:t>
      </w:r>
    </w:p>
    <w:p w14:paraId="2D8853A9" w14:textId="77777777" w:rsidR="00564C22" w:rsidRDefault="009B1AF1" w:rsidP="00564C22">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14:paraId="61FE3DC1" w14:textId="77777777" w:rsidR="00564C22" w:rsidRDefault="009B1AF1" w:rsidP="00564C22">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14:paraId="7193FA44"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4F4E4C9"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1F9C404" w14:textId="77777777" w:rsidR="00564C22" w:rsidRDefault="009B1AF1" w:rsidP="00564C22">
      <w:pPr>
        <w:pStyle w:val="Code"/>
      </w:pPr>
      <w:r>
        <w:rPr>
          <w:color w:val="31849B" w:themeColor="accent5" w:themeShade="BF"/>
        </w:rPr>
        <w:t xml:space="preserve">    &lt;/extension&gt;</w:t>
      </w:r>
    </w:p>
    <w:p w14:paraId="75E1B4DA" w14:textId="77777777" w:rsidR="00564C22" w:rsidRDefault="009B1AF1" w:rsidP="00564C22">
      <w:pPr>
        <w:pStyle w:val="Code"/>
      </w:pPr>
      <w:r>
        <w:rPr>
          <w:color w:val="31849B" w:themeColor="accent5" w:themeShade="BF"/>
        </w:rPr>
        <w:t xml:space="preserve">  &lt;/simpleContent&gt;</w:t>
      </w:r>
    </w:p>
    <w:p w14:paraId="6EE40282" w14:textId="77777777" w:rsidR="00564C22" w:rsidRDefault="009B1AF1" w:rsidP="00564C22">
      <w:pPr>
        <w:pStyle w:val="Code"/>
      </w:pPr>
      <w:r>
        <w:rPr>
          <w:color w:val="31849B" w:themeColor="accent5" w:themeShade="BF"/>
        </w:rPr>
        <w:t>&lt;/complexType&gt;</w:t>
      </w:r>
    </w:p>
    <w:p w14:paraId="3C41240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p>
    <w:p w14:paraId="2A10ACB7" w14:textId="77777777" w:rsidR="00564C22" w:rsidRDefault="009B1AF1" w:rsidP="00564C22">
      <w:pPr>
        <w:pStyle w:val="berschrift3"/>
      </w:pPr>
      <w:bookmarkStart w:id="1987" w:name="_RefComp2EFBB742"/>
      <w:bookmarkStart w:id="1988" w:name="_Toc8332091"/>
      <w:r>
        <w:t>Component Transforms</w:t>
      </w:r>
      <w:bookmarkEnd w:id="1987"/>
      <w:bookmarkEnd w:id="1988"/>
    </w:p>
    <w:p w14:paraId="5CBE9F7A" w14:textId="77777777" w:rsidR="00564C22" w:rsidRDefault="001725A5" w:rsidP="00564C22">
      <w:r w:rsidRPr="003A06D0">
        <w:t>This component reflects the structure ‘Transforms’ defined in the XMLDSig specification [CLAUSE FOR LINK TO THE XMLDSig SPEC]. This section provides the definition required to support the DSS-X 2.0 multi-syntax approach.</w:t>
      </w:r>
    </w:p>
    <w:p w14:paraId="17F8F19A" w14:textId="77777777" w:rsidR="00564C22" w:rsidRDefault="009B1AF1" w:rsidP="00564C22">
      <w:r>
        <w:t>Below follows a list of the sub-components that constitute this component:</w:t>
      </w:r>
    </w:p>
    <w:p w14:paraId="44595219" w14:textId="77777777" w:rsidR="00564C22" w:rsidRDefault="009B1AF1" w:rsidP="00564C22">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p>
    <w:p w14:paraId="31AF68EB" w14:textId="77777777" w:rsidR="00564C22" w:rsidRDefault="009B1AF1" w:rsidP="00564C22">
      <w:pPr>
        <w:pStyle w:val="berschrift4"/>
      </w:pPr>
      <w:bookmarkStart w:id="1989" w:name="_Toc8332092"/>
      <w:r>
        <w:t>Transforms – JSON Syntax</w:t>
      </w:r>
      <w:bookmarkEnd w:id="1989"/>
    </w:p>
    <w:p w14:paraId="3158BF10"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14:paraId="34A68B6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1BCC214"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3F9A6E" w14:textId="77777777" w:rsidR="00564C22" w:rsidRDefault="009B1AF1" w:rsidP="00564C22">
            <w:pPr>
              <w:pStyle w:val="Beschriftung"/>
            </w:pPr>
            <w:r>
              <w:t>Element</w:t>
            </w:r>
          </w:p>
        </w:tc>
        <w:tc>
          <w:tcPr>
            <w:tcW w:w="4675" w:type="dxa"/>
          </w:tcPr>
          <w:p w14:paraId="471452E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134FAB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16E5D84" w14:textId="77777777" w:rsidR="00564C22" w:rsidRPr="002062A5" w:rsidRDefault="009B1AF1" w:rsidP="00564C22">
            <w:pPr>
              <w:pStyle w:val="Beschriftung"/>
              <w:rPr>
                <w:rStyle w:val="Datatype"/>
                <w:b w:val="0"/>
                <w:bCs w:val="0"/>
              </w:rPr>
            </w:pPr>
            <w:r w:rsidRPr="002062A5">
              <w:rPr>
                <w:rStyle w:val="Datatype"/>
              </w:rPr>
              <w:t>Transform</w:t>
            </w:r>
          </w:p>
        </w:tc>
        <w:tc>
          <w:tcPr>
            <w:tcW w:w="4675" w:type="dxa"/>
          </w:tcPr>
          <w:p w14:paraId="320692A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14:paraId="288232F7"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5E9FF54" w14:textId="77777777" w:rsidR="00564C22" w:rsidRDefault="009B1AF1" w:rsidP="00564C22">
      <w:pPr>
        <w:pStyle w:val="Code"/>
        <w:spacing w:line="259" w:lineRule="auto"/>
      </w:pPr>
      <w:r>
        <w:rPr>
          <w:color w:val="31849B" w:themeColor="accent5" w:themeShade="BF"/>
        </w:rPr>
        <w:lastRenderedPageBreak/>
        <w:t>"dsigrw-TransformsType"</w:t>
      </w:r>
      <w:r>
        <w:t>: {</w:t>
      </w:r>
    </w:p>
    <w:p w14:paraId="1CF50BF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FD7C888" w14:textId="77777777" w:rsidR="00564C22" w:rsidRDefault="009B1AF1" w:rsidP="00564C22">
      <w:pPr>
        <w:pStyle w:val="Code"/>
        <w:spacing w:line="259" w:lineRule="auto"/>
      </w:pPr>
      <w:r>
        <w:rPr>
          <w:color w:val="31849B" w:themeColor="accent5" w:themeShade="BF"/>
        </w:rPr>
        <w:t xml:space="preserve">  "properties"</w:t>
      </w:r>
      <w:r>
        <w:t>: {</w:t>
      </w:r>
    </w:p>
    <w:p w14:paraId="1434FB27" w14:textId="77777777" w:rsidR="00564C22" w:rsidRDefault="009B1AF1" w:rsidP="00564C22">
      <w:pPr>
        <w:pStyle w:val="Code"/>
        <w:spacing w:line="259" w:lineRule="auto"/>
      </w:pPr>
      <w:r>
        <w:rPr>
          <w:color w:val="31849B" w:themeColor="accent5" w:themeShade="BF"/>
        </w:rPr>
        <w:t xml:space="preserve">    "transform"</w:t>
      </w:r>
      <w:r>
        <w:t>: {</w:t>
      </w:r>
    </w:p>
    <w:p w14:paraId="4F93B0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FE52F33" w14:textId="77777777" w:rsidR="00564C22" w:rsidRDefault="009B1AF1" w:rsidP="00564C22">
      <w:pPr>
        <w:pStyle w:val="Code"/>
        <w:spacing w:line="259" w:lineRule="auto"/>
      </w:pPr>
      <w:r>
        <w:rPr>
          <w:color w:val="31849B" w:themeColor="accent5" w:themeShade="BF"/>
        </w:rPr>
        <w:t xml:space="preserve">      "items"</w:t>
      </w:r>
      <w:r>
        <w:t>: {</w:t>
      </w:r>
    </w:p>
    <w:p w14:paraId="4650A84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14:paraId="1F552D53" w14:textId="77777777" w:rsidR="00564C22" w:rsidRDefault="009B1AF1" w:rsidP="00564C22">
      <w:pPr>
        <w:pStyle w:val="Code"/>
        <w:spacing w:line="259" w:lineRule="auto"/>
      </w:pPr>
      <w:r>
        <w:t xml:space="preserve">      }</w:t>
      </w:r>
    </w:p>
    <w:p w14:paraId="21B88818" w14:textId="77777777" w:rsidR="00564C22" w:rsidRDefault="009B1AF1" w:rsidP="00564C22">
      <w:pPr>
        <w:pStyle w:val="Code"/>
        <w:spacing w:line="259" w:lineRule="auto"/>
      </w:pPr>
      <w:r>
        <w:t xml:space="preserve">    }</w:t>
      </w:r>
    </w:p>
    <w:p w14:paraId="3F49CA60" w14:textId="77777777" w:rsidR="00564C22" w:rsidRDefault="009B1AF1" w:rsidP="00564C22">
      <w:pPr>
        <w:pStyle w:val="Code"/>
        <w:spacing w:line="259" w:lineRule="auto"/>
      </w:pPr>
      <w:r>
        <w:t xml:space="preserve">  },</w:t>
      </w:r>
    </w:p>
    <w:p w14:paraId="0CE58D8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"transform"</w:t>
      </w:r>
      <w:r>
        <w:t>]</w:t>
      </w:r>
    </w:p>
    <w:p w14:paraId="5D7461C4" w14:textId="77777777" w:rsidR="00564C22" w:rsidRDefault="009B1AF1" w:rsidP="00564C22">
      <w:pPr>
        <w:pStyle w:val="Code"/>
        <w:spacing w:line="259" w:lineRule="auto"/>
      </w:pPr>
      <w:r>
        <w:t>}</w:t>
      </w:r>
    </w:p>
    <w:p w14:paraId="54D78C98" w14:textId="77777777" w:rsidR="00564C22" w:rsidRDefault="00564C22" w:rsidP="00564C22"/>
    <w:p w14:paraId="6C398EBD" w14:textId="77777777" w:rsidR="00564C22" w:rsidRDefault="009B1AF1" w:rsidP="00564C22">
      <w:pPr>
        <w:pStyle w:val="berschrift4"/>
      </w:pPr>
      <w:bookmarkStart w:id="1990" w:name="_Toc8332093"/>
      <w:r>
        <w:t>Transforms – XML Syntax</w:t>
      </w:r>
      <w:bookmarkEnd w:id="1990"/>
    </w:p>
    <w:p w14:paraId="7725DB99" w14:textId="77777777" w:rsidR="00564C22" w:rsidRPr="5404FA76" w:rsidRDefault="009B1AF1" w:rsidP="00564C22">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14:paraId="02666F00" w14:textId="77777777" w:rsidR="00564C22" w:rsidRDefault="009B1AF1" w:rsidP="00564C22">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2EBD1490" w14:textId="77777777" w:rsidR="00564C22" w:rsidRDefault="009B1AF1" w:rsidP="00564C22">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14:paraId="26CAAFAF" w14:textId="77777777" w:rsidR="00564C22" w:rsidRDefault="009B1AF1" w:rsidP="00564C22">
      <w:pPr>
        <w:pStyle w:val="Code"/>
      </w:pPr>
      <w:r>
        <w:rPr>
          <w:color w:val="31849B" w:themeColor="accent5" w:themeShade="BF"/>
        </w:rPr>
        <w:t xml:space="preserve">  &lt;sequence&gt;</w:t>
      </w:r>
    </w:p>
    <w:p w14:paraId="48C28F1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6AF90A66" w14:textId="77777777" w:rsidR="00564C22" w:rsidRDefault="009B1AF1" w:rsidP="00564C22">
      <w:pPr>
        <w:pStyle w:val="Code"/>
      </w:pPr>
      <w:r>
        <w:rPr>
          <w:color w:val="31849B" w:themeColor="accent5" w:themeShade="BF"/>
        </w:rPr>
        <w:t xml:space="preserve">  &lt;/sequence&gt;</w:t>
      </w:r>
    </w:p>
    <w:p w14:paraId="6F10D41A" w14:textId="77777777" w:rsidR="00564C22" w:rsidRDefault="009B1AF1" w:rsidP="00564C22">
      <w:pPr>
        <w:pStyle w:val="Code"/>
      </w:pPr>
      <w:r>
        <w:rPr>
          <w:color w:val="31849B" w:themeColor="accent5" w:themeShade="BF"/>
        </w:rPr>
        <w:t>&lt;/complexType&gt;</w:t>
      </w:r>
    </w:p>
    <w:p w14:paraId="73A5DCC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p>
    <w:p w14:paraId="3D12ED4C" w14:textId="77777777" w:rsidR="00564C22" w:rsidRDefault="009B1AF1" w:rsidP="00564C22">
      <w:pPr>
        <w:pStyle w:val="berschrift3"/>
      </w:pPr>
      <w:bookmarkStart w:id="1991" w:name="_RefCompBC5B5A4B"/>
      <w:bookmarkStart w:id="1992" w:name="_Toc8332094"/>
      <w:r>
        <w:t>Component Transform</w:t>
      </w:r>
      <w:bookmarkEnd w:id="1991"/>
      <w:bookmarkEnd w:id="1992"/>
    </w:p>
    <w:p w14:paraId="1A2648F7" w14:textId="77777777" w:rsidR="00564C22" w:rsidRDefault="001725A5" w:rsidP="00564C22">
      <w:r w:rsidRPr="003A06D0">
        <w:t>This component reflects the structure ‘Transforms’ defined in the XMLDSig specification [CLAUSE FOR LINK TO THE XMLDSig SPEC]. This section provides the definition required to support the DSS-X 2.0 multi-syntax approach. See section ‘</w:t>
      </w:r>
      <w:r w:rsidRPr="003A06D0">
        <w:fldChar w:fldCharType="begin"/>
      </w:r>
      <w:r w:rsidRPr="003A06D0">
        <w:instrText xml:space="preserve"> REF _Ref512178900 \h </w:instrText>
      </w:r>
      <w:r w:rsidRPr="003A06D0">
        <w:fldChar w:fldCharType="separate"/>
      </w:r>
      <w:r w:rsidRPr="003A06D0">
        <w:t>Transforming DSS 1.0 into 2.0</w:t>
      </w:r>
      <w:r w:rsidRPr="003A06D0">
        <w:fldChar w:fldCharType="end"/>
      </w:r>
      <w:r w:rsidRPr="003A06D0">
        <w:t>’ for a detailed discussion of the applied changes.</w:t>
      </w:r>
    </w:p>
    <w:p w14:paraId="49C9E2BA" w14:textId="77777777" w:rsidR="00564C22" w:rsidRDefault="009B1AF1" w:rsidP="00564C22">
      <w:r>
        <w:t>Below follows a list of the sub-components that constitute this component:</w:t>
      </w:r>
    </w:p>
    <w:p w14:paraId="610BDFD9" w14:textId="77777777" w:rsidR="00564C22" w:rsidRDefault="009B1AF1" w:rsidP="00564C22">
      <w:pPr>
        <w:pStyle w:val="Member"/>
      </w:pPr>
      <w:r>
        <w:t xml:space="preserve">The OPTIONAL </w:t>
      </w:r>
      <w:r w:rsidRPr="35C1378D">
        <w:rPr>
          <w:rStyle w:val="Datatype"/>
        </w:rPr>
        <w:t>value</w:t>
      </w:r>
      <w:r>
        <w:t xml:space="preserve"> element, if present, MUST contain a string. </w:t>
      </w:r>
      <w:r w:rsidRPr="003A06D0">
        <w:t>This string holds the text content part of a ‘mixed’ XML element.</w:t>
      </w:r>
    </w:p>
    <w:p w14:paraId="1F975F5A" w14:textId="77777777" w:rsidR="00564C22" w:rsidRDefault="009B1AF1" w:rsidP="00564C22">
      <w:pPr>
        <w:pStyle w:val="Member"/>
      </w:pPr>
      <w:r>
        <w:t xml:space="preserve">The OPTIONAL </w:t>
      </w:r>
      <w:r w:rsidRPr="35C1378D">
        <w:rPr>
          <w:rStyle w:val="Datatype"/>
        </w:rPr>
        <w:t>Base64Content</w:t>
      </w:r>
      <w:r>
        <w:t xml:space="preserve"> element, if present, MUST contain base64 encoded binary data. </w:t>
      </w:r>
    </w:p>
    <w:p w14:paraId="0D31B92B" w14:textId="77777777" w:rsidR="00564C22" w:rsidRDefault="009B1AF1" w:rsidP="00564C22">
      <w:pPr>
        <w:pStyle w:val="Member"/>
      </w:pPr>
      <w:r>
        <w:t xml:space="preserve">The OPTIONAL </w:t>
      </w:r>
      <w:r w:rsidRPr="35C1378D">
        <w:rPr>
          <w:rStyle w:val="Datatype"/>
        </w:rPr>
        <w:t>XPath</w:t>
      </w:r>
      <w:r>
        <w:t xml:space="preserve"> element, if present, MAY occur zero or more times containing a string. </w:t>
      </w:r>
    </w:p>
    <w:p w14:paraId="4799664F" w14:textId="77777777" w:rsidR="00564C22" w:rsidRDefault="009B1AF1" w:rsidP="00564C22">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r w:rsidRPr="003A06D0">
        <w:t xml:space="preserve">This list has no direct correspondence in the XMLDSig schema definition. It is used to represent the XML namespace prefix definitions in other syntaxes than XML.    </w:t>
      </w:r>
    </w:p>
    <w:p w14:paraId="62F6CDAC" w14:textId="77777777" w:rsidR="00564C22" w:rsidRDefault="009B1AF1" w:rsidP="00564C22">
      <w:pPr>
        <w:pStyle w:val="Member"/>
      </w:pPr>
      <w:r>
        <w:t xml:space="preserve">The </w:t>
      </w:r>
      <w:r w:rsidRPr="35C1378D">
        <w:rPr>
          <w:rStyle w:val="Datatype"/>
        </w:rPr>
        <w:t>Algorithm</w:t>
      </w:r>
      <w:r>
        <w:t xml:space="preserve"> element MUST contain one instance of a URI. </w:t>
      </w:r>
    </w:p>
    <w:p w14:paraId="313D2BAF" w14:textId="77777777" w:rsidR="00564C22" w:rsidRDefault="009B1AF1" w:rsidP="00564C22">
      <w:pPr>
        <w:pStyle w:val="berschrift4"/>
      </w:pPr>
      <w:bookmarkStart w:id="1993" w:name="_Toc482893917"/>
      <w:bookmarkStart w:id="1994" w:name="_Toc8332095"/>
      <w:r>
        <w:t>Transform – JSON Syntax</w:t>
      </w:r>
      <w:bookmarkEnd w:id="1993"/>
      <w:bookmarkEnd w:id="1994"/>
    </w:p>
    <w:p w14:paraId="12C1972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14:paraId="27D00D42"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4CD62EC"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9953E5" w14:textId="77777777" w:rsidR="00564C22" w:rsidRDefault="009B1AF1" w:rsidP="00564C22">
            <w:pPr>
              <w:pStyle w:val="Beschriftung"/>
            </w:pPr>
            <w:r>
              <w:t>Element</w:t>
            </w:r>
          </w:p>
        </w:tc>
        <w:tc>
          <w:tcPr>
            <w:tcW w:w="4675" w:type="dxa"/>
          </w:tcPr>
          <w:p w14:paraId="5C347DD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E98A61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58D732"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09445C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625D881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28AAAD"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7028A56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564C22" w14:paraId="4753569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93A3B43"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0A0044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2C4BAC4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2E294F"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7CF3B3F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0DB17A5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1DC7D5" w14:textId="77777777" w:rsidR="00564C22" w:rsidRPr="002062A5" w:rsidRDefault="009B1AF1" w:rsidP="00564C22">
            <w:pPr>
              <w:pStyle w:val="Beschriftung"/>
              <w:rPr>
                <w:rStyle w:val="Datatype"/>
                <w:b w:val="0"/>
                <w:bCs w:val="0"/>
              </w:rPr>
            </w:pPr>
            <w:r w:rsidRPr="002062A5">
              <w:rPr>
                <w:rStyle w:val="Datatype"/>
              </w:rPr>
              <w:t>Algorithm</w:t>
            </w:r>
          </w:p>
        </w:tc>
        <w:tc>
          <w:tcPr>
            <w:tcW w:w="4675" w:type="dxa"/>
          </w:tcPr>
          <w:p w14:paraId="0788299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6CAE9984"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1445538" w14:textId="77777777" w:rsidR="00564C22" w:rsidRDefault="009B1AF1" w:rsidP="00564C22">
      <w:pPr>
        <w:pStyle w:val="Code"/>
        <w:spacing w:line="259" w:lineRule="auto"/>
      </w:pPr>
      <w:r>
        <w:rPr>
          <w:color w:val="31849B" w:themeColor="accent5" w:themeShade="BF"/>
        </w:rPr>
        <w:t>"dsigrw-TransformType"</w:t>
      </w:r>
      <w:r>
        <w:t>: {</w:t>
      </w:r>
    </w:p>
    <w:p w14:paraId="3585E6F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CFB40BD" w14:textId="77777777" w:rsidR="00564C22" w:rsidRDefault="009B1AF1" w:rsidP="00564C22">
      <w:pPr>
        <w:pStyle w:val="Code"/>
        <w:spacing w:line="259" w:lineRule="auto"/>
      </w:pPr>
      <w:r>
        <w:rPr>
          <w:color w:val="31849B" w:themeColor="accent5" w:themeShade="BF"/>
        </w:rPr>
        <w:t xml:space="preserve">  "properties"</w:t>
      </w:r>
      <w:r>
        <w:t>: {</w:t>
      </w:r>
    </w:p>
    <w:p w14:paraId="7DEF8D3D" w14:textId="77777777" w:rsidR="00564C22" w:rsidRDefault="009B1AF1" w:rsidP="00564C22">
      <w:pPr>
        <w:pStyle w:val="Code"/>
        <w:spacing w:line="259" w:lineRule="auto"/>
      </w:pPr>
      <w:r>
        <w:rPr>
          <w:color w:val="31849B" w:themeColor="accent5" w:themeShade="BF"/>
        </w:rPr>
        <w:t xml:space="preserve">    "xpath"</w:t>
      </w:r>
      <w:r>
        <w:t>: {</w:t>
      </w:r>
    </w:p>
    <w:p w14:paraId="6A0A63A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B9DFFAC" w14:textId="77777777" w:rsidR="00564C22" w:rsidRDefault="009B1AF1" w:rsidP="00564C22">
      <w:pPr>
        <w:pStyle w:val="Code"/>
        <w:spacing w:line="259" w:lineRule="auto"/>
      </w:pPr>
      <w:r>
        <w:rPr>
          <w:color w:val="31849B" w:themeColor="accent5" w:themeShade="BF"/>
        </w:rPr>
        <w:t xml:space="preserve">      "items"</w:t>
      </w:r>
      <w:r>
        <w:t>: {</w:t>
      </w:r>
    </w:p>
    <w:p w14:paraId="6766229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4497157" w14:textId="77777777" w:rsidR="00564C22" w:rsidRDefault="009B1AF1" w:rsidP="00564C22">
      <w:pPr>
        <w:pStyle w:val="Code"/>
        <w:spacing w:line="259" w:lineRule="auto"/>
      </w:pPr>
      <w:r>
        <w:t xml:space="preserve">      }</w:t>
      </w:r>
    </w:p>
    <w:p w14:paraId="208DEDD3" w14:textId="77777777" w:rsidR="00564C22" w:rsidRDefault="009B1AF1" w:rsidP="00564C22">
      <w:pPr>
        <w:pStyle w:val="Code"/>
        <w:spacing w:line="259" w:lineRule="auto"/>
      </w:pPr>
      <w:r>
        <w:t xml:space="preserve">    },</w:t>
      </w:r>
    </w:p>
    <w:p w14:paraId="7FE97B9C" w14:textId="77777777" w:rsidR="00564C22" w:rsidRDefault="009B1AF1" w:rsidP="00564C22">
      <w:pPr>
        <w:pStyle w:val="Code"/>
        <w:spacing w:line="259" w:lineRule="auto"/>
      </w:pPr>
      <w:r>
        <w:rPr>
          <w:color w:val="31849B" w:themeColor="accent5" w:themeShade="BF"/>
        </w:rPr>
        <w:t xml:space="preserve">    "val"</w:t>
      </w:r>
      <w:r>
        <w:t>: {</w:t>
      </w:r>
    </w:p>
    <w:p w14:paraId="3B38063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F5306E1" w14:textId="77777777" w:rsidR="00564C22" w:rsidRDefault="009B1AF1" w:rsidP="00564C22">
      <w:pPr>
        <w:pStyle w:val="Code"/>
        <w:spacing w:line="259" w:lineRule="auto"/>
      </w:pPr>
      <w:r>
        <w:t xml:space="preserve">    },</w:t>
      </w:r>
    </w:p>
    <w:p w14:paraId="5F3BC798" w14:textId="77777777" w:rsidR="00564C22" w:rsidRDefault="009B1AF1" w:rsidP="00564C22">
      <w:pPr>
        <w:pStyle w:val="Code"/>
        <w:spacing w:line="259" w:lineRule="auto"/>
      </w:pPr>
      <w:r>
        <w:rPr>
          <w:color w:val="31849B" w:themeColor="accent5" w:themeShade="BF"/>
        </w:rPr>
        <w:t xml:space="preserve">    "b64Content"</w:t>
      </w:r>
      <w:r>
        <w:t>: {</w:t>
      </w:r>
    </w:p>
    <w:p w14:paraId="1364F4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30E3E1F" w14:textId="77777777" w:rsidR="00564C22" w:rsidRDefault="009B1AF1" w:rsidP="00564C22">
      <w:pPr>
        <w:pStyle w:val="Code"/>
        <w:spacing w:line="259" w:lineRule="auto"/>
      </w:pPr>
      <w:r>
        <w:t xml:space="preserve">    },</w:t>
      </w:r>
    </w:p>
    <w:p w14:paraId="7471F2F7" w14:textId="77777777" w:rsidR="00564C22" w:rsidRDefault="009B1AF1" w:rsidP="00564C22">
      <w:pPr>
        <w:pStyle w:val="Code"/>
        <w:spacing w:line="259" w:lineRule="auto"/>
      </w:pPr>
      <w:r>
        <w:rPr>
          <w:color w:val="31849B" w:themeColor="accent5" w:themeShade="BF"/>
        </w:rPr>
        <w:t xml:space="preserve">    "xPath"</w:t>
      </w:r>
      <w:r>
        <w:t>: {</w:t>
      </w:r>
    </w:p>
    <w:p w14:paraId="5282E76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02F4A6C0" w14:textId="77777777" w:rsidR="00564C22" w:rsidRDefault="009B1AF1" w:rsidP="00564C22">
      <w:pPr>
        <w:pStyle w:val="Code"/>
        <w:spacing w:line="259" w:lineRule="auto"/>
      </w:pPr>
      <w:r>
        <w:rPr>
          <w:color w:val="31849B" w:themeColor="accent5" w:themeShade="BF"/>
        </w:rPr>
        <w:t xml:space="preserve">      "items"</w:t>
      </w:r>
      <w:r>
        <w:t>: {</w:t>
      </w:r>
    </w:p>
    <w:p w14:paraId="7EADD40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DAC57A1" w14:textId="77777777" w:rsidR="00564C22" w:rsidRDefault="009B1AF1" w:rsidP="00564C22">
      <w:pPr>
        <w:pStyle w:val="Code"/>
        <w:spacing w:line="259" w:lineRule="auto"/>
      </w:pPr>
      <w:r>
        <w:t xml:space="preserve">      }</w:t>
      </w:r>
    </w:p>
    <w:p w14:paraId="07AA9DB9" w14:textId="77777777" w:rsidR="00564C22" w:rsidRDefault="009B1AF1" w:rsidP="00564C22">
      <w:pPr>
        <w:pStyle w:val="Code"/>
        <w:spacing w:line="259" w:lineRule="auto"/>
      </w:pPr>
      <w:r>
        <w:t xml:space="preserve">    },</w:t>
      </w:r>
    </w:p>
    <w:p w14:paraId="37717AC7" w14:textId="77777777" w:rsidR="00564C22" w:rsidRDefault="009B1AF1" w:rsidP="00564C22">
      <w:pPr>
        <w:pStyle w:val="Code"/>
        <w:spacing w:line="259" w:lineRule="auto"/>
      </w:pPr>
      <w:r>
        <w:rPr>
          <w:color w:val="31849B" w:themeColor="accent5" w:themeShade="BF"/>
        </w:rPr>
        <w:t xml:space="preserve">    "nsDecl"</w:t>
      </w:r>
      <w:r>
        <w:t>: {</w:t>
      </w:r>
    </w:p>
    <w:p w14:paraId="178003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51146D8" w14:textId="77777777" w:rsidR="00564C22" w:rsidRDefault="009B1AF1" w:rsidP="00564C22">
      <w:pPr>
        <w:pStyle w:val="Code"/>
        <w:spacing w:line="259" w:lineRule="auto"/>
      </w:pPr>
      <w:r>
        <w:rPr>
          <w:color w:val="31849B" w:themeColor="accent5" w:themeShade="BF"/>
        </w:rPr>
        <w:t xml:space="preserve">      "items"</w:t>
      </w:r>
      <w:r>
        <w:t>: {</w:t>
      </w:r>
    </w:p>
    <w:p w14:paraId="22D78DC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426800A9" w14:textId="77777777" w:rsidR="00564C22" w:rsidRDefault="009B1AF1" w:rsidP="00564C22">
      <w:pPr>
        <w:pStyle w:val="Code"/>
        <w:spacing w:line="259" w:lineRule="auto"/>
      </w:pPr>
      <w:r>
        <w:t xml:space="preserve">      }</w:t>
      </w:r>
    </w:p>
    <w:p w14:paraId="2AEE31A8" w14:textId="77777777" w:rsidR="00564C22" w:rsidRDefault="009B1AF1" w:rsidP="00564C22">
      <w:pPr>
        <w:pStyle w:val="Code"/>
        <w:spacing w:line="259" w:lineRule="auto"/>
      </w:pPr>
      <w:r>
        <w:t xml:space="preserve">    },</w:t>
      </w:r>
    </w:p>
    <w:p w14:paraId="0EF3C0D8" w14:textId="77777777" w:rsidR="00564C22" w:rsidRDefault="009B1AF1" w:rsidP="00564C22">
      <w:pPr>
        <w:pStyle w:val="Code"/>
        <w:spacing w:line="259" w:lineRule="auto"/>
      </w:pPr>
      <w:r>
        <w:rPr>
          <w:color w:val="31849B" w:themeColor="accent5" w:themeShade="BF"/>
        </w:rPr>
        <w:t xml:space="preserve">    "alg"</w:t>
      </w:r>
      <w:r>
        <w:t>: {</w:t>
      </w:r>
    </w:p>
    <w:p w14:paraId="3839C48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B3579BD" w14:textId="77777777" w:rsidR="00564C22" w:rsidRDefault="009B1AF1" w:rsidP="00564C22">
      <w:pPr>
        <w:pStyle w:val="Code"/>
        <w:spacing w:line="259" w:lineRule="auto"/>
      </w:pPr>
      <w:r>
        <w:t xml:space="preserve">    }</w:t>
      </w:r>
    </w:p>
    <w:p w14:paraId="6D8C0373" w14:textId="77777777" w:rsidR="00564C22" w:rsidRDefault="009B1AF1" w:rsidP="00564C22">
      <w:pPr>
        <w:pStyle w:val="Code"/>
        <w:spacing w:line="259" w:lineRule="auto"/>
      </w:pPr>
      <w:r>
        <w:t xml:space="preserve">  },</w:t>
      </w:r>
    </w:p>
    <w:p w14:paraId="2F6D5108"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"alg"</w:t>
      </w:r>
      <w:r>
        <w:t>]</w:t>
      </w:r>
    </w:p>
    <w:p w14:paraId="0FCA7C4C" w14:textId="77777777" w:rsidR="00564C22" w:rsidRDefault="009B1AF1" w:rsidP="00564C22">
      <w:pPr>
        <w:pStyle w:val="Code"/>
        <w:spacing w:line="259" w:lineRule="auto"/>
      </w:pPr>
      <w:r>
        <w:t>}</w:t>
      </w:r>
    </w:p>
    <w:p w14:paraId="660F21A9" w14:textId="77777777" w:rsidR="00564C22" w:rsidRDefault="00564C22" w:rsidP="00564C22"/>
    <w:p w14:paraId="6D8B371E" w14:textId="77777777" w:rsidR="00564C22" w:rsidRDefault="009B1AF1" w:rsidP="00564C22">
      <w:pPr>
        <w:pStyle w:val="berschrift4"/>
      </w:pPr>
      <w:bookmarkStart w:id="1995" w:name="_Toc482893916"/>
      <w:bookmarkStart w:id="1996" w:name="_Toc8332096"/>
      <w:r>
        <w:t>Transform – XML Syntax</w:t>
      </w:r>
      <w:bookmarkEnd w:id="1995"/>
      <w:bookmarkEnd w:id="1996"/>
    </w:p>
    <w:p w14:paraId="10CE7B3A" w14:textId="77777777" w:rsidR="00564C22" w:rsidRPr="5404FA76" w:rsidRDefault="009B1AF1" w:rsidP="00564C22">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w:t>
      </w:r>
      <w:r>
        <w:lastRenderedPageBreak/>
        <w:t>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14:paraId="5C5A2753" w14:textId="77777777" w:rsidR="00564C22" w:rsidRDefault="009B1AF1" w:rsidP="00564C22">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09A3916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14:paraId="630D74EE" w14:textId="77777777" w:rsidR="00564C22" w:rsidRDefault="009B1AF1" w:rsidP="00564C22">
      <w:pPr>
        <w:pStyle w:val="Code"/>
      </w:pPr>
      <w:r>
        <w:rPr>
          <w:color w:val="31849B" w:themeColor="accent5" w:themeShade="BF"/>
        </w:rPr>
        <w:t xml:space="preserve">  &lt;xs:sequence&gt;</w:t>
      </w:r>
    </w:p>
    <w:p w14:paraId="164BB2D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119B16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1B7DCE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5A2D9D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38C0F55" w14:textId="77777777" w:rsidR="00564C22" w:rsidRDefault="009B1AF1" w:rsidP="00564C22">
      <w:pPr>
        <w:pStyle w:val="Code"/>
      </w:pPr>
      <w:r>
        <w:rPr>
          <w:color w:val="31849B" w:themeColor="accent5" w:themeShade="BF"/>
        </w:rPr>
        <w:t xml:space="preserve">  &lt;/xs:sequence&gt;</w:t>
      </w:r>
    </w:p>
    <w:p w14:paraId="3F3514E0"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726E9A3B" w14:textId="77777777" w:rsidR="00564C22" w:rsidRDefault="009B1AF1" w:rsidP="00564C22">
      <w:pPr>
        <w:pStyle w:val="Code"/>
      </w:pPr>
      <w:r>
        <w:rPr>
          <w:color w:val="31849B" w:themeColor="accent5" w:themeShade="BF"/>
        </w:rPr>
        <w:t>&lt;/xs:complexType&gt;</w:t>
      </w:r>
    </w:p>
    <w:p w14:paraId="181FC6D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p>
    <w:p w14:paraId="161CE8D3" w14:textId="77777777" w:rsidR="00564C22" w:rsidRDefault="009B1AF1" w:rsidP="00564C22">
      <w:pPr>
        <w:pStyle w:val="berschrift2"/>
      </w:pPr>
      <w:bookmarkStart w:id="1997" w:name="_Toc8332097"/>
      <w:r>
        <w:t>Element / JSON name lookup tables</w:t>
      </w:r>
      <w:bookmarkEnd w:id="1997"/>
    </w:p>
    <w:p w14:paraId="6E1CA6A3" w14:textId="77777777" w:rsidR="00564C22" w:rsidRDefault="009B1AF1" w:rsidP="00564C22">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564C22" w14:paraId="112437F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1C010" w14:textId="77777777" w:rsidR="00564C22" w:rsidRDefault="009B1AF1" w:rsidP="00564C22">
            <w:pPr>
              <w:pStyle w:val="Beschriftung"/>
            </w:pPr>
            <w:r>
              <w:t>JSON member name</w:t>
            </w:r>
          </w:p>
        </w:tc>
        <w:tc>
          <w:tcPr>
            <w:tcW w:w="4675" w:type="dxa"/>
          </w:tcPr>
          <w:p w14:paraId="7BA2019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564C22" w14:paraId="5A2816A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5845327" w14:textId="77777777" w:rsidR="00564C22" w:rsidRPr="002062A5" w:rsidRDefault="009B1AF1" w:rsidP="00564C22">
            <w:pPr>
              <w:pStyle w:val="Beschriftung"/>
              <w:rPr>
                <w:rStyle w:val="Datatype"/>
                <w:b w:val="0"/>
                <w:bCs w:val="0"/>
              </w:rPr>
            </w:pPr>
            <w:r w:rsidRPr="002062A5">
              <w:rPr>
                <w:rStyle w:val="Datatype"/>
              </w:rPr>
              <w:t>additionalTimeInfo</w:t>
            </w:r>
          </w:p>
        </w:tc>
        <w:tc>
          <w:tcPr>
            <w:tcW w:w="4675" w:type="dxa"/>
          </w:tcPr>
          <w:p w14:paraId="3076D7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564C22" w14:paraId="2E363F1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F9122D" w14:textId="77777777" w:rsidR="00564C22" w:rsidRPr="002062A5" w:rsidRDefault="009B1AF1" w:rsidP="00564C22">
            <w:pPr>
              <w:pStyle w:val="Beschriftung"/>
              <w:rPr>
                <w:rStyle w:val="Datatype"/>
                <w:b w:val="0"/>
                <w:bCs w:val="0"/>
              </w:rPr>
            </w:pPr>
            <w:r w:rsidRPr="002062A5">
              <w:rPr>
                <w:rStyle w:val="Datatype"/>
              </w:rPr>
              <w:t>addKeyInfo</w:t>
            </w:r>
          </w:p>
        </w:tc>
        <w:tc>
          <w:tcPr>
            <w:tcW w:w="4675" w:type="dxa"/>
          </w:tcPr>
          <w:p w14:paraId="443B33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564C22" w14:paraId="7E827DB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21FCB31" w14:textId="77777777" w:rsidR="00564C22" w:rsidRPr="002062A5" w:rsidRDefault="009B1AF1" w:rsidP="00564C22">
            <w:pPr>
              <w:pStyle w:val="Beschriftung"/>
              <w:rPr>
                <w:rStyle w:val="Datatype"/>
                <w:b w:val="0"/>
                <w:bCs w:val="0"/>
              </w:rPr>
            </w:pPr>
            <w:r w:rsidRPr="002062A5">
              <w:rPr>
                <w:rStyle w:val="Datatype"/>
              </w:rPr>
              <w:t>alg</w:t>
            </w:r>
          </w:p>
        </w:tc>
        <w:tc>
          <w:tcPr>
            <w:tcW w:w="4675" w:type="dxa"/>
          </w:tcPr>
          <w:p w14:paraId="48C3159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14:paraId="7F1FB57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564C22" w14:paraId="5F83B96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1E82EA" w14:textId="77777777" w:rsidR="00564C22" w:rsidRPr="002062A5" w:rsidRDefault="009B1AF1" w:rsidP="00564C22">
            <w:pPr>
              <w:pStyle w:val="Beschriftung"/>
              <w:rPr>
                <w:rStyle w:val="Datatype"/>
                <w:b w:val="0"/>
                <w:bCs w:val="0"/>
              </w:rPr>
            </w:pPr>
            <w:r w:rsidRPr="002062A5">
              <w:rPr>
                <w:rStyle w:val="Datatype"/>
              </w:rPr>
              <w:t>attRef</w:t>
            </w:r>
          </w:p>
        </w:tc>
        <w:tc>
          <w:tcPr>
            <w:tcW w:w="4675" w:type="dxa"/>
          </w:tcPr>
          <w:p w14:paraId="0091415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564C22" w14:paraId="380A7F7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6DBE93" w14:textId="77777777" w:rsidR="00564C22" w:rsidRPr="002062A5" w:rsidRDefault="009B1AF1" w:rsidP="00564C22">
            <w:pPr>
              <w:pStyle w:val="Beschriftung"/>
              <w:rPr>
                <w:rStyle w:val="Datatype"/>
                <w:b w:val="0"/>
                <w:bCs w:val="0"/>
              </w:rPr>
            </w:pPr>
            <w:r w:rsidRPr="002062A5">
              <w:rPr>
                <w:rStyle w:val="Datatype"/>
              </w:rPr>
              <w:t>attURI</w:t>
            </w:r>
          </w:p>
        </w:tc>
        <w:tc>
          <w:tcPr>
            <w:tcW w:w="4675" w:type="dxa"/>
          </w:tcPr>
          <w:p w14:paraId="1C34FE3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564C22" w14:paraId="3A31509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C9DEFE" w14:textId="77777777" w:rsidR="00564C22" w:rsidRPr="002062A5" w:rsidRDefault="009B1AF1" w:rsidP="00564C22">
            <w:pPr>
              <w:pStyle w:val="Beschriftung"/>
              <w:rPr>
                <w:rStyle w:val="Datatype"/>
                <w:b w:val="0"/>
                <w:bCs w:val="0"/>
              </w:rPr>
            </w:pPr>
            <w:r w:rsidRPr="002062A5">
              <w:rPr>
                <w:rStyle w:val="Datatype"/>
              </w:rPr>
              <w:t>aud</w:t>
            </w:r>
          </w:p>
        </w:tc>
        <w:tc>
          <w:tcPr>
            <w:tcW w:w="4675" w:type="dxa"/>
          </w:tcPr>
          <w:p w14:paraId="2C7C5E1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564C22" w14:paraId="0E6FA6E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0EDCDAF" w14:textId="77777777" w:rsidR="00564C22" w:rsidRPr="002062A5" w:rsidRDefault="009B1AF1" w:rsidP="00564C22">
            <w:pPr>
              <w:pStyle w:val="Beschriftung"/>
              <w:rPr>
                <w:rStyle w:val="Datatype"/>
                <w:b w:val="0"/>
                <w:bCs w:val="0"/>
              </w:rPr>
            </w:pPr>
            <w:r w:rsidRPr="002062A5">
              <w:rPr>
                <w:rStyle w:val="Datatype"/>
              </w:rPr>
              <w:t>augSig</w:t>
            </w:r>
          </w:p>
        </w:tc>
        <w:tc>
          <w:tcPr>
            <w:tcW w:w="4675" w:type="dxa"/>
          </w:tcPr>
          <w:p w14:paraId="0DF86CB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564C22" w14:paraId="4739BA3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C621659" w14:textId="77777777" w:rsidR="00564C22" w:rsidRPr="002062A5" w:rsidRDefault="009B1AF1" w:rsidP="00564C22">
            <w:pPr>
              <w:pStyle w:val="Beschriftung"/>
              <w:rPr>
                <w:rStyle w:val="Datatype"/>
                <w:b w:val="0"/>
                <w:bCs w:val="0"/>
              </w:rPr>
            </w:pPr>
            <w:r w:rsidRPr="002062A5">
              <w:rPr>
                <w:rStyle w:val="Datatype"/>
              </w:rPr>
              <w:t>b64Content</w:t>
            </w:r>
          </w:p>
        </w:tc>
        <w:tc>
          <w:tcPr>
            <w:tcW w:w="4675" w:type="dxa"/>
          </w:tcPr>
          <w:p w14:paraId="0A0043E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564C22" w14:paraId="5E0DFD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AA1D96" w14:textId="77777777" w:rsidR="00564C22" w:rsidRPr="002062A5" w:rsidRDefault="009B1AF1" w:rsidP="00564C22">
            <w:pPr>
              <w:pStyle w:val="Beschriftung"/>
              <w:rPr>
                <w:rStyle w:val="Datatype"/>
                <w:b w:val="0"/>
                <w:bCs w:val="0"/>
              </w:rPr>
            </w:pPr>
            <w:r w:rsidRPr="002062A5">
              <w:rPr>
                <w:rStyle w:val="Datatype"/>
              </w:rPr>
              <w:t>b64Data</w:t>
            </w:r>
          </w:p>
        </w:tc>
        <w:tc>
          <w:tcPr>
            <w:tcW w:w="4675" w:type="dxa"/>
          </w:tcPr>
          <w:p w14:paraId="753DC72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564C22" w14:paraId="3B9702A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CFA620" w14:textId="77777777" w:rsidR="00564C22" w:rsidRPr="002062A5" w:rsidRDefault="009B1AF1" w:rsidP="00564C22">
            <w:pPr>
              <w:pStyle w:val="Beschriftung"/>
              <w:rPr>
                <w:rStyle w:val="Datatype"/>
                <w:b w:val="0"/>
                <w:bCs w:val="0"/>
              </w:rPr>
            </w:pPr>
            <w:r w:rsidRPr="002062A5">
              <w:rPr>
                <w:rStyle w:val="Datatype"/>
              </w:rPr>
              <w:t>b64Sig</w:t>
            </w:r>
          </w:p>
        </w:tc>
        <w:tc>
          <w:tcPr>
            <w:tcW w:w="4675" w:type="dxa"/>
          </w:tcPr>
          <w:p w14:paraId="0E24F9F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564C22" w14:paraId="1D7D24F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B4D8CCC" w14:textId="77777777" w:rsidR="00564C22" w:rsidRPr="002062A5" w:rsidRDefault="009B1AF1" w:rsidP="00564C22">
            <w:pPr>
              <w:pStyle w:val="Beschriftung"/>
              <w:rPr>
                <w:rStyle w:val="Datatype"/>
                <w:b w:val="0"/>
                <w:bCs w:val="0"/>
              </w:rPr>
            </w:pPr>
            <w:r w:rsidRPr="002062A5">
              <w:rPr>
                <w:rStyle w:val="Datatype"/>
              </w:rPr>
              <w:t>bounds</w:t>
            </w:r>
          </w:p>
        </w:tc>
        <w:tc>
          <w:tcPr>
            <w:tcW w:w="4675" w:type="dxa"/>
          </w:tcPr>
          <w:p w14:paraId="591F369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564C22" w14:paraId="36EDA37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4FF7B08" w14:textId="77777777" w:rsidR="00564C22" w:rsidRPr="002062A5" w:rsidRDefault="009B1AF1" w:rsidP="00564C22">
            <w:pPr>
              <w:pStyle w:val="Beschriftung"/>
              <w:rPr>
                <w:rStyle w:val="Datatype"/>
                <w:b w:val="0"/>
                <w:bCs w:val="0"/>
              </w:rPr>
            </w:pPr>
            <w:r w:rsidRPr="002062A5">
              <w:rPr>
                <w:rStyle w:val="Datatype"/>
              </w:rPr>
              <w:t>cert</w:t>
            </w:r>
          </w:p>
        </w:tc>
        <w:tc>
          <w:tcPr>
            <w:tcW w:w="4675" w:type="dxa"/>
          </w:tcPr>
          <w:p w14:paraId="381FCC4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564C22" w14:paraId="2F005B2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A562AD" w14:textId="77777777" w:rsidR="00564C22" w:rsidRPr="002062A5" w:rsidRDefault="009B1AF1" w:rsidP="00564C22">
            <w:pPr>
              <w:pStyle w:val="Beschriftung"/>
              <w:rPr>
                <w:rStyle w:val="Datatype"/>
                <w:b w:val="0"/>
                <w:bCs w:val="0"/>
              </w:rPr>
            </w:pPr>
            <w:r w:rsidRPr="002062A5">
              <w:rPr>
                <w:rStyle w:val="Datatype"/>
              </w:rPr>
              <w:t>claimedIdentity</w:t>
            </w:r>
          </w:p>
        </w:tc>
        <w:tc>
          <w:tcPr>
            <w:tcW w:w="4675" w:type="dxa"/>
          </w:tcPr>
          <w:p w14:paraId="44C75B2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564C22" w14:paraId="0282CD1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BB6CB27" w14:textId="77777777" w:rsidR="00564C22" w:rsidRPr="002062A5" w:rsidRDefault="009B1AF1" w:rsidP="00564C22">
            <w:pPr>
              <w:pStyle w:val="Beschriftung"/>
              <w:rPr>
                <w:rStyle w:val="Datatype"/>
                <w:b w:val="0"/>
                <w:bCs w:val="0"/>
              </w:rPr>
            </w:pPr>
            <w:r w:rsidRPr="002062A5">
              <w:rPr>
                <w:rStyle w:val="Datatype"/>
              </w:rPr>
              <w:t>code</w:t>
            </w:r>
          </w:p>
        </w:tc>
        <w:tc>
          <w:tcPr>
            <w:tcW w:w="4675" w:type="dxa"/>
          </w:tcPr>
          <w:p w14:paraId="6E9C70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564C22" w14:paraId="48DFF08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0260F0" w14:textId="77777777" w:rsidR="00564C22" w:rsidRPr="002062A5" w:rsidRDefault="009B1AF1" w:rsidP="00564C22">
            <w:pPr>
              <w:pStyle w:val="Beschriftung"/>
              <w:rPr>
                <w:rStyle w:val="Datatype"/>
                <w:b w:val="0"/>
                <w:bCs w:val="0"/>
              </w:rPr>
            </w:pPr>
            <w:r w:rsidRPr="002062A5">
              <w:rPr>
                <w:rStyle w:val="Datatype"/>
              </w:rPr>
              <w:t>createEnvelopedSignature</w:t>
            </w:r>
          </w:p>
        </w:tc>
        <w:tc>
          <w:tcPr>
            <w:tcW w:w="4675" w:type="dxa"/>
          </w:tcPr>
          <w:p w14:paraId="494DCDE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564C22" w14:paraId="771009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1A4E71" w14:textId="77777777" w:rsidR="00564C22" w:rsidRPr="002062A5" w:rsidRDefault="009B1AF1" w:rsidP="00564C22">
            <w:pPr>
              <w:pStyle w:val="Beschriftung"/>
              <w:rPr>
                <w:rStyle w:val="Datatype"/>
                <w:b w:val="0"/>
                <w:bCs w:val="0"/>
              </w:rPr>
            </w:pPr>
            <w:r w:rsidRPr="002062A5">
              <w:rPr>
                <w:rStyle w:val="Datatype"/>
              </w:rPr>
              <w:lastRenderedPageBreak/>
              <w:t>createRef</w:t>
            </w:r>
          </w:p>
        </w:tc>
        <w:tc>
          <w:tcPr>
            <w:tcW w:w="4675" w:type="dxa"/>
          </w:tcPr>
          <w:p w14:paraId="56402D2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564C22" w14:paraId="70FDFAD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59B91E" w14:textId="77777777" w:rsidR="00564C22" w:rsidRPr="002062A5" w:rsidRDefault="009B1AF1" w:rsidP="00564C22">
            <w:pPr>
              <w:pStyle w:val="Beschriftung"/>
              <w:rPr>
                <w:rStyle w:val="Datatype"/>
                <w:b w:val="0"/>
                <w:bCs w:val="0"/>
              </w:rPr>
            </w:pPr>
            <w:r w:rsidRPr="002062A5">
              <w:rPr>
                <w:rStyle w:val="Datatype"/>
              </w:rPr>
              <w:t>crl</w:t>
            </w:r>
          </w:p>
        </w:tc>
        <w:tc>
          <w:tcPr>
            <w:tcW w:w="4675" w:type="dxa"/>
          </w:tcPr>
          <w:p w14:paraId="361F7CA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564C22" w14:paraId="690120B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A8C1032" w14:textId="77777777" w:rsidR="00564C22" w:rsidRPr="002062A5" w:rsidRDefault="009B1AF1" w:rsidP="00564C22">
            <w:pPr>
              <w:pStyle w:val="Beschriftung"/>
              <w:rPr>
                <w:rStyle w:val="Datatype"/>
                <w:b w:val="0"/>
                <w:bCs w:val="0"/>
              </w:rPr>
            </w:pPr>
            <w:r w:rsidRPr="002062A5">
              <w:rPr>
                <w:rStyle w:val="Datatype"/>
              </w:rPr>
              <w:t>currTime</w:t>
            </w:r>
          </w:p>
        </w:tc>
        <w:tc>
          <w:tcPr>
            <w:tcW w:w="4675" w:type="dxa"/>
          </w:tcPr>
          <w:p w14:paraId="4A563A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564C22" w14:paraId="576EF5F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B51CC32" w14:textId="77777777" w:rsidR="00564C22" w:rsidRPr="002062A5" w:rsidRDefault="009B1AF1" w:rsidP="00564C22">
            <w:pPr>
              <w:pStyle w:val="Beschriftung"/>
              <w:rPr>
                <w:rStyle w:val="Datatype"/>
                <w:b w:val="0"/>
                <w:bCs w:val="0"/>
              </w:rPr>
            </w:pPr>
            <w:r w:rsidRPr="002062A5">
              <w:rPr>
                <w:rStyle w:val="Datatype"/>
              </w:rPr>
              <w:t>di</w:t>
            </w:r>
          </w:p>
        </w:tc>
        <w:tc>
          <w:tcPr>
            <w:tcW w:w="4675" w:type="dxa"/>
          </w:tcPr>
          <w:p w14:paraId="3C139CB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564C22" w14:paraId="2E43DC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DEB908" w14:textId="77777777" w:rsidR="00564C22" w:rsidRPr="002062A5" w:rsidRDefault="009B1AF1" w:rsidP="00564C22">
            <w:pPr>
              <w:pStyle w:val="Beschriftung"/>
              <w:rPr>
                <w:rStyle w:val="Datatype"/>
                <w:b w:val="0"/>
                <w:bCs w:val="0"/>
              </w:rPr>
            </w:pPr>
            <w:r w:rsidRPr="002062A5">
              <w:rPr>
                <w:rStyle w:val="Datatype"/>
              </w:rPr>
              <w:t>dis</w:t>
            </w:r>
          </w:p>
        </w:tc>
        <w:tc>
          <w:tcPr>
            <w:tcW w:w="4675" w:type="dxa"/>
          </w:tcPr>
          <w:p w14:paraId="396D398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564C22" w14:paraId="1E3E4A3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66AEDD" w14:textId="77777777" w:rsidR="00564C22" w:rsidRPr="002062A5" w:rsidRDefault="009B1AF1" w:rsidP="00564C22">
            <w:pPr>
              <w:pStyle w:val="Beschriftung"/>
              <w:rPr>
                <w:rStyle w:val="Datatype"/>
                <w:b w:val="0"/>
                <w:bCs w:val="0"/>
              </w:rPr>
            </w:pPr>
            <w:r w:rsidRPr="002062A5">
              <w:rPr>
                <w:rStyle w:val="Datatype"/>
              </w:rPr>
              <w:t>doc</w:t>
            </w:r>
          </w:p>
        </w:tc>
        <w:tc>
          <w:tcPr>
            <w:tcW w:w="4675" w:type="dxa"/>
          </w:tcPr>
          <w:p w14:paraId="0A4F46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564C22" w14:paraId="038CD5F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B116DC" w14:textId="77777777" w:rsidR="00564C22" w:rsidRPr="002062A5" w:rsidRDefault="009B1AF1" w:rsidP="00564C22">
            <w:pPr>
              <w:pStyle w:val="Beschriftung"/>
              <w:rPr>
                <w:rStyle w:val="Datatype"/>
                <w:b w:val="0"/>
                <w:bCs w:val="0"/>
              </w:rPr>
            </w:pPr>
            <w:r w:rsidRPr="002062A5">
              <w:rPr>
                <w:rStyle w:val="Datatype"/>
              </w:rPr>
              <w:t>docWithSignature</w:t>
            </w:r>
          </w:p>
        </w:tc>
        <w:tc>
          <w:tcPr>
            <w:tcW w:w="4675" w:type="dxa"/>
          </w:tcPr>
          <w:p w14:paraId="62C6E6B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564C22" w14:paraId="505CD0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CF83686" w14:textId="77777777" w:rsidR="00564C22" w:rsidRPr="002062A5" w:rsidRDefault="009B1AF1" w:rsidP="00564C22">
            <w:pPr>
              <w:pStyle w:val="Beschriftung"/>
              <w:rPr>
                <w:rStyle w:val="Datatype"/>
                <w:b w:val="0"/>
                <w:bCs w:val="0"/>
              </w:rPr>
            </w:pPr>
            <w:r w:rsidRPr="002062A5">
              <w:rPr>
                <w:rStyle w:val="Datatype"/>
              </w:rPr>
              <w:t>format</w:t>
            </w:r>
          </w:p>
        </w:tc>
        <w:tc>
          <w:tcPr>
            <w:tcW w:w="4675" w:type="dxa"/>
          </w:tcPr>
          <w:p w14:paraId="6950807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564C22" w14:paraId="239917E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3C379E8" w14:textId="77777777" w:rsidR="00564C22" w:rsidRPr="002062A5" w:rsidRDefault="009B1AF1" w:rsidP="00564C22">
            <w:pPr>
              <w:pStyle w:val="Beschriftung"/>
              <w:rPr>
                <w:rStyle w:val="Datatype"/>
                <w:b w:val="0"/>
                <w:bCs w:val="0"/>
              </w:rPr>
            </w:pPr>
            <w:r w:rsidRPr="002062A5">
              <w:rPr>
                <w:rStyle w:val="Datatype"/>
              </w:rPr>
              <w:t>hasObjectTagsAndAttributesSet</w:t>
            </w:r>
          </w:p>
        </w:tc>
        <w:tc>
          <w:tcPr>
            <w:tcW w:w="4675" w:type="dxa"/>
          </w:tcPr>
          <w:p w14:paraId="4D28718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564C22" w14:paraId="338CFEB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335A432"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7BE8F85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4D029C4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313D6B2"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6B2030F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564C22" w14:paraId="2626F99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329DC5" w14:textId="77777777" w:rsidR="00564C22" w:rsidRPr="002062A5" w:rsidRDefault="009B1AF1" w:rsidP="00564C22">
            <w:pPr>
              <w:pStyle w:val="Beschriftung"/>
              <w:rPr>
                <w:rStyle w:val="Datatype"/>
                <w:b w:val="0"/>
                <w:bCs w:val="0"/>
              </w:rPr>
            </w:pPr>
            <w:r w:rsidRPr="002062A5">
              <w:rPr>
                <w:rStyle w:val="Datatype"/>
              </w:rPr>
              <w:t>idRef</w:t>
            </w:r>
          </w:p>
        </w:tc>
        <w:tc>
          <w:tcPr>
            <w:tcW w:w="4675" w:type="dxa"/>
          </w:tcPr>
          <w:p w14:paraId="48DB751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564C22" w14:paraId="43A490F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042360D" w14:textId="77777777" w:rsidR="00564C22" w:rsidRPr="002062A5" w:rsidRDefault="009B1AF1" w:rsidP="00564C22">
            <w:pPr>
              <w:pStyle w:val="Beschriftung"/>
              <w:rPr>
                <w:rStyle w:val="Datatype"/>
                <w:b w:val="0"/>
                <w:bCs w:val="0"/>
              </w:rPr>
            </w:pPr>
            <w:r w:rsidRPr="002062A5">
              <w:rPr>
                <w:rStyle w:val="Datatype"/>
              </w:rPr>
              <w:t>incContent</w:t>
            </w:r>
          </w:p>
        </w:tc>
        <w:tc>
          <w:tcPr>
            <w:tcW w:w="4675" w:type="dxa"/>
          </w:tcPr>
          <w:p w14:paraId="472077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564C22" w14:paraId="7280FDF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5A287A" w14:textId="77777777" w:rsidR="00564C22" w:rsidRPr="002062A5" w:rsidRDefault="009B1AF1" w:rsidP="00564C22">
            <w:pPr>
              <w:pStyle w:val="Beschriftung"/>
              <w:rPr>
                <w:rStyle w:val="Datatype"/>
                <w:b w:val="0"/>
                <w:bCs w:val="0"/>
              </w:rPr>
            </w:pPr>
            <w:r w:rsidRPr="002062A5">
              <w:rPr>
                <w:rStyle w:val="Datatype"/>
              </w:rPr>
              <w:t>incObj</w:t>
            </w:r>
          </w:p>
        </w:tc>
        <w:tc>
          <w:tcPr>
            <w:tcW w:w="4675" w:type="dxa"/>
          </w:tcPr>
          <w:p w14:paraId="6CCF948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564C22" w14:paraId="27AAE14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9AE1BD" w14:textId="77777777" w:rsidR="00564C22" w:rsidRPr="002062A5" w:rsidRDefault="009B1AF1" w:rsidP="00564C22">
            <w:pPr>
              <w:pStyle w:val="Beschriftung"/>
              <w:rPr>
                <w:rStyle w:val="Datatype"/>
                <w:b w:val="0"/>
                <w:bCs w:val="0"/>
              </w:rPr>
            </w:pPr>
            <w:r w:rsidRPr="002062A5">
              <w:rPr>
                <w:rStyle w:val="Datatype"/>
              </w:rPr>
              <w:t>indeterminate</w:t>
            </w:r>
          </w:p>
        </w:tc>
        <w:tc>
          <w:tcPr>
            <w:tcW w:w="4675" w:type="dxa"/>
          </w:tcPr>
          <w:p w14:paraId="25D2EBC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564C22" w14:paraId="1450AD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91CB18" w14:textId="77777777" w:rsidR="00564C22" w:rsidRPr="002062A5" w:rsidRDefault="009B1AF1" w:rsidP="00564C22">
            <w:pPr>
              <w:pStyle w:val="Beschriftung"/>
              <w:rPr>
                <w:rStyle w:val="Datatype"/>
                <w:b w:val="0"/>
                <w:bCs w:val="0"/>
              </w:rPr>
            </w:pPr>
            <w:r w:rsidRPr="002062A5">
              <w:rPr>
                <w:rStyle w:val="Datatype"/>
              </w:rPr>
              <w:t>inDocs</w:t>
            </w:r>
          </w:p>
        </w:tc>
        <w:tc>
          <w:tcPr>
            <w:tcW w:w="4675" w:type="dxa"/>
          </w:tcPr>
          <w:p w14:paraId="3129312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564C22" w14:paraId="162218A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613F7B2" w14:textId="77777777" w:rsidR="00564C22" w:rsidRPr="002062A5" w:rsidRDefault="009B1AF1" w:rsidP="00564C22">
            <w:pPr>
              <w:pStyle w:val="Beschriftung"/>
              <w:rPr>
                <w:rStyle w:val="Datatype"/>
                <w:b w:val="0"/>
                <w:bCs w:val="0"/>
              </w:rPr>
            </w:pPr>
            <w:r w:rsidRPr="002062A5">
              <w:rPr>
                <w:rStyle w:val="Datatype"/>
              </w:rPr>
              <w:t>invalid</w:t>
            </w:r>
          </w:p>
        </w:tc>
        <w:tc>
          <w:tcPr>
            <w:tcW w:w="4675" w:type="dxa"/>
          </w:tcPr>
          <w:p w14:paraId="77125A6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564C22" w14:paraId="4160B89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5196BCE" w14:textId="77777777" w:rsidR="00564C22" w:rsidRPr="002062A5" w:rsidRDefault="009B1AF1" w:rsidP="00564C22">
            <w:pPr>
              <w:pStyle w:val="Beschriftung"/>
              <w:rPr>
                <w:rStyle w:val="Datatype"/>
                <w:b w:val="0"/>
                <w:bCs w:val="0"/>
              </w:rPr>
            </w:pPr>
            <w:r w:rsidRPr="002062A5">
              <w:rPr>
                <w:rStyle w:val="Datatype"/>
              </w:rPr>
              <w:t>keySel</w:t>
            </w:r>
          </w:p>
        </w:tc>
        <w:tc>
          <w:tcPr>
            <w:tcW w:w="4675" w:type="dxa"/>
          </w:tcPr>
          <w:p w14:paraId="2B4998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564C22" w14:paraId="45F5A18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9741F1" w14:textId="77777777" w:rsidR="00564C22" w:rsidRPr="002062A5" w:rsidRDefault="009B1AF1" w:rsidP="00564C22">
            <w:pPr>
              <w:pStyle w:val="Beschriftung"/>
              <w:rPr>
                <w:rStyle w:val="Datatype"/>
                <w:b w:val="0"/>
                <w:bCs w:val="0"/>
              </w:rPr>
            </w:pPr>
            <w:r w:rsidRPr="002062A5">
              <w:rPr>
                <w:rStyle w:val="Datatype"/>
              </w:rPr>
              <w:t>lowerBound</w:t>
            </w:r>
          </w:p>
        </w:tc>
        <w:tc>
          <w:tcPr>
            <w:tcW w:w="4675" w:type="dxa"/>
          </w:tcPr>
          <w:p w14:paraId="63C98B6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564C22" w14:paraId="35B5BC0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424082" w14:textId="77777777" w:rsidR="00564C22" w:rsidRPr="002062A5" w:rsidRDefault="009B1AF1" w:rsidP="00564C22">
            <w:pPr>
              <w:pStyle w:val="Beschriftung"/>
              <w:rPr>
                <w:rStyle w:val="Datatype"/>
                <w:b w:val="0"/>
                <w:bCs w:val="0"/>
              </w:rPr>
            </w:pPr>
            <w:r w:rsidRPr="002062A5">
              <w:rPr>
                <w:rStyle w:val="Datatype"/>
              </w:rPr>
              <w:t>maj</w:t>
            </w:r>
          </w:p>
        </w:tc>
        <w:tc>
          <w:tcPr>
            <w:tcW w:w="4675" w:type="dxa"/>
          </w:tcPr>
          <w:p w14:paraId="37B1A93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564C22" w14:paraId="44EB26D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FC68D0" w14:textId="77777777" w:rsidR="00564C22" w:rsidRPr="002062A5" w:rsidRDefault="009B1AF1" w:rsidP="00564C22">
            <w:pPr>
              <w:pStyle w:val="Beschriftung"/>
              <w:rPr>
                <w:rStyle w:val="Datatype"/>
                <w:b w:val="0"/>
                <w:bCs w:val="0"/>
              </w:rPr>
            </w:pPr>
            <w:r w:rsidRPr="002062A5">
              <w:rPr>
                <w:rStyle w:val="Datatype"/>
              </w:rPr>
              <w:t>mimeType</w:t>
            </w:r>
          </w:p>
        </w:tc>
        <w:tc>
          <w:tcPr>
            <w:tcW w:w="4675" w:type="dxa"/>
          </w:tcPr>
          <w:p w14:paraId="494DB37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564C22" w14:paraId="597A5B1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3DBF94" w14:textId="77777777" w:rsidR="00564C22" w:rsidRPr="002062A5" w:rsidRDefault="009B1AF1" w:rsidP="00564C22">
            <w:pPr>
              <w:pStyle w:val="Beschriftung"/>
              <w:rPr>
                <w:rStyle w:val="Datatype"/>
                <w:b w:val="0"/>
                <w:bCs w:val="0"/>
              </w:rPr>
            </w:pPr>
            <w:r w:rsidRPr="002062A5">
              <w:rPr>
                <w:rStyle w:val="Datatype"/>
              </w:rPr>
              <w:t>min</w:t>
            </w:r>
          </w:p>
        </w:tc>
        <w:tc>
          <w:tcPr>
            <w:tcW w:w="4675" w:type="dxa"/>
          </w:tcPr>
          <w:p w14:paraId="37EB507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564C22" w14:paraId="2188444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0653BB" w14:textId="77777777" w:rsidR="00564C22" w:rsidRPr="002062A5" w:rsidRDefault="009B1AF1" w:rsidP="00564C22">
            <w:pPr>
              <w:pStyle w:val="Beschriftung"/>
              <w:rPr>
                <w:rStyle w:val="Datatype"/>
                <w:b w:val="0"/>
                <w:bCs w:val="0"/>
              </w:rPr>
            </w:pPr>
            <w:r w:rsidRPr="002062A5">
              <w:rPr>
                <w:rStyle w:val="Datatype"/>
              </w:rPr>
              <w:t>msg</w:t>
            </w:r>
          </w:p>
        </w:tc>
        <w:tc>
          <w:tcPr>
            <w:tcW w:w="4675" w:type="dxa"/>
          </w:tcPr>
          <w:p w14:paraId="7BC711D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14:paraId="1F05187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564C22" w14:paraId="79E2572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3B12B39" w14:textId="77777777" w:rsidR="00564C22" w:rsidRPr="002062A5" w:rsidRDefault="009B1AF1" w:rsidP="00564C22">
            <w:pPr>
              <w:pStyle w:val="Beschriftung"/>
              <w:rPr>
                <w:rStyle w:val="Datatype"/>
                <w:b w:val="0"/>
                <w:bCs w:val="0"/>
              </w:rPr>
            </w:pPr>
            <w:r w:rsidRPr="002062A5">
              <w:rPr>
                <w:rStyle w:val="Datatype"/>
              </w:rPr>
              <w:t>name</w:t>
            </w:r>
          </w:p>
        </w:tc>
        <w:tc>
          <w:tcPr>
            <w:tcW w:w="4675" w:type="dxa"/>
          </w:tcPr>
          <w:p w14:paraId="3ED3D6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14:paraId="5FE1F0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564C22" w14:paraId="108B836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375414" w14:textId="77777777" w:rsidR="00564C22" w:rsidRPr="002062A5" w:rsidRDefault="009B1AF1" w:rsidP="00564C22">
            <w:pPr>
              <w:pStyle w:val="Beschriftung"/>
              <w:rPr>
                <w:rStyle w:val="Datatype"/>
                <w:b w:val="0"/>
                <w:bCs w:val="0"/>
              </w:rPr>
            </w:pPr>
            <w:r w:rsidRPr="002062A5">
              <w:rPr>
                <w:rStyle w:val="Datatype"/>
              </w:rPr>
              <w:t>nsDecl</w:t>
            </w:r>
          </w:p>
        </w:tc>
        <w:tc>
          <w:tcPr>
            <w:tcW w:w="4675" w:type="dxa"/>
          </w:tcPr>
          <w:p w14:paraId="14A1717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564C22" w14:paraId="2B98535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3BF834" w14:textId="77777777" w:rsidR="00564C22" w:rsidRPr="002062A5" w:rsidRDefault="009B1AF1" w:rsidP="00564C22">
            <w:pPr>
              <w:pStyle w:val="Beschriftung"/>
              <w:rPr>
                <w:rStyle w:val="Datatype"/>
                <w:b w:val="0"/>
                <w:bCs w:val="0"/>
              </w:rPr>
            </w:pPr>
            <w:r w:rsidRPr="002062A5">
              <w:rPr>
                <w:rStyle w:val="Datatype"/>
              </w:rPr>
              <w:t>objId</w:t>
            </w:r>
          </w:p>
        </w:tc>
        <w:tc>
          <w:tcPr>
            <w:tcW w:w="4675" w:type="dxa"/>
          </w:tcPr>
          <w:p w14:paraId="3EADC62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564C22" w14:paraId="7324A0D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C0E8ED" w14:textId="77777777" w:rsidR="00564C22" w:rsidRPr="002062A5" w:rsidRDefault="009B1AF1" w:rsidP="00564C22">
            <w:pPr>
              <w:pStyle w:val="Beschriftung"/>
              <w:rPr>
                <w:rStyle w:val="Datatype"/>
                <w:b w:val="0"/>
                <w:bCs w:val="0"/>
              </w:rPr>
            </w:pPr>
            <w:r w:rsidRPr="002062A5">
              <w:rPr>
                <w:rStyle w:val="Datatype"/>
              </w:rPr>
              <w:t>ocsp</w:t>
            </w:r>
          </w:p>
        </w:tc>
        <w:tc>
          <w:tcPr>
            <w:tcW w:w="4675" w:type="dxa"/>
          </w:tcPr>
          <w:p w14:paraId="3CB47C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564C22" w14:paraId="5DA57A0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3BF056" w14:textId="77777777" w:rsidR="00564C22" w:rsidRPr="002062A5" w:rsidRDefault="009B1AF1" w:rsidP="00564C22">
            <w:pPr>
              <w:pStyle w:val="Beschriftung"/>
              <w:rPr>
                <w:rStyle w:val="Datatype"/>
                <w:b w:val="0"/>
                <w:bCs w:val="0"/>
              </w:rPr>
            </w:pPr>
            <w:r w:rsidRPr="002062A5">
              <w:rPr>
                <w:rStyle w:val="Datatype"/>
              </w:rPr>
              <w:lastRenderedPageBreak/>
              <w:t>optInp</w:t>
            </w:r>
          </w:p>
        </w:tc>
        <w:tc>
          <w:tcPr>
            <w:tcW w:w="4675" w:type="dxa"/>
          </w:tcPr>
          <w:p w14:paraId="197FF9F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564C22" w14:paraId="0359035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048588F" w14:textId="77777777" w:rsidR="00564C22" w:rsidRPr="002062A5" w:rsidRDefault="009B1AF1" w:rsidP="00564C22">
            <w:pPr>
              <w:pStyle w:val="Beschriftung"/>
              <w:rPr>
                <w:rStyle w:val="Datatype"/>
                <w:b w:val="0"/>
                <w:bCs w:val="0"/>
              </w:rPr>
            </w:pPr>
            <w:r w:rsidRPr="002062A5">
              <w:rPr>
                <w:rStyle w:val="Datatype"/>
              </w:rPr>
              <w:t>optOutp</w:t>
            </w:r>
          </w:p>
        </w:tc>
        <w:tc>
          <w:tcPr>
            <w:tcW w:w="4675" w:type="dxa"/>
          </w:tcPr>
          <w:p w14:paraId="627A27E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564C22" w14:paraId="41A049E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8E0D15C" w14:textId="77777777" w:rsidR="00564C22" w:rsidRPr="002062A5" w:rsidRDefault="009B1AF1" w:rsidP="00564C22">
            <w:pPr>
              <w:pStyle w:val="Beschriftung"/>
              <w:rPr>
                <w:rStyle w:val="Datatype"/>
                <w:b w:val="0"/>
                <w:bCs w:val="0"/>
              </w:rPr>
            </w:pPr>
            <w:r w:rsidRPr="002062A5">
              <w:rPr>
                <w:rStyle w:val="Datatype"/>
              </w:rPr>
              <w:t>poe</w:t>
            </w:r>
          </w:p>
        </w:tc>
        <w:tc>
          <w:tcPr>
            <w:tcW w:w="4675" w:type="dxa"/>
          </w:tcPr>
          <w:p w14:paraId="33CC59D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564C22" w14:paraId="5E1E448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3FFBDC" w14:textId="77777777" w:rsidR="00564C22" w:rsidRPr="002062A5" w:rsidRDefault="009B1AF1" w:rsidP="00564C22">
            <w:pPr>
              <w:pStyle w:val="Beschriftung"/>
              <w:rPr>
                <w:rStyle w:val="Datatype"/>
                <w:b w:val="0"/>
                <w:bCs w:val="0"/>
              </w:rPr>
            </w:pPr>
            <w:r w:rsidRPr="002062A5">
              <w:rPr>
                <w:rStyle w:val="Datatype"/>
              </w:rPr>
              <w:t>pre</w:t>
            </w:r>
          </w:p>
        </w:tc>
        <w:tc>
          <w:tcPr>
            <w:tcW w:w="4675" w:type="dxa"/>
          </w:tcPr>
          <w:p w14:paraId="5AADF1B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564C22" w14:paraId="384849B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36F8F5" w14:textId="77777777" w:rsidR="00564C22" w:rsidRPr="002062A5" w:rsidRDefault="009B1AF1" w:rsidP="00564C22">
            <w:pPr>
              <w:pStyle w:val="Beschriftung"/>
              <w:rPr>
                <w:rStyle w:val="Datatype"/>
                <w:b w:val="0"/>
                <w:bCs w:val="0"/>
              </w:rPr>
            </w:pPr>
            <w:r w:rsidRPr="002062A5">
              <w:rPr>
                <w:rStyle w:val="Datatype"/>
              </w:rPr>
              <w:t>pRef</w:t>
            </w:r>
          </w:p>
        </w:tc>
        <w:tc>
          <w:tcPr>
            <w:tcW w:w="4675" w:type="dxa"/>
          </w:tcPr>
          <w:p w14:paraId="39F99EA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564C22" w14:paraId="29A3A4D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8415556" w14:textId="77777777" w:rsidR="00564C22" w:rsidRPr="002062A5" w:rsidRDefault="009B1AF1" w:rsidP="00564C22">
            <w:pPr>
              <w:pStyle w:val="Beschriftung"/>
              <w:rPr>
                <w:rStyle w:val="Datatype"/>
                <w:b w:val="0"/>
                <w:bCs w:val="0"/>
              </w:rPr>
            </w:pPr>
            <w:r w:rsidRPr="002062A5">
              <w:rPr>
                <w:rStyle w:val="Datatype"/>
              </w:rPr>
              <w:t>procDetails</w:t>
            </w:r>
          </w:p>
        </w:tc>
        <w:tc>
          <w:tcPr>
            <w:tcW w:w="4675" w:type="dxa"/>
          </w:tcPr>
          <w:p w14:paraId="0D73AC3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564C22" w14:paraId="4A31D19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F859B4" w14:textId="77777777" w:rsidR="00564C22" w:rsidRPr="002062A5" w:rsidRDefault="009B1AF1" w:rsidP="00564C22">
            <w:pPr>
              <w:pStyle w:val="Beschriftung"/>
              <w:rPr>
                <w:rStyle w:val="Datatype"/>
                <w:b w:val="0"/>
                <w:bCs w:val="0"/>
              </w:rPr>
            </w:pPr>
            <w:r w:rsidRPr="002062A5">
              <w:rPr>
                <w:rStyle w:val="Datatype"/>
              </w:rPr>
              <w:t>profile</w:t>
            </w:r>
          </w:p>
        </w:tc>
        <w:tc>
          <w:tcPr>
            <w:tcW w:w="4675" w:type="dxa"/>
          </w:tcPr>
          <w:p w14:paraId="2395F05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564C22" w14:paraId="74474A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4421FC3" w14:textId="77777777" w:rsidR="00564C22" w:rsidRPr="002062A5" w:rsidRDefault="009B1AF1" w:rsidP="00564C22">
            <w:pPr>
              <w:pStyle w:val="Beschriftung"/>
              <w:rPr>
                <w:rStyle w:val="Datatype"/>
                <w:b w:val="0"/>
                <w:bCs w:val="0"/>
              </w:rPr>
            </w:pPr>
            <w:r w:rsidRPr="002062A5">
              <w:rPr>
                <w:rStyle w:val="Datatype"/>
              </w:rPr>
              <w:t>prop</w:t>
            </w:r>
          </w:p>
        </w:tc>
        <w:tc>
          <w:tcPr>
            <w:tcW w:w="4675" w:type="dxa"/>
          </w:tcPr>
          <w:p w14:paraId="27C9657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564C22" w14:paraId="771C26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0B4F29" w14:textId="77777777" w:rsidR="00564C22" w:rsidRPr="002062A5" w:rsidRDefault="009B1AF1" w:rsidP="00564C22">
            <w:pPr>
              <w:pStyle w:val="Beschriftung"/>
              <w:rPr>
                <w:rStyle w:val="Datatype"/>
                <w:b w:val="0"/>
                <w:bCs w:val="0"/>
              </w:rPr>
            </w:pPr>
            <w:r w:rsidRPr="002062A5">
              <w:rPr>
                <w:rStyle w:val="Datatype"/>
              </w:rPr>
              <w:t>props</w:t>
            </w:r>
          </w:p>
        </w:tc>
        <w:tc>
          <w:tcPr>
            <w:tcW w:w="4675" w:type="dxa"/>
          </w:tcPr>
          <w:p w14:paraId="42E8C6B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564C22" w14:paraId="588DAC7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E0A96BE" w14:textId="77777777" w:rsidR="00564C22" w:rsidRPr="002062A5" w:rsidRDefault="009B1AF1" w:rsidP="00564C22">
            <w:pPr>
              <w:pStyle w:val="Beschriftung"/>
              <w:rPr>
                <w:rStyle w:val="Datatype"/>
                <w:b w:val="0"/>
                <w:bCs w:val="0"/>
              </w:rPr>
            </w:pPr>
            <w:r w:rsidRPr="002062A5">
              <w:rPr>
                <w:rStyle w:val="Datatype"/>
              </w:rPr>
              <w:t>provId</w:t>
            </w:r>
          </w:p>
        </w:tc>
        <w:tc>
          <w:tcPr>
            <w:tcW w:w="4675" w:type="dxa"/>
          </w:tcPr>
          <w:p w14:paraId="4745B71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564C22" w14:paraId="415B573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1D6901" w14:textId="77777777" w:rsidR="00564C22" w:rsidRPr="002062A5" w:rsidRDefault="009B1AF1" w:rsidP="00564C22">
            <w:pPr>
              <w:pStyle w:val="Beschriftung"/>
              <w:rPr>
                <w:rStyle w:val="Datatype"/>
                <w:b w:val="0"/>
                <w:bCs w:val="0"/>
              </w:rPr>
            </w:pPr>
            <w:r w:rsidRPr="002062A5">
              <w:rPr>
                <w:rStyle w:val="Datatype"/>
              </w:rPr>
              <w:t>quality</w:t>
            </w:r>
          </w:p>
        </w:tc>
        <w:tc>
          <w:tcPr>
            <w:tcW w:w="4675" w:type="dxa"/>
          </w:tcPr>
          <w:p w14:paraId="5952322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564C22" w14:paraId="348E24F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82CB5C9" w14:textId="77777777" w:rsidR="00564C22" w:rsidRPr="002062A5" w:rsidRDefault="009B1AF1" w:rsidP="00564C22">
            <w:pPr>
              <w:pStyle w:val="Beschriftung"/>
              <w:rPr>
                <w:rStyle w:val="Datatype"/>
                <w:b w:val="0"/>
                <w:bCs w:val="0"/>
              </w:rPr>
            </w:pPr>
            <w:r w:rsidRPr="002062A5">
              <w:rPr>
                <w:rStyle w:val="Datatype"/>
              </w:rPr>
              <w:t>recipient</w:t>
            </w:r>
          </w:p>
        </w:tc>
        <w:tc>
          <w:tcPr>
            <w:tcW w:w="4675" w:type="dxa"/>
          </w:tcPr>
          <w:p w14:paraId="1646C8B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564C22" w14:paraId="2EC0225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C2DCCF6" w14:textId="77777777" w:rsidR="00564C22" w:rsidRPr="002062A5" w:rsidRDefault="009B1AF1" w:rsidP="00564C22">
            <w:pPr>
              <w:pStyle w:val="Beschriftung"/>
              <w:rPr>
                <w:rStyle w:val="Datatype"/>
                <w:b w:val="0"/>
                <w:bCs w:val="0"/>
              </w:rPr>
            </w:pPr>
            <w:r w:rsidRPr="002062A5">
              <w:rPr>
                <w:rStyle w:val="Datatype"/>
              </w:rPr>
              <w:t>ref</w:t>
            </w:r>
          </w:p>
        </w:tc>
        <w:tc>
          <w:tcPr>
            <w:tcW w:w="4675" w:type="dxa"/>
          </w:tcPr>
          <w:p w14:paraId="141CC50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564C22" w14:paraId="39380F3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F35528" w14:textId="77777777" w:rsidR="00564C22" w:rsidRPr="002062A5" w:rsidRDefault="009B1AF1" w:rsidP="00564C22">
            <w:pPr>
              <w:pStyle w:val="Beschriftung"/>
              <w:rPr>
                <w:rStyle w:val="Datatype"/>
                <w:b w:val="0"/>
                <w:bCs w:val="0"/>
              </w:rPr>
            </w:pPr>
            <w:r w:rsidRPr="002062A5">
              <w:rPr>
                <w:rStyle w:val="Datatype"/>
              </w:rPr>
              <w:t>refId</w:t>
            </w:r>
          </w:p>
        </w:tc>
        <w:tc>
          <w:tcPr>
            <w:tcW w:w="4675" w:type="dxa"/>
          </w:tcPr>
          <w:p w14:paraId="61168D5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564C22" w14:paraId="1268314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AD03C1" w14:textId="77777777" w:rsidR="00564C22" w:rsidRPr="002062A5" w:rsidRDefault="009B1AF1" w:rsidP="00564C22">
            <w:pPr>
              <w:pStyle w:val="Beschriftung"/>
              <w:rPr>
                <w:rStyle w:val="Datatype"/>
                <w:b w:val="0"/>
                <w:bCs w:val="0"/>
              </w:rPr>
            </w:pPr>
            <w:r w:rsidRPr="002062A5">
              <w:rPr>
                <w:rStyle w:val="Datatype"/>
              </w:rPr>
              <w:t>refType</w:t>
            </w:r>
          </w:p>
        </w:tc>
        <w:tc>
          <w:tcPr>
            <w:tcW w:w="4675" w:type="dxa"/>
          </w:tcPr>
          <w:p w14:paraId="2675DB3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564C22" w14:paraId="5280846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237A8F8"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6C59F7B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3062103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764B00D" w14:textId="77777777" w:rsidR="00564C22" w:rsidRPr="002062A5" w:rsidRDefault="009B1AF1" w:rsidP="00564C22">
            <w:pPr>
              <w:pStyle w:val="Beschriftung"/>
              <w:rPr>
                <w:rStyle w:val="Datatype"/>
                <w:b w:val="0"/>
                <w:bCs w:val="0"/>
              </w:rPr>
            </w:pPr>
            <w:r w:rsidRPr="002062A5">
              <w:rPr>
                <w:rStyle w:val="Datatype"/>
              </w:rPr>
              <w:t>reqID</w:t>
            </w:r>
          </w:p>
        </w:tc>
        <w:tc>
          <w:tcPr>
            <w:tcW w:w="4675" w:type="dxa"/>
          </w:tcPr>
          <w:p w14:paraId="5CC2988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564C22" w14:paraId="1AF987C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13F487" w14:textId="77777777" w:rsidR="00564C22" w:rsidRPr="002062A5" w:rsidRDefault="009B1AF1" w:rsidP="00564C22">
            <w:pPr>
              <w:pStyle w:val="Beschriftung"/>
              <w:rPr>
                <w:rStyle w:val="Datatype"/>
                <w:b w:val="0"/>
                <w:bCs w:val="0"/>
              </w:rPr>
            </w:pPr>
            <w:r w:rsidRPr="002062A5">
              <w:rPr>
                <w:rStyle w:val="Datatype"/>
              </w:rPr>
              <w:t>respID</w:t>
            </w:r>
          </w:p>
        </w:tc>
        <w:tc>
          <w:tcPr>
            <w:tcW w:w="4675" w:type="dxa"/>
          </w:tcPr>
          <w:p w14:paraId="4198B8E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564C22" w14:paraId="4F5EB6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1DA9051" w14:textId="77777777" w:rsidR="00564C22" w:rsidRPr="002062A5" w:rsidRDefault="009B1AF1" w:rsidP="00564C22">
            <w:pPr>
              <w:pStyle w:val="Beschriftung"/>
              <w:rPr>
                <w:rStyle w:val="Datatype"/>
                <w:b w:val="0"/>
                <w:bCs w:val="0"/>
              </w:rPr>
            </w:pPr>
            <w:r w:rsidRPr="002062A5">
              <w:rPr>
                <w:rStyle w:val="Datatype"/>
              </w:rPr>
              <w:t>result</w:t>
            </w:r>
          </w:p>
        </w:tc>
        <w:tc>
          <w:tcPr>
            <w:tcW w:w="4675" w:type="dxa"/>
          </w:tcPr>
          <w:p w14:paraId="68DF680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14:paraId="5DA62D3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14:paraId="4B21163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564C22" w14:paraId="50ACCB1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F8515F1" w14:textId="77777777" w:rsidR="00564C22" w:rsidRPr="002062A5" w:rsidRDefault="009B1AF1" w:rsidP="00564C22">
            <w:pPr>
              <w:pStyle w:val="Beschriftung"/>
              <w:rPr>
                <w:rStyle w:val="Datatype"/>
                <w:b w:val="0"/>
                <w:bCs w:val="0"/>
              </w:rPr>
            </w:pPr>
            <w:r w:rsidRPr="002062A5">
              <w:rPr>
                <w:rStyle w:val="Datatype"/>
              </w:rPr>
              <w:t>returnAugmented</w:t>
            </w:r>
          </w:p>
        </w:tc>
        <w:tc>
          <w:tcPr>
            <w:tcW w:w="4675" w:type="dxa"/>
          </w:tcPr>
          <w:p w14:paraId="2FA7BA8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564C22" w14:paraId="66C3E4C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FF88568" w14:textId="77777777" w:rsidR="00564C22" w:rsidRPr="002062A5" w:rsidRDefault="009B1AF1" w:rsidP="00564C22">
            <w:pPr>
              <w:pStyle w:val="Beschriftung"/>
              <w:rPr>
                <w:rStyle w:val="Datatype"/>
                <w:b w:val="0"/>
                <w:bCs w:val="0"/>
              </w:rPr>
            </w:pPr>
            <w:r w:rsidRPr="002062A5">
              <w:rPr>
                <w:rStyle w:val="Datatype"/>
              </w:rPr>
              <w:t>returnProcDetails</w:t>
            </w:r>
          </w:p>
        </w:tc>
        <w:tc>
          <w:tcPr>
            <w:tcW w:w="4675" w:type="dxa"/>
          </w:tcPr>
          <w:p w14:paraId="4C229B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564C22" w14:paraId="5FB74EB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42D7E4B" w14:textId="77777777" w:rsidR="00564C22" w:rsidRPr="002062A5" w:rsidRDefault="009B1AF1" w:rsidP="00564C22">
            <w:pPr>
              <w:pStyle w:val="Beschriftung"/>
              <w:rPr>
                <w:rStyle w:val="Datatype"/>
                <w:b w:val="0"/>
                <w:bCs w:val="0"/>
              </w:rPr>
            </w:pPr>
            <w:r w:rsidRPr="002062A5">
              <w:rPr>
                <w:rStyle w:val="Datatype"/>
              </w:rPr>
              <w:t>returnSigner</w:t>
            </w:r>
          </w:p>
        </w:tc>
        <w:tc>
          <w:tcPr>
            <w:tcW w:w="4675" w:type="dxa"/>
          </w:tcPr>
          <w:p w14:paraId="6052B3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564C22" w14:paraId="6CBA0F2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52FC0D" w14:textId="77777777" w:rsidR="00564C22" w:rsidRPr="002062A5" w:rsidRDefault="009B1AF1" w:rsidP="00564C22">
            <w:pPr>
              <w:pStyle w:val="Beschriftung"/>
              <w:rPr>
                <w:rStyle w:val="Datatype"/>
                <w:b w:val="0"/>
                <w:bCs w:val="0"/>
              </w:rPr>
            </w:pPr>
            <w:r w:rsidRPr="002062A5">
              <w:rPr>
                <w:rStyle w:val="Datatype"/>
              </w:rPr>
              <w:t>returnSigningTime</w:t>
            </w:r>
          </w:p>
        </w:tc>
        <w:tc>
          <w:tcPr>
            <w:tcW w:w="4675" w:type="dxa"/>
          </w:tcPr>
          <w:p w14:paraId="089C3C1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564C22" w14:paraId="12DDBBE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E3377C" w14:textId="77777777" w:rsidR="00564C22" w:rsidRPr="002062A5" w:rsidRDefault="009B1AF1" w:rsidP="00564C22">
            <w:pPr>
              <w:pStyle w:val="Beschriftung"/>
              <w:rPr>
                <w:rStyle w:val="Datatype"/>
                <w:b w:val="0"/>
                <w:bCs w:val="0"/>
              </w:rPr>
            </w:pPr>
            <w:r w:rsidRPr="002062A5">
              <w:rPr>
                <w:rStyle w:val="Datatype"/>
              </w:rPr>
              <w:t>returnTimestamped</w:t>
            </w:r>
          </w:p>
        </w:tc>
        <w:tc>
          <w:tcPr>
            <w:tcW w:w="4675" w:type="dxa"/>
          </w:tcPr>
          <w:p w14:paraId="7FD4696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564C22" w14:paraId="417409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7ECBC2" w14:textId="77777777" w:rsidR="00564C22" w:rsidRPr="002062A5" w:rsidRDefault="009B1AF1" w:rsidP="00564C22">
            <w:pPr>
              <w:pStyle w:val="Beschriftung"/>
              <w:rPr>
                <w:rStyle w:val="Datatype"/>
                <w:b w:val="0"/>
                <w:bCs w:val="0"/>
              </w:rPr>
            </w:pPr>
            <w:r w:rsidRPr="002062A5">
              <w:rPr>
                <w:rStyle w:val="Datatype"/>
              </w:rPr>
              <w:t>returnVerificationTime</w:t>
            </w:r>
          </w:p>
        </w:tc>
        <w:tc>
          <w:tcPr>
            <w:tcW w:w="4675" w:type="dxa"/>
          </w:tcPr>
          <w:p w14:paraId="1E5BC3D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564C22" w14:paraId="6D2BDC7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A91EB9" w14:textId="77777777" w:rsidR="00564C22" w:rsidRPr="002062A5" w:rsidRDefault="009B1AF1" w:rsidP="00564C22">
            <w:pPr>
              <w:pStyle w:val="Beschriftung"/>
              <w:rPr>
                <w:rStyle w:val="Datatype"/>
                <w:b w:val="0"/>
                <w:bCs w:val="0"/>
              </w:rPr>
            </w:pPr>
            <w:r w:rsidRPr="002062A5">
              <w:rPr>
                <w:rStyle w:val="Datatype"/>
              </w:rPr>
              <w:t>schema</w:t>
            </w:r>
          </w:p>
        </w:tc>
        <w:tc>
          <w:tcPr>
            <w:tcW w:w="4675" w:type="dxa"/>
          </w:tcPr>
          <w:p w14:paraId="420C4E7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564C22" w14:paraId="23DBFBC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B68166"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628F05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564C22" w14:paraId="0C29FA7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956CC25" w14:textId="77777777" w:rsidR="00564C22" w:rsidRPr="002062A5" w:rsidRDefault="009B1AF1" w:rsidP="00564C22">
            <w:pPr>
              <w:pStyle w:val="Beschriftung"/>
              <w:rPr>
                <w:rStyle w:val="Datatype"/>
                <w:b w:val="0"/>
                <w:bCs w:val="0"/>
              </w:rPr>
            </w:pPr>
            <w:r w:rsidRPr="002062A5">
              <w:rPr>
                <w:rStyle w:val="Datatype"/>
              </w:rPr>
              <w:lastRenderedPageBreak/>
              <w:t>sigAlgo</w:t>
            </w:r>
          </w:p>
        </w:tc>
        <w:tc>
          <w:tcPr>
            <w:tcW w:w="4675" w:type="dxa"/>
          </w:tcPr>
          <w:p w14:paraId="21E292E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564C22" w14:paraId="0EE9863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796AB6" w14:textId="77777777" w:rsidR="00564C22" w:rsidRPr="002062A5" w:rsidRDefault="009B1AF1" w:rsidP="00564C22">
            <w:pPr>
              <w:pStyle w:val="Beschriftung"/>
              <w:rPr>
                <w:rStyle w:val="Datatype"/>
                <w:b w:val="0"/>
                <w:bCs w:val="0"/>
              </w:rPr>
            </w:pPr>
            <w:r w:rsidRPr="002062A5">
              <w:rPr>
                <w:rStyle w:val="Datatype"/>
              </w:rPr>
              <w:t>signedProps</w:t>
            </w:r>
          </w:p>
        </w:tc>
        <w:tc>
          <w:tcPr>
            <w:tcW w:w="4675" w:type="dxa"/>
          </w:tcPr>
          <w:p w14:paraId="69FFA1A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564C22" w14:paraId="1ACDBD3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CDEFAD" w14:textId="77777777" w:rsidR="00564C22" w:rsidRPr="002062A5" w:rsidRDefault="009B1AF1" w:rsidP="00564C22">
            <w:pPr>
              <w:pStyle w:val="Beschriftung"/>
              <w:rPr>
                <w:rStyle w:val="Datatype"/>
                <w:b w:val="0"/>
                <w:bCs w:val="0"/>
              </w:rPr>
            </w:pPr>
            <w:r w:rsidRPr="002062A5">
              <w:rPr>
                <w:rStyle w:val="Datatype"/>
              </w:rPr>
              <w:t>signedRef</w:t>
            </w:r>
          </w:p>
        </w:tc>
        <w:tc>
          <w:tcPr>
            <w:tcW w:w="4675" w:type="dxa"/>
          </w:tcPr>
          <w:p w14:paraId="0A708C9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564C22" w14:paraId="7A245D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E1C532" w14:textId="77777777" w:rsidR="00564C22" w:rsidRPr="002062A5" w:rsidRDefault="009B1AF1" w:rsidP="00564C22">
            <w:pPr>
              <w:pStyle w:val="Beschriftung"/>
              <w:rPr>
                <w:rStyle w:val="Datatype"/>
                <w:b w:val="0"/>
                <w:bCs w:val="0"/>
              </w:rPr>
            </w:pPr>
            <w:r w:rsidRPr="002062A5">
              <w:rPr>
                <w:rStyle w:val="Datatype"/>
              </w:rPr>
              <w:t>signedRefs</w:t>
            </w:r>
          </w:p>
        </w:tc>
        <w:tc>
          <w:tcPr>
            <w:tcW w:w="4675" w:type="dxa"/>
          </w:tcPr>
          <w:p w14:paraId="2D56E88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564C22" w14:paraId="2CE5C32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2FC050" w14:textId="77777777" w:rsidR="00564C22" w:rsidRPr="002062A5" w:rsidRDefault="009B1AF1" w:rsidP="00564C22">
            <w:pPr>
              <w:pStyle w:val="Beschriftung"/>
              <w:rPr>
                <w:rStyle w:val="Datatype"/>
                <w:b w:val="0"/>
                <w:bCs w:val="0"/>
              </w:rPr>
            </w:pPr>
            <w:r w:rsidRPr="002062A5">
              <w:rPr>
                <w:rStyle w:val="Datatype"/>
              </w:rPr>
              <w:t>signerIdentity</w:t>
            </w:r>
          </w:p>
        </w:tc>
        <w:tc>
          <w:tcPr>
            <w:tcW w:w="4675" w:type="dxa"/>
          </w:tcPr>
          <w:p w14:paraId="22F1AF7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564C22" w14:paraId="51BB63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7D3F63" w14:textId="77777777" w:rsidR="00564C22" w:rsidRPr="002062A5" w:rsidRDefault="009B1AF1" w:rsidP="00564C22">
            <w:pPr>
              <w:pStyle w:val="Beschriftung"/>
              <w:rPr>
                <w:rStyle w:val="Datatype"/>
                <w:b w:val="0"/>
                <w:bCs w:val="0"/>
              </w:rPr>
            </w:pPr>
            <w:r w:rsidRPr="002062A5">
              <w:rPr>
                <w:rStyle w:val="Datatype"/>
              </w:rPr>
              <w:t>signingTime</w:t>
            </w:r>
          </w:p>
        </w:tc>
        <w:tc>
          <w:tcPr>
            <w:tcW w:w="4675" w:type="dxa"/>
          </w:tcPr>
          <w:p w14:paraId="30F5689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564C22" w14:paraId="63E866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CDE062D" w14:textId="77777777" w:rsidR="00564C22" w:rsidRPr="002062A5" w:rsidRDefault="009B1AF1" w:rsidP="00564C22">
            <w:pPr>
              <w:pStyle w:val="Beschriftung"/>
              <w:rPr>
                <w:rStyle w:val="Datatype"/>
                <w:b w:val="0"/>
                <w:bCs w:val="0"/>
              </w:rPr>
            </w:pPr>
            <w:r w:rsidRPr="002062A5">
              <w:rPr>
                <w:rStyle w:val="Datatype"/>
              </w:rPr>
              <w:t>signingTimeInfo</w:t>
            </w:r>
          </w:p>
        </w:tc>
        <w:tc>
          <w:tcPr>
            <w:tcW w:w="4675" w:type="dxa"/>
          </w:tcPr>
          <w:p w14:paraId="0C9FA77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564C22" w14:paraId="77E97E9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A30163" w14:textId="77777777" w:rsidR="00564C22" w:rsidRPr="002062A5" w:rsidRDefault="009B1AF1" w:rsidP="00564C22">
            <w:pPr>
              <w:pStyle w:val="Beschriftung"/>
              <w:rPr>
                <w:rStyle w:val="Datatype"/>
                <w:b w:val="0"/>
                <w:bCs w:val="0"/>
              </w:rPr>
            </w:pPr>
            <w:r w:rsidRPr="002062A5">
              <w:rPr>
                <w:rStyle w:val="Datatype"/>
              </w:rPr>
              <w:t>sigObj</w:t>
            </w:r>
          </w:p>
        </w:tc>
        <w:tc>
          <w:tcPr>
            <w:tcW w:w="4675" w:type="dxa"/>
          </w:tcPr>
          <w:p w14:paraId="3979276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564C22" w14:paraId="42194CD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AA87CD" w14:textId="77777777" w:rsidR="00564C22" w:rsidRPr="002062A5" w:rsidRDefault="009B1AF1" w:rsidP="00564C22">
            <w:pPr>
              <w:pStyle w:val="Beschriftung"/>
              <w:rPr>
                <w:rStyle w:val="Datatype"/>
                <w:b w:val="0"/>
                <w:bCs w:val="0"/>
              </w:rPr>
            </w:pPr>
            <w:r w:rsidRPr="002062A5">
              <w:rPr>
                <w:rStyle w:val="Datatype"/>
              </w:rPr>
              <w:t>sigPlacement</w:t>
            </w:r>
          </w:p>
        </w:tc>
        <w:tc>
          <w:tcPr>
            <w:tcW w:w="4675" w:type="dxa"/>
          </w:tcPr>
          <w:p w14:paraId="5028A39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564C22" w14:paraId="678E980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A6DF80" w14:textId="77777777" w:rsidR="00564C22" w:rsidRPr="002062A5" w:rsidRDefault="009B1AF1" w:rsidP="00564C22">
            <w:pPr>
              <w:pStyle w:val="Beschriftung"/>
              <w:rPr>
                <w:rStyle w:val="Datatype"/>
                <w:b w:val="0"/>
                <w:bCs w:val="0"/>
              </w:rPr>
            </w:pPr>
            <w:r w:rsidRPr="002062A5">
              <w:rPr>
                <w:rStyle w:val="Datatype"/>
              </w:rPr>
              <w:t>sigPtr</w:t>
            </w:r>
          </w:p>
        </w:tc>
        <w:tc>
          <w:tcPr>
            <w:tcW w:w="4675" w:type="dxa"/>
          </w:tcPr>
          <w:p w14:paraId="1FD91F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564C22" w14:paraId="0EF582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46A4C35" w14:textId="77777777" w:rsidR="00564C22" w:rsidRPr="002062A5" w:rsidRDefault="009B1AF1" w:rsidP="00564C22">
            <w:pPr>
              <w:pStyle w:val="Beschriftung"/>
              <w:rPr>
                <w:rStyle w:val="Datatype"/>
                <w:b w:val="0"/>
                <w:bCs w:val="0"/>
              </w:rPr>
            </w:pPr>
            <w:r w:rsidRPr="002062A5">
              <w:rPr>
                <w:rStyle w:val="Datatype"/>
              </w:rPr>
              <w:t>sigType</w:t>
            </w:r>
          </w:p>
        </w:tc>
        <w:tc>
          <w:tcPr>
            <w:tcW w:w="4675" w:type="dxa"/>
          </w:tcPr>
          <w:p w14:paraId="5CFA72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564C22" w14:paraId="3EF7F5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9C9AC0" w14:textId="77777777" w:rsidR="00564C22" w:rsidRPr="002062A5" w:rsidRDefault="009B1AF1" w:rsidP="00564C22">
            <w:pPr>
              <w:pStyle w:val="Beschriftung"/>
              <w:rPr>
                <w:rStyle w:val="Datatype"/>
                <w:b w:val="0"/>
                <w:bCs w:val="0"/>
              </w:rPr>
            </w:pPr>
            <w:r w:rsidRPr="002062A5">
              <w:rPr>
                <w:rStyle w:val="Datatype"/>
              </w:rPr>
              <w:t>ski</w:t>
            </w:r>
          </w:p>
        </w:tc>
        <w:tc>
          <w:tcPr>
            <w:tcW w:w="4675" w:type="dxa"/>
          </w:tcPr>
          <w:p w14:paraId="41E9BCA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564C22" w14:paraId="79D4498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98AEE4E" w14:textId="77777777" w:rsidR="00564C22" w:rsidRPr="002062A5" w:rsidRDefault="009B1AF1" w:rsidP="00564C22">
            <w:pPr>
              <w:pStyle w:val="Beschriftung"/>
              <w:rPr>
                <w:rStyle w:val="Datatype"/>
                <w:b w:val="0"/>
                <w:bCs w:val="0"/>
              </w:rPr>
            </w:pPr>
            <w:r w:rsidRPr="002062A5">
              <w:rPr>
                <w:rStyle w:val="Datatype"/>
              </w:rPr>
              <w:t>specTime</w:t>
            </w:r>
          </w:p>
        </w:tc>
        <w:tc>
          <w:tcPr>
            <w:tcW w:w="4675" w:type="dxa"/>
          </w:tcPr>
          <w:p w14:paraId="71E503E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564C22" w14:paraId="5EE87EC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1697BD" w14:textId="77777777" w:rsidR="00564C22" w:rsidRPr="002062A5" w:rsidRDefault="009B1AF1" w:rsidP="00564C22">
            <w:pPr>
              <w:pStyle w:val="Beschriftung"/>
              <w:rPr>
                <w:rStyle w:val="Datatype"/>
                <w:b w:val="0"/>
                <w:bCs w:val="0"/>
              </w:rPr>
            </w:pPr>
            <w:r w:rsidRPr="002062A5">
              <w:rPr>
                <w:rStyle w:val="Datatype"/>
              </w:rPr>
              <w:t>status</w:t>
            </w:r>
          </w:p>
        </w:tc>
        <w:tc>
          <w:tcPr>
            <w:tcW w:w="4675" w:type="dxa"/>
          </w:tcPr>
          <w:p w14:paraId="5DC80EB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564C22" w14:paraId="57F7B19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853A5E1" w14:textId="77777777" w:rsidR="00564C22" w:rsidRPr="002062A5" w:rsidRDefault="009B1AF1" w:rsidP="00564C22">
            <w:pPr>
              <w:pStyle w:val="Beschriftung"/>
              <w:rPr>
                <w:rStyle w:val="Datatype"/>
                <w:b w:val="0"/>
                <w:bCs w:val="0"/>
              </w:rPr>
            </w:pPr>
            <w:r w:rsidRPr="002062A5">
              <w:rPr>
                <w:rStyle w:val="Datatype"/>
              </w:rPr>
              <w:t>sub</w:t>
            </w:r>
          </w:p>
        </w:tc>
        <w:tc>
          <w:tcPr>
            <w:tcW w:w="4675" w:type="dxa"/>
          </w:tcPr>
          <w:p w14:paraId="5C0F749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564C22" w14:paraId="2B8A238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465FD86" w14:textId="77777777" w:rsidR="00564C22" w:rsidRPr="002062A5" w:rsidRDefault="009B1AF1" w:rsidP="00564C22">
            <w:pPr>
              <w:pStyle w:val="Beschriftung"/>
              <w:rPr>
                <w:rStyle w:val="Datatype"/>
                <w:b w:val="0"/>
                <w:bCs w:val="0"/>
              </w:rPr>
            </w:pPr>
            <w:r w:rsidRPr="002062A5">
              <w:rPr>
                <w:rStyle w:val="Datatype"/>
              </w:rPr>
              <w:t>suppInfo</w:t>
            </w:r>
          </w:p>
        </w:tc>
        <w:tc>
          <w:tcPr>
            <w:tcW w:w="4675" w:type="dxa"/>
          </w:tcPr>
          <w:p w14:paraId="67BBD2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564C22" w14:paraId="5A0E3F1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D81A883" w14:textId="77777777" w:rsidR="00564C22" w:rsidRPr="002062A5" w:rsidRDefault="009B1AF1" w:rsidP="00564C22">
            <w:pPr>
              <w:pStyle w:val="Beschriftung"/>
              <w:rPr>
                <w:rStyle w:val="Datatype"/>
                <w:b w:val="0"/>
                <w:bCs w:val="0"/>
              </w:rPr>
            </w:pPr>
            <w:r w:rsidRPr="002062A5">
              <w:rPr>
                <w:rStyle w:val="Datatype"/>
              </w:rPr>
              <w:t>timestampedSig</w:t>
            </w:r>
          </w:p>
        </w:tc>
        <w:tc>
          <w:tcPr>
            <w:tcW w:w="4675" w:type="dxa"/>
          </w:tcPr>
          <w:p w14:paraId="222AABD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564C22" w14:paraId="0FE8F1E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96A70C" w14:textId="77777777" w:rsidR="00564C22" w:rsidRPr="002062A5" w:rsidRDefault="009B1AF1" w:rsidP="00564C22">
            <w:pPr>
              <w:pStyle w:val="Beschriftung"/>
              <w:rPr>
                <w:rStyle w:val="Datatype"/>
                <w:b w:val="0"/>
                <w:bCs w:val="0"/>
              </w:rPr>
            </w:pPr>
            <w:r w:rsidRPr="002062A5">
              <w:rPr>
                <w:rStyle w:val="Datatype"/>
              </w:rPr>
              <w:t>transform</w:t>
            </w:r>
          </w:p>
        </w:tc>
        <w:tc>
          <w:tcPr>
            <w:tcW w:w="4675" w:type="dxa"/>
          </w:tcPr>
          <w:p w14:paraId="01936DD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564C22" w14:paraId="202C09C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693D705"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20ACCC7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7070F7D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47F10DF"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29B71A1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564C22" w14:paraId="206DCE6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DFD263" w14:textId="77777777" w:rsidR="00564C22" w:rsidRPr="002062A5" w:rsidRDefault="009B1AF1" w:rsidP="00564C22">
            <w:pPr>
              <w:pStyle w:val="Beschriftung"/>
              <w:rPr>
                <w:rStyle w:val="Datatype"/>
                <w:b w:val="0"/>
                <w:bCs w:val="0"/>
              </w:rPr>
            </w:pPr>
            <w:r w:rsidRPr="002062A5">
              <w:rPr>
                <w:rStyle w:val="Datatype"/>
              </w:rPr>
              <w:t>unsignedProps</w:t>
            </w:r>
          </w:p>
        </w:tc>
        <w:tc>
          <w:tcPr>
            <w:tcW w:w="4675" w:type="dxa"/>
          </w:tcPr>
          <w:p w14:paraId="7D96E22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564C22" w14:paraId="05DB1D0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931051" w14:textId="77777777" w:rsidR="00564C22" w:rsidRPr="002062A5" w:rsidRDefault="009B1AF1" w:rsidP="00564C22">
            <w:pPr>
              <w:pStyle w:val="Beschriftung"/>
              <w:rPr>
                <w:rStyle w:val="Datatype"/>
                <w:b w:val="0"/>
                <w:bCs w:val="0"/>
              </w:rPr>
            </w:pPr>
            <w:r w:rsidRPr="002062A5">
              <w:rPr>
                <w:rStyle w:val="Datatype"/>
              </w:rPr>
              <w:t>upperBound</w:t>
            </w:r>
          </w:p>
        </w:tc>
        <w:tc>
          <w:tcPr>
            <w:tcW w:w="4675" w:type="dxa"/>
          </w:tcPr>
          <w:p w14:paraId="37E5CC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564C22" w14:paraId="0CDC4F6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F68AB0" w14:textId="77777777" w:rsidR="00564C22" w:rsidRPr="002062A5" w:rsidRDefault="009B1AF1" w:rsidP="00564C22">
            <w:pPr>
              <w:pStyle w:val="Beschriftung"/>
              <w:rPr>
                <w:rStyle w:val="Datatype"/>
                <w:b w:val="0"/>
                <w:bCs w:val="0"/>
              </w:rPr>
            </w:pPr>
            <w:r w:rsidRPr="002062A5">
              <w:rPr>
                <w:rStyle w:val="Datatype"/>
              </w:rPr>
              <w:t>uri</w:t>
            </w:r>
          </w:p>
        </w:tc>
        <w:tc>
          <w:tcPr>
            <w:tcW w:w="4675" w:type="dxa"/>
          </w:tcPr>
          <w:p w14:paraId="2A334B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564C22" w14:paraId="105637F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ADF872C" w14:textId="77777777" w:rsidR="00564C22" w:rsidRPr="002062A5" w:rsidRDefault="009B1AF1" w:rsidP="00564C22">
            <w:pPr>
              <w:pStyle w:val="Beschriftung"/>
              <w:rPr>
                <w:rStyle w:val="Datatype"/>
                <w:b w:val="0"/>
                <w:bCs w:val="0"/>
              </w:rPr>
            </w:pPr>
            <w:r w:rsidRPr="002062A5">
              <w:rPr>
                <w:rStyle w:val="Datatype"/>
              </w:rPr>
              <w:t>useVerificationTime</w:t>
            </w:r>
          </w:p>
        </w:tc>
        <w:tc>
          <w:tcPr>
            <w:tcW w:w="4675" w:type="dxa"/>
          </w:tcPr>
          <w:p w14:paraId="6C5191E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564C22" w14:paraId="133A82A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AE90E4" w14:textId="77777777" w:rsidR="00564C22" w:rsidRPr="002062A5" w:rsidRDefault="009B1AF1" w:rsidP="00564C22">
            <w:pPr>
              <w:pStyle w:val="Beschriftung"/>
              <w:rPr>
                <w:rStyle w:val="Datatype"/>
                <w:b w:val="0"/>
                <w:bCs w:val="0"/>
              </w:rPr>
            </w:pPr>
            <w:r w:rsidRPr="002062A5">
              <w:rPr>
                <w:rStyle w:val="Datatype"/>
              </w:rPr>
              <w:t>val</w:t>
            </w:r>
          </w:p>
        </w:tc>
        <w:tc>
          <w:tcPr>
            <w:tcW w:w="4675" w:type="dxa"/>
          </w:tcPr>
          <w:p w14:paraId="01F96C9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14:paraId="58C6EC8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14:paraId="626D394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062DDC7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B2124F" w14:textId="77777777" w:rsidR="00564C22" w:rsidRPr="002062A5" w:rsidRDefault="009B1AF1" w:rsidP="00564C22">
            <w:pPr>
              <w:pStyle w:val="Beschriftung"/>
              <w:rPr>
                <w:rStyle w:val="Datatype"/>
                <w:b w:val="0"/>
                <w:bCs w:val="0"/>
              </w:rPr>
            </w:pPr>
            <w:r w:rsidRPr="002062A5">
              <w:rPr>
                <w:rStyle w:val="Datatype"/>
              </w:rPr>
              <w:t>valid</w:t>
            </w:r>
          </w:p>
        </w:tc>
        <w:tc>
          <w:tcPr>
            <w:tcW w:w="4675" w:type="dxa"/>
          </w:tcPr>
          <w:p w14:paraId="387546E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564C22" w14:paraId="2E816F3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86FA530" w14:textId="77777777" w:rsidR="00564C22" w:rsidRPr="002062A5" w:rsidRDefault="009B1AF1" w:rsidP="00564C22">
            <w:pPr>
              <w:pStyle w:val="Beschriftung"/>
              <w:rPr>
                <w:rStyle w:val="Datatype"/>
                <w:b w:val="0"/>
                <w:bCs w:val="0"/>
              </w:rPr>
            </w:pPr>
            <w:r w:rsidRPr="002062A5">
              <w:rPr>
                <w:rStyle w:val="Datatype"/>
              </w:rPr>
              <w:t>verificationTime</w:t>
            </w:r>
          </w:p>
        </w:tc>
        <w:tc>
          <w:tcPr>
            <w:tcW w:w="4675" w:type="dxa"/>
          </w:tcPr>
          <w:p w14:paraId="5E20E1C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564C22" w14:paraId="68B9050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959E53" w14:textId="77777777" w:rsidR="00564C22" w:rsidRPr="002062A5" w:rsidRDefault="009B1AF1" w:rsidP="00564C22">
            <w:pPr>
              <w:pStyle w:val="Beschriftung"/>
              <w:rPr>
                <w:rStyle w:val="Datatype"/>
                <w:b w:val="0"/>
                <w:bCs w:val="0"/>
              </w:rPr>
            </w:pPr>
            <w:r w:rsidRPr="002062A5">
              <w:rPr>
                <w:rStyle w:val="Datatype"/>
              </w:rPr>
              <w:lastRenderedPageBreak/>
              <w:t>verificationTimeInfo</w:t>
            </w:r>
          </w:p>
        </w:tc>
        <w:tc>
          <w:tcPr>
            <w:tcW w:w="4675" w:type="dxa"/>
          </w:tcPr>
          <w:p w14:paraId="24E7B93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564C22" w14:paraId="7751A97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D0321DC" w14:textId="77777777" w:rsidR="00564C22" w:rsidRPr="002062A5" w:rsidRDefault="009B1AF1" w:rsidP="00564C22">
            <w:pPr>
              <w:pStyle w:val="Beschriftung"/>
              <w:rPr>
                <w:rStyle w:val="Datatype"/>
                <w:b w:val="0"/>
                <w:bCs w:val="0"/>
              </w:rPr>
            </w:pPr>
            <w:r w:rsidRPr="002062A5">
              <w:rPr>
                <w:rStyle w:val="Datatype"/>
              </w:rPr>
              <w:t>verifyManifests</w:t>
            </w:r>
          </w:p>
        </w:tc>
        <w:tc>
          <w:tcPr>
            <w:tcW w:w="4675" w:type="dxa"/>
          </w:tcPr>
          <w:p w14:paraId="1C36A48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564C22" w14:paraId="1DCBF4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DE90A6" w14:textId="77777777" w:rsidR="00564C22" w:rsidRPr="002062A5" w:rsidRDefault="009B1AF1" w:rsidP="00564C22">
            <w:pPr>
              <w:pStyle w:val="Beschriftung"/>
              <w:rPr>
                <w:rStyle w:val="Datatype"/>
                <w:b w:val="0"/>
                <w:bCs w:val="0"/>
              </w:rPr>
            </w:pPr>
            <w:r w:rsidRPr="002062A5">
              <w:rPr>
                <w:rStyle w:val="Datatype"/>
              </w:rPr>
              <w:t>whichData</w:t>
            </w:r>
          </w:p>
        </w:tc>
        <w:tc>
          <w:tcPr>
            <w:tcW w:w="4675" w:type="dxa"/>
          </w:tcPr>
          <w:p w14:paraId="7F5FEB1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057E51F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4759631"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1E0FA2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14:paraId="58D52F2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564C22" w14:paraId="2DA1BD6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A1C55EA" w14:textId="77777777" w:rsidR="00564C22" w:rsidRPr="002062A5" w:rsidRDefault="009B1AF1" w:rsidP="00564C22">
            <w:pPr>
              <w:pStyle w:val="Beschriftung"/>
              <w:rPr>
                <w:rStyle w:val="Datatype"/>
                <w:b w:val="0"/>
                <w:bCs w:val="0"/>
              </w:rPr>
            </w:pPr>
            <w:r w:rsidRPr="002062A5">
              <w:rPr>
                <w:rStyle w:val="Datatype"/>
              </w:rPr>
              <w:t>whichRef</w:t>
            </w:r>
          </w:p>
        </w:tc>
        <w:tc>
          <w:tcPr>
            <w:tcW w:w="4675" w:type="dxa"/>
          </w:tcPr>
          <w:p w14:paraId="0C18C74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564C22" w14:paraId="25E3B85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0EB93EC"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5896A27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4CF04E4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C24179C"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7FAA770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14:paraId="49A4A8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564C22" w14:paraId="1ED6849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9F8DC81" w14:textId="77777777" w:rsidR="00564C22" w:rsidRPr="002062A5" w:rsidRDefault="009B1AF1" w:rsidP="00564C22">
            <w:pPr>
              <w:pStyle w:val="Beschriftung"/>
              <w:rPr>
                <w:rStyle w:val="Datatype"/>
                <w:b w:val="0"/>
                <w:bCs w:val="0"/>
              </w:rPr>
            </w:pPr>
            <w:r w:rsidRPr="002062A5">
              <w:rPr>
                <w:rStyle w:val="Datatype"/>
              </w:rPr>
              <w:t>xPathAfter</w:t>
            </w:r>
          </w:p>
        </w:tc>
        <w:tc>
          <w:tcPr>
            <w:tcW w:w="4675" w:type="dxa"/>
          </w:tcPr>
          <w:p w14:paraId="1B30165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564C22" w14:paraId="3D67BC4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6A86A8C" w14:textId="77777777" w:rsidR="00564C22" w:rsidRPr="002062A5" w:rsidRDefault="009B1AF1" w:rsidP="00564C22">
            <w:pPr>
              <w:pStyle w:val="Beschriftung"/>
              <w:rPr>
                <w:rStyle w:val="Datatype"/>
                <w:b w:val="0"/>
                <w:bCs w:val="0"/>
              </w:rPr>
            </w:pPr>
            <w:r w:rsidRPr="002062A5">
              <w:rPr>
                <w:rStyle w:val="Datatype"/>
              </w:rPr>
              <w:t>xPathFirstChildOf</w:t>
            </w:r>
          </w:p>
        </w:tc>
        <w:tc>
          <w:tcPr>
            <w:tcW w:w="4675" w:type="dxa"/>
          </w:tcPr>
          <w:p w14:paraId="260C355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564C22" w14:paraId="1992BCA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FADB512" w14:textId="77777777" w:rsidR="00564C22" w:rsidRPr="002062A5" w:rsidRDefault="009B1AF1" w:rsidP="00564C22">
            <w:pPr>
              <w:pStyle w:val="Beschriftung"/>
              <w:rPr>
                <w:rStyle w:val="Datatype"/>
                <w:b w:val="0"/>
                <w:bCs w:val="0"/>
              </w:rPr>
            </w:pPr>
            <w:r w:rsidRPr="002062A5">
              <w:rPr>
                <w:rStyle w:val="Datatype"/>
              </w:rPr>
              <w:t>xPathQual</w:t>
            </w:r>
          </w:p>
        </w:tc>
        <w:tc>
          <w:tcPr>
            <w:tcW w:w="4675" w:type="dxa"/>
          </w:tcPr>
          <w:p w14:paraId="56085AD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14:paraId="2D5B5F5B" w14:textId="77777777" w:rsidR="00A42CB7" w:rsidRDefault="00A42CB7"/>
    <w:p w14:paraId="2565EAFF" w14:textId="77777777" w:rsidR="00564C22" w:rsidRDefault="009B1AF1" w:rsidP="00564C22">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564C22" w14:paraId="5B7D8285"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F4F04F" w14:textId="77777777" w:rsidR="00564C22" w:rsidRDefault="009B1AF1" w:rsidP="00564C22">
            <w:pPr>
              <w:pStyle w:val="Beschriftung"/>
            </w:pPr>
            <w:r>
              <w:t>Element</w:t>
            </w:r>
          </w:p>
        </w:tc>
        <w:tc>
          <w:tcPr>
            <w:tcW w:w="4675" w:type="dxa"/>
          </w:tcPr>
          <w:p w14:paraId="3CB3DEF7"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9947AB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050B85" w14:textId="77777777" w:rsidR="00564C22" w:rsidRPr="002062A5" w:rsidRDefault="009B1AF1" w:rsidP="00564C22">
            <w:pPr>
              <w:pStyle w:val="Beschriftung"/>
              <w:rPr>
                <w:rStyle w:val="Datatype"/>
                <w:b w:val="0"/>
                <w:bCs w:val="0"/>
              </w:rPr>
            </w:pPr>
            <w:r w:rsidRPr="002062A5">
              <w:rPr>
                <w:rStyle w:val="Datatype"/>
              </w:rPr>
              <w:t>AdditionalKeyInfo</w:t>
            </w:r>
          </w:p>
        </w:tc>
        <w:tc>
          <w:tcPr>
            <w:tcW w:w="4675" w:type="dxa"/>
          </w:tcPr>
          <w:p w14:paraId="5197DA0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564C22" w14:paraId="10FF4F8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338F99" w14:textId="77777777" w:rsidR="00564C22" w:rsidRPr="002062A5" w:rsidRDefault="009B1AF1" w:rsidP="00564C22">
            <w:pPr>
              <w:pStyle w:val="Beschriftung"/>
              <w:rPr>
                <w:rStyle w:val="Datatype"/>
                <w:b w:val="0"/>
                <w:bCs w:val="0"/>
              </w:rPr>
            </w:pPr>
            <w:r w:rsidRPr="002062A5">
              <w:rPr>
                <w:rStyle w:val="Datatype"/>
              </w:rPr>
              <w:t>AdditionalTimeInfo</w:t>
            </w:r>
          </w:p>
        </w:tc>
        <w:tc>
          <w:tcPr>
            <w:tcW w:w="4675" w:type="dxa"/>
          </w:tcPr>
          <w:p w14:paraId="3518BC5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564C22" w14:paraId="3C5BD47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D9B68D4" w14:textId="77777777" w:rsidR="00564C22" w:rsidRPr="002062A5" w:rsidRDefault="009B1AF1" w:rsidP="00564C22">
            <w:pPr>
              <w:pStyle w:val="Beschriftung"/>
              <w:rPr>
                <w:rStyle w:val="Datatype"/>
                <w:b w:val="0"/>
                <w:bCs w:val="0"/>
              </w:rPr>
            </w:pPr>
            <w:r w:rsidRPr="002062A5">
              <w:rPr>
                <w:rStyle w:val="Datatype"/>
              </w:rPr>
              <w:t>Algorithm</w:t>
            </w:r>
          </w:p>
        </w:tc>
        <w:tc>
          <w:tcPr>
            <w:tcW w:w="4675" w:type="dxa"/>
          </w:tcPr>
          <w:p w14:paraId="3E1164F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564C22" w14:paraId="78165C4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9F2A68F" w14:textId="77777777" w:rsidR="00564C22" w:rsidRPr="002062A5" w:rsidRDefault="009B1AF1" w:rsidP="00564C22">
            <w:pPr>
              <w:pStyle w:val="Beschriftung"/>
              <w:rPr>
                <w:rStyle w:val="Datatype"/>
                <w:b w:val="0"/>
                <w:bCs w:val="0"/>
              </w:rPr>
            </w:pPr>
            <w:r w:rsidRPr="002062A5">
              <w:rPr>
                <w:rStyle w:val="Datatype"/>
              </w:rPr>
              <w:t>AppliedProfile</w:t>
            </w:r>
          </w:p>
        </w:tc>
        <w:tc>
          <w:tcPr>
            <w:tcW w:w="4675" w:type="dxa"/>
          </w:tcPr>
          <w:p w14:paraId="5CEC80C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564C22" w14:paraId="7C162F2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DE7918" w14:textId="77777777" w:rsidR="00564C22" w:rsidRPr="002062A5" w:rsidRDefault="009B1AF1" w:rsidP="00564C22">
            <w:pPr>
              <w:pStyle w:val="Beschriftung"/>
              <w:rPr>
                <w:rStyle w:val="Datatype"/>
                <w:b w:val="0"/>
                <w:bCs w:val="0"/>
              </w:rPr>
            </w:pPr>
            <w:r w:rsidRPr="002062A5">
              <w:rPr>
                <w:rStyle w:val="Datatype"/>
              </w:rPr>
              <w:t>AttRef</w:t>
            </w:r>
          </w:p>
        </w:tc>
        <w:tc>
          <w:tcPr>
            <w:tcW w:w="4675" w:type="dxa"/>
          </w:tcPr>
          <w:p w14:paraId="4DD83FD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564C22" w14:paraId="281061D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A1C3519" w14:textId="77777777" w:rsidR="00564C22" w:rsidRPr="002062A5" w:rsidRDefault="009B1AF1" w:rsidP="00564C22">
            <w:pPr>
              <w:pStyle w:val="Beschriftung"/>
              <w:rPr>
                <w:rStyle w:val="Datatype"/>
                <w:b w:val="0"/>
                <w:bCs w:val="0"/>
              </w:rPr>
            </w:pPr>
            <w:r w:rsidRPr="002062A5">
              <w:rPr>
                <w:rStyle w:val="Datatype"/>
              </w:rPr>
              <w:t>AttRefURI</w:t>
            </w:r>
          </w:p>
        </w:tc>
        <w:tc>
          <w:tcPr>
            <w:tcW w:w="4675" w:type="dxa"/>
          </w:tcPr>
          <w:p w14:paraId="272DEE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564C22" w14:paraId="569EF37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859DBE" w14:textId="77777777" w:rsidR="00564C22" w:rsidRPr="002062A5" w:rsidRDefault="009B1AF1" w:rsidP="00564C22">
            <w:pPr>
              <w:pStyle w:val="Beschriftung"/>
              <w:rPr>
                <w:rStyle w:val="Datatype"/>
                <w:b w:val="0"/>
                <w:bCs w:val="0"/>
              </w:rPr>
            </w:pPr>
            <w:r w:rsidRPr="002062A5">
              <w:rPr>
                <w:rStyle w:val="Datatype"/>
              </w:rPr>
              <w:t>AugmentedSignature</w:t>
            </w:r>
          </w:p>
        </w:tc>
        <w:tc>
          <w:tcPr>
            <w:tcW w:w="4675" w:type="dxa"/>
          </w:tcPr>
          <w:p w14:paraId="7C013D7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564C22" w14:paraId="0870A9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AEEE6C9"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2A187C9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564C22" w14:paraId="3A09AAC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1C3096" w14:textId="77777777" w:rsidR="00564C22" w:rsidRPr="002062A5" w:rsidRDefault="009B1AF1" w:rsidP="00564C22">
            <w:pPr>
              <w:pStyle w:val="Beschriftung"/>
              <w:rPr>
                <w:rStyle w:val="Datatype"/>
                <w:b w:val="0"/>
                <w:bCs w:val="0"/>
              </w:rPr>
            </w:pPr>
            <w:r w:rsidRPr="002062A5">
              <w:rPr>
                <w:rStyle w:val="Datatype"/>
              </w:rPr>
              <w:t>Base64Data</w:t>
            </w:r>
          </w:p>
        </w:tc>
        <w:tc>
          <w:tcPr>
            <w:tcW w:w="4675" w:type="dxa"/>
          </w:tcPr>
          <w:p w14:paraId="0580D21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564C22" w14:paraId="5E2D96F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FE8907F" w14:textId="77777777" w:rsidR="00564C22" w:rsidRPr="002062A5" w:rsidRDefault="009B1AF1" w:rsidP="00564C22">
            <w:pPr>
              <w:pStyle w:val="Beschriftung"/>
              <w:rPr>
                <w:rStyle w:val="Datatype"/>
                <w:b w:val="0"/>
                <w:bCs w:val="0"/>
              </w:rPr>
            </w:pPr>
            <w:r w:rsidRPr="002062A5">
              <w:rPr>
                <w:rStyle w:val="Datatype"/>
              </w:rPr>
              <w:t>Base64Signature</w:t>
            </w:r>
          </w:p>
        </w:tc>
        <w:tc>
          <w:tcPr>
            <w:tcW w:w="4675" w:type="dxa"/>
          </w:tcPr>
          <w:p w14:paraId="37FC1E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564C22" w14:paraId="44DACD3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063A7C" w14:textId="77777777" w:rsidR="00564C22" w:rsidRPr="002062A5" w:rsidRDefault="009B1AF1" w:rsidP="00564C22">
            <w:pPr>
              <w:pStyle w:val="Beschriftung"/>
              <w:rPr>
                <w:rStyle w:val="Datatype"/>
                <w:b w:val="0"/>
                <w:bCs w:val="0"/>
              </w:rPr>
            </w:pPr>
            <w:r w:rsidRPr="002062A5">
              <w:rPr>
                <w:rStyle w:val="Datatype"/>
              </w:rPr>
              <w:t>ClaimedIdentity</w:t>
            </w:r>
          </w:p>
        </w:tc>
        <w:tc>
          <w:tcPr>
            <w:tcW w:w="4675" w:type="dxa"/>
          </w:tcPr>
          <w:p w14:paraId="07FE60F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564C22" w14:paraId="5B3079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0020AF" w14:textId="77777777" w:rsidR="00564C22" w:rsidRPr="002062A5" w:rsidRDefault="009B1AF1" w:rsidP="00564C22">
            <w:pPr>
              <w:pStyle w:val="Beschriftung"/>
              <w:rPr>
                <w:rStyle w:val="Datatype"/>
                <w:b w:val="0"/>
                <w:bCs w:val="0"/>
              </w:rPr>
            </w:pPr>
            <w:r w:rsidRPr="002062A5">
              <w:rPr>
                <w:rStyle w:val="Datatype"/>
              </w:rPr>
              <w:t>Code</w:t>
            </w:r>
          </w:p>
        </w:tc>
        <w:tc>
          <w:tcPr>
            <w:tcW w:w="4675" w:type="dxa"/>
          </w:tcPr>
          <w:p w14:paraId="34F2A1A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564C22" w14:paraId="70010BD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DBEA503" w14:textId="77777777" w:rsidR="00564C22" w:rsidRPr="002062A5" w:rsidRDefault="009B1AF1" w:rsidP="00564C22">
            <w:pPr>
              <w:pStyle w:val="Beschriftung"/>
              <w:rPr>
                <w:rStyle w:val="Datatype"/>
                <w:b w:val="0"/>
                <w:bCs w:val="0"/>
              </w:rPr>
            </w:pPr>
            <w:r w:rsidRPr="002062A5">
              <w:rPr>
                <w:rStyle w:val="Datatype"/>
              </w:rPr>
              <w:t>CreateEnvelopedSignature</w:t>
            </w:r>
          </w:p>
        </w:tc>
        <w:tc>
          <w:tcPr>
            <w:tcW w:w="4675" w:type="dxa"/>
          </w:tcPr>
          <w:p w14:paraId="45CD4C9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564C22" w14:paraId="4C05945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30D52E" w14:textId="77777777" w:rsidR="00564C22" w:rsidRPr="002062A5" w:rsidRDefault="009B1AF1" w:rsidP="00564C22">
            <w:pPr>
              <w:pStyle w:val="Beschriftung"/>
              <w:rPr>
                <w:rStyle w:val="Datatype"/>
                <w:b w:val="0"/>
                <w:bCs w:val="0"/>
              </w:rPr>
            </w:pPr>
            <w:r w:rsidRPr="002062A5">
              <w:rPr>
                <w:rStyle w:val="Datatype"/>
              </w:rPr>
              <w:t>createReference</w:t>
            </w:r>
          </w:p>
        </w:tc>
        <w:tc>
          <w:tcPr>
            <w:tcW w:w="4675" w:type="dxa"/>
          </w:tcPr>
          <w:p w14:paraId="336F33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564C22" w14:paraId="0285D7F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18D707" w14:textId="77777777" w:rsidR="00564C22" w:rsidRPr="002062A5" w:rsidRDefault="009B1AF1" w:rsidP="00564C22">
            <w:pPr>
              <w:pStyle w:val="Beschriftung"/>
              <w:rPr>
                <w:rStyle w:val="Datatype"/>
                <w:b w:val="0"/>
                <w:bCs w:val="0"/>
              </w:rPr>
            </w:pPr>
            <w:r w:rsidRPr="002062A5">
              <w:rPr>
                <w:rStyle w:val="Datatype"/>
              </w:rPr>
              <w:t>CurrentTime</w:t>
            </w:r>
          </w:p>
        </w:tc>
        <w:tc>
          <w:tcPr>
            <w:tcW w:w="4675" w:type="dxa"/>
          </w:tcPr>
          <w:p w14:paraId="0CFDDFF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564C22" w14:paraId="6F4ABE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BA8195" w14:textId="77777777" w:rsidR="00564C22" w:rsidRPr="002062A5" w:rsidRDefault="009B1AF1" w:rsidP="00564C22">
            <w:pPr>
              <w:pStyle w:val="Beschriftung"/>
              <w:rPr>
                <w:rStyle w:val="Datatype"/>
                <w:b w:val="0"/>
                <w:bCs w:val="0"/>
              </w:rPr>
            </w:pPr>
            <w:r w:rsidRPr="002062A5">
              <w:rPr>
                <w:rStyle w:val="Datatype"/>
              </w:rPr>
              <w:lastRenderedPageBreak/>
              <w:t>DigestInfo</w:t>
            </w:r>
          </w:p>
        </w:tc>
        <w:tc>
          <w:tcPr>
            <w:tcW w:w="4675" w:type="dxa"/>
          </w:tcPr>
          <w:p w14:paraId="050A181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564C22" w14:paraId="5F6B52D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16D1CC2" w14:textId="77777777" w:rsidR="00564C22" w:rsidRPr="002062A5" w:rsidRDefault="009B1AF1" w:rsidP="00564C22">
            <w:pPr>
              <w:pStyle w:val="Beschriftung"/>
              <w:rPr>
                <w:rStyle w:val="Datatype"/>
                <w:b w:val="0"/>
                <w:bCs w:val="0"/>
              </w:rPr>
            </w:pPr>
            <w:r w:rsidRPr="002062A5">
              <w:rPr>
                <w:rStyle w:val="Datatype"/>
              </w:rPr>
              <w:t>DigestInfos</w:t>
            </w:r>
          </w:p>
        </w:tc>
        <w:tc>
          <w:tcPr>
            <w:tcW w:w="4675" w:type="dxa"/>
          </w:tcPr>
          <w:p w14:paraId="71F5026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564C22" w14:paraId="5DECEBD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356A98C" w14:textId="77777777" w:rsidR="00564C22" w:rsidRPr="002062A5" w:rsidRDefault="009B1AF1" w:rsidP="00564C22">
            <w:pPr>
              <w:pStyle w:val="Beschriftung"/>
              <w:rPr>
                <w:rStyle w:val="Datatype"/>
                <w:b w:val="0"/>
                <w:bCs w:val="0"/>
              </w:rPr>
            </w:pPr>
            <w:r w:rsidRPr="002062A5">
              <w:rPr>
                <w:rStyle w:val="Datatype"/>
              </w:rPr>
              <w:t>DigestMethod</w:t>
            </w:r>
          </w:p>
        </w:tc>
        <w:tc>
          <w:tcPr>
            <w:tcW w:w="4675" w:type="dxa"/>
          </w:tcPr>
          <w:p w14:paraId="1EB341B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564C22" w14:paraId="69F773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2143B7" w14:textId="77777777" w:rsidR="00564C22" w:rsidRPr="002062A5" w:rsidRDefault="009B1AF1" w:rsidP="00564C22">
            <w:pPr>
              <w:pStyle w:val="Beschriftung"/>
              <w:rPr>
                <w:rStyle w:val="Datatype"/>
                <w:b w:val="0"/>
                <w:bCs w:val="0"/>
              </w:rPr>
            </w:pPr>
            <w:r w:rsidRPr="002062A5">
              <w:rPr>
                <w:rStyle w:val="Datatype"/>
              </w:rPr>
              <w:t>DigestValue</w:t>
            </w:r>
          </w:p>
        </w:tc>
        <w:tc>
          <w:tcPr>
            <w:tcW w:w="4675" w:type="dxa"/>
          </w:tcPr>
          <w:p w14:paraId="482FB9C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117F6CD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0FCAB5" w14:textId="77777777" w:rsidR="00564C22" w:rsidRPr="002062A5" w:rsidRDefault="009B1AF1" w:rsidP="00564C22">
            <w:pPr>
              <w:pStyle w:val="Beschriftung"/>
              <w:rPr>
                <w:rStyle w:val="Datatype"/>
                <w:b w:val="0"/>
                <w:bCs w:val="0"/>
              </w:rPr>
            </w:pPr>
            <w:r w:rsidRPr="002062A5">
              <w:rPr>
                <w:rStyle w:val="Datatype"/>
              </w:rPr>
              <w:t>Document</w:t>
            </w:r>
          </w:p>
        </w:tc>
        <w:tc>
          <w:tcPr>
            <w:tcW w:w="4675" w:type="dxa"/>
          </w:tcPr>
          <w:p w14:paraId="59E06B4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564C22" w14:paraId="2DA911E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80225D" w14:textId="77777777" w:rsidR="00564C22" w:rsidRPr="002062A5" w:rsidRDefault="009B1AF1" w:rsidP="00564C22">
            <w:pPr>
              <w:pStyle w:val="Beschriftung"/>
              <w:rPr>
                <w:rStyle w:val="Datatype"/>
                <w:b w:val="0"/>
                <w:bCs w:val="0"/>
              </w:rPr>
            </w:pPr>
            <w:r w:rsidRPr="002062A5">
              <w:rPr>
                <w:rStyle w:val="Datatype"/>
              </w:rPr>
              <w:t>DocumentWithSignature</w:t>
            </w:r>
          </w:p>
        </w:tc>
        <w:tc>
          <w:tcPr>
            <w:tcW w:w="4675" w:type="dxa"/>
          </w:tcPr>
          <w:p w14:paraId="2EB33FF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564C22" w14:paraId="6167C5C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21002B" w14:textId="77777777" w:rsidR="00564C22" w:rsidRPr="002062A5" w:rsidRDefault="009B1AF1" w:rsidP="00564C22">
            <w:pPr>
              <w:pStyle w:val="Beschriftung"/>
              <w:rPr>
                <w:rStyle w:val="Datatype"/>
                <w:b w:val="0"/>
                <w:bCs w:val="0"/>
              </w:rPr>
            </w:pPr>
            <w:r w:rsidRPr="002062A5">
              <w:rPr>
                <w:rStyle w:val="Datatype"/>
              </w:rPr>
              <w:t>Format</w:t>
            </w:r>
          </w:p>
        </w:tc>
        <w:tc>
          <w:tcPr>
            <w:tcW w:w="4675" w:type="dxa"/>
          </w:tcPr>
          <w:p w14:paraId="6F105A5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564C22" w14:paraId="2A0C38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1C3AD6" w14:textId="77777777" w:rsidR="00564C22" w:rsidRPr="002062A5" w:rsidRDefault="009B1AF1" w:rsidP="00564C22">
            <w:pPr>
              <w:pStyle w:val="Beschriftung"/>
              <w:rPr>
                <w:rStyle w:val="Datatype"/>
                <w:b w:val="0"/>
                <w:bCs w:val="0"/>
              </w:rPr>
            </w:pPr>
            <w:r w:rsidRPr="002062A5">
              <w:rPr>
                <w:rStyle w:val="Datatype"/>
              </w:rPr>
              <w:t>HasObjectTagsAndAttributesSet</w:t>
            </w:r>
          </w:p>
        </w:tc>
        <w:tc>
          <w:tcPr>
            <w:tcW w:w="4675" w:type="dxa"/>
          </w:tcPr>
          <w:p w14:paraId="070A1D2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564C22" w14:paraId="402576B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1DACBD5"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31CA7CE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1B4A566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472B8E" w14:textId="77777777" w:rsidR="00564C22" w:rsidRPr="002062A5" w:rsidRDefault="009B1AF1" w:rsidP="00564C22">
            <w:pPr>
              <w:pStyle w:val="Beschriftung"/>
              <w:rPr>
                <w:rStyle w:val="Datatype"/>
                <w:b w:val="0"/>
                <w:bCs w:val="0"/>
              </w:rPr>
            </w:pPr>
            <w:r w:rsidRPr="002062A5">
              <w:rPr>
                <w:rStyle w:val="Datatype"/>
              </w:rPr>
              <w:t>Identifier</w:t>
            </w:r>
          </w:p>
        </w:tc>
        <w:tc>
          <w:tcPr>
            <w:tcW w:w="4675" w:type="dxa"/>
          </w:tcPr>
          <w:p w14:paraId="5D5EDCD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4CF2BBF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E19FC3" w14:textId="77777777" w:rsidR="00564C22" w:rsidRPr="002062A5" w:rsidRDefault="009B1AF1" w:rsidP="00564C22">
            <w:pPr>
              <w:pStyle w:val="Beschriftung"/>
              <w:rPr>
                <w:rStyle w:val="Datatype"/>
                <w:b w:val="0"/>
                <w:bCs w:val="0"/>
              </w:rPr>
            </w:pPr>
            <w:r w:rsidRPr="002062A5">
              <w:rPr>
                <w:rStyle w:val="Datatype"/>
              </w:rPr>
              <w:t>IdRef</w:t>
            </w:r>
          </w:p>
        </w:tc>
        <w:tc>
          <w:tcPr>
            <w:tcW w:w="4675" w:type="dxa"/>
          </w:tcPr>
          <w:p w14:paraId="23BAB65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564C22" w14:paraId="01F61B8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20E232" w14:textId="77777777" w:rsidR="00564C22" w:rsidRPr="002062A5" w:rsidRDefault="009B1AF1" w:rsidP="00564C22">
            <w:pPr>
              <w:pStyle w:val="Beschriftung"/>
              <w:rPr>
                <w:rStyle w:val="Datatype"/>
                <w:b w:val="0"/>
                <w:bCs w:val="0"/>
              </w:rPr>
            </w:pPr>
            <w:r w:rsidRPr="002062A5">
              <w:rPr>
                <w:rStyle w:val="Datatype"/>
              </w:rPr>
              <w:t>IncludeEContent</w:t>
            </w:r>
          </w:p>
        </w:tc>
        <w:tc>
          <w:tcPr>
            <w:tcW w:w="4675" w:type="dxa"/>
          </w:tcPr>
          <w:p w14:paraId="6392633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564C22" w14:paraId="159C23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8A5032" w14:textId="77777777" w:rsidR="00564C22" w:rsidRPr="002062A5" w:rsidRDefault="009B1AF1" w:rsidP="00564C22">
            <w:pPr>
              <w:pStyle w:val="Beschriftung"/>
              <w:rPr>
                <w:rStyle w:val="Datatype"/>
                <w:b w:val="0"/>
                <w:bCs w:val="0"/>
              </w:rPr>
            </w:pPr>
            <w:r w:rsidRPr="002062A5">
              <w:rPr>
                <w:rStyle w:val="Datatype"/>
              </w:rPr>
              <w:t>IncludeObject</w:t>
            </w:r>
          </w:p>
        </w:tc>
        <w:tc>
          <w:tcPr>
            <w:tcW w:w="4675" w:type="dxa"/>
          </w:tcPr>
          <w:p w14:paraId="2A3385A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564C22" w14:paraId="1115F2E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1737A9" w14:textId="77777777" w:rsidR="00564C22" w:rsidRPr="002062A5" w:rsidRDefault="009B1AF1" w:rsidP="00564C22">
            <w:pPr>
              <w:pStyle w:val="Beschriftung"/>
              <w:rPr>
                <w:rStyle w:val="Datatype"/>
                <w:b w:val="0"/>
                <w:bCs w:val="0"/>
              </w:rPr>
            </w:pPr>
            <w:r w:rsidRPr="002062A5">
              <w:rPr>
                <w:rStyle w:val="Datatype"/>
              </w:rPr>
              <w:t>IndeterminateDetail</w:t>
            </w:r>
          </w:p>
        </w:tc>
        <w:tc>
          <w:tcPr>
            <w:tcW w:w="4675" w:type="dxa"/>
          </w:tcPr>
          <w:p w14:paraId="6FBF18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564C22" w14:paraId="696EC5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13BF51" w14:textId="77777777" w:rsidR="00564C22" w:rsidRPr="002062A5" w:rsidRDefault="009B1AF1" w:rsidP="00564C22">
            <w:pPr>
              <w:pStyle w:val="Beschriftung"/>
              <w:rPr>
                <w:rStyle w:val="Datatype"/>
                <w:b w:val="0"/>
                <w:bCs w:val="0"/>
              </w:rPr>
            </w:pPr>
            <w:r w:rsidRPr="002062A5">
              <w:rPr>
                <w:rStyle w:val="Datatype"/>
              </w:rPr>
              <w:t>InputDocuments</w:t>
            </w:r>
          </w:p>
        </w:tc>
        <w:tc>
          <w:tcPr>
            <w:tcW w:w="4675" w:type="dxa"/>
          </w:tcPr>
          <w:p w14:paraId="1A9F398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564C22" w14:paraId="23DA507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917CCA" w14:textId="77777777" w:rsidR="00564C22" w:rsidRPr="002062A5" w:rsidRDefault="009B1AF1" w:rsidP="00564C22">
            <w:pPr>
              <w:pStyle w:val="Beschriftung"/>
              <w:rPr>
                <w:rStyle w:val="Datatype"/>
                <w:b w:val="0"/>
                <w:bCs w:val="0"/>
              </w:rPr>
            </w:pPr>
            <w:r w:rsidRPr="002062A5">
              <w:rPr>
                <w:rStyle w:val="Datatype"/>
              </w:rPr>
              <w:t>IntendedAudience</w:t>
            </w:r>
          </w:p>
        </w:tc>
        <w:tc>
          <w:tcPr>
            <w:tcW w:w="4675" w:type="dxa"/>
          </w:tcPr>
          <w:p w14:paraId="3D6D441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564C22" w14:paraId="270FD5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94CE555" w14:textId="77777777" w:rsidR="00564C22" w:rsidRPr="002062A5" w:rsidRDefault="009B1AF1" w:rsidP="00564C22">
            <w:pPr>
              <w:pStyle w:val="Beschriftung"/>
              <w:rPr>
                <w:rStyle w:val="Datatype"/>
                <w:b w:val="0"/>
                <w:bCs w:val="0"/>
              </w:rPr>
            </w:pPr>
            <w:r w:rsidRPr="002062A5">
              <w:rPr>
                <w:rStyle w:val="Datatype"/>
              </w:rPr>
              <w:t>InvalidDetail</w:t>
            </w:r>
          </w:p>
        </w:tc>
        <w:tc>
          <w:tcPr>
            <w:tcW w:w="4675" w:type="dxa"/>
          </w:tcPr>
          <w:p w14:paraId="66069F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564C22" w14:paraId="2A0F928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8799B7" w14:textId="77777777" w:rsidR="00564C22" w:rsidRPr="002062A5" w:rsidRDefault="009B1AF1" w:rsidP="00564C22">
            <w:pPr>
              <w:pStyle w:val="Beschriftung"/>
              <w:rPr>
                <w:rStyle w:val="Datatype"/>
                <w:b w:val="0"/>
                <w:bCs w:val="0"/>
              </w:rPr>
            </w:pPr>
            <w:r w:rsidRPr="002062A5">
              <w:rPr>
                <w:rStyle w:val="Datatype"/>
              </w:rPr>
              <w:t>KeyName</w:t>
            </w:r>
          </w:p>
        </w:tc>
        <w:tc>
          <w:tcPr>
            <w:tcW w:w="4675" w:type="dxa"/>
          </w:tcPr>
          <w:p w14:paraId="5E20C41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6DE08E4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2761027" w14:textId="77777777" w:rsidR="00564C22" w:rsidRPr="002062A5" w:rsidRDefault="009B1AF1" w:rsidP="00564C22">
            <w:pPr>
              <w:pStyle w:val="Beschriftung"/>
              <w:rPr>
                <w:rStyle w:val="Datatype"/>
                <w:b w:val="0"/>
                <w:bCs w:val="0"/>
              </w:rPr>
            </w:pPr>
            <w:r w:rsidRPr="002062A5">
              <w:rPr>
                <w:rStyle w:val="Datatype"/>
              </w:rPr>
              <w:t>KeySelector</w:t>
            </w:r>
          </w:p>
        </w:tc>
        <w:tc>
          <w:tcPr>
            <w:tcW w:w="4675" w:type="dxa"/>
          </w:tcPr>
          <w:p w14:paraId="765675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564C22" w14:paraId="0A9E5CB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ABE32FF" w14:textId="77777777" w:rsidR="00564C22" w:rsidRPr="002062A5" w:rsidRDefault="009B1AF1" w:rsidP="00564C22">
            <w:pPr>
              <w:pStyle w:val="Beschriftung"/>
              <w:rPr>
                <w:rStyle w:val="Datatype"/>
                <w:b w:val="0"/>
                <w:bCs w:val="0"/>
              </w:rPr>
            </w:pPr>
            <w:r w:rsidRPr="002062A5">
              <w:rPr>
                <w:rStyle w:val="Datatype"/>
              </w:rPr>
              <w:t>LowerBoundary</w:t>
            </w:r>
          </w:p>
        </w:tc>
        <w:tc>
          <w:tcPr>
            <w:tcW w:w="4675" w:type="dxa"/>
          </w:tcPr>
          <w:p w14:paraId="4DB7435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564C22" w14:paraId="55D567F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5857C2" w14:textId="77777777" w:rsidR="00564C22" w:rsidRPr="002062A5" w:rsidRDefault="009B1AF1" w:rsidP="00564C22">
            <w:pPr>
              <w:pStyle w:val="Beschriftung"/>
              <w:rPr>
                <w:rStyle w:val="Datatype"/>
                <w:b w:val="0"/>
                <w:bCs w:val="0"/>
              </w:rPr>
            </w:pPr>
            <w:r w:rsidRPr="002062A5">
              <w:rPr>
                <w:rStyle w:val="Datatype"/>
              </w:rPr>
              <w:t>ManifestResult</w:t>
            </w:r>
          </w:p>
        </w:tc>
        <w:tc>
          <w:tcPr>
            <w:tcW w:w="4675" w:type="dxa"/>
          </w:tcPr>
          <w:p w14:paraId="702BA7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1A1C5EC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70346B9" w14:textId="77777777" w:rsidR="00564C22" w:rsidRPr="002062A5" w:rsidRDefault="009B1AF1" w:rsidP="00564C22">
            <w:pPr>
              <w:pStyle w:val="Beschriftung"/>
              <w:rPr>
                <w:rStyle w:val="Datatype"/>
                <w:b w:val="0"/>
                <w:bCs w:val="0"/>
              </w:rPr>
            </w:pPr>
            <w:r w:rsidRPr="002062A5">
              <w:rPr>
                <w:rStyle w:val="Datatype"/>
              </w:rPr>
              <w:t>Message</w:t>
            </w:r>
          </w:p>
        </w:tc>
        <w:tc>
          <w:tcPr>
            <w:tcW w:w="4675" w:type="dxa"/>
          </w:tcPr>
          <w:p w14:paraId="53BD240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6E8F7F3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6D25FA" w14:textId="77777777" w:rsidR="00564C22" w:rsidRPr="002062A5" w:rsidRDefault="009B1AF1" w:rsidP="00564C22">
            <w:pPr>
              <w:pStyle w:val="Beschriftung"/>
              <w:rPr>
                <w:rStyle w:val="Datatype"/>
                <w:b w:val="0"/>
                <w:bCs w:val="0"/>
              </w:rPr>
            </w:pPr>
            <w:r w:rsidRPr="002062A5">
              <w:rPr>
                <w:rStyle w:val="Datatype"/>
              </w:rPr>
              <w:t>MimeType</w:t>
            </w:r>
          </w:p>
        </w:tc>
        <w:tc>
          <w:tcPr>
            <w:tcW w:w="4675" w:type="dxa"/>
          </w:tcPr>
          <w:p w14:paraId="6F56C34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564C22" w14:paraId="6188CA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10792A" w14:textId="77777777" w:rsidR="00564C22" w:rsidRPr="002062A5" w:rsidRDefault="009B1AF1" w:rsidP="00564C22">
            <w:pPr>
              <w:pStyle w:val="Beschriftung"/>
              <w:rPr>
                <w:rStyle w:val="Datatype"/>
                <w:b w:val="0"/>
                <w:bCs w:val="0"/>
              </w:rPr>
            </w:pPr>
            <w:r w:rsidRPr="002062A5">
              <w:rPr>
                <w:rStyle w:val="Datatype"/>
              </w:rPr>
              <w:t>Name</w:t>
            </w:r>
          </w:p>
        </w:tc>
        <w:tc>
          <w:tcPr>
            <w:tcW w:w="4675" w:type="dxa"/>
          </w:tcPr>
          <w:p w14:paraId="1D04F07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214AEAF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D3844B" w14:textId="77777777" w:rsidR="00564C22" w:rsidRPr="002062A5" w:rsidRDefault="009B1AF1" w:rsidP="00564C22">
            <w:pPr>
              <w:pStyle w:val="Beschriftung"/>
              <w:rPr>
                <w:rStyle w:val="Datatype"/>
                <w:b w:val="0"/>
                <w:bCs w:val="0"/>
              </w:rPr>
            </w:pPr>
            <w:r w:rsidRPr="002062A5">
              <w:rPr>
                <w:rStyle w:val="Datatype"/>
              </w:rPr>
              <w:t>NamespacePrefix</w:t>
            </w:r>
          </w:p>
        </w:tc>
        <w:tc>
          <w:tcPr>
            <w:tcW w:w="4675" w:type="dxa"/>
          </w:tcPr>
          <w:p w14:paraId="688715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564C22" w14:paraId="55DD773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242A2B" w14:textId="77777777" w:rsidR="00564C22" w:rsidRPr="002062A5" w:rsidRDefault="009B1AF1" w:rsidP="00564C22">
            <w:pPr>
              <w:pStyle w:val="Beschriftung"/>
              <w:rPr>
                <w:rStyle w:val="Datatype"/>
                <w:b w:val="0"/>
                <w:bCs w:val="0"/>
              </w:rPr>
            </w:pPr>
            <w:r w:rsidRPr="002062A5">
              <w:rPr>
                <w:rStyle w:val="Datatype"/>
              </w:rPr>
              <w:t>NamespaceURI</w:t>
            </w:r>
          </w:p>
        </w:tc>
        <w:tc>
          <w:tcPr>
            <w:tcW w:w="4675" w:type="dxa"/>
          </w:tcPr>
          <w:p w14:paraId="50728EC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564C22" w14:paraId="55D36AA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C332E8E"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428DD28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35175A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AB04790" w14:textId="77777777" w:rsidR="00564C22" w:rsidRPr="002062A5" w:rsidRDefault="009B1AF1" w:rsidP="00564C22">
            <w:pPr>
              <w:pStyle w:val="Beschriftung"/>
              <w:rPr>
                <w:rStyle w:val="Datatype"/>
                <w:b w:val="0"/>
                <w:bCs w:val="0"/>
              </w:rPr>
            </w:pPr>
            <w:r w:rsidRPr="002062A5">
              <w:rPr>
                <w:rStyle w:val="Datatype"/>
              </w:rPr>
              <w:t>ObjId</w:t>
            </w:r>
          </w:p>
        </w:tc>
        <w:tc>
          <w:tcPr>
            <w:tcW w:w="4675" w:type="dxa"/>
          </w:tcPr>
          <w:p w14:paraId="47B63B8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564C22" w14:paraId="3192945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FF73FF" w14:textId="77777777" w:rsidR="00564C22" w:rsidRPr="002062A5" w:rsidRDefault="009B1AF1" w:rsidP="00564C22">
            <w:pPr>
              <w:pStyle w:val="Beschriftung"/>
              <w:rPr>
                <w:rStyle w:val="Datatype"/>
                <w:b w:val="0"/>
                <w:bCs w:val="0"/>
              </w:rPr>
            </w:pPr>
            <w:r w:rsidRPr="002062A5">
              <w:rPr>
                <w:rStyle w:val="Datatype"/>
              </w:rPr>
              <w:t>OCSPResponse</w:t>
            </w:r>
          </w:p>
        </w:tc>
        <w:tc>
          <w:tcPr>
            <w:tcW w:w="4675" w:type="dxa"/>
          </w:tcPr>
          <w:p w14:paraId="7211D7D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564C22" w14:paraId="1A41EE0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51DF31" w14:textId="77777777" w:rsidR="00564C22" w:rsidRPr="002062A5" w:rsidRDefault="009B1AF1" w:rsidP="00564C22">
            <w:pPr>
              <w:pStyle w:val="Beschriftung"/>
              <w:rPr>
                <w:rStyle w:val="Datatype"/>
                <w:b w:val="0"/>
                <w:bCs w:val="0"/>
              </w:rPr>
            </w:pPr>
            <w:r w:rsidRPr="002062A5">
              <w:rPr>
                <w:rStyle w:val="Datatype"/>
              </w:rPr>
              <w:lastRenderedPageBreak/>
              <w:t>OptionalInputs</w:t>
            </w:r>
          </w:p>
        </w:tc>
        <w:tc>
          <w:tcPr>
            <w:tcW w:w="4675" w:type="dxa"/>
          </w:tcPr>
          <w:p w14:paraId="62EC31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564C22" w14:paraId="3D9A240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55A7AF" w14:textId="77777777" w:rsidR="00564C22" w:rsidRPr="002062A5" w:rsidRDefault="009B1AF1" w:rsidP="00564C22">
            <w:pPr>
              <w:pStyle w:val="Beschriftung"/>
              <w:rPr>
                <w:rStyle w:val="Datatype"/>
                <w:b w:val="0"/>
                <w:bCs w:val="0"/>
              </w:rPr>
            </w:pPr>
            <w:r w:rsidRPr="002062A5">
              <w:rPr>
                <w:rStyle w:val="Datatype"/>
              </w:rPr>
              <w:t>OptionalOutputs</w:t>
            </w:r>
          </w:p>
        </w:tc>
        <w:tc>
          <w:tcPr>
            <w:tcW w:w="4675" w:type="dxa"/>
          </w:tcPr>
          <w:p w14:paraId="670ECB4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564C22" w14:paraId="1B976CE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D64552A" w14:textId="77777777" w:rsidR="00564C22" w:rsidRPr="002062A5" w:rsidRDefault="009B1AF1" w:rsidP="00564C22">
            <w:pPr>
              <w:pStyle w:val="Beschriftung"/>
              <w:rPr>
                <w:rStyle w:val="Datatype"/>
                <w:b w:val="0"/>
                <w:bCs w:val="0"/>
              </w:rPr>
            </w:pPr>
            <w:r w:rsidRPr="002062A5">
              <w:rPr>
                <w:rStyle w:val="Datatype"/>
              </w:rPr>
              <w:t>PoE</w:t>
            </w:r>
          </w:p>
        </w:tc>
        <w:tc>
          <w:tcPr>
            <w:tcW w:w="4675" w:type="dxa"/>
          </w:tcPr>
          <w:p w14:paraId="6D24106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564C22" w14:paraId="7385710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39E06B" w14:textId="77777777" w:rsidR="00564C22" w:rsidRPr="002062A5" w:rsidRDefault="009B1AF1" w:rsidP="00564C22">
            <w:pPr>
              <w:pStyle w:val="Beschriftung"/>
              <w:rPr>
                <w:rStyle w:val="Datatype"/>
                <w:b w:val="0"/>
                <w:bCs w:val="0"/>
              </w:rPr>
            </w:pPr>
            <w:r w:rsidRPr="002062A5">
              <w:rPr>
                <w:rStyle w:val="Datatype"/>
              </w:rPr>
              <w:t>ProblemReference</w:t>
            </w:r>
          </w:p>
        </w:tc>
        <w:tc>
          <w:tcPr>
            <w:tcW w:w="4675" w:type="dxa"/>
          </w:tcPr>
          <w:p w14:paraId="16631E1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564C22" w14:paraId="6FB99BD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4E073C" w14:textId="77777777" w:rsidR="00564C22" w:rsidRPr="002062A5" w:rsidRDefault="009B1AF1" w:rsidP="00564C22">
            <w:pPr>
              <w:pStyle w:val="Beschriftung"/>
              <w:rPr>
                <w:rStyle w:val="Datatype"/>
                <w:b w:val="0"/>
                <w:bCs w:val="0"/>
              </w:rPr>
            </w:pPr>
            <w:r w:rsidRPr="002062A5">
              <w:rPr>
                <w:rStyle w:val="Datatype"/>
              </w:rPr>
              <w:t>ProcessingDetails</w:t>
            </w:r>
          </w:p>
        </w:tc>
        <w:tc>
          <w:tcPr>
            <w:tcW w:w="4675" w:type="dxa"/>
          </w:tcPr>
          <w:p w14:paraId="097886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564C22" w14:paraId="71BC60C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E9C923F" w14:textId="77777777" w:rsidR="00564C22" w:rsidRPr="002062A5" w:rsidRDefault="009B1AF1" w:rsidP="00564C22">
            <w:pPr>
              <w:pStyle w:val="Beschriftung"/>
              <w:rPr>
                <w:rStyle w:val="Datatype"/>
                <w:b w:val="0"/>
                <w:bCs w:val="0"/>
              </w:rPr>
            </w:pPr>
            <w:r w:rsidRPr="002062A5">
              <w:rPr>
                <w:rStyle w:val="Datatype"/>
              </w:rPr>
              <w:t>Properties</w:t>
            </w:r>
          </w:p>
        </w:tc>
        <w:tc>
          <w:tcPr>
            <w:tcW w:w="4675" w:type="dxa"/>
          </w:tcPr>
          <w:p w14:paraId="17A3609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564C22" w14:paraId="1F4B1CB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2DABFA3" w14:textId="77777777" w:rsidR="00564C22" w:rsidRPr="002062A5" w:rsidRDefault="009B1AF1" w:rsidP="00564C22">
            <w:pPr>
              <w:pStyle w:val="Beschriftung"/>
              <w:rPr>
                <w:rStyle w:val="Datatype"/>
                <w:b w:val="0"/>
                <w:bCs w:val="0"/>
              </w:rPr>
            </w:pPr>
            <w:r w:rsidRPr="002062A5">
              <w:rPr>
                <w:rStyle w:val="Datatype"/>
              </w:rPr>
              <w:t>Property</w:t>
            </w:r>
          </w:p>
        </w:tc>
        <w:tc>
          <w:tcPr>
            <w:tcW w:w="4675" w:type="dxa"/>
          </w:tcPr>
          <w:p w14:paraId="7CF6B3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564C22" w14:paraId="0F55EBA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F99B276" w14:textId="77777777" w:rsidR="00564C22" w:rsidRPr="002062A5" w:rsidRDefault="009B1AF1" w:rsidP="00564C22">
            <w:pPr>
              <w:pStyle w:val="Beschriftung"/>
              <w:rPr>
                <w:rStyle w:val="Datatype"/>
                <w:b w:val="0"/>
                <w:bCs w:val="0"/>
              </w:rPr>
            </w:pPr>
            <w:r w:rsidRPr="002062A5">
              <w:rPr>
                <w:rStyle w:val="Datatype"/>
              </w:rPr>
              <w:t>Recipient</w:t>
            </w:r>
          </w:p>
        </w:tc>
        <w:tc>
          <w:tcPr>
            <w:tcW w:w="4675" w:type="dxa"/>
          </w:tcPr>
          <w:p w14:paraId="666016C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564C22" w14:paraId="6A0ABAE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3EB4C4" w14:textId="77777777" w:rsidR="00564C22" w:rsidRPr="002062A5" w:rsidRDefault="009B1AF1" w:rsidP="00564C22">
            <w:pPr>
              <w:pStyle w:val="Beschriftung"/>
              <w:rPr>
                <w:rStyle w:val="Datatype"/>
                <w:b w:val="0"/>
                <w:bCs w:val="0"/>
              </w:rPr>
            </w:pPr>
            <w:r w:rsidRPr="002062A5">
              <w:rPr>
                <w:rStyle w:val="Datatype"/>
              </w:rPr>
              <w:t>Ref</w:t>
            </w:r>
          </w:p>
        </w:tc>
        <w:tc>
          <w:tcPr>
            <w:tcW w:w="4675" w:type="dxa"/>
          </w:tcPr>
          <w:p w14:paraId="76A9C58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564C22" w14:paraId="5AB5F70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B1366A" w14:textId="77777777" w:rsidR="00564C22" w:rsidRPr="002062A5" w:rsidRDefault="009B1AF1" w:rsidP="00564C22">
            <w:pPr>
              <w:pStyle w:val="Beschriftung"/>
              <w:rPr>
                <w:rStyle w:val="Datatype"/>
                <w:b w:val="0"/>
                <w:bCs w:val="0"/>
              </w:rPr>
            </w:pPr>
            <w:r w:rsidRPr="002062A5">
              <w:rPr>
                <w:rStyle w:val="Datatype"/>
              </w:rPr>
              <w:t>ReferenceXpath</w:t>
            </w:r>
          </w:p>
        </w:tc>
        <w:tc>
          <w:tcPr>
            <w:tcW w:w="4675" w:type="dxa"/>
          </w:tcPr>
          <w:p w14:paraId="01815C1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5014060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1D2B53E" w14:textId="77777777" w:rsidR="00564C22" w:rsidRPr="002062A5" w:rsidRDefault="009B1AF1" w:rsidP="00564C22">
            <w:pPr>
              <w:pStyle w:val="Beschriftung"/>
              <w:rPr>
                <w:rStyle w:val="Datatype"/>
                <w:b w:val="0"/>
                <w:bCs w:val="0"/>
              </w:rPr>
            </w:pPr>
            <w:r w:rsidRPr="002062A5">
              <w:rPr>
                <w:rStyle w:val="Datatype"/>
              </w:rPr>
              <w:t>RefId</w:t>
            </w:r>
          </w:p>
        </w:tc>
        <w:tc>
          <w:tcPr>
            <w:tcW w:w="4675" w:type="dxa"/>
          </w:tcPr>
          <w:p w14:paraId="5B7FC77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564C22" w14:paraId="06774E6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B394185" w14:textId="77777777" w:rsidR="00564C22" w:rsidRPr="002062A5" w:rsidRDefault="009B1AF1" w:rsidP="00564C22">
            <w:pPr>
              <w:pStyle w:val="Beschriftung"/>
              <w:rPr>
                <w:rStyle w:val="Datatype"/>
                <w:b w:val="0"/>
                <w:bCs w:val="0"/>
              </w:rPr>
            </w:pPr>
            <w:r w:rsidRPr="002062A5">
              <w:rPr>
                <w:rStyle w:val="Datatype"/>
              </w:rPr>
              <w:t>RefType</w:t>
            </w:r>
          </w:p>
        </w:tc>
        <w:tc>
          <w:tcPr>
            <w:tcW w:w="4675" w:type="dxa"/>
          </w:tcPr>
          <w:p w14:paraId="4E935D8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564C22" w14:paraId="69472CB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A07506F"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75A580B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4A46556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8B52A7" w14:textId="77777777" w:rsidR="00564C22" w:rsidRPr="002062A5" w:rsidRDefault="009B1AF1" w:rsidP="00564C22">
            <w:pPr>
              <w:pStyle w:val="Beschriftung"/>
              <w:rPr>
                <w:rStyle w:val="Datatype"/>
                <w:b w:val="0"/>
                <w:bCs w:val="0"/>
              </w:rPr>
            </w:pPr>
            <w:r w:rsidRPr="002062A5">
              <w:rPr>
                <w:rStyle w:val="Datatype"/>
              </w:rPr>
              <w:t>RequestID</w:t>
            </w:r>
          </w:p>
        </w:tc>
        <w:tc>
          <w:tcPr>
            <w:tcW w:w="4675" w:type="dxa"/>
          </w:tcPr>
          <w:p w14:paraId="7DEEB94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564C22" w14:paraId="4013F66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747E37C" w14:textId="77777777" w:rsidR="00564C22" w:rsidRPr="002062A5" w:rsidRDefault="009B1AF1" w:rsidP="00564C22">
            <w:pPr>
              <w:pStyle w:val="Beschriftung"/>
              <w:rPr>
                <w:rStyle w:val="Datatype"/>
                <w:b w:val="0"/>
                <w:bCs w:val="0"/>
              </w:rPr>
            </w:pPr>
            <w:r w:rsidRPr="002062A5">
              <w:rPr>
                <w:rStyle w:val="Datatype"/>
              </w:rPr>
              <w:t>ResponseID</w:t>
            </w:r>
          </w:p>
        </w:tc>
        <w:tc>
          <w:tcPr>
            <w:tcW w:w="4675" w:type="dxa"/>
          </w:tcPr>
          <w:p w14:paraId="6BEEB7F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564C22" w14:paraId="61DF06B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8E11434" w14:textId="77777777" w:rsidR="00564C22" w:rsidRPr="002062A5" w:rsidRDefault="009B1AF1" w:rsidP="00564C22">
            <w:pPr>
              <w:pStyle w:val="Beschriftung"/>
              <w:rPr>
                <w:rStyle w:val="Datatype"/>
                <w:b w:val="0"/>
                <w:bCs w:val="0"/>
              </w:rPr>
            </w:pPr>
            <w:r w:rsidRPr="002062A5">
              <w:rPr>
                <w:rStyle w:val="Datatype"/>
              </w:rPr>
              <w:t>Result</w:t>
            </w:r>
          </w:p>
        </w:tc>
        <w:tc>
          <w:tcPr>
            <w:tcW w:w="4675" w:type="dxa"/>
          </w:tcPr>
          <w:p w14:paraId="4DD0E49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45D7471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41196B6" w14:textId="77777777" w:rsidR="00564C22" w:rsidRPr="002062A5" w:rsidRDefault="009B1AF1" w:rsidP="00564C22">
            <w:pPr>
              <w:pStyle w:val="Beschriftung"/>
              <w:rPr>
                <w:rStyle w:val="Datatype"/>
                <w:b w:val="0"/>
                <w:bCs w:val="0"/>
              </w:rPr>
            </w:pPr>
            <w:r w:rsidRPr="002062A5">
              <w:rPr>
                <w:rStyle w:val="Datatype"/>
              </w:rPr>
              <w:t>ResultMajor</w:t>
            </w:r>
          </w:p>
        </w:tc>
        <w:tc>
          <w:tcPr>
            <w:tcW w:w="4675" w:type="dxa"/>
          </w:tcPr>
          <w:p w14:paraId="71CFA41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564C22" w14:paraId="6406D31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CE5E45" w14:textId="77777777" w:rsidR="00564C22" w:rsidRPr="002062A5" w:rsidRDefault="009B1AF1" w:rsidP="00564C22">
            <w:pPr>
              <w:pStyle w:val="Beschriftung"/>
              <w:rPr>
                <w:rStyle w:val="Datatype"/>
                <w:b w:val="0"/>
                <w:bCs w:val="0"/>
              </w:rPr>
            </w:pPr>
            <w:r w:rsidRPr="002062A5">
              <w:rPr>
                <w:rStyle w:val="Datatype"/>
              </w:rPr>
              <w:t>ResultMessage</w:t>
            </w:r>
          </w:p>
        </w:tc>
        <w:tc>
          <w:tcPr>
            <w:tcW w:w="4675" w:type="dxa"/>
          </w:tcPr>
          <w:p w14:paraId="7E036A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791B2BA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4DE4AF6" w14:textId="77777777" w:rsidR="00564C22" w:rsidRPr="002062A5" w:rsidRDefault="009B1AF1" w:rsidP="00564C22">
            <w:pPr>
              <w:pStyle w:val="Beschriftung"/>
              <w:rPr>
                <w:rStyle w:val="Datatype"/>
                <w:b w:val="0"/>
                <w:bCs w:val="0"/>
              </w:rPr>
            </w:pPr>
            <w:r w:rsidRPr="002062A5">
              <w:rPr>
                <w:rStyle w:val="Datatype"/>
              </w:rPr>
              <w:t>ResultMinor</w:t>
            </w:r>
          </w:p>
        </w:tc>
        <w:tc>
          <w:tcPr>
            <w:tcW w:w="4675" w:type="dxa"/>
          </w:tcPr>
          <w:p w14:paraId="0EEEC57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564C22" w14:paraId="5DD3493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662D9D" w14:textId="77777777" w:rsidR="00564C22" w:rsidRPr="002062A5" w:rsidRDefault="009B1AF1" w:rsidP="00564C22">
            <w:pPr>
              <w:pStyle w:val="Beschriftung"/>
              <w:rPr>
                <w:rStyle w:val="Datatype"/>
                <w:b w:val="0"/>
                <w:bCs w:val="0"/>
              </w:rPr>
            </w:pPr>
            <w:r w:rsidRPr="002062A5">
              <w:rPr>
                <w:rStyle w:val="Datatype"/>
              </w:rPr>
              <w:t>ReturnAugmentedSignature</w:t>
            </w:r>
          </w:p>
        </w:tc>
        <w:tc>
          <w:tcPr>
            <w:tcW w:w="4675" w:type="dxa"/>
          </w:tcPr>
          <w:p w14:paraId="44F09D6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564C22" w14:paraId="18E57E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ABAF4D" w14:textId="77777777" w:rsidR="00564C22" w:rsidRPr="002062A5" w:rsidRDefault="009B1AF1" w:rsidP="00564C22">
            <w:pPr>
              <w:pStyle w:val="Beschriftung"/>
              <w:rPr>
                <w:rStyle w:val="Datatype"/>
                <w:b w:val="0"/>
                <w:bCs w:val="0"/>
              </w:rPr>
            </w:pPr>
            <w:r w:rsidRPr="002062A5">
              <w:rPr>
                <w:rStyle w:val="Datatype"/>
              </w:rPr>
              <w:t>ReturnProcessingDetails</w:t>
            </w:r>
          </w:p>
        </w:tc>
        <w:tc>
          <w:tcPr>
            <w:tcW w:w="4675" w:type="dxa"/>
          </w:tcPr>
          <w:p w14:paraId="0E70CFE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564C22" w14:paraId="2FC6DE0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72D38EF" w14:textId="77777777" w:rsidR="00564C22" w:rsidRPr="002062A5" w:rsidRDefault="009B1AF1" w:rsidP="00564C22">
            <w:pPr>
              <w:pStyle w:val="Beschriftung"/>
              <w:rPr>
                <w:rStyle w:val="Datatype"/>
                <w:b w:val="0"/>
                <w:bCs w:val="0"/>
              </w:rPr>
            </w:pPr>
            <w:r w:rsidRPr="002062A5">
              <w:rPr>
                <w:rStyle w:val="Datatype"/>
              </w:rPr>
              <w:t>ReturnSignerIdentity</w:t>
            </w:r>
          </w:p>
        </w:tc>
        <w:tc>
          <w:tcPr>
            <w:tcW w:w="4675" w:type="dxa"/>
          </w:tcPr>
          <w:p w14:paraId="5CEDF46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564C22" w14:paraId="7097098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3F8F1F" w14:textId="77777777" w:rsidR="00564C22" w:rsidRPr="002062A5" w:rsidRDefault="009B1AF1" w:rsidP="00564C22">
            <w:pPr>
              <w:pStyle w:val="Beschriftung"/>
              <w:rPr>
                <w:rStyle w:val="Datatype"/>
                <w:b w:val="0"/>
                <w:bCs w:val="0"/>
              </w:rPr>
            </w:pPr>
            <w:r w:rsidRPr="002062A5">
              <w:rPr>
                <w:rStyle w:val="Datatype"/>
              </w:rPr>
              <w:t>ReturnSigningTimeInfo</w:t>
            </w:r>
          </w:p>
        </w:tc>
        <w:tc>
          <w:tcPr>
            <w:tcW w:w="4675" w:type="dxa"/>
          </w:tcPr>
          <w:p w14:paraId="5062926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564C22" w14:paraId="4C44E42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D555BE7" w14:textId="77777777" w:rsidR="00564C22" w:rsidRPr="002062A5" w:rsidRDefault="009B1AF1" w:rsidP="00564C22">
            <w:pPr>
              <w:pStyle w:val="Beschriftung"/>
              <w:rPr>
                <w:rStyle w:val="Datatype"/>
                <w:b w:val="0"/>
                <w:bCs w:val="0"/>
              </w:rPr>
            </w:pPr>
            <w:r w:rsidRPr="002062A5">
              <w:rPr>
                <w:rStyle w:val="Datatype"/>
              </w:rPr>
              <w:t>ReturnTimestampedSignature</w:t>
            </w:r>
          </w:p>
        </w:tc>
        <w:tc>
          <w:tcPr>
            <w:tcW w:w="4675" w:type="dxa"/>
          </w:tcPr>
          <w:p w14:paraId="7EB3A16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564C22" w14:paraId="5E9B9A8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9F2B638" w14:textId="77777777" w:rsidR="00564C22" w:rsidRPr="002062A5" w:rsidRDefault="009B1AF1" w:rsidP="00564C22">
            <w:pPr>
              <w:pStyle w:val="Beschriftung"/>
              <w:rPr>
                <w:rStyle w:val="Datatype"/>
                <w:b w:val="0"/>
                <w:bCs w:val="0"/>
              </w:rPr>
            </w:pPr>
            <w:r w:rsidRPr="002062A5">
              <w:rPr>
                <w:rStyle w:val="Datatype"/>
              </w:rPr>
              <w:t>ReturnVerificationTimeInfo</w:t>
            </w:r>
          </w:p>
        </w:tc>
        <w:tc>
          <w:tcPr>
            <w:tcW w:w="4675" w:type="dxa"/>
          </w:tcPr>
          <w:p w14:paraId="3F453F5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564C22" w14:paraId="3D87950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8460E0" w14:textId="77777777" w:rsidR="00564C22" w:rsidRPr="002062A5" w:rsidRDefault="009B1AF1" w:rsidP="00564C22">
            <w:pPr>
              <w:pStyle w:val="Beschriftung"/>
              <w:rPr>
                <w:rStyle w:val="Datatype"/>
                <w:b w:val="0"/>
                <w:bCs w:val="0"/>
              </w:rPr>
            </w:pPr>
            <w:r w:rsidRPr="002062A5">
              <w:rPr>
                <w:rStyle w:val="Datatype"/>
              </w:rPr>
              <w:t>Schema</w:t>
            </w:r>
          </w:p>
        </w:tc>
        <w:tc>
          <w:tcPr>
            <w:tcW w:w="4675" w:type="dxa"/>
          </w:tcPr>
          <w:p w14:paraId="7B85227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564C22" w14:paraId="0A8D02A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6C31B0"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72BAFD1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564C22" w14:paraId="0658CB7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EAB6E4C" w14:textId="77777777" w:rsidR="00564C22" w:rsidRPr="002062A5" w:rsidRDefault="009B1AF1" w:rsidP="00564C22">
            <w:pPr>
              <w:pStyle w:val="Beschriftung"/>
              <w:rPr>
                <w:rStyle w:val="Datatype"/>
                <w:b w:val="0"/>
                <w:bCs w:val="0"/>
              </w:rPr>
            </w:pPr>
            <w:r w:rsidRPr="002062A5">
              <w:rPr>
                <w:rStyle w:val="Datatype"/>
              </w:rPr>
              <w:t>SignatureAlgorithm</w:t>
            </w:r>
          </w:p>
        </w:tc>
        <w:tc>
          <w:tcPr>
            <w:tcW w:w="4675" w:type="dxa"/>
          </w:tcPr>
          <w:p w14:paraId="71B34B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564C22" w14:paraId="20A5AE7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81F896"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702A44F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564C22" w14:paraId="4819B04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F223418" w14:textId="77777777" w:rsidR="00564C22" w:rsidRPr="002062A5" w:rsidRDefault="009B1AF1" w:rsidP="00564C22">
            <w:pPr>
              <w:pStyle w:val="Beschriftung"/>
              <w:rPr>
                <w:rStyle w:val="Datatype"/>
                <w:b w:val="0"/>
                <w:bCs w:val="0"/>
              </w:rPr>
            </w:pPr>
            <w:r w:rsidRPr="002062A5">
              <w:rPr>
                <w:rStyle w:val="Datatype"/>
              </w:rPr>
              <w:lastRenderedPageBreak/>
              <w:t>SignaturePlacement</w:t>
            </w:r>
          </w:p>
        </w:tc>
        <w:tc>
          <w:tcPr>
            <w:tcW w:w="4675" w:type="dxa"/>
          </w:tcPr>
          <w:p w14:paraId="2E3526A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564C22" w14:paraId="4599ED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C8BC605" w14:textId="77777777" w:rsidR="00564C22" w:rsidRPr="002062A5" w:rsidRDefault="009B1AF1" w:rsidP="00564C22">
            <w:pPr>
              <w:pStyle w:val="Beschriftung"/>
              <w:rPr>
                <w:rStyle w:val="Datatype"/>
                <w:b w:val="0"/>
                <w:bCs w:val="0"/>
              </w:rPr>
            </w:pPr>
            <w:r w:rsidRPr="002062A5">
              <w:rPr>
                <w:rStyle w:val="Datatype"/>
              </w:rPr>
              <w:t>SignaturePtr</w:t>
            </w:r>
          </w:p>
        </w:tc>
        <w:tc>
          <w:tcPr>
            <w:tcW w:w="4675" w:type="dxa"/>
          </w:tcPr>
          <w:p w14:paraId="393872D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564C22" w14:paraId="6C65C6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3F1A2D" w14:textId="77777777" w:rsidR="00564C22" w:rsidRPr="002062A5" w:rsidRDefault="009B1AF1" w:rsidP="00564C22">
            <w:pPr>
              <w:pStyle w:val="Beschriftung"/>
              <w:rPr>
                <w:rStyle w:val="Datatype"/>
                <w:b w:val="0"/>
                <w:bCs w:val="0"/>
              </w:rPr>
            </w:pPr>
            <w:r w:rsidRPr="002062A5">
              <w:rPr>
                <w:rStyle w:val="Datatype"/>
              </w:rPr>
              <w:t>SignatureQualityLevel</w:t>
            </w:r>
          </w:p>
        </w:tc>
        <w:tc>
          <w:tcPr>
            <w:tcW w:w="4675" w:type="dxa"/>
          </w:tcPr>
          <w:p w14:paraId="38DC098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564C22" w14:paraId="366A5D9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74438C" w14:textId="77777777" w:rsidR="00564C22" w:rsidRPr="002062A5" w:rsidRDefault="009B1AF1" w:rsidP="00564C22">
            <w:pPr>
              <w:pStyle w:val="Beschriftung"/>
              <w:rPr>
                <w:rStyle w:val="Datatype"/>
                <w:b w:val="0"/>
                <w:bCs w:val="0"/>
              </w:rPr>
            </w:pPr>
            <w:r w:rsidRPr="002062A5">
              <w:rPr>
                <w:rStyle w:val="Datatype"/>
              </w:rPr>
              <w:t>SignatureType</w:t>
            </w:r>
          </w:p>
        </w:tc>
        <w:tc>
          <w:tcPr>
            <w:tcW w:w="4675" w:type="dxa"/>
          </w:tcPr>
          <w:p w14:paraId="62501CB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564C22" w14:paraId="0F94BF0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9944949" w14:textId="77777777" w:rsidR="00564C22" w:rsidRPr="002062A5" w:rsidRDefault="009B1AF1" w:rsidP="00564C22">
            <w:pPr>
              <w:pStyle w:val="Beschriftung"/>
              <w:rPr>
                <w:rStyle w:val="Datatype"/>
                <w:b w:val="0"/>
                <w:bCs w:val="0"/>
              </w:rPr>
            </w:pPr>
            <w:r w:rsidRPr="002062A5">
              <w:rPr>
                <w:rStyle w:val="Datatype"/>
              </w:rPr>
              <w:t>SignedProperties</w:t>
            </w:r>
          </w:p>
        </w:tc>
        <w:tc>
          <w:tcPr>
            <w:tcW w:w="4675" w:type="dxa"/>
          </w:tcPr>
          <w:p w14:paraId="38CC458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564C22" w14:paraId="0840E77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871986E" w14:textId="77777777" w:rsidR="00564C22" w:rsidRPr="002062A5" w:rsidRDefault="009B1AF1" w:rsidP="00564C22">
            <w:pPr>
              <w:pStyle w:val="Beschriftung"/>
              <w:rPr>
                <w:rStyle w:val="Datatype"/>
                <w:b w:val="0"/>
                <w:bCs w:val="0"/>
              </w:rPr>
            </w:pPr>
            <w:r w:rsidRPr="002062A5">
              <w:rPr>
                <w:rStyle w:val="Datatype"/>
              </w:rPr>
              <w:t>SignedReference</w:t>
            </w:r>
          </w:p>
        </w:tc>
        <w:tc>
          <w:tcPr>
            <w:tcW w:w="4675" w:type="dxa"/>
          </w:tcPr>
          <w:p w14:paraId="18F19DD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564C22" w14:paraId="102A970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CFCC06F" w14:textId="77777777" w:rsidR="00564C22" w:rsidRPr="002062A5" w:rsidRDefault="009B1AF1" w:rsidP="00564C22">
            <w:pPr>
              <w:pStyle w:val="Beschriftung"/>
              <w:rPr>
                <w:rStyle w:val="Datatype"/>
                <w:b w:val="0"/>
                <w:bCs w:val="0"/>
              </w:rPr>
            </w:pPr>
            <w:r w:rsidRPr="002062A5">
              <w:rPr>
                <w:rStyle w:val="Datatype"/>
              </w:rPr>
              <w:t>SignedReferences</w:t>
            </w:r>
          </w:p>
        </w:tc>
        <w:tc>
          <w:tcPr>
            <w:tcW w:w="4675" w:type="dxa"/>
          </w:tcPr>
          <w:p w14:paraId="476F33F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564C22" w14:paraId="6B1D9FC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CF0B5C5" w14:textId="77777777" w:rsidR="00564C22" w:rsidRPr="002062A5" w:rsidRDefault="009B1AF1" w:rsidP="00564C22">
            <w:pPr>
              <w:pStyle w:val="Beschriftung"/>
              <w:rPr>
                <w:rStyle w:val="Datatype"/>
                <w:b w:val="0"/>
                <w:bCs w:val="0"/>
              </w:rPr>
            </w:pPr>
            <w:r w:rsidRPr="002062A5">
              <w:rPr>
                <w:rStyle w:val="Datatype"/>
              </w:rPr>
              <w:t>SignerIdentity</w:t>
            </w:r>
          </w:p>
        </w:tc>
        <w:tc>
          <w:tcPr>
            <w:tcW w:w="4675" w:type="dxa"/>
          </w:tcPr>
          <w:p w14:paraId="497A125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564C22" w14:paraId="62F7521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870315" w14:textId="77777777" w:rsidR="00564C22" w:rsidRPr="002062A5" w:rsidRDefault="009B1AF1" w:rsidP="00564C22">
            <w:pPr>
              <w:pStyle w:val="Beschriftung"/>
              <w:rPr>
                <w:rStyle w:val="Datatype"/>
                <w:b w:val="0"/>
                <w:bCs w:val="0"/>
              </w:rPr>
            </w:pPr>
            <w:r w:rsidRPr="002062A5">
              <w:rPr>
                <w:rStyle w:val="Datatype"/>
              </w:rPr>
              <w:t>SigningTime</w:t>
            </w:r>
          </w:p>
        </w:tc>
        <w:tc>
          <w:tcPr>
            <w:tcW w:w="4675" w:type="dxa"/>
          </w:tcPr>
          <w:p w14:paraId="588E379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564C22" w14:paraId="5412C7C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5159CC4" w14:textId="77777777" w:rsidR="00564C22" w:rsidRPr="002062A5" w:rsidRDefault="009B1AF1" w:rsidP="00564C22">
            <w:pPr>
              <w:pStyle w:val="Beschriftung"/>
              <w:rPr>
                <w:rStyle w:val="Datatype"/>
                <w:b w:val="0"/>
                <w:bCs w:val="0"/>
              </w:rPr>
            </w:pPr>
            <w:r w:rsidRPr="002062A5">
              <w:rPr>
                <w:rStyle w:val="Datatype"/>
              </w:rPr>
              <w:t>SigningTimeBoundaries</w:t>
            </w:r>
          </w:p>
        </w:tc>
        <w:tc>
          <w:tcPr>
            <w:tcW w:w="4675" w:type="dxa"/>
          </w:tcPr>
          <w:p w14:paraId="692BE59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564C22" w14:paraId="03979D5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8666BE" w14:textId="77777777" w:rsidR="00564C22" w:rsidRPr="002062A5" w:rsidRDefault="009B1AF1" w:rsidP="00564C22">
            <w:pPr>
              <w:pStyle w:val="Beschriftung"/>
              <w:rPr>
                <w:rStyle w:val="Datatype"/>
                <w:b w:val="0"/>
                <w:bCs w:val="0"/>
              </w:rPr>
            </w:pPr>
            <w:r w:rsidRPr="002062A5">
              <w:rPr>
                <w:rStyle w:val="Datatype"/>
              </w:rPr>
              <w:t>SigningTimeInfo</w:t>
            </w:r>
          </w:p>
        </w:tc>
        <w:tc>
          <w:tcPr>
            <w:tcW w:w="4675" w:type="dxa"/>
          </w:tcPr>
          <w:p w14:paraId="12207E3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564C22" w14:paraId="5F7266F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7BC867" w14:textId="77777777" w:rsidR="00564C22" w:rsidRPr="002062A5" w:rsidRDefault="009B1AF1" w:rsidP="00564C22">
            <w:pPr>
              <w:pStyle w:val="Beschriftung"/>
              <w:rPr>
                <w:rStyle w:val="Datatype"/>
                <w:b w:val="0"/>
                <w:bCs w:val="0"/>
              </w:rPr>
            </w:pPr>
            <w:r w:rsidRPr="002062A5">
              <w:rPr>
                <w:rStyle w:val="Datatype"/>
              </w:rPr>
              <w:t>SpecificTime</w:t>
            </w:r>
          </w:p>
        </w:tc>
        <w:tc>
          <w:tcPr>
            <w:tcW w:w="4675" w:type="dxa"/>
          </w:tcPr>
          <w:p w14:paraId="29C401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564C22" w14:paraId="1311DC8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2E5384C" w14:textId="77777777" w:rsidR="00564C22" w:rsidRPr="002062A5" w:rsidRDefault="009B1AF1" w:rsidP="00564C22">
            <w:pPr>
              <w:pStyle w:val="Beschriftung"/>
              <w:rPr>
                <w:rStyle w:val="Datatype"/>
                <w:b w:val="0"/>
                <w:bCs w:val="0"/>
              </w:rPr>
            </w:pPr>
            <w:r w:rsidRPr="002062A5">
              <w:rPr>
                <w:rStyle w:val="Datatype"/>
              </w:rPr>
              <w:t>SPProvidedID</w:t>
            </w:r>
          </w:p>
        </w:tc>
        <w:tc>
          <w:tcPr>
            <w:tcW w:w="4675" w:type="dxa"/>
          </w:tcPr>
          <w:p w14:paraId="6EAD8D4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564C22" w14:paraId="1ED74D4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46B529" w14:textId="77777777" w:rsidR="00564C22" w:rsidRPr="002062A5" w:rsidRDefault="009B1AF1" w:rsidP="00564C22">
            <w:pPr>
              <w:pStyle w:val="Beschriftung"/>
              <w:rPr>
                <w:rStyle w:val="Datatype"/>
                <w:b w:val="0"/>
                <w:bCs w:val="0"/>
              </w:rPr>
            </w:pPr>
            <w:r w:rsidRPr="002062A5">
              <w:rPr>
                <w:rStyle w:val="Datatype"/>
              </w:rPr>
              <w:t>Status</w:t>
            </w:r>
          </w:p>
        </w:tc>
        <w:tc>
          <w:tcPr>
            <w:tcW w:w="4675" w:type="dxa"/>
          </w:tcPr>
          <w:p w14:paraId="46A0B89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564C22" w14:paraId="76858F2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4BB97DF" w14:textId="77777777" w:rsidR="00564C22" w:rsidRPr="002062A5" w:rsidRDefault="009B1AF1" w:rsidP="00564C22">
            <w:pPr>
              <w:pStyle w:val="Beschriftung"/>
              <w:rPr>
                <w:rStyle w:val="Datatype"/>
                <w:b w:val="0"/>
                <w:bCs w:val="0"/>
              </w:rPr>
            </w:pPr>
            <w:r w:rsidRPr="002062A5">
              <w:rPr>
                <w:rStyle w:val="Datatype"/>
              </w:rPr>
              <w:t>SupportingInfo</w:t>
            </w:r>
          </w:p>
        </w:tc>
        <w:tc>
          <w:tcPr>
            <w:tcW w:w="4675" w:type="dxa"/>
          </w:tcPr>
          <w:p w14:paraId="6BBE17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564C22" w14:paraId="5F7CA01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D0B1F0" w14:textId="77777777" w:rsidR="00564C22" w:rsidRPr="002062A5" w:rsidRDefault="009B1AF1" w:rsidP="00564C22">
            <w:pPr>
              <w:pStyle w:val="Beschriftung"/>
              <w:rPr>
                <w:rStyle w:val="Datatype"/>
                <w:b w:val="0"/>
                <w:bCs w:val="0"/>
              </w:rPr>
            </w:pPr>
            <w:r w:rsidRPr="002062A5">
              <w:rPr>
                <w:rStyle w:val="Datatype"/>
              </w:rPr>
              <w:t>TimestampedSignature</w:t>
            </w:r>
          </w:p>
        </w:tc>
        <w:tc>
          <w:tcPr>
            <w:tcW w:w="4675" w:type="dxa"/>
          </w:tcPr>
          <w:p w14:paraId="6D4733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564C22" w14:paraId="1256EC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B15FCB3" w14:textId="77777777" w:rsidR="00564C22" w:rsidRPr="002062A5" w:rsidRDefault="009B1AF1" w:rsidP="00564C22">
            <w:pPr>
              <w:pStyle w:val="Beschriftung"/>
              <w:rPr>
                <w:rStyle w:val="Datatype"/>
                <w:b w:val="0"/>
                <w:bCs w:val="0"/>
              </w:rPr>
            </w:pPr>
            <w:r w:rsidRPr="002062A5">
              <w:rPr>
                <w:rStyle w:val="Datatype"/>
              </w:rPr>
              <w:t>Transform</w:t>
            </w:r>
          </w:p>
        </w:tc>
        <w:tc>
          <w:tcPr>
            <w:tcW w:w="4675" w:type="dxa"/>
          </w:tcPr>
          <w:p w14:paraId="258C4C4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564C22" w14:paraId="4229F2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BC83ADD"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3B86EC7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21D94C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E49534B"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3E0D5DE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564C22" w14:paraId="7BE4647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86055AE" w14:textId="77777777" w:rsidR="00564C22" w:rsidRPr="002062A5" w:rsidRDefault="009B1AF1" w:rsidP="00564C22">
            <w:pPr>
              <w:pStyle w:val="Beschriftung"/>
              <w:rPr>
                <w:rStyle w:val="Datatype"/>
                <w:b w:val="0"/>
                <w:bCs w:val="0"/>
              </w:rPr>
            </w:pPr>
            <w:r w:rsidRPr="002062A5">
              <w:rPr>
                <w:rStyle w:val="Datatype"/>
              </w:rPr>
              <w:t>UnsignedProperties</w:t>
            </w:r>
          </w:p>
        </w:tc>
        <w:tc>
          <w:tcPr>
            <w:tcW w:w="4675" w:type="dxa"/>
          </w:tcPr>
          <w:p w14:paraId="12C3C83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564C22" w14:paraId="3538036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3EFAA9D" w14:textId="77777777" w:rsidR="00564C22" w:rsidRPr="002062A5" w:rsidRDefault="009B1AF1" w:rsidP="00564C22">
            <w:pPr>
              <w:pStyle w:val="Beschriftung"/>
              <w:rPr>
                <w:rStyle w:val="Datatype"/>
                <w:b w:val="0"/>
                <w:bCs w:val="0"/>
              </w:rPr>
            </w:pPr>
            <w:r w:rsidRPr="002062A5">
              <w:rPr>
                <w:rStyle w:val="Datatype"/>
              </w:rPr>
              <w:t>UpperBoundary</w:t>
            </w:r>
          </w:p>
        </w:tc>
        <w:tc>
          <w:tcPr>
            <w:tcW w:w="4675" w:type="dxa"/>
          </w:tcPr>
          <w:p w14:paraId="1C70FA1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564C22" w14:paraId="13F03ED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0E74A3A" w14:textId="77777777" w:rsidR="00564C22" w:rsidRPr="002062A5" w:rsidRDefault="009B1AF1" w:rsidP="00564C22">
            <w:pPr>
              <w:pStyle w:val="Beschriftung"/>
              <w:rPr>
                <w:rStyle w:val="Datatype"/>
                <w:b w:val="0"/>
                <w:bCs w:val="0"/>
              </w:rPr>
            </w:pPr>
            <w:r w:rsidRPr="002062A5">
              <w:rPr>
                <w:rStyle w:val="Datatype"/>
              </w:rPr>
              <w:t>UseVerificationTime</w:t>
            </w:r>
          </w:p>
        </w:tc>
        <w:tc>
          <w:tcPr>
            <w:tcW w:w="4675" w:type="dxa"/>
          </w:tcPr>
          <w:p w14:paraId="04177BA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564C22" w14:paraId="67ABB39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2A79148" w14:textId="77777777" w:rsidR="00564C22" w:rsidRPr="002062A5" w:rsidRDefault="009B1AF1" w:rsidP="00564C22">
            <w:pPr>
              <w:pStyle w:val="Beschriftung"/>
              <w:rPr>
                <w:rStyle w:val="Datatype"/>
                <w:b w:val="0"/>
                <w:bCs w:val="0"/>
              </w:rPr>
            </w:pPr>
            <w:r w:rsidRPr="002062A5">
              <w:rPr>
                <w:rStyle w:val="Datatype"/>
              </w:rPr>
              <w:t>ValidDetail</w:t>
            </w:r>
          </w:p>
        </w:tc>
        <w:tc>
          <w:tcPr>
            <w:tcW w:w="4675" w:type="dxa"/>
          </w:tcPr>
          <w:p w14:paraId="717D1C1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564C22" w14:paraId="1FBF7BB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16785C"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1614319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45841EC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FF92F96"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65A351C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717C93D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9E4F19" w14:textId="77777777" w:rsidR="00564C22" w:rsidRPr="002062A5" w:rsidRDefault="009B1AF1" w:rsidP="00564C22">
            <w:pPr>
              <w:pStyle w:val="Beschriftung"/>
              <w:rPr>
                <w:rStyle w:val="Datatype"/>
                <w:b w:val="0"/>
                <w:bCs w:val="0"/>
              </w:rPr>
            </w:pPr>
            <w:r w:rsidRPr="002062A5">
              <w:rPr>
                <w:rStyle w:val="Datatype"/>
              </w:rPr>
              <w:t>VerificationTime</w:t>
            </w:r>
          </w:p>
        </w:tc>
        <w:tc>
          <w:tcPr>
            <w:tcW w:w="4675" w:type="dxa"/>
          </w:tcPr>
          <w:p w14:paraId="6C4D6DD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564C22" w14:paraId="6161A2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3FC5B7" w14:textId="77777777" w:rsidR="00564C22" w:rsidRPr="002062A5" w:rsidRDefault="009B1AF1" w:rsidP="00564C22">
            <w:pPr>
              <w:pStyle w:val="Beschriftung"/>
              <w:rPr>
                <w:rStyle w:val="Datatype"/>
                <w:b w:val="0"/>
                <w:bCs w:val="0"/>
              </w:rPr>
            </w:pPr>
            <w:r w:rsidRPr="002062A5">
              <w:rPr>
                <w:rStyle w:val="Datatype"/>
              </w:rPr>
              <w:t>VerificationTimeInfo</w:t>
            </w:r>
          </w:p>
        </w:tc>
        <w:tc>
          <w:tcPr>
            <w:tcW w:w="4675" w:type="dxa"/>
          </w:tcPr>
          <w:p w14:paraId="5090E3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564C22" w14:paraId="7A79543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9BAD32" w14:textId="77777777" w:rsidR="00564C22" w:rsidRPr="002062A5" w:rsidRDefault="009B1AF1" w:rsidP="00564C22">
            <w:pPr>
              <w:pStyle w:val="Beschriftung"/>
              <w:rPr>
                <w:rStyle w:val="Datatype"/>
                <w:b w:val="0"/>
                <w:bCs w:val="0"/>
              </w:rPr>
            </w:pPr>
            <w:r w:rsidRPr="002062A5">
              <w:rPr>
                <w:rStyle w:val="Datatype"/>
              </w:rPr>
              <w:t>VerifyManifestResults</w:t>
            </w:r>
          </w:p>
        </w:tc>
        <w:tc>
          <w:tcPr>
            <w:tcW w:w="4675" w:type="dxa"/>
          </w:tcPr>
          <w:p w14:paraId="64505FD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30D744E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A04953" w14:textId="77777777" w:rsidR="00564C22" w:rsidRPr="002062A5" w:rsidRDefault="009B1AF1" w:rsidP="00564C22">
            <w:pPr>
              <w:pStyle w:val="Beschriftung"/>
              <w:rPr>
                <w:rStyle w:val="Datatype"/>
                <w:b w:val="0"/>
                <w:bCs w:val="0"/>
              </w:rPr>
            </w:pPr>
            <w:r w:rsidRPr="002062A5">
              <w:rPr>
                <w:rStyle w:val="Datatype"/>
              </w:rPr>
              <w:t>VerifyManifests</w:t>
            </w:r>
          </w:p>
        </w:tc>
        <w:tc>
          <w:tcPr>
            <w:tcW w:w="4675" w:type="dxa"/>
          </w:tcPr>
          <w:p w14:paraId="6F29C77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564C22" w14:paraId="283730F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7A3B63" w14:textId="77777777" w:rsidR="00564C22" w:rsidRPr="002062A5" w:rsidRDefault="009B1AF1" w:rsidP="00564C22">
            <w:pPr>
              <w:pStyle w:val="Beschriftung"/>
              <w:rPr>
                <w:rStyle w:val="Datatype"/>
                <w:b w:val="0"/>
                <w:bCs w:val="0"/>
              </w:rPr>
            </w:pPr>
            <w:r w:rsidRPr="002062A5">
              <w:rPr>
                <w:rStyle w:val="Datatype"/>
              </w:rPr>
              <w:lastRenderedPageBreak/>
              <w:t>WhichData</w:t>
            </w:r>
          </w:p>
        </w:tc>
        <w:tc>
          <w:tcPr>
            <w:tcW w:w="4675" w:type="dxa"/>
          </w:tcPr>
          <w:p w14:paraId="6545220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4AEB83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85D9BEA"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6A333E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564C22" w14:paraId="7DBF51F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829FEB1" w14:textId="77777777" w:rsidR="00564C22" w:rsidRPr="002062A5" w:rsidRDefault="009B1AF1" w:rsidP="00564C22">
            <w:pPr>
              <w:pStyle w:val="Beschriftung"/>
              <w:rPr>
                <w:rStyle w:val="Datatype"/>
                <w:b w:val="0"/>
                <w:bCs w:val="0"/>
              </w:rPr>
            </w:pPr>
            <w:r w:rsidRPr="002062A5">
              <w:rPr>
                <w:rStyle w:val="Datatype"/>
              </w:rPr>
              <w:t>WhichDocument</w:t>
            </w:r>
          </w:p>
        </w:tc>
        <w:tc>
          <w:tcPr>
            <w:tcW w:w="4675" w:type="dxa"/>
          </w:tcPr>
          <w:p w14:paraId="0E1CB1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564C22" w14:paraId="24302A5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B98D49" w14:textId="77777777" w:rsidR="00564C22" w:rsidRPr="002062A5" w:rsidRDefault="009B1AF1" w:rsidP="00564C22">
            <w:pPr>
              <w:pStyle w:val="Beschriftung"/>
              <w:rPr>
                <w:rStyle w:val="Datatype"/>
                <w:b w:val="0"/>
                <w:bCs w:val="0"/>
              </w:rPr>
            </w:pPr>
            <w:r w:rsidRPr="002062A5">
              <w:rPr>
                <w:rStyle w:val="Datatype"/>
              </w:rPr>
              <w:t>WhichReference</w:t>
            </w:r>
          </w:p>
        </w:tc>
        <w:tc>
          <w:tcPr>
            <w:tcW w:w="4675" w:type="dxa"/>
          </w:tcPr>
          <w:p w14:paraId="7C6E07D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564C22" w14:paraId="1D3E5EB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6D4EDB2" w14:textId="77777777" w:rsidR="00564C22" w:rsidRPr="002062A5" w:rsidRDefault="009B1AF1" w:rsidP="00564C22">
            <w:pPr>
              <w:pStyle w:val="Beschriftung"/>
              <w:rPr>
                <w:rStyle w:val="Datatype"/>
                <w:b w:val="0"/>
                <w:bCs w:val="0"/>
              </w:rPr>
            </w:pPr>
            <w:r w:rsidRPr="002062A5">
              <w:rPr>
                <w:rStyle w:val="Datatype"/>
              </w:rPr>
              <w:t>X509Certificate</w:t>
            </w:r>
          </w:p>
        </w:tc>
        <w:tc>
          <w:tcPr>
            <w:tcW w:w="4675" w:type="dxa"/>
          </w:tcPr>
          <w:p w14:paraId="11AFB84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564C22" w14:paraId="1478E53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C4EFF7" w14:textId="77777777" w:rsidR="00564C22" w:rsidRPr="002062A5" w:rsidRDefault="009B1AF1" w:rsidP="00564C22">
            <w:pPr>
              <w:pStyle w:val="Beschriftung"/>
              <w:rPr>
                <w:rStyle w:val="Datatype"/>
                <w:b w:val="0"/>
                <w:bCs w:val="0"/>
              </w:rPr>
            </w:pPr>
            <w:r w:rsidRPr="002062A5">
              <w:rPr>
                <w:rStyle w:val="Datatype"/>
              </w:rPr>
              <w:t>X509CRL</w:t>
            </w:r>
          </w:p>
        </w:tc>
        <w:tc>
          <w:tcPr>
            <w:tcW w:w="4675" w:type="dxa"/>
          </w:tcPr>
          <w:p w14:paraId="2A36D43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564C22" w14:paraId="79A1F7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FEBD54"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53B248D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6B704F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ACC2E0" w14:textId="77777777" w:rsidR="00564C22" w:rsidRPr="002062A5" w:rsidRDefault="009B1AF1" w:rsidP="00564C22">
            <w:pPr>
              <w:pStyle w:val="Beschriftung"/>
              <w:rPr>
                <w:rStyle w:val="Datatype"/>
                <w:b w:val="0"/>
                <w:bCs w:val="0"/>
              </w:rPr>
            </w:pPr>
            <w:r w:rsidRPr="002062A5">
              <w:rPr>
                <w:rStyle w:val="Datatype"/>
              </w:rPr>
              <w:t>X509SKI</w:t>
            </w:r>
          </w:p>
        </w:tc>
        <w:tc>
          <w:tcPr>
            <w:tcW w:w="4675" w:type="dxa"/>
          </w:tcPr>
          <w:p w14:paraId="5FBCDCD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564C22" w14:paraId="4DC9382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98CC4D" w14:textId="77777777" w:rsidR="00564C22" w:rsidRPr="002062A5" w:rsidRDefault="009B1AF1" w:rsidP="00564C22">
            <w:pPr>
              <w:pStyle w:val="Beschriftung"/>
              <w:rPr>
                <w:rStyle w:val="Datatype"/>
                <w:b w:val="0"/>
                <w:bCs w:val="0"/>
              </w:rPr>
            </w:pPr>
            <w:r w:rsidRPr="002062A5">
              <w:rPr>
                <w:rStyle w:val="Datatype"/>
              </w:rPr>
              <w:t>X509SubjectName</w:t>
            </w:r>
          </w:p>
        </w:tc>
        <w:tc>
          <w:tcPr>
            <w:tcW w:w="4675" w:type="dxa"/>
          </w:tcPr>
          <w:p w14:paraId="56E2970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564C22" w14:paraId="197023E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B7BB14B"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134D598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7CF13F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E1E0D8F" w14:textId="77777777" w:rsidR="00564C22" w:rsidRPr="002062A5" w:rsidRDefault="009B1AF1" w:rsidP="00564C22">
            <w:pPr>
              <w:pStyle w:val="Beschriftung"/>
              <w:rPr>
                <w:rStyle w:val="Datatype"/>
                <w:b w:val="0"/>
                <w:bCs w:val="0"/>
              </w:rPr>
            </w:pPr>
            <w:r w:rsidRPr="002062A5">
              <w:rPr>
                <w:rStyle w:val="Datatype"/>
              </w:rPr>
              <w:t>XPathAfter</w:t>
            </w:r>
          </w:p>
        </w:tc>
        <w:tc>
          <w:tcPr>
            <w:tcW w:w="4675" w:type="dxa"/>
          </w:tcPr>
          <w:p w14:paraId="61FB337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564C22" w14:paraId="0DDBFF0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25CB6F" w14:textId="77777777" w:rsidR="00564C22" w:rsidRPr="002062A5" w:rsidRDefault="009B1AF1" w:rsidP="00564C22">
            <w:pPr>
              <w:pStyle w:val="Beschriftung"/>
              <w:rPr>
                <w:rStyle w:val="Datatype"/>
                <w:b w:val="0"/>
                <w:bCs w:val="0"/>
              </w:rPr>
            </w:pPr>
            <w:r w:rsidRPr="002062A5">
              <w:rPr>
                <w:rStyle w:val="Datatype"/>
              </w:rPr>
              <w:t>XPathFirstChildOf</w:t>
            </w:r>
          </w:p>
        </w:tc>
        <w:tc>
          <w:tcPr>
            <w:tcW w:w="4675" w:type="dxa"/>
          </w:tcPr>
          <w:p w14:paraId="1AFA42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564C22" w14:paraId="5580A2E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BD25FEB" w14:textId="77777777" w:rsidR="00564C22" w:rsidRPr="002062A5" w:rsidRDefault="009B1AF1" w:rsidP="00564C22">
            <w:pPr>
              <w:pStyle w:val="Beschriftung"/>
              <w:rPr>
                <w:rStyle w:val="Datatype"/>
                <w:b w:val="0"/>
                <w:bCs w:val="0"/>
              </w:rPr>
            </w:pPr>
            <w:r w:rsidRPr="002062A5">
              <w:rPr>
                <w:rStyle w:val="Datatype"/>
              </w:rPr>
              <w:t>XPathQualifier</w:t>
            </w:r>
          </w:p>
        </w:tc>
        <w:tc>
          <w:tcPr>
            <w:tcW w:w="4675" w:type="dxa"/>
          </w:tcPr>
          <w:p w14:paraId="60B687B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1998" w:name="sec_DataStructureModelsdefinedInThisDoc"/>
    <w:bookmarkStart w:id="1999" w:name="componentNsPrefixMapping"/>
    <w:bookmarkStart w:id="2000" w:name="json_NsPrefixMapping"/>
    <w:bookmarkStart w:id="2001" w:name="xml_NsPrefixMapping"/>
    <w:bookmarkStart w:id="2002" w:name="componentAny"/>
    <w:bookmarkStart w:id="2003" w:name="json_Any"/>
    <w:bookmarkStart w:id="2004" w:name="xml_Any"/>
    <w:bookmarkStart w:id="2005" w:name="componentInternationalString"/>
    <w:bookmarkStart w:id="2006" w:name="json_InternationalString"/>
    <w:bookmarkStart w:id="2007" w:name="xml_InternationalString"/>
    <w:bookmarkStart w:id="2008" w:name="componentDigestInfo"/>
    <w:bookmarkStart w:id="2009" w:name="json_DigestInfo"/>
    <w:bookmarkStart w:id="2010" w:name="xml_DigestInfo"/>
    <w:bookmarkStart w:id="2011" w:name="componentAttachmentReference"/>
    <w:bookmarkStart w:id="2012" w:name="json_AttachmentReference"/>
    <w:bookmarkStart w:id="2013" w:name="xml_AttachmentReference"/>
    <w:bookmarkStart w:id="2014" w:name="componentBase64Data"/>
    <w:bookmarkStart w:id="2015" w:name="json_Base64Data"/>
    <w:bookmarkStart w:id="2016" w:name="xml_Base64Data"/>
    <w:bookmarkStart w:id="2017" w:name="componentResult"/>
    <w:bookmarkStart w:id="2018" w:name="_Component_Result"/>
    <w:bookmarkStart w:id="2019" w:name="json_Result"/>
    <w:bookmarkStart w:id="2020" w:name="xml_Result"/>
    <w:bookmarkStart w:id="2021" w:name="componentOptionalInputs"/>
    <w:bookmarkStart w:id="2022" w:name="json_OptionalInputs"/>
    <w:bookmarkStart w:id="2023" w:name="xml_OptionalInputs"/>
    <w:bookmarkStart w:id="2024" w:name="componentOptionalOutputs"/>
    <w:bookmarkStart w:id="2025" w:name="json_OptionalOutputs"/>
    <w:bookmarkStart w:id="2026" w:name="xml_OptionalOutputs"/>
    <w:bookmarkStart w:id="2027" w:name="componentRequestBase"/>
    <w:bookmarkStart w:id="2028" w:name="json_RequestBase"/>
    <w:bookmarkStart w:id="2029" w:name="xml_RequestBase"/>
    <w:bookmarkStart w:id="2030" w:name="componentResponseBase"/>
    <w:bookmarkStart w:id="2031" w:name="json_ResponseBase"/>
    <w:bookmarkStart w:id="2032" w:name="xml_ResponseBase"/>
    <w:bookmarkStart w:id="2033" w:name="sec_ReqRespRelatedDataStructsDefinedHere"/>
    <w:bookmarkStart w:id="2034" w:name="componentInputDocuments"/>
    <w:bookmarkStart w:id="2035" w:name="json_InputDocuments"/>
    <w:bookmarkStart w:id="2036" w:name="xml_InputDocuments"/>
    <w:bookmarkStart w:id="2037" w:name="componentDocumentBase"/>
    <w:bookmarkStart w:id="2038" w:name="json_DocumentBase"/>
    <w:bookmarkStart w:id="2039" w:name="xml_DocumentBase"/>
    <w:bookmarkStart w:id="2040" w:name="componentDocument"/>
    <w:bookmarkStart w:id="2041" w:name="_Component_Document"/>
    <w:bookmarkStart w:id="2042" w:name="json_Document"/>
    <w:bookmarkStart w:id="2043" w:name="xml_Document"/>
    <w:bookmarkStart w:id="2044" w:name="componentTransformedData"/>
    <w:bookmarkStart w:id="2045" w:name="json_TransformedData"/>
    <w:bookmarkStart w:id="2046" w:name="xml_TransformedData"/>
    <w:bookmarkStart w:id="2047" w:name="componentDocumentHash"/>
    <w:bookmarkStart w:id="2048" w:name="json_DocumentHash"/>
    <w:bookmarkStart w:id="2049" w:name="xml_DocumentHash"/>
    <w:bookmarkStart w:id="2050" w:name="json_SignRequest"/>
    <w:bookmarkStart w:id="2051" w:name="xml_SignRequest"/>
    <w:bookmarkStart w:id="2052" w:name="componentSignResponse"/>
    <w:bookmarkStart w:id="2053" w:name="json_SignResponse"/>
    <w:bookmarkStart w:id="2054" w:name="xml_SignResponse"/>
    <w:bookmarkStart w:id="2055" w:name="componentSignatureObject"/>
    <w:bookmarkStart w:id="2056" w:name="json_SignatureObject"/>
    <w:bookmarkStart w:id="2057" w:name="xml_SignatureObject"/>
    <w:bookmarkStart w:id="2058" w:name="componentSignaturePtr"/>
    <w:bookmarkStart w:id="2059" w:name="json_SignaturePtr"/>
    <w:bookmarkStart w:id="2060" w:name="xml_SignaturePtr"/>
    <w:bookmarkStart w:id="2061" w:name="componentVerifyRequest"/>
    <w:bookmarkStart w:id="2062" w:name="json_VerifyRequest"/>
    <w:bookmarkStart w:id="2063" w:name="xml_VerifyRequest"/>
    <w:bookmarkStart w:id="2064" w:name="componentVerifyResponse"/>
    <w:bookmarkStart w:id="2065" w:name="json_VerifyResponse"/>
    <w:bookmarkStart w:id="2066" w:name="xml_VerifyResponse"/>
    <w:bookmarkStart w:id="2067" w:name="componentPendingRequest"/>
    <w:bookmarkStart w:id="2068" w:name="json_PendingRequest"/>
    <w:bookmarkStart w:id="2069" w:name="xml_PendingRequest"/>
    <w:bookmarkStart w:id="2070" w:name="sec_OptionalDataStructsDefinedHere"/>
    <w:bookmarkStart w:id="2071" w:name="componentRequestID"/>
    <w:bookmarkStart w:id="2072" w:name="json_RequestID"/>
    <w:bookmarkStart w:id="2073" w:name="xml_RequestID"/>
    <w:bookmarkStart w:id="2074" w:name="componentResponseID"/>
    <w:bookmarkStart w:id="2075" w:name="json_ResponseID"/>
    <w:bookmarkStart w:id="2076" w:name="xml_ResponseID"/>
    <w:bookmarkStart w:id="2077" w:name="componentOptionalInputsBase"/>
    <w:bookmarkStart w:id="2078" w:name="json_OptionalInputsBase"/>
    <w:bookmarkStart w:id="2079" w:name="xml_OptionalInputsBase"/>
    <w:bookmarkStart w:id="2080" w:name="componentOptionalInputsSign"/>
    <w:bookmarkStart w:id="2081" w:name="json_OptionalInputsSign"/>
    <w:bookmarkStart w:id="2082" w:name="xml_OptionalInputsSign"/>
    <w:bookmarkStart w:id="2083" w:name="componentOptionalInputsVerify"/>
    <w:bookmarkStart w:id="2084" w:name="json_OptionalInputsVerify"/>
    <w:bookmarkStart w:id="2085" w:name="xml_OptionalInputsVerify"/>
    <w:bookmarkStart w:id="2086" w:name="componentOptionalOutputsBase"/>
    <w:bookmarkStart w:id="2087" w:name="json_OptionalOutputsBase"/>
    <w:bookmarkStart w:id="2088" w:name="xml_OptionalOutputsBase"/>
    <w:bookmarkStart w:id="2089" w:name="componentOptionalOutputsSign"/>
    <w:bookmarkStart w:id="2090" w:name="json_OptionalOutputsSign"/>
    <w:bookmarkStart w:id="2091" w:name="xml_OptionalOutputsSign"/>
    <w:bookmarkStart w:id="2092" w:name="componentOptionalOutputsVerify"/>
    <w:bookmarkStart w:id="2093" w:name="json_OptionalOutputsVerify"/>
    <w:bookmarkStart w:id="2094" w:name="xml_OptionalOutputsVerify"/>
    <w:bookmarkStart w:id="2095" w:name="componentClaimedIdentity"/>
    <w:bookmarkStart w:id="2096" w:name="json_ClaimedIdentity"/>
    <w:bookmarkStart w:id="2097" w:name="xml_ClaimedIdentity"/>
    <w:bookmarkStart w:id="2098" w:name="componentSchemas"/>
    <w:bookmarkStart w:id="2099" w:name="json_Schemas"/>
    <w:bookmarkStart w:id="2100" w:name="xml_Schemas"/>
    <w:bookmarkStart w:id="2101" w:name="componentAugmentSignatureInstruction"/>
    <w:bookmarkStart w:id="2102" w:name="json_AugmentSignatureInstruction"/>
    <w:bookmarkStart w:id="2103" w:name="xml_AugmentSignatureInstruction"/>
    <w:bookmarkStart w:id="2104" w:name="componentIntendedAudience"/>
    <w:bookmarkStart w:id="2105" w:name="json_IntendedAudience"/>
    <w:bookmarkStart w:id="2106" w:name="xml_IntendedAudience"/>
    <w:bookmarkStart w:id="2107" w:name="componentKeySelector"/>
    <w:bookmarkStart w:id="2108" w:name="json_KeySelector"/>
    <w:bookmarkStart w:id="2109" w:name="xml_KeySelector"/>
    <w:bookmarkStart w:id="2110" w:name="componentX509Digest"/>
    <w:bookmarkStart w:id="2111" w:name="json_X509Digest"/>
    <w:bookmarkStart w:id="2112" w:name="xml_X509Digest"/>
    <w:bookmarkStart w:id="2113" w:name="componentPropertiesHolder"/>
    <w:bookmarkStart w:id="2114" w:name="json_PropertiesHolder"/>
    <w:bookmarkStart w:id="2115" w:name="xml_PropertiesHolder"/>
    <w:bookmarkStart w:id="2116" w:name="componentProperties"/>
    <w:bookmarkStart w:id="2117" w:name="json_Properties"/>
    <w:bookmarkStart w:id="2118" w:name="xml_Properties"/>
    <w:bookmarkStart w:id="2119" w:name="componentProperty"/>
    <w:bookmarkStart w:id="2120" w:name="json_Property"/>
    <w:bookmarkStart w:id="2121" w:name="xml_Property"/>
    <w:bookmarkStart w:id="2122" w:name="componentIncludeObject"/>
    <w:bookmarkStart w:id="2123" w:name="json_IncludeObject"/>
    <w:bookmarkStart w:id="2124" w:name="xml_IncludeObject"/>
    <w:bookmarkStart w:id="2125" w:name="componentSignaturePlacement"/>
    <w:bookmarkStart w:id="2126" w:name="json_SignaturePlacement"/>
    <w:bookmarkStart w:id="2127" w:name="xml_SignaturePlacement"/>
    <w:bookmarkStart w:id="2128" w:name="componentDocumentWithSignature"/>
    <w:bookmarkStart w:id="2129" w:name="json_DocumentWithSignature"/>
    <w:bookmarkStart w:id="2130" w:name="xml_DocumentWithSignature"/>
    <w:bookmarkStart w:id="2131" w:name="componentSignedReferences"/>
    <w:bookmarkStart w:id="2132" w:name="json_SignedReferences"/>
    <w:bookmarkStart w:id="2133" w:name="xml_SignedReferences"/>
    <w:bookmarkStart w:id="2134" w:name="componentSignedReference"/>
    <w:bookmarkStart w:id="2135" w:name="json_SignedReference"/>
    <w:bookmarkStart w:id="2136" w:name="xml_SignedReference"/>
    <w:bookmarkStart w:id="2137" w:name="componentVerifyManifestResults"/>
    <w:bookmarkStart w:id="2138" w:name="json_VerifyManifestResults"/>
    <w:bookmarkStart w:id="2139" w:name="xml_VerifyManifestResults"/>
    <w:bookmarkStart w:id="2140" w:name="componentManifestResult"/>
    <w:bookmarkStart w:id="2141" w:name="json_ManifestResult"/>
    <w:bookmarkStart w:id="2142" w:name="xml_ManifestResult"/>
    <w:bookmarkStart w:id="2143" w:name="componentUseVerificationTime"/>
    <w:bookmarkStart w:id="2144" w:name="json_UseVerificationTime"/>
    <w:bookmarkStart w:id="2145" w:name="xml_UseVerificationTime"/>
    <w:bookmarkStart w:id="2146" w:name="componentAdditionalTimeInfo"/>
    <w:bookmarkStart w:id="2147" w:name="json_AdditionalTimeInfo"/>
    <w:bookmarkStart w:id="2148" w:name="xml_AdditionalTimeInfo"/>
    <w:bookmarkStart w:id="2149" w:name="componentVerificationTimeInfo"/>
    <w:bookmarkStart w:id="2150" w:name="json_VerificationTimeInfo"/>
    <w:bookmarkStart w:id="2151" w:name="xml_VerificationTimeInfo"/>
    <w:bookmarkStart w:id="2152" w:name="componentAdditionalKeyInfo"/>
    <w:bookmarkStart w:id="2153" w:name="json_AdditionalKeyInfo"/>
    <w:bookmarkStart w:id="2154" w:name="xml_AdditionalKeyInfo"/>
    <w:bookmarkStart w:id="2155" w:name="componentProcessingDetails"/>
    <w:bookmarkStart w:id="2156" w:name="json_ProcessingDetails"/>
    <w:bookmarkStart w:id="2157" w:name="xml_ProcessingDetails"/>
    <w:bookmarkStart w:id="2158" w:name="componentDetail"/>
    <w:bookmarkStart w:id="2159" w:name="json_Detail"/>
    <w:bookmarkStart w:id="2160" w:name="xml_Detail"/>
    <w:bookmarkStart w:id="2161" w:name="componentSigningTimeInfo"/>
    <w:bookmarkStart w:id="2162" w:name="json_SigningTimeInfo"/>
    <w:bookmarkStart w:id="2163" w:name="xml_SigningTimeInfo"/>
    <w:bookmarkStart w:id="2164" w:name="componentAugmentedSignature"/>
    <w:bookmarkStart w:id="2165" w:name="json_AugmentedSignature"/>
    <w:bookmarkStart w:id="2166" w:name="xml_AugmentedSignature"/>
    <w:bookmarkStart w:id="2167" w:name="componentReturnTransformedDocument"/>
    <w:bookmarkStart w:id="2168" w:name="json_ReturnTransformedDocument"/>
    <w:bookmarkStart w:id="2169" w:name="xml_ReturnTransformedDocument"/>
    <w:bookmarkStart w:id="2170" w:name="componentTransformedDocument"/>
    <w:bookmarkStart w:id="2171" w:name="json_TransformedDocument"/>
    <w:bookmarkStart w:id="2172" w:name="xml_TransformedDocument"/>
    <w:bookmarkStart w:id="2173" w:name="sec_ReferencedDataStructsDefinedOutside"/>
    <w:bookmarkStart w:id="2174" w:name="componentNameID"/>
    <w:bookmarkStart w:id="2175" w:name="json_NameID"/>
    <w:bookmarkStart w:id="2176" w:name="xml_NameID"/>
    <w:bookmarkStart w:id="2177" w:name="componentTransforms"/>
    <w:bookmarkStart w:id="2178" w:name="json_Transforms"/>
    <w:bookmarkStart w:id="2179" w:name="xml_Transforms"/>
    <w:bookmarkStart w:id="2180" w:name="componentTransform"/>
    <w:bookmarkStart w:id="2181" w:name="json_Transform"/>
    <w:bookmarkStart w:id="2182" w:name="xml_Transform"/>
    <w:bookmarkStart w:id="2183" w:name="sec_ElementJsonNameLookUpTables"/>
    <w:bookmarkStart w:id="2184" w:name="sec_DataProcessingModelForSigning"/>
    <w:bookmarkStart w:id="2185" w:name="_Toc114309493"/>
    <w:bookmarkStart w:id="2186" w:name="_Toc157225016"/>
    <w:bookmarkStart w:id="2187" w:name="_Toc158797483"/>
    <w:bookmarkStart w:id="2188" w:name="_Toc159076051"/>
    <w:bookmarkStart w:id="2189" w:name="_Toc480914730"/>
    <w:bookmarkStart w:id="2190" w:name="_Toc481064933"/>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p w14:paraId="42F5B588"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2191" w:name="_Toc8332098"/>
      <w:bookmarkStart w:id="2192" w:name="_Toc522668696"/>
      <w:r w:rsidRPr="003A06D0">
        <w:rPr>
          <w:rStyle w:val="Hyperlink"/>
          <w:lang w:val="en-GB"/>
        </w:rPr>
        <w:t>Data Processing Model for Signing</w:t>
      </w:r>
      <w:bookmarkEnd w:id="2185"/>
      <w:bookmarkEnd w:id="2186"/>
      <w:bookmarkEnd w:id="2187"/>
      <w:bookmarkEnd w:id="2188"/>
      <w:bookmarkEnd w:id="2189"/>
      <w:bookmarkEnd w:id="2190"/>
      <w:bookmarkEnd w:id="2191"/>
      <w:bookmarkEnd w:id="2192"/>
      <w:r w:rsidRPr="003A06D0">
        <w:rPr>
          <w:lang w:val="en-GB"/>
        </w:rPr>
        <w:fldChar w:fldCharType="end"/>
      </w:r>
    </w:p>
    <w:p w14:paraId="6741FECA" w14:textId="77777777"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14:paraId="69D88A29" w14:textId="77777777" w:rsidR="00BF4F83" w:rsidRPr="003A06D0" w:rsidRDefault="00BF4F83" w:rsidP="0005213E">
      <w:pPr>
        <w:pStyle w:val="Beschriftung"/>
        <w:rPr>
          <w:lang w:val="en-GB"/>
        </w:rPr>
      </w:pPr>
      <w:bookmarkStart w:id="2193"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2193"/>
    </w:p>
    <w:p w14:paraId="33392D9F" w14:textId="77777777" w:rsidR="00BF4F83" w:rsidRPr="003A06D0" w:rsidRDefault="00BF4F83" w:rsidP="00BF4F83">
      <w:pPr>
        <w:keepNext/>
        <w:rPr>
          <w:lang w:val="en-GB"/>
        </w:rPr>
      </w:pPr>
      <w:r w:rsidRPr="003A06D0">
        <w:rPr>
          <w:noProof/>
          <w:lang w:val="en-GB" w:eastAsia="en-GB"/>
        </w:rPr>
        <w:drawing>
          <wp:inline distT="0" distB="0" distL="0" distR="0" wp14:anchorId="624EC58B" wp14:editId="02FD507F">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339807BA" w14:textId="77777777"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14:paraId="6A6D31AD"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14:paraId="7A17A225" w14:textId="77777777"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2194" w:name="sec_ProcessingForXmlSignatures"/>
    <w:bookmarkStart w:id="2195" w:name="_Toc114309496"/>
    <w:bookmarkStart w:id="2196" w:name="_Toc157225019"/>
    <w:bookmarkStart w:id="2197" w:name="_Toc158797486"/>
    <w:bookmarkStart w:id="2198" w:name="_Toc159076054"/>
    <w:bookmarkStart w:id="2199" w:name="_Toc480914737"/>
    <w:bookmarkStart w:id="2200" w:name="_Toc481064940"/>
    <w:bookmarkStart w:id="2201" w:name="_Toc516358018"/>
    <w:bookmarkEnd w:id="2194"/>
    <w:p w14:paraId="77B45FA5"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2202" w:name="_Toc8332099"/>
      <w:bookmarkStart w:id="2203" w:name="_Toc522668697"/>
      <w:r w:rsidRPr="003A06D0">
        <w:rPr>
          <w:rStyle w:val="Hyperlink"/>
          <w:lang w:val="en-GB"/>
        </w:rPr>
        <w:t>Processing for XML Signatures</w:t>
      </w:r>
      <w:bookmarkEnd w:id="2195"/>
      <w:bookmarkEnd w:id="2196"/>
      <w:bookmarkEnd w:id="2197"/>
      <w:bookmarkEnd w:id="2198"/>
      <w:bookmarkEnd w:id="2199"/>
      <w:bookmarkEnd w:id="2200"/>
      <w:bookmarkEnd w:id="2201"/>
      <w:bookmarkEnd w:id="2202"/>
      <w:bookmarkEnd w:id="2203"/>
      <w:r w:rsidRPr="003A06D0">
        <w:rPr>
          <w:lang w:val="en-GB"/>
        </w:rPr>
        <w:fldChar w:fldCharType="end"/>
      </w:r>
    </w:p>
    <w:p w14:paraId="5DC64708" w14:textId="77777777"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14:paraId="1A9FF51F"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14:paraId="058B595E" w14:textId="77777777" w:rsidR="00BF4F83" w:rsidRPr="003A06D0" w:rsidRDefault="00BF4F83" w:rsidP="00AA52F6">
      <w:pPr>
        <w:pStyle w:val="berschrift3"/>
        <w:numPr>
          <w:ilvl w:val="2"/>
          <w:numId w:val="3"/>
        </w:numPr>
        <w:rPr>
          <w:rStyle w:val="Datatype"/>
          <w:rFonts w:ascii="Arial" w:hAnsi="Arial"/>
          <w:lang w:val="en-GB"/>
        </w:rPr>
      </w:pPr>
      <w:bookmarkStart w:id="2204" w:name="_Toc516359903"/>
      <w:bookmarkStart w:id="2205" w:name="_Toc522668698"/>
      <w:bookmarkStart w:id="2206" w:name="_Toc8332100"/>
      <w:r w:rsidRPr="003A06D0">
        <w:rPr>
          <w:lang w:val="en-GB"/>
        </w:rPr>
        <w:t>Sub process ‘</w:t>
      </w:r>
      <w:r w:rsidRPr="003A06D0">
        <w:rPr>
          <w:rStyle w:val="Datatype"/>
          <w:lang w:val="en-GB"/>
        </w:rPr>
        <w:t>process references</w:t>
      </w:r>
      <w:r w:rsidRPr="003A06D0">
        <w:rPr>
          <w:lang w:val="en-GB"/>
        </w:rPr>
        <w:t>’</w:t>
      </w:r>
      <w:bookmarkEnd w:id="2204"/>
      <w:bookmarkEnd w:id="2205"/>
      <w:bookmarkEnd w:id="2206"/>
      <w:r w:rsidRPr="003A06D0">
        <w:rPr>
          <w:lang w:val="en-GB"/>
        </w:rPr>
        <w:t xml:space="preserve"> </w:t>
      </w:r>
    </w:p>
    <w:p w14:paraId="4DF019FA" w14:textId="77777777" w:rsidR="00BF4F83" w:rsidRPr="003A06D0" w:rsidRDefault="00BF4F83" w:rsidP="00BF4F83">
      <w:pPr>
        <w:rPr>
          <w:lang w:val="en-GB"/>
        </w:rPr>
      </w:pPr>
      <w:r w:rsidRPr="003A06D0">
        <w:rPr>
          <w:lang w:val="en-GB"/>
        </w:rPr>
        <w:t>The following process diagram illustrates the processing steps for the assembly of references.</w:t>
      </w:r>
    </w:p>
    <w:p w14:paraId="0F2179D1" w14:textId="77777777" w:rsidR="00BF4F83" w:rsidRPr="003A06D0" w:rsidRDefault="00BF4F83" w:rsidP="0005213E">
      <w:pPr>
        <w:pStyle w:val="Beschriftung"/>
        <w:rPr>
          <w:lang w:val="en-GB"/>
        </w:rPr>
      </w:pPr>
      <w:bookmarkStart w:id="2207"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2207"/>
    </w:p>
    <w:p w14:paraId="124B1348"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4B05DA4C" wp14:editId="3A947E5D">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14:paraId="652F6827" w14:textId="77777777"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14:paraId="66BB8671" w14:textId="77777777"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14:paraId="43219AEE" w14:textId="77777777"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14:paraId="7B417C4A" w14:textId="77777777"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14:paraId="1A4A2F4D" w14:textId="77777777"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14:paraId="2B055FBC"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2208" w:name="_Ref119732818"/>
      <w:r w:rsidRPr="003A06D0">
        <w:rPr>
          <w:lang w:val="en-GB"/>
        </w:rPr>
        <w:t>:</w:t>
      </w:r>
    </w:p>
    <w:p w14:paraId="08368312" w14:textId="77777777"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14:paraId="2E4EFFDD" w14:textId="77777777"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2208"/>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14:paraId="27BA8F36" w14:textId="77777777"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14:paraId="3B14E0DC" w14:textId="77777777"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14:paraId="2B033463" w14:textId="77777777" w:rsidR="00BF4F83" w:rsidRPr="003A06D0" w:rsidRDefault="00BF4F83" w:rsidP="00AA52F6">
      <w:pPr>
        <w:pStyle w:val="berschrift3"/>
        <w:numPr>
          <w:ilvl w:val="2"/>
          <w:numId w:val="3"/>
        </w:numPr>
        <w:rPr>
          <w:lang w:val="en-GB"/>
        </w:rPr>
      </w:pPr>
      <w:bookmarkStart w:id="2209" w:name="_Toc516359904"/>
      <w:bookmarkStart w:id="2210" w:name="_Toc522668699"/>
      <w:bookmarkStart w:id="2211" w:name="_Toc8332101"/>
      <w:r w:rsidRPr="003A06D0">
        <w:rPr>
          <w:lang w:val="en-GB"/>
        </w:rPr>
        <w:t>Sub process ‘</w:t>
      </w:r>
      <w:r w:rsidRPr="003A06D0">
        <w:rPr>
          <w:rStyle w:val="Datatype"/>
          <w:lang w:val="en-GB"/>
        </w:rPr>
        <w:t>create XML signature</w:t>
      </w:r>
      <w:r w:rsidRPr="003A06D0">
        <w:rPr>
          <w:lang w:val="en-GB"/>
        </w:rPr>
        <w:t>’</w:t>
      </w:r>
      <w:bookmarkEnd w:id="2209"/>
      <w:bookmarkEnd w:id="2210"/>
      <w:bookmarkEnd w:id="2211"/>
      <w:r w:rsidRPr="003A06D0">
        <w:rPr>
          <w:lang w:val="en-GB"/>
        </w:rPr>
        <w:t xml:space="preserve"> </w:t>
      </w:r>
    </w:p>
    <w:p w14:paraId="34FD72FC" w14:textId="77777777" w:rsidR="00BF4F83" w:rsidRPr="003A06D0" w:rsidRDefault="00BF4F83" w:rsidP="0005213E">
      <w:pPr>
        <w:pStyle w:val="Beschriftung"/>
        <w:rPr>
          <w:lang w:val="en-GB"/>
        </w:rPr>
      </w:pPr>
      <w:bookmarkStart w:id="2212"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2212"/>
    </w:p>
    <w:p w14:paraId="7A311026"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6DC07DB7" wp14:editId="0CA3BDB6">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47458381" w14:textId="77777777"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14:paraId="50D2D5E3" w14:textId="77777777"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14:paraId="43644021" w14:textId="77777777"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77FD0395" w14:textId="77777777"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14:paraId="407F63EA"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14:paraId="7228DA5A"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14:paraId="244DA070"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14:paraId="5110B856"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14:paraId="097C984F"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14:paraId="0BEBB2BE" w14:textId="77777777"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14:paraId="6C34E4A9" w14:textId="77777777"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14:paraId="443505BB" w14:textId="77777777"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14:paraId="4129A4C9" w14:textId="77777777" w:rsidR="00BF4F83" w:rsidRPr="003A06D0" w:rsidRDefault="00BF4F83" w:rsidP="00827213">
      <w:pPr>
        <w:pStyle w:val="berschrift4"/>
        <w:rPr>
          <w:rStyle w:val="Datatype"/>
          <w:lang w:val="en-GB"/>
        </w:rPr>
      </w:pPr>
      <w:bookmarkStart w:id="2213" w:name="_Toc522668700"/>
      <w:bookmarkStart w:id="2214" w:name="_Toc8332102"/>
      <w:r w:rsidRPr="003A06D0">
        <w:rPr>
          <w:lang w:val="en-GB"/>
        </w:rPr>
        <w:t xml:space="preserve">XML Signatures Variant Optional Input </w:t>
      </w:r>
      <w:r w:rsidRPr="003A06D0">
        <w:rPr>
          <w:rStyle w:val="Datatype"/>
          <w:lang w:val="en-GB"/>
        </w:rPr>
        <w:t>IncludeObject</w:t>
      </w:r>
      <w:bookmarkEnd w:id="2213"/>
      <w:bookmarkEnd w:id="2214"/>
    </w:p>
    <w:p w14:paraId="75A3824A" w14:textId="77777777"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14:paraId="1CCA57D5" w14:textId="77777777"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14:paraId="19983F1A" w14:textId="77777777"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14:paraId="00B98F2F" w14:textId="77777777"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14:paraId="69B69D2B" w14:textId="77777777"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14:paraId="1DB86313" w14:textId="77777777"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14:paraId="45BD96C9" w14:textId="77777777"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14:paraId="154E706B" w14:textId="77777777" w:rsidR="00BF4F83" w:rsidRPr="003A06D0" w:rsidRDefault="00BF4F83" w:rsidP="00BF4F83">
      <w:pPr>
        <w:rPr>
          <w:rStyle w:val="Datatype"/>
          <w:lang w:val="en-GB"/>
        </w:rPr>
      </w:pPr>
    </w:p>
    <w:p w14:paraId="7D3B72B6" w14:textId="77777777"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14:paraId="6CACB902" w14:textId="77777777"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14:paraId="39427C89"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14:paraId="46B06285" w14:textId="77777777"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14:paraId="77C05E7B" w14:textId="77777777"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14:paraId="29F5908B" w14:textId="77777777"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14:paraId="4CB6E1B6" w14:textId="77777777"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14:paraId="1EFDEC52" w14:textId="77777777"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14:paraId="0E5FBA2B" w14:textId="77777777"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14:paraId="0975B5D4" w14:textId="77777777"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14:paraId="03CD2DF5" w14:textId="77777777"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2215" w:name="sec_ProcessingForCmsSignatures"/>
    <w:bookmarkStart w:id="2216" w:name="_Toc516358019"/>
    <w:bookmarkEnd w:id="2215"/>
    <w:p w14:paraId="7168BC5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2217" w:name="_Toc8332103"/>
      <w:bookmarkStart w:id="2218" w:name="_Toc522668701"/>
      <w:r w:rsidRPr="003A06D0">
        <w:rPr>
          <w:rStyle w:val="Hyperlink"/>
          <w:lang w:val="en-GB"/>
        </w:rPr>
        <w:t>Processing for CMS Signatures</w:t>
      </w:r>
      <w:bookmarkEnd w:id="2216"/>
      <w:bookmarkEnd w:id="2217"/>
      <w:bookmarkEnd w:id="2218"/>
      <w:r w:rsidRPr="003A06D0">
        <w:rPr>
          <w:lang w:val="en-GB"/>
        </w:rPr>
        <w:fldChar w:fldCharType="end"/>
      </w:r>
    </w:p>
    <w:p w14:paraId="5A0F03A4" w14:textId="77777777" w:rsidR="00BF4F83" w:rsidRPr="003A06D0" w:rsidRDefault="00BF4F83" w:rsidP="00AA52F6">
      <w:pPr>
        <w:pStyle w:val="berschrift3"/>
        <w:numPr>
          <w:ilvl w:val="2"/>
          <w:numId w:val="3"/>
        </w:numPr>
        <w:rPr>
          <w:lang w:val="en-GB"/>
        </w:rPr>
      </w:pPr>
      <w:bookmarkStart w:id="2219" w:name="_Toc516359905"/>
      <w:bookmarkStart w:id="2220" w:name="_Toc522668702"/>
      <w:bookmarkStart w:id="2221" w:name="_Toc8332104"/>
      <w:r w:rsidRPr="003A06D0">
        <w:rPr>
          <w:lang w:val="en-GB"/>
        </w:rPr>
        <w:t>Sub process ‘</w:t>
      </w:r>
      <w:r w:rsidRPr="003A06D0">
        <w:rPr>
          <w:rStyle w:val="Datatype"/>
          <w:lang w:val="en-GB"/>
        </w:rPr>
        <w:t>process digest</w:t>
      </w:r>
      <w:r w:rsidRPr="003A06D0">
        <w:rPr>
          <w:lang w:val="en-GB"/>
        </w:rPr>
        <w:t>’</w:t>
      </w:r>
      <w:bookmarkEnd w:id="2219"/>
      <w:bookmarkEnd w:id="2220"/>
      <w:bookmarkEnd w:id="2221"/>
    </w:p>
    <w:p w14:paraId="0D0B8BEA" w14:textId="77777777"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14:paraId="0F03419D" w14:textId="77777777" w:rsidR="00BF4F83" w:rsidRPr="003A06D0" w:rsidRDefault="00BF4F83" w:rsidP="0005213E">
      <w:pPr>
        <w:pStyle w:val="Beschriftung"/>
        <w:rPr>
          <w:lang w:val="en-GB"/>
        </w:rPr>
      </w:pPr>
      <w:bookmarkStart w:id="2222"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2222"/>
    </w:p>
    <w:p w14:paraId="0AF8E0F5"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0B195B6" wp14:editId="37C90923">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08DABDF8" w14:textId="77777777"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14:paraId="4AB697F4" w14:textId="77777777"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59F042B5" w14:textId="77777777" w:rsidR="00BF4F83" w:rsidRPr="003A06D0" w:rsidRDefault="00BF4F83" w:rsidP="00AA52F6">
      <w:pPr>
        <w:pStyle w:val="berschrift3"/>
        <w:numPr>
          <w:ilvl w:val="2"/>
          <w:numId w:val="3"/>
        </w:numPr>
        <w:rPr>
          <w:lang w:val="en-GB"/>
        </w:rPr>
      </w:pPr>
      <w:bookmarkStart w:id="2223" w:name="_Toc516359906"/>
      <w:bookmarkStart w:id="2224" w:name="_Toc522668703"/>
      <w:bookmarkStart w:id="2225" w:name="_Toc8332105"/>
      <w:r w:rsidRPr="003A06D0">
        <w:rPr>
          <w:lang w:val="en-GB"/>
        </w:rPr>
        <w:t>Sub process ‘</w:t>
      </w:r>
      <w:r w:rsidRPr="003A06D0">
        <w:rPr>
          <w:rStyle w:val="Datatype"/>
          <w:lang w:val="en-GB"/>
        </w:rPr>
        <w:t>create CMS signature</w:t>
      </w:r>
      <w:r w:rsidRPr="003A06D0">
        <w:rPr>
          <w:lang w:val="en-GB"/>
        </w:rPr>
        <w:t>’</w:t>
      </w:r>
      <w:bookmarkEnd w:id="2223"/>
      <w:bookmarkEnd w:id="2224"/>
      <w:bookmarkEnd w:id="2225"/>
    </w:p>
    <w:p w14:paraId="713BF623" w14:textId="77777777" w:rsidR="00BF4F83" w:rsidRPr="003A06D0" w:rsidRDefault="00BF4F83" w:rsidP="00BF4F83">
      <w:pPr>
        <w:rPr>
          <w:lang w:val="en-GB"/>
        </w:rPr>
      </w:pPr>
      <w:r w:rsidRPr="003A06D0">
        <w:rPr>
          <w:lang w:val="en-GB"/>
        </w:rPr>
        <w:t>The following process diagram illustrates the processing steps to create a CMS signature.</w:t>
      </w:r>
    </w:p>
    <w:p w14:paraId="245E9B7F" w14:textId="77777777" w:rsidR="00BF4F83" w:rsidRPr="003A06D0" w:rsidRDefault="00BF4F83" w:rsidP="0005213E">
      <w:pPr>
        <w:pStyle w:val="Beschriftung"/>
        <w:rPr>
          <w:lang w:val="en-GB"/>
        </w:rPr>
      </w:pPr>
      <w:bookmarkStart w:id="2226"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2226"/>
    </w:p>
    <w:p w14:paraId="5C801780" w14:textId="77777777" w:rsidR="00BF4F83" w:rsidRPr="003A06D0" w:rsidRDefault="00BF4F83" w:rsidP="00BF4F83">
      <w:pPr>
        <w:pStyle w:val="Algorithm"/>
        <w:keepNext/>
        <w:numPr>
          <w:ilvl w:val="0"/>
          <w:numId w:val="0"/>
        </w:numPr>
      </w:pPr>
      <w:r w:rsidRPr="003A06D0">
        <w:rPr>
          <w:noProof/>
          <w:lang w:eastAsia="en-GB"/>
        </w:rPr>
        <w:drawing>
          <wp:inline distT="0" distB="0" distL="0" distR="0" wp14:anchorId="36704907" wp14:editId="0CAE5129">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39126477" w14:textId="77777777"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14:paraId="11A4F057" w14:textId="77777777"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14:paraId="7FA4FB8A" w14:textId="77777777"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14:paraId="7752D756" w14:textId="77777777"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14:paraId="401C0856" w14:textId="77777777"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14:paraId="0E789C18" w14:textId="77777777"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14:paraId="4408F7D2" w14:textId="77777777"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2227" w:name="sec_GeneralTimestampProcessing"/>
    <w:bookmarkStart w:id="2228" w:name="_General_Timestamp_Processing"/>
    <w:bookmarkStart w:id="2229" w:name="_Ref516355628"/>
    <w:bookmarkStart w:id="2230" w:name="_Toc516358020"/>
    <w:bookmarkEnd w:id="2227"/>
    <w:bookmarkEnd w:id="2228"/>
    <w:commentRangeStart w:id="2231"/>
    <w:p w14:paraId="2718087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2232" w:name="_Toc522668704"/>
      <w:bookmarkStart w:id="2233" w:name="_Ref522558898"/>
      <w:bookmarkStart w:id="2234" w:name="_Toc8332106"/>
      <w:r w:rsidRPr="003A06D0">
        <w:rPr>
          <w:rStyle w:val="Hyperlink"/>
          <w:lang w:val="en-GB"/>
        </w:rPr>
        <w:t xml:space="preserve">General </w:t>
      </w:r>
      <w:del w:id="2235" w:author="Andreas Kuehne" w:date="2019-05-09T21:41:00Z">
        <w:r w:rsidRPr="003A06D0" w:rsidDel="00564C22">
          <w:rPr>
            <w:rStyle w:val="Hyperlink"/>
            <w:lang w:val="en-GB"/>
          </w:rPr>
          <w:delText xml:space="preserve">Timestamp </w:delText>
        </w:r>
      </w:del>
      <w:r w:rsidRPr="003A06D0">
        <w:rPr>
          <w:rStyle w:val="Hyperlink"/>
          <w:lang w:val="en-GB"/>
        </w:rPr>
        <w:t>Processing</w:t>
      </w:r>
      <w:bookmarkEnd w:id="2229"/>
      <w:bookmarkEnd w:id="2230"/>
      <w:bookmarkEnd w:id="2232"/>
      <w:bookmarkEnd w:id="2233"/>
      <w:r w:rsidRPr="003A06D0">
        <w:rPr>
          <w:lang w:val="en-GB"/>
        </w:rPr>
        <w:fldChar w:fldCharType="end"/>
      </w:r>
      <w:commentRangeEnd w:id="2231"/>
      <w:r w:rsidR="00564C22">
        <w:rPr>
          <w:rStyle w:val="Kommentarzeichen"/>
          <w:rFonts w:cs="Times New Roman"/>
          <w:b w:val="0"/>
          <w:iCs w:val="0"/>
          <w:color w:val="auto"/>
          <w:kern w:val="0"/>
        </w:rPr>
        <w:commentReference w:id="2231"/>
      </w:r>
      <w:bookmarkEnd w:id="2234"/>
    </w:p>
    <w:p w14:paraId="600A44AD" w14:textId="77777777" w:rsidR="00564C22" w:rsidRDefault="00564C22" w:rsidP="00564C22">
      <w:pPr>
        <w:pStyle w:val="berschrift3"/>
        <w:rPr>
          <w:moveTo w:id="2236" w:author="Andreas Kuehne" w:date="2019-05-09T21:41:00Z"/>
          <w:lang w:val="en-GB"/>
        </w:rPr>
      </w:pPr>
      <w:bookmarkStart w:id="2237" w:name="_Toc8332107"/>
      <w:bookmarkStart w:id="2238" w:name="_Toc516359907"/>
      <w:bookmarkStart w:id="2239" w:name="_Toc522668705"/>
      <w:moveToRangeStart w:id="2240" w:author="Andreas Kuehne" w:date="2019-05-09T21:41:00Z" w:name="move8330519"/>
      <w:moveTo w:id="2241" w:author="Andreas Kuehne" w:date="2019-05-09T21:41:00Z">
        <w:r>
          <w:rPr>
            <w:lang w:val="en-GB"/>
          </w:rPr>
          <w:t>Multi-Signature Creation</w:t>
        </w:r>
        <w:bookmarkEnd w:id="2237"/>
      </w:moveTo>
    </w:p>
    <w:p w14:paraId="04F99391" w14:textId="77777777" w:rsidR="00564C22" w:rsidRDefault="00564C22" w:rsidP="00564C22">
      <w:pPr>
        <w:rPr>
          <w:moveTo w:id="2242" w:author="Andreas Kuehne" w:date="2019-05-09T21:41:00Z"/>
          <w:lang w:val="en-GB"/>
        </w:rPr>
      </w:pPr>
      <w:moveTo w:id="2243" w:author="Andreas Kuehne" w:date="2019-05-09T21:41:00Z">
        <w:r>
          <w:rPr>
            <w:lang w:val="en-GB"/>
          </w:rPr>
          <w:t>This specification 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 there are several restrictions apply to this approach:</w:t>
        </w:r>
      </w:moveTo>
    </w:p>
    <w:p w14:paraId="759ED8AC" w14:textId="77777777" w:rsidR="00564C22" w:rsidRDefault="00564C22" w:rsidP="00564C22">
      <w:pPr>
        <w:pStyle w:val="Listenabsatz"/>
        <w:numPr>
          <w:ilvl w:val="0"/>
          <w:numId w:val="51"/>
        </w:numPr>
        <w:rPr>
          <w:moveTo w:id="2244" w:author="Andreas Kuehne" w:date="2019-05-09T21:41:00Z"/>
          <w:lang w:val="en-GB"/>
        </w:rPr>
      </w:pPr>
      <w:moveTo w:id="2245" w:author="Andreas Kuehne" w:date="2019-05-09T21:41:00Z">
        <w:r>
          <w:rPr>
            <w:lang w:val="en-GB"/>
          </w:rPr>
          <w:t>All signature MUST be of the same type produced with the same set of optional inputs and profiles</w:t>
        </w:r>
      </w:moveTo>
    </w:p>
    <w:p w14:paraId="69EB24C2" w14:textId="77777777" w:rsidR="00564C22" w:rsidRDefault="00564C22" w:rsidP="00564C22">
      <w:pPr>
        <w:pStyle w:val="Listenabsatz"/>
        <w:numPr>
          <w:ilvl w:val="0"/>
          <w:numId w:val="51"/>
        </w:numPr>
        <w:rPr>
          <w:moveTo w:id="2246" w:author="Andreas Kuehne" w:date="2019-05-09T21:41:00Z"/>
          <w:lang w:val="en-GB"/>
        </w:rPr>
      </w:pPr>
      <w:moveTo w:id="2247" w:author="Andreas Kuehne" w:date="2019-05-09T21:41:00Z">
        <w:r>
          <w:rPr>
            <w:lang w:val="en-GB"/>
          </w:rPr>
          <w:t>There MUST be a clear relationship between a single input document and the corresponding signature</w:t>
        </w:r>
      </w:moveTo>
    </w:p>
    <w:p w14:paraId="7CEE246D" w14:textId="77777777" w:rsidR="00564C22" w:rsidRDefault="00564C22" w:rsidP="00564C22">
      <w:pPr>
        <w:pStyle w:val="Listenabsatz"/>
        <w:numPr>
          <w:ilvl w:val="0"/>
          <w:numId w:val="51"/>
        </w:numPr>
        <w:rPr>
          <w:moveTo w:id="2248" w:author="Andreas Kuehne" w:date="2019-05-09T21:41:00Z"/>
          <w:lang w:val="en-GB"/>
        </w:rPr>
      </w:pPr>
      <w:moveTo w:id="2249" w:author="Andreas Kuehne" w:date="2019-05-09T21:41:00Z">
        <w:r>
          <w:rPr>
            <w:lang w:val="en-GB"/>
          </w:rPr>
          <w:t>The handling of processing errors requires additional description, especially in the case of partial processing</w:t>
        </w:r>
      </w:moveTo>
    </w:p>
    <w:p w14:paraId="56F876C3" w14:textId="77777777" w:rsidR="00564C22" w:rsidRDefault="00564C22" w:rsidP="00564C22">
      <w:pPr>
        <w:pStyle w:val="Listenabsatz"/>
        <w:numPr>
          <w:ilvl w:val="0"/>
          <w:numId w:val="51"/>
        </w:numPr>
        <w:rPr>
          <w:moveTo w:id="2250" w:author="Andreas Kuehne" w:date="2019-05-09T21:41:00Z"/>
          <w:lang w:val="en-GB"/>
        </w:rPr>
      </w:pPr>
      <w:moveTo w:id="2251" w:author="Andreas Kuehne" w:date="2019-05-09T21:41:00Z">
        <w:r>
          <w:rPr>
            <w:lang w:val="en-GB"/>
          </w:rPr>
          <w:t xml:space="preserve">The asynchronous processing model described in this document (see section </w:t>
        </w:r>
        <w:r>
          <w:rPr>
            <w:lang w:val="en-GB"/>
          </w:rPr>
          <w:fldChar w:fldCharType="begin"/>
        </w:r>
        <w:r>
          <w:rPr>
            <w:lang w:val="en-GB"/>
          </w:rPr>
          <w:instrText xml:space="preserve"> REF _Ref628073 \r \h </w:instrText>
        </w:r>
      </w:moveTo>
      <w:r>
        <w:rPr>
          <w:lang w:val="en-GB"/>
        </w:rPr>
      </w:r>
      <w:moveTo w:id="2252" w:author="Andreas Kuehne" w:date="2019-05-09T21:41:00Z">
        <w:r>
          <w:rPr>
            <w:lang w:val="en-GB"/>
          </w:rPr>
          <w:fldChar w:fldCharType="separate"/>
        </w:r>
        <w:r>
          <w:rPr>
            <w:lang w:val="en-GB"/>
          </w:rPr>
          <w:t>7</w:t>
        </w:r>
        <w:r>
          <w:rPr>
            <w:lang w:val="en-GB"/>
          </w:rPr>
          <w:fldChar w:fldCharType="end"/>
        </w:r>
        <w:r>
          <w:rPr>
            <w:lang w:val="en-GB"/>
          </w:rPr>
          <w:t>) cannot be used to return partial results</w:t>
        </w:r>
      </w:moveTo>
    </w:p>
    <w:p w14:paraId="14F0F8C6" w14:textId="77777777" w:rsidR="00564C22" w:rsidRPr="00EE4E37" w:rsidRDefault="00564C22" w:rsidP="00564C22">
      <w:pPr>
        <w:rPr>
          <w:moveTo w:id="2253" w:author="Andreas Kuehne" w:date="2019-05-09T21:41:00Z"/>
          <w:lang w:val="en-GB"/>
        </w:rPr>
      </w:pPr>
      <w:moveTo w:id="2254" w:author="Andreas Kuehne" w:date="2019-05-09T21:41:00Z">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moveTo>
    </w:p>
    <w:p w14:paraId="7B8486EA" w14:textId="77777777" w:rsidR="00BF4F83" w:rsidRPr="003A06D0" w:rsidRDefault="00BF4F83" w:rsidP="00827213">
      <w:pPr>
        <w:pStyle w:val="berschrift3"/>
        <w:rPr>
          <w:rStyle w:val="Datatype"/>
          <w:lang w:val="en-GB"/>
        </w:rPr>
      </w:pPr>
      <w:bookmarkStart w:id="2255" w:name="_Toc8332108"/>
      <w:moveToRangeEnd w:id="2240"/>
      <w:r w:rsidRPr="003A06D0">
        <w:rPr>
          <w:lang w:val="en-GB"/>
        </w:rPr>
        <w:t>Sub process ‘</w:t>
      </w:r>
      <w:r w:rsidRPr="003A06D0">
        <w:rPr>
          <w:rStyle w:val="Datatype"/>
          <w:lang w:val="en-GB"/>
        </w:rPr>
        <w:t>add Timestamp</w:t>
      </w:r>
      <w:r w:rsidRPr="003A06D0">
        <w:rPr>
          <w:rStyle w:val="Datatype"/>
          <w:rFonts w:ascii="Arial" w:hAnsi="Arial"/>
          <w:lang w:val="en-GB"/>
        </w:rPr>
        <w:t>’</w:t>
      </w:r>
      <w:bookmarkStart w:id="2256" w:name="_Toc114796904"/>
      <w:bookmarkStart w:id="2257" w:name="_Ref117356633"/>
      <w:bookmarkStart w:id="2258" w:name="_Ref141010346"/>
      <w:bookmarkStart w:id="2259" w:name="_Ref141010463"/>
      <w:bookmarkStart w:id="2260" w:name="_Ref141010752"/>
      <w:bookmarkStart w:id="2261" w:name="_Ref141011063"/>
      <w:bookmarkStart w:id="2262" w:name="_Ref141011978"/>
      <w:bookmarkStart w:id="2263" w:name="_Ref157223898"/>
      <w:bookmarkStart w:id="2264" w:name="_Toc157225020"/>
      <w:bookmarkStart w:id="2265" w:name="_Toc158797487"/>
      <w:bookmarkStart w:id="2266" w:name="_Toc159076055"/>
      <w:bookmarkStart w:id="2267" w:name="_Ref480910545"/>
      <w:bookmarkStart w:id="2268" w:name="_Ref480910612"/>
      <w:bookmarkStart w:id="2269" w:name="_Ref480910630"/>
      <w:bookmarkStart w:id="2270" w:name="_Ref480910640"/>
      <w:bookmarkStart w:id="2271" w:name="_Ref480910650"/>
      <w:bookmarkStart w:id="2272" w:name="_Ref480910838"/>
      <w:bookmarkStart w:id="2273" w:name="_Ref480910847"/>
      <w:bookmarkStart w:id="2274" w:name="_Toc480914738"/>
      <w:bookmarkStart w:id="2275" w:name="_Ref480925346"/>
      <w:bookmarkStart w:id="2276" w:name="_Ref480925384"/>
      <w:bookmarkStart w:id="2277" w:name="_Ref480925566"/>
      <w:bookmarkStart w:id="2278" w:name="_Ref481007082"/>
      <w:bookmarkStart w:id="2279" w:name="_Ref481007115"/>
      <w:bookmarkStart w:id="2280" w:name="_Ref481007144"/>
      <w:bookmarkStart w:id="2281" w:name="_Ref481007151"/>
      <w:bookmarkStart w:id="2282" w:name="_Ref481007306"/>
      <w:bookmarkStart w:id="2283" w:name="_Ref481007320"/>
      <w:bookmarkStart w:id="2284" w:name="_Ref481007626"/>
      <w:bookmarkStart w:id="2285" w:name="_Ref481007637"/>
      <w:bookmarkStart w:id="2286" w:name="_Ref481007894"/>
      <w:bookmarkStart w:id="2287" w:name="_Ref481010962"/>
      <w:bookmarkStart w:id="2288" w:name="_Toc481064941"/>
      <w:bookmarkStart w:id="2289" w:name="_Ref481065071"/>
      <w:bookmarkStart w:id="2290" w:name="_Ref481065072"/>
      <w:bookmarkStart w:id="2291" w:name="_Ref481065073"/>
      <w:bookmarkStart w:id="2292" w:name="_Ref481065074"/>
      <w:bookmarkStart w:id="2293" w:name="_Ref481065076"/>
      <w:bookmarkStart w:id="2294" w:name="_Ref498356076"/>
      <w:bookmarkStart w:id="2295" w:name="_Ref498356098"/>
      <w:bookmarkStart w:id="2296" w:name="_Ref498356124"/>
      <w:bookmarkStart w:id="2297" w:name="_Ref498356431"/>
      <w:bookmarkStart w:id="2298" w:name="_Ref498356992"/>
      <w:bookmarkStart w:id="2299" w:name="_Ref498357004"/>
      <w:bookmarkStart w:id="2300" w:name="_Ref498357018"/>
      <w:bookmarkStart w:id="2301" w:name="_Ref498357033"/>
      <w:bookmarkStart w:id="2302" w:name="_Ref498357043"/>
      <w:bookmarkStart w:id="2303" w:name="_Ref498357053"/>
      <w:bookmarkStart w:id="2304" w:name="_Ref498357068"/>
      <w:bookmarkStart w:id="2305" w:name="_Ref498357080"/>
      <w:bookmarkStart w:id="2306" w:name="_Ref498357090"/>
      <w:bookmarkStart w:id="2307" w:name="_Ref498357098"/>
      <w:bookmarkStart w:id="2308" w:name="_Toc114309497"/>
      <w:bookmarkStart w:id="2309" w:name="_Ref114333266"/>
      <w:bookmarkStart w:id="2310" w:name="_Ref114333579"/>
      <w:bookmarkStart w:id="2311" w:name="_Ref114333702"/>
      <w:bookmarkStart w:id="2312" w:name="_Ref114344391"/>
      <w:bookmarkStart w:id="2313" w:name="_Ref114347706"/>
      <w:bookmarkStart w:id="2314" w:name="_Ref114383136"/>
      <w:bookmarkStart w:id="2315" w:name="_Ref114384849"/>
      <w:bookmarkStart w:id="2316" w:name="_Ref114389698"/>
      <w:bookmarkStart w:id="2317" w:name="_Ref114484546"/>
      <w:bookmarkStart w:id="2318" w:name="_Toc114309498"/>
      <w:bookmarkEnd w:id="2238"/>
      <w:bookmarkEnd w:id="2239"/>
      <w:bookmarkEnd w:id="2255"/>
    </w:p>
    <w:p w14:paraId="2638A7AF" w14:textId="77777777" w:rsidR="00BF4F83" w:rsidRPr="003A06D0" w:rsidRDefault="00BF4F83" w:rsidP="00BF4F83">
      <w:pPr>
        <w:rPr>
          <w:lang w:val="en-GB"/>
        </w:rPr>
      </w:pPr>
      <w:r w:rsidRPr="003A06D0">
        <w:rPr>
          <w:lang w:val="en-GB"/>
        </w:rPr>
        <w:t>The following process diagram illustrates the processing steps to insert a timestamp.</w:t>
      </w:r>
    </w:p>
    <w:p w14:paraId="6685B4F8" w14:textId="77777777" w:rsidR="00BF4F83" w:rsidRPr="003A06D0" w:rsidRDefault="00BF4F83" w:rsidP="0005213E">
      <w:pPr>
        <w:pStyle w:val="Beschriftung"/>
        <w:rPr>
          <w:lang w:val="en-GB"/>
        </w:rPr>
      </w:pPr>
      <w:bookmarkStart w:id="2319"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2319"/>
    </w:p>
    <w:p w14:paraId="327C8A7A" w14:textId="77777777" w:rsidR="00BF4F83" w:rsidRPr="003A06D0" w:rsidRDefault="00BF4F83" w:rsidP="00BF4F83">
      <w:pPr>
        <w:keepNext/>
        <w:rPr>
          <w:lang w:val="en-GB"/>
        </w:rPr>
      </w:pPr>
      <w:r w:rsidRPr="003A06D0">
        <w:rPr>
          <w:noProof/>
          <w:lang w:val="en-GB" w:eastAsia="en-GB"/>
        </w:rPr>
        <w:drawing>
          <wp:inline distT="0" distB="0" distL="0" distR="0" wp14:anchorId="05B904A8" wp14:editId="25F453AF">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6ED931E0" w14:textId="77777777"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14:paraId="1D5B4A20" w14:textId="77777777"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523768E4" w14:textId="77777777"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14:paraId="32BFE6AB" w14:textId="77777777"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14:paraId="070100EC"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14:paraId="4C8D0632"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14:paraId="5933894C" w14:textId="77777777" w:rsidR="00BF4F83" w:rsidRPr="003A06D0" w:rsidRDefault="00BF4F83" w:rsidP="00BF4F83">
      <w:pPr>
        <w:jc w:val="both"/>
        <w:rPr>
          <w:lang w:val="en-GB"/>
        </w:rPr>
      </w:pPr>
      <w:r w:rsidRPr="003A06D0">
        <w:rPr>
          <w:lang w:val="en-GB"/>
        </w:rPr>
        <w:lastRenderedPageBreak/>
        <w:t>The following subsections specify the use of RFC 3161 timestamps with CMS signatures and the use of XML Timestamps or RFC 3161 timestamps with XML Signature. These subsections address both scenarios.</w:t>
      </w:r>
    </w:p>
    <w:p w14:paraId="29272059" w14:textId="77777777"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14:paraId="5D10B3D9" w14:textId="77777777" w:rsidR="00BF4F83" w:rsidRPr="003A06D0" w:rsidRDefault="00BF4F83" w:rsidP="00AA52F6">
      <w:pPr>
        <w:pStyle w:val="berschrift4"/>
        <w:numPr>
          <w:ilvl w:val="3"/>
          <w:numId w:val="3"/>
        </w:numPr>
        <w:ind w:left="862" w:hanging="862"/>
        <w:rPr>
          <w:lang w:val="en-GB"/>
        </w:rPr>
      </w:pPr>
      <w:bookmarkStart w:id="2320" w:name="_Toc522668706"/>
      <w:bookmarkStart w:id="2321" w:name="_Toc8332109"/>
      <w:r w:rsidRPr="003A06D0">
        <w:rPr>
          <w:lang w:val="en-GB"/>
        </w:rPr>
        <w:t>Processing for CMS signatures time-stamping</w:t>
      </w:r>
      <w:bookmarkEnd w:id="2320"/>
      <w:bookmarkEnd w:id="2321"/>
    </w:p>
    <w:p w14:paraId="64D06A8A" w14:textId="77777777"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14:paraId="2A9420C0"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14:paraId="0FB93FD1" w14:textId="77777777" w:rsidR="00BF4F83" w:rsidRPr="003A06D0" w:rsidRDefault="00581419" w:rsidP="00BF4F83">
      <w:pPr>
        <w:rPr>
          <w:rStyle w:val="Datatype"/>
          <w:lang w:val="en-GB"/>
        </w:rPr>
      </w:pPr>
      <w:r>
        <w:rPr>
          <w:rStyle w:val="Datatype"/>
          <w:lang w:val="en-GB"/>
        </w:rPr>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14:paraId="50D1F523" w14:textId="77777777"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14:paraId="21B6331B" w14:textId="77777777" w:rsidR="00BF4F83" w:rsidRPr="003A06D0" w:rsidRDefault="00BF4F83" w:rsidP="00AA52F6">
      <w:pPr>
        <w:pStyle w:val="berschrift4"/>
        <w:numPr>
          <w:ilvl w:val="3"/>
          <w:numId w:val="3"/>
        </w:numPr>
        <w:ind w:left="862" w:hanging="862"/>
        <w:rPr>
          <w:lang w:val="en-GB"/>
        </w:rPr>
      </w:pPr>
      <w:bookmarkStart w:id="2322" w:name="_Processing_for_XML"/>
      <w:bookmarkStart w:id="2323" w:name="_Ref522558700"/>
      <w:bookmarkStart w:id="2324" w:name="_Toc522668707"/>
      <w:bookmarkStart w:id="2325" w:name="_Toc8332110"/>
      <w:bookmarkEnd w:id="2322"/>
      <w:r w:rsidRPr="003A06D0">
        <w:rPr>
          <w:lang w:val="en-GB"/>
        </w:rPr>
        <w:t>Processing for XML Timestamps on XML signatures</w:t>
      </w:r>
      <w:bookmarkEnd w:id="2323"/>
      <w:bookmarkEnd w:id="2324"/>
      <w:bookmarkEnd w:id="2325"/>
    </w:p>
    <w:p w14:paraId="65D36228" w14:textId="77777777"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14:paraId="79698014" w14:textId="77777777"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14:paraId="5F63808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14:paraId="07462E89"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14:paraId="2A73E46F"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14:paraId="3B0F45AD" w14:textId="77777777"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14:paraId="53F0BF09" w14:textId="77777777"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14:paraId="55DD972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14:paraId="30FCC009" w14:textId="77777777" w:rsidR="00BF4F83" w:rsidRPr="003A06D0" w:rsidRDefault="00BF4F83" w:rsidP="00AA52F6">
      <w:pPr>
        <w:pStyle w:val="berschrift4"/>
        <w:numPr>
          <w:ilvl w:val="3"/>
          <w:numId w:val="3"/>
        </w:numPr>
        <w:ind w:left="862" w:hanging="862"/>
        <w:rPr>
          <w:lang w:val="en-GB"/>
        </w:rPr>
      </w:pPr>
      <w:bookmarkStart w:id="2326" w:name="_Toc522668708"/>
      <w:bookmarkStart w:id="2327" w:name="_Toc8332111"/>
      <w:r w:rsidRPr="003A06D0">
        <w:rPr>
          <w:rStyle w:val="berschrift4Zchn"/>
          <w:b/>
          <w:iCs/>
          <w:lang w:val="en-GB"/>
        </w:rPr>
        <w:t>Processing for RFC 3161 Timestamps on XML signatures</w:t>
      </w:r>
      <w:bookmarkEnd w:id="2326"/>
      <w:bookmarkEnd w:id="2327"/>
    </w:p>
    <w:p w14:paraId="6B5FDF5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14:paraId="58076CFC" w14:textId="77777777" w:rsidR="00BF4F83" w:rsidRPr="003A06D0" w:rsidRDefault="00BF4F83" w:rsidP="00BF4F83">
      <w:pPr>
        <w:rPr>
          <w:lang w:val="en-GB"/>
        </w:rPr>
      </w:pPr>
      <w:r w:rsidRPr="003A06D0">
        <w:rPr>
          <w:rStyle w:val="Datatype"/>
          <w:lang w:val="en-GB"/>
        </w:rPr>
        <w:t>urn:ietf:rfc:3161</w:t>
      </w:r>
      <w:r w:rsidRPr="003A06D0">
        <w:rPr>
          <w:lang w:val="en-GB"/>
        </w:rPr>
        <w:t xml:space="preserve"> </w:t>
      </w:r>
    </w:p>
    <w:p w14:paraId="2FECE6E0" w14:textId="77777777" w:rsidR="00BF4F83" w:rsidRPr="003A06D0" w:rsidRDefault="00BF4F83" w:rsidP="00BF4F83">
      <w:pPr>
        <w:rPr>
          <w:lang w:val="en-GB"/>
        </w:rPr>
      </w:pPr>
      <w:r w:rsidRPr="003A06D0">
        <w:rPr>
          <w:lang w:val="en-GB"/>
        </w:rPr>
        <w:lastRenderedPageBreak/>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2328" w:name="sec_DataProcessingModelForVerification"/>
    <w:bookmarkStart w:id="2329" w:name="sec_AsyncProcessingModel"/>
    <w:bookmarkStart w:id="2330" w:name="_Toc114309513"/>
    <w:bookmarkStart w:id="2331" w:name="_Toc157225038"/>
    <w:bookmarkStart w:id="2332" w:name="_Toc158797505"/>
    <w:bookmarkStart w:id="2333" w:name="_Toc159076073"/>
    <w:bookmarkStart w:id="2334" w:name="_Toc481064980"/>
    <w:bookmarkStart w:id="2335" w:name="_Toc114309535"/>
    <w:bookmarkStart w:id="2336" w:name="_Toc157225061"/>
    <w:bookmarkStart w:id="2337" w:name="_Toc158797528"/>
    <w:bookmarkStart w:id="2338" w:name="_Toc159076096"/>
    <w:bookmarkStart w:id="2339" w:name="_Toc481065033"/>
    <w:bookmarkStart w:id="2340" w:name="_Ref501707689"/>
    <w:bookmarkStart w:id="2341" w:name="_Ref512158370"/>
    <w:bookmarkStart w:id="2342" w:name="_Toc480914754"/>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28"/>
    <w:bookmarkEnd w:id="2329"/>
    <w:p w14:paraId="2E61E55C" w14:textId="77777777"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2343" w:name="_Toc8332112"/>
      <w:bookmarkStart w:id="2344" w:name="_Toc534748898"/>
      <w:bookmarkStart w:id="2345" w:name="_Toc522668709"/>
      <w:r w:rsidRPr="003A06D0">
        <w:rPr>
          <w:rStyle w:val="Hyperlink"/>
          <w:lang w:val="en-GB"/>
        </w:rPr>
        <w:t>Data Processing Model for Verif</w:t>
      </w:r>
      <w:bookmarkEnd w:id="2330"/>
      <w:bookmarkEnd w:id="2331"/>
      <w:bookmarkEnd w:id="2332"/>
      <w:bookmarkEnd w:id="2333"/>
      <w:bookmarkEnd w:id="2334"/>
      <w:r w:rsidRPr="003A06D0">
        <w:rPr>
          <w:rStyle w:val="Hyperlink"/>
          <w:lang w:val="en-GB"/>
        </w:rPr>
        <w:t>ication</w:t>
      </w:r>
      <w:bookmarkEnd w:id="2343"/>
      <w:bookmarkEnd w:id="2344"/>
      <w:bookmarkEnd w:id="2345"/>
      <w:r w:rsidRPr="003A06D0">
        <w:rPr>
          <w:lang w:val="en-GB"/>
        </w:rPr>
        <w:fldChar w:fldCharType="end"/>
      </w:r>
    </w:p>
    <w:p w14:paraId="7CA8C6EC" w14:textId="77777777"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14:paraId="71E43707" w14:textId="77777777"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14:paraId="5B200BF1" w14:textId="77777777" w:rsidR="009D4EF5" w:rsidRPr="003A06D0" w:rsidRDefault="009D4EF5" w:rsidP="009D4EF5">
      <w:pPr>
        <w:pStyle w:val="Beschriftung"/>
        <w:rPr>
          <w:lang w:val="en-GB"/>
        </w:rPr>
      </w:pPr>
      <w:bookmarkStart w:id="2346" w:name="_Toc534748581"/>
      <w:bookmarkStart w:id="2347"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2346"/>
      <w:bookmarkEnd w:id="2347"/>
    </w:p>
    <w:p w14:paraId="7776F4E3" w14:textId="77777777" w:rsidR="009D4EF5" w:rsidRPr="003A06D0" w:rsidRDefault="009D4EF5" w:rsidP="009D4EF5">
      <w:pPr>
        <w:keepNext/>
        <w:rPr>
          <w:lang w:val="en-GB"/>
        </w:rPr>
      </w:pPr>
      <w:r w:rsidRPr="003A06D0">
        <w:rPr>
          <w:noProof/>
          <w:lang w:val="en-GB" w:eastAsia="en-GB"/>
        </w:rPr>
        <w:drawing>
          <wp:inline distT="0" distB="0" distL="0" distR="0" wp14:anchorId="293B3253" wp14:editId="5F065425">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14:paraId="299DAE97" w14:textId="77777777"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14:paraId="213F8FBA"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14:paraId="1E79A73E"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2348" w:name="sec_ProcessingXmlSignatureVerification"/>
    <w:bookmarkStart w:id="2349" w:name="_Toc114309516"/>
    <w:bookmarkStart w:id="2350" w:name="_Ref114325054"/>
    <w:bookmarkStart w:id="2351" w:name="_Ref114330611"/>
    <w:bookmarkStart w:id="2352" w:name="_Ref157224083"/>
    <w:bookmarkStart w:id="2353" w:name="_Toc157225041"/>
    <w:bookmarkStart w:id="2354" w:name="_Toc158797508"/>
    <w:bookmarkStart w:id="2355" w:name="_Toc159076076"/>
    <w:bookmarkStart w:id="2356" w:name="_Ref481011359"/>
    <w:bookmarkStart w:id="2357" w:name="_Toc481064986"/>
    <w:bookmarkStart w:id="2358" w:name="_Toc516358021"/>
    <w:bookmarkEnd w:id="2348"/>
    <w:p w14:paraId="3C11B2BE" w14:textId="77777777"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2359" w:name="_Toc8332113"/>
      <w:bookmarkStart w:id="2360" w:name="_Toc534748899"/>
      <w:bookmarkStart w:id="2361" w:name="_Toc522668710"/>
      <w:r w:rsidRPr="003A06D0">
        <w:rPr>
          <w:rStyle w:val="Hyperlink"/>
          <w:lang w:val="en-GB"/>
        </w:rPr>
        <w:t>Processing for XML Signature</w:t>
      </w:r>
      <w:bookmarkEnd w:id="2349"/>
      <w:bookmarkEnd w:id="2350"/>
      <w:bookmarkEnd w:id="2351"/>
      <w:bookmarkEnd w:id="2352"/>
      <w:bookmarkEnd w:id="2353"/>
      <w:bookmarkEnd w:id="2354"/>
      <w:bookmarkEnd w:id="2355"/>
      <w:bookmarkEnd w:id="2356"/>
      <w:bookmarkEnd w:id="2357"/>
      <w:bookmarkEnd w:id="2358"/>
      <w:r w:rsidRPr="003A06D0">
        <w:rPr>
          <w:rStyle w:val="Hyperlink"/>
          <w:lang w:val="en-GB"/>
        </w:rPr>
        <w:t xml:space="preserve"> Verification</w:t>
      </w:r>
      <w:bookmarkEnd w:id="2359"/>
      <w:bookmarkEnd w:id="2360"/>
      <w:bookmarkEnd w:id="2361"/>
      <w:r w:rsidRPr="003A06D0">
        <w:rPr>
          <w:lang w:val="en-GB"/>
        </w:rPr>
        <w:fldChar w:fldCharType="end"/>
      </w:r>
    </w:p>
    <w:p w14:paraId="0E02E5DD" w14:textId="77777777" w:rsidR="009D4EF5" w:rsidRPr="003A06D0" w:rsidRDefault="009D4EF5" w:rsidP="009D4EF5">
      <w:pPr>
        <w:pStyle w:val="berschrift3"/>
        <w:numPr>
          <w:ilvl w:val="2"/>
          <w:numId w:val="3"/>
        </w:numPr>
        <w:rPr>
          <w:lang w:val="en-GB"/>
        </w:rPr>
      </w:pPr>
      <w:bookmarkStart w:id="2362" w:name="_Toc516359908"/>
      <w:bookmarkStart w:id="2363" w:name="_Toc522668711"/>
      <w:bookmarkStart w:id="2364" w:name="_Toc534748900"/>
      <w:bookmarkStart w:id="2365" w:name="_Toc8332114"/>
      <w:r w:rsidRPr="003A06D0">
        <w:rPr>
          <w:lang w:val="en-GB"/>
        </w:rPr>
        <w:t>Sub process ‘</w:t>
      </w:r>
      <w:r w:rsidRPr="003A06D0">
        <w:rPr>
          <w:rStyle w:val="Datatype"/>
          <w:lang w:val="en-GB"/>
        </w:rPr>
        <w:t>retrieve XML signature</w:t>
      </w:r>
      <w:r w:rsidRPr="003A06D0">
        <w:rPr>
          <w:lang w:val="en-GB"/>
        </w:rPr>
        <w:t>’</w:t>
      </w:r>
      <w:bookmarkEnd w:id="2362"/>
      <w:bookmarkEnd w:id="2363"/>
      <w:bookmarkEnd w:id="2364"/>
      <w:bookmarkEnd w:id="2365"/>
      <w:r w:rsidRPr="003A06D0">
        <w:rPr>
          <w:lang w:val="en-GB"/>
        </w:rPr>
        <w:t xml:space="preserve"> </w:t>
      </w:r>
    </w:p>
    <w:p w14:paraId="203903AA" w14:textId="77777777" w:rsidR="009D4EF5" w:rsidRPr="003A06D0" w:rsidRDefault="009D4EF5" w:rsidP="009D4EF5">
      <w:pPr>
        <w:pStyle w:val="Beschriftung"/>
        <w:rPr>
          <w:lang w:val="en-GB"/>
        </w:rPr>
      </w:pPr>
      <w:bookmarkStart w:id="2366" w:name="_Toc534748582"/>
      <w:bookmarkStart w:id="2367"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2366"/>
      <w:bookmarkEnd w:id="2367"/>
    </w:p>
    <w:p w14:paraId="464E42F6" w14:textId="77777777" w:rsidR="009D4EF5" w:rsidRPr="003A06D0" w:rsidRDefault="009D4EF5" w:rsidP="009D4EF5">
      <w:pPr>
        <w:keepNext/>
        <w:rPr>
          <w:lang w:val="en-GB"/>
        </w:rPr>
      </w:pPr>
      <w:r w:rsidRPr="003A06D0">
        <w:rPr>
          <w:noProof/>
          <w:lang w:val="en-GB" w:eastAsia="en-GB"/>
        </w:rPr>
        <w:drawing>
          <wp:inline distT="0" distB="0" distL="0" distR="0" wp14:anchorId="10D6FFE9" wp14:editId="232459C6">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436BA5AB" w14:textId="77777777"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14:paraId="13BF63D8" w14:textId="77777777"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14:paraId="30661D54" w14:textId="77777777"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14:paraId="587FDA68" w14:textId="77777777"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14:paraId="3BEABF25" w14:textId="77777777" w:rsidR="009D4EF5" w:rsidRPr="003A06D0" w:rsidRDefault="009D4EF5" w:rsidP="009D4EF5">
      <w:pPr>
        <w:pStyle w:val="berschrift3"/>
        <w:numPr>
          <w:ilvl w:val="2"/>
          <w:numId w:val="3"/>
        </w:numPr>
        <w:rPr>
          <w:lang w:val="en-GB"/>
        </w:rPr>
      </w:pPr>
      <w:bookmarkStart w:id="2368" w:name="_Toc516359909"/>
      <w:bookmarkStart w:id="2369" w:name="_Toc522668713"/>
      <w:bookmarkStart w:id="2370" w:name="_Toc534748902"/>
      <w:bookmarkStart w:id="2371" w:name="_Toc8332115"/>
      <w:r w:rsidRPr="003A06D0">
        <w:rPr>
          <w:lang w:val="en-GB"/>
        </w:rPr>
        <w:t>Sub process ‘</w:t>
      </w:r>
      <w:r w:rsidRPr="003A06D0">
        <w:rPr>
          <w:rStyle w:val="Datatype"/>
          <w:lang w:val="en-GB"/>
        </w:rPr>
        <w:t>recalculate references</w:t>
      </w:r>
      <w:r w:rsidRPr="003A06D0">
        <w:rPr>
          <w:lang w:val="en-GB"/>
        </w:rPr>
        <w:t>’</w:t>
      </w:r>
      <w:bookmarkEnd w:id="2368"/>
      <w:bookmarkEnd w:id="2369"/>
      <w:bookmarkEnd w:id="2370"/>
      <w:bookmarkEnd w:id="2371"/>
      <w:r w:rsidRPr="003A06D0">
        <w:rPr>
          <w:lang w:val="en-GB"/>
        </w:rPr>
        <w:t xml:space="preserve"> </w:t>
      </w:r>
    </w:p>
    <w:p w14:paraId="37B3AF7B" w14:textId="77777777" w:rsidR="009D4EF5" w:rsidRPr="003A06D0" w:rsidRDefault="009D4EF5" w:rsidP="009D4EF5">
      <w:pPr>
        <w:pStyle w:val="Beschriftung"/>
        <w:rPr>
          <w:lang w:val="en-GB"/>
        </w:rPr>
      </w:pPr>
      <w:bookmarkStart w:id="2372" w:name="_Toc534748583"/>
      <w:bookmarkStart w:id="2373"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2372"/>
      <w:bookmarkEnd w:id="2373"/>
    </w:p>
    <w:p w14:paraId="035FCEA4" w14:textId="77777777"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4494C963" wp14:editId="1AFEA73F">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0D870B99" w14:textId="77777777" w:rsidR="009D4EF5" w:rsidRPr="003A06D0" w:rsidRDefault="009D4EF5" w:rsidP="009D4EF5">
      <w:pPr>
        <w:rPr>
          <w:lang w:val="en-GB"/>
        </w:rPr>
      </w:pPr>
      <w:bookmarkStart w:id="2374"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14:paraId="10D4B1E5"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14:paraId="4AB95257" w14:textId="77777777"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14:paraId="4298BDA1"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2375" w:name="_Ref157224127"/>
      <w:bookmarkEnd w:id="2374"/>
    </w:p>
    <w:p w14:paraId="78AFA426"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2375"/>
      <w:r w:rsidRPr="003A06D0">
        <w:rPr>
          <w:lang w:val="en-GB"/>
        </w:rPr>
        <w:t xml:space="preserve"> </w:t>
      </w:r>
    </w:p>
    <w:p w14:paraId="05393DC5"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14:paraId="00035AB4"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14:paraId="1BBB5E58" w14:textId="77777777"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14:paraId="7E1F1D39" w14:textId="77777777" w:rsidR="009D4EF5" w:rsidRPr="003A06D0" w:rsidRDefault="009D4EF5" w:rsidP="009D4EF5">
      <w:pPr>
        <w:pStyle w:val="berschrift3"/>
        <w:numPr>
          <w:ilvl w:val="2"/>
          <w:numId w:val="3"/>
        </w:numPr>
        <w:rPr>
          <w:lang w:val="en-GB"/>
        </w:rPr>
      </w:pPr>
      <w:bookmarkStart w:id="2376" w:name="_Toc516359910"/>
      <w:bookmarkStart w:id="2377" w:name="_Toc522668714"/>
      <w:bookmarkStart w:id="2378" w:name="_Toc534748903"/>
      <w:bookmarkStart w:id="2379" w:name="_Toc8332116"/>
      <w:r w:rsidRPr="003A06D0">
        <w:rPr>
          <w:lang w:val="en-GB"/>
        </w:rPr>
        <w:t>Sub process ‘</w:t>
      </w:r>
      <w:r w:rsidRPr="003A06D0">
        <w:rPr>
          <w:rStyle w:val="Datatype"/>
          <w:lang w:val="en-GB"/>
        </w:rPr>
        <w:t>verify XML signature</w:t>
      </w:r>
      <w:r w:rsidRPr="003A06D0">
        <w:rPr>
          <w:lang w:val="en-GB"/>
        </w:rPr>
        <w:t>’</w:t>
      </w:r>
      <w:bookmarkEnd w:id="2376"/>
      <w:bookmarkEnd w:id="2377"/>
      <w:bookmarkEnd w:id="2378"/>
      <w:bookmarkEnd w:id="2379"/>
    </w:p>
    <w:p w14:paraId="0AB117C6" w14:textId="77777777" w:rsidR="009D4EF5" w:rsidRPr="003A06D0" w:rsidRDefault="009D4EF5" w:rsidP="009D4EF5">
      <w:pPr>
        <w:pStyle w:val="Beschriftung"/>
        <w:rPr>
          <w:lang w:val="en-GB"/>
        </w:rPr>
      </w:pPr>
      <w:bookmarkStart w:id="2380" w:name="_Toc534748584"/>
      <w:bookmarkStart w:id="2381"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2380"/>
      <w:bookmarkEnd w:id="2381"/>
    </w:p>
    <w:p w14:paraId="46E9ACC5"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3662CBEB" wp14:editId="0735BA69">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0D95D0FE"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14:paraId="477F686E"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7DD61AB9" w14:textId="77777777"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14:paraId="19CC3873" w14:textId="77777777" w:rsidR="009D4EF5" w:rsidRPr="003A06D0" w:rsidRDefault="009D4EF5" w:rsidP="009D4EF5">
      <w:pPr>
        <w:rPr>
          <w:lang w:val="en-GB"/>
        </w:rPr>
      </w:pPr>
      <w:r w:rsidRPr="003A06D0">
        <w:rPr>
          <w:rStyle w:val="Datatype"/>
          <w:lang w:val="en-GB"/>
        </w:rPr>
        <w:t xml:space="preserve">urn:oasis:names:tc:dss:1.0:resultminor:valid:hasManifestResults </w:t>
      </w:r>
    </w:p>
    <w:p w14:paraId="4A9E5663" w14:textId="77777777"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14:paraId="3765002A" w14:textId="77777777" w:rsidR="009D4EF5" w:rsidRPr="003A06D0" w:rsidRDefault="009D4EF5" w:rsidP="009D4EF5">
      <w:pPr>
        <w:rPr>
          <w:lang w:val="en-GB"/>
        </w:rPr>
      </w:pPr>
      <w:r w:rsidRPr="003A06D0">
        <w:rPr>
          <w:lang w:val="en-GB"/>
        </w:rPr>
        <w:t xml:space="preserve">If the signature validates correctly, the server returns one of the first </w:t>
      </w:r>
      <w:commentRangeStart w:id="2382"/>
      <w:del w:id="2383" w:author="Andreas Kuehne" w:date="2019-05-09T21:44:00Z">
        <w:r w:rsidRPr="003A06D0" w:rsidDel="00564C22">
          <w:rPr>
            <w:lang w:val="en-GB"/>
          </w:rPr>
          <w:delText xml:space="preserve">three </w:delText>
        </w:r>
      </w:del>
      <w:ins w:id="2384" w:author="Andreas Kuehne" w:date="2019-05-09T21:44:00Z">
        <w:r w:rsidR="00564C22">
          <w:rPr>
            <w:lang w:val="en-GB"/>
          </w:rPr>
          <w:t>two</w:t>
        </w:r>
        <w:r w:rsidR="00564C22" w:rsidRPr="003A06D0">
          <w:rPr>
            <w:lang w:val="en-GB"/>
          </w:rPr>
          <w:t xml:space="preserve"> </w:t>
        </w:r>
      </w:ins>
      <w:commentRangeEnd w:id="2382"/>
      <w:ins w:id="2385" w:author="Andreas Kuehne" w:date="2019-05-09T21:46:00Z">
        <w:r w:rsidR="00564C22">
          <w:rPr>
            <w:rStyle w:val="Kommentarzeichen"/>
          </w:rPr>
          <w:commentReference w:id="2382"/>
        </w:r>
      </w:ins>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38C409D3" w14:textId="77777777" w:rsidR="009D4EF5" w:rsidRPr="003A06D0" w:rsidRDefault="009D4EF5" w:rsidP="009D4EF5">
      <w:pPr>
        <w:pStyle w:val="berschrift4"/>
        <w:numPr>
          <w:ilvl w:val="3"/>
          <w:numId w:val="3"/>
        </w:numPr>
        <w:tabs>
          <w:tab w:val="num" w:pos="360"/>
        </w:tabs>
        <w:jc w:val="both"/>
        <w:rPr>
          <w:lang w:val="en-GB"/>
        </w:rPr>
      </w:pPr>
      <w:bookmarkStart w:id="2386" w:name="_Ref501130528"/>
      <w:bookmarkStart w:id="2387" w:name="_Toc522668715"/>
      <w:bookmarkStart w:id="2388" w:name="_Toc534748904"/>
      <w:bookmarkStart w:id="2389" w:name="_Toc8332117"/>
      <w:r w:rsidRPr="003A06D0">
        <w:rPr>
          <w:lang w:val="en-GB"/>
        </w:rPr>
        <w:t>Processing for RFC 3161 timestamp tokens on XML Signatures</w:t>
      </w:r>
      <w:bookmarkEnd w:id="2386"/>
      <w:bookmarkEnd w:id="2387"/>
      <w:bookmarkEnd w:id="2388"/>
      <w:bookmarkEnd w:id="2389"/>
    </w:p>
    <w:p w14:paraId="53B9B0D4" w14:textId="77777777"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15C1924E"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3E167348"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7E516CCA" w14:textId="77777777"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14:paraId="14C78735" w14:textId="77777777"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14:paraId="459ABF9D" w14:textId="77777777"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14:paraId="5CB5CF30" w14:textId="77777777"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14:paraId="45DA4685" w14:textId="77777777" w:rsidR="009D4EF5" w:rsidRPr="003A06D0" w:rsidRDefault="009D4EF5" w:rsidP="009D4EF5">
      <w:pPr>
        <w:pStyle w:val="berschrift4"/>
        <w:numPr>
          <w:ilvl w:val="3"/>
          <w:numId w:val="3"/>
        </w:numPr>
        <w:tabs>
          <w:tab w:val="num" w:pos="360"/>
        </w:tabs>
        <w:jc w:val="both"/>
        <w:rPr>
          <w:lang w:val="en-GB"/>
        </w:rPr>
      </w:pPr>
      <w:bookmarkStart w:id="2390" w:name="_Ref501130548"/>
      <w:bookmarkStart w:id="2391" w:name="_Toc522668716"/>
      <w:bookmarkStart w:id="2392" w:name="_Toc534748905"/>
      <w:bookmarkStart w:id="2393" w:name="_Toc8332118"/>
      <w:r w:rsidRPr="003A06D0">
        <w:rPr>
          <w:lang w:val="en-GB"/>
        </w:rPr>
        <w:lastRenderedPageBreak/>
        <w:t>Processing for XML timestamp tokens on XML signatures</w:t>
      </w:r>
      <w:bookmarkEnd w:id="2390"/>
      <w:bookmarkEnd w:id="2391"/>
      <w:bookmarkEnd w:id="2392"/>
      <w:bookmarkEnd w:id="2393"/>
    </w:p>
    <w:p w14:paraId="61D02D3D" w14:textId="77777777"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0A645D99"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4767614B"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640C4240" w14:textId="77777777"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45568072" w14:textId="77777777"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14:paraId="228A5E2C" w14:textId="77777777"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14:paraId="314B7FC6" w14:textId="77777777"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14:paraId="387194D7" w14:textId="77777777"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14:paraId="7867C1A3" w14:textId="77777777"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14:paraId="3F7C79A2" w14:textId="77777777"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14:paraId="25531997" w14:textId="77777777"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14:paraId="00097240" w14:textId="77777777"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14:paraId="0570C42A" w14:textId="77777777"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14:paraId="52223A9A" w14:textId="77777777"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14:paraId="062F080D" w14:textId="77777777"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2394" w:name="sec_ProcessingCmsSignatureVerification"/>
    <w:bookmarkStart w:id="2395" w:name="_Toc114309519"/>
    <w:bookmarkStart w:id="2396" w:name="_Ref157224338"/>
    <w:bookmarkStart w:id="2397" w:name="_Toc157225044"/>
    <w:bookmarkStart w:id="2398" w:name="_Toc158797511"/>
    <w:bookmarkStart w:id="2399" w:name="_Toc159076079"/>
    <w:bookmarkStart w:id="2400" w:name="_Ref481011454"/>
    <w:bookmarkStart w:id="2401" w:name="_Ref481011624"/>
    <w:bookmarkStart w:id="2402" w:name="_Ref481011642"/>
    <w:bookmarkStart w:id="2403" w:name="_Ref481012479"/>
    <w:bookmarkStart w:id="2404" w:name="_Ref481012491"/>
    <w:bookmarkStart w:id="2405" w:name="_Toc481064992"/>
    <w:bookmarkStart w:id="2406" w:name="_Ref512285830"/>
    <w:bookmarkStart w:id="2407" w:name="_Ref512285841"/>
    <w:bookmarkStart w:id="2408" w:name="_Toc516358022"/>
    <w:bookmarkEnd w:id="2394"/>
    <w:p w14:paraId="55547D6A" w14:textId="77777777"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2409" w:name="_Toc8332119"/>
      <w:bookmarkStart w:id="2410" w:name="_Toc534748906"/>
      <w:bookmarkStart w:id="2411" w:name="_Toc522668717"/>
      <w:r w:rsidRPr="003A06D0">
        <w:rPr>
          <w:rStyle w:val="Hyperlink"/>
          <w:lang w:val="en-GB"/>
        </w:rPr>
        <w:t>Processing for CMS Signature</w:t>
      </w:r>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r w:rsidRPr="003A06D0">
        <w:rPr>
          <w:rStyle w:val="Hyperlink"/>
          <w:lang w:val="en-GB"/>
        </w:rPr>
        <w:t xml:space="preserve"> Verification</w:t>
      </w:r>
      <w:bookmarkEnd w:id="2409"/>
      <w:bookmarkEnd w:id="2410"/>
      <w:bookmarkEnd w:id="2411"/>
      <w:r w:rsidRPr="003A06D0">
        <w:rPr>
          <w:lang w:val="en-GB"/>
        </w:rPr>
        <w:fldChar w:fldCharType="end"/>
      </w:r>
    </w:p>
    <w:p w14:paraId="255C292C" w14:textId="77777777"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14:paraId="5BA43268" w14:textId="77777777" w:rsidR="009D4EF5" w:rsidRPr="003A06D0" w:rsidRDefault="009D4EF5" w:rsidP="009D4EF5">
      <w:pPr>
        <w:pStyle w:val="berschrift3"/>
        <w:numPr>
          <w:ilvl w:val="2"/>
          <w:numId w:val="3"/>
        </w:numPr>
        <w:rPr>
          <w:lang w:val="en-GB"/>
        </w:rPr>
      </w:pPr>
      <w:bookmarkStart w:id="2412" w:name="_Toc516359911"/>
      <w:bookmarkStart w:id="2413" w:name="_Toc522668718"/>
      <w:bookmarkStart w:id="2414" w:name="_Toc534748907"/>
      <w:bookmarkStart w:id="2415" w:name="_Toc8332120"/>
      <w:r w:rsidRPr="003A06D0">
        <w:rPr>
          <w:lang w:val="en-GB"/>
        </w:rPr>
        <w:t>Sub process ‘</w:t>
      </w:r>
      <w:r w:rsidRPr="003A06D0">
        <w:rPr>
          <w:rStyle w:val="Datatype"/>
          <w:lang w:val="en-GB"/>
        </w:rPr>
        <w:t>retrieve CMS signature</w:t>
      </w:r>
      <w:r w:rsidRPr="003A06D0">
        <w:rPr>
          <w:lang w:val="en-GB"/>
        </w:rPr>
        <w:t>’</w:t>
      </w:r>
      <w:bookmarkEnd w:id="2412"/>
      <w:bookmarkEnd w:id="2413"/>
      <w:bookmarkEnd w:id="2414"/>
      <w:bookmarkEnd w:id="2415"/>
      <w:r w:rsidRPr="003A06D0">
        <w:rPr>
          <w:lang w:val="en-GB"/>
        </w:rPr>
        <w:t xml:space="preserve"> </w:t>
      </w:r>
    </w:p>
    <w:p w14:paraId="452EAD2D" w14:textId="77777777" w:rsidR="009D4EF5" w:rsidRPr="003A06D0" w:rsidRDefault="009D4EF5" w:rsidP="009D4EF5">
      <w:pPr>
        <w:pStyle w:val="Beschriftung"/>
        <w:rPr>
          <w:lang w:val="en-GB"/>
        </w:rPr>
      </w:pPr>
      <w:bookmarkStart w:id="2416" w:name="_Toc534748585"/>
      <w:bookmarkStart w:id="2417"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2416"/>
      <w:bookmarkEnd w:id="2417"/>
    </w:p>
    <w:p w14:paraId="2AB678AE"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333CFEED" wp14:editId="460C8717">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3540832D" w14:textId="77777777"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14:paraId="06F538A2" w14:textId="77777777" w:rsidR="009D4EF5" w:rsidRPr="003A06D0" w:rsidRDefault="009D4EF5" w:rsidP="009D4EF5">
      <w:pPr>
        <w:pStyle w:val="Aufzhlungszeichen"/>
        <w:numPr>
          <w:ilvl w:val="0"/>
          <w:numId w:val="21"/>
        </w:numPr>
        <w:jc w:val="both"/>
        <w:rPr>
          <w:lang w:val="en-GB"/>
        </w:rPr>
      </w:pPr>
      <w:bookmarkStart w:id="2418"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2418"/>
      <w:r w:rsidRPr="003A06D0">
        <w:rPr>
          <w:lang w:val="en-GB"/>
        </w:rPr>
        <w:t xml:space="preserve"> </w:t>
      </w:r>
    </w:p>
    <w:p w14:paraId="088A45D1" w14:textId="77777777"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14:paraId="3BA527C9" w14:textId="77777777"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49F42116" w14:textId="77777777" w:rsidR="009D4EF5" w:rsidRPr="003A06D0" w:rsidRDefault="009D4EF5" w:rsidP="009D4EF5">
      <w:pPr>
        <w:pStyle w:val="berschrift3"/>
        <w:numPr>
          <w:ilvl w:val="2"/>
          <w:numId w:val="3"/>
        </w:numPr>
        <w:rPr>
          <w:lang w:val="en-GB"/>
        </w:rPr>
      </w:pPr>
      <w:bookmarkStart w:id="2419" w:name="_Toc516359912"/>
      <w:bookmarkStart w:id="2420" w:name="_Toc522668719"/>
      <w:bookmarkStart w:id="2421" w:name="_Toc534748908"/>
      <w:bookmarkStart w:id="2422" w:name="_Toc8332121"/>
      <w:r w:rsidRPr="003A06D0">
        <w:rPr>
          <w:lang w:val="en-GB"/>
        </w:rPr>
        <w:t>Sub process ‘</w:t>
      </w:r>
      <w:r w:rsidRPr="003A06D0">
        <w:rPr>
          <w:rStyle w:val="Datatype"/>
          <w:lang w:val="en-GB"/>
        </w:rPr>
        <w:t>verify CMS signature</w:t>
      </w:r>
      <w:r w:rsidRPr="003A06D0">
        <w:rPr>
          <w:lang w:val="en-GB"/>
        </w:rPr>
        <w:t>’</w:t>
      </w:r>
      <w:bookmarkEnd w:id="2419"/>
      <w:bookmarkEnd w:id="2420"/>
      <w:bookmarkEnd w:id="2421"/>
      <w:bookmarkEnd w:id="2422"/>
    </w:p>
    <w:p w14:paraId="35A62561" w14:textId="77777777" w:rsidR="009D4EF5" w:rsidRPr="003A06D0" w:rsidRDefault="009D4EF5" w:rsidP="009D4EF5">
      <w:pPr>
        <w:pStyle w:val="Beschriftung"/>
        <w:rPr>
          <w:lang w:val="en-GB"/>
        </w:rPr>
      </w:pPr>
      <w:bookmarkStart w:id="2423" w:name="_Toc534748586"/>
      <w:bookmarkStart w:id="2424"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2423"/>
      <w:bookmarkEnd w:id="2424"/>
    </w:p>
    <w:p w14:paraId="41F4D2A7" w14:textId="77777777" w:rsidR="009D4EF5" w:rsidRPr="003A06D0" w:rsidRDefault="009D4EF5" w:rsidP="009D4EF5">
      <w:pPr>
        <w:keepNext/>
        <w:rPr>
          <w:lang w:val="en-GB"/>
        </w:rPr>
      </w:pPr>
      <w:r w:rsidRPr="003A06D0">
        <w:rPr>
          <w:noProof/>
          <w:lang w:val="en-GB" w:eastAsia="en-GB"/>
        </w:rPr>
        <w:drawing>
          <wp:inline distT="0" distB="0" distL="0" distR="0" wp14:anchorId="69A751A6" wp14:editId="52F43468">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14:paraId="68423764"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14:paraId="4F53F8A7"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63770C23"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ins w:id="2425" w:author="Andreas Kuehne" w:date="2019-05-09T21:50:00Z">
        <w:r w:rsidR="002E56CD">
          <w:rPr>
            <w:lang w:val="en-GB"/>
          </w:rPr>
          <w:fldChar w:fldCharType="begin"/>
        </w:r>
        <w:r w:rsidR="002E56CD">
          <w:rPr>
            <w:lang w:val="en-GB"/>
          </w:rPr>
          <w:instrText xml:space="preserve"> REF _RefComp9481086E \r \h </w:instrText>
        </w:r>
      </w:ins>
      <w:r w:rsidR="002E56CD">
        <w:rPr>
          <w:lang w:val="en-GB"/>
        </w:rPr>
      </w:r>
      <w:r w:rsidR="002E56CD">
        <w:rPr>
          <w:lang w:val="en-GB"/>
        </w:rPr>
        <w:fldChar w:fldCharType="separate"/>
      </w:r>
      <w:ins w:id="2426" w:author="Andreas Kuehne" w:date="2019-05-09T21:50:00Z">
        <w:r w:rsidR="002E56CD">
          <w:rPr>
            <w:lang w:val="en-GB"/>
          </w:rPr>
          <w:t>4.1.8</w:t>
        </w:r>
        <w:r w:rsidR="002E56CD">
          <w:rPr>
            <w:lang w:val="en-GB"/>
          </w:rPr>
          <w:fldChar w:fldCharType="end"/>
        </w:r>
      </w:ins>
      <w:del w:id="2427" w:author="Andreas Kuehne" w:date="2019-05-09T21:49:00Z">
        <w:r w:rsidR="00195249" w:rsidDel="002E56CD">
          <w:rPr>
            <w:highlight w:val="yellow"/>
            <w:lang w:val="en-GB"/>
          </w:rPr>
          <w:fldChar w:fldCharType="begin"/>
        </w:r>
        <w:r w:rsidR="00195249" w:rsidDel="002E56CD">
          <w:rPr>
            <w:lang w:val="en-GB"/>
          </w:rPr>
          <w:delInstrText xml:space="preserve"> REF _RefComp9481086E \r \h </w:delInstrText>
        </w:r>
        <w:r w:rsidR="00195249" w:rsidDel="002E56CD">
          <w:rPr>
            <w:highlight w:val="yellow"/>
            <w:lang w:val="en-GB"/>
          </w:rPr>
        </w:r>
        <w:r w:rsidR="00195249" w:rsidDel="002E56CD">
          <w:rPr>
            <w:highlight w:val="yellow"/>
            <w:lang w:val="en-GB"/>
          </w:rPr>
          <w:fldChar w:fldCharType="separate"/>
        </w:r>
        <w:r w:rsidR="00195249" w:rsidDel="002E56CD">
          <w:rPr>
            <w:lang w:val="en-GB"/>
          </w:rPr>
          <w:delText>4.1.7</w:delText>
        </w:r>
        <w:r w:rsidR="00195249" w:rsidDel="002E56CD">
          <w:rPr>
            <w:highlight w:val="yellow"/>
            <w:lang w:val="en-GB"/>
          </w:rPr>
          <w:fldChar w:fldCharType="end"/>
        </w:r>
        <w:r w:rsidRPr="003A06D0" w:rsidDel="002E56CD">
          <w:rPr>
            <w:lang w:val="en-GB"/>
          </w:rPr>
          <w:delText xml:space="preserve"> </w:delText>
        </w:r>
        <w:r w:rsidR="00564C22" w:rsidDel="002E56CD">
          <w:rPr>
            <w:rStyle w:val="Hyperlink"/>
            <w:lang w:val="en-GB"/>
          </w:rPr>
          <w:fldChar w:fldCharType="begin"/>
        </w:r>
        <w:r w:rsidR="00564C22" w:rsidDel="002E56CD">
          <w:rPr>
            <w:rStyle w:val="Hyperlink"/>
            <w:lang w:val="en-GB"/>
          </w:rPr>
          <w:delInstrText xml:space="preserve"> HYPERLINK \l "_Component_Result" </w:delInstrText>
        </w:r>
        <w:r w:rsidR="00564C22" w:rsidDel="002E56CD">
          <w:rPr>
            <w:rStyle w:val="Hyperlink"/>
            <w:lang w:val="en-GB"/>
          </w:rPr>
          <w:fldChar w:fldCharType="separate"/>
        </w:r>
        <w:r w:rsidRPr="003A06D0" w:rsidDel="002E56CD">
          <w:rPr>
            <w:rStyle w:val="Hyperlink"/>
            <w:lang w:val="en-GB"/>
          </w:rPr>
          <w:delText>Component Result</w:delText>
        </w:r>
        <w:r w:rsidR="00564C22" w:rsidDel="002E56CD">
          <w:rPr>
            <w:rStyle w:val="Hyperlink"/>
            <w:lang w:val="en-GB"/>
          </w:rPr>
          <w:fldChar w:fldCharType="end"/>
        </w:r>
      </w:del>
      <w:r w:rsidRPr="003A06D0">
        <w:rPr>
          <w:lang w:val="en-GB"/>
        </w:rPr>
        <w:t>.</w:t>
      </w:r>
      <w:del w:id="2428" w:author="Andreas Kuehne" w:date="2019-05-09T21:50:00Z">
        <w:r w:rsidRPr="003A06D0" w:rsidDel="002E56CD">
          <w:rPr>
            <w:lang w:val="en-GB"/>
          </w:rPr>
          <w:delText xml:space="preserve"> </w:delText>
        </w:r>
      </w:del>
      <w:r w:rsidRPr="003A06D0">
        <w:rPr>
          <w:lang w:val="en-GB"/>
        </w:rPr>
        <w:t xml:space="preserve"> If the signature fails to validate correctly, the server returns some other code; either one defined in section </w:t>
      </w:r>
      <w:ins w:id="2429" w:author="Andreas Kuehne" w:date="2019-05-09T21:50:00Z">
        <w:r w:rsidR="002E56CD">
          <w:rPr>
            <w:lang w:val="en-GB"/>
          </w:rPr>
          <w:fldChar w:fldCharType="begin"/>
        </w:r>
        <w:r w:rsidR="002E56CD">
          <w:rPr>
            <w:lang w:val="en-GB"/>
          </w:rPr>
          <w:instrText xml:space="preserve"> REF _RefComp9481086E \r \h </w:instrText>
        </w:r>
      </w:ins>
      <w:r w:rsidR="002E56CD">
        <w:rPr>
          <w:lang w:val="en-GB"/>
        </w:rPr>
      </w:r>
      <w:r w:rsidR="002E56CD">
        <w:rPr>
          <w:lang w:val="en-GB"/>
        </w:rPr>
        <w:fldChar w:fldCharType="separate"/>
      </w:r>
      <w:ins w:id="2430" w:author="Andreas Kuehne" w:date="2019-05-09T21:50:00Z">
        <w:r w:rsidR="002E56CD">
          <w:rPr>
            <w:lang w:val="en-GB"/>
          </w:rPr>
          <w:t>4.1.8</w:t>
        </w:r>
        <w:r w:rsidR="002E56CD">
          <w:rPr>
            <w:lang w:val="en-GB"/>
          </w:rPr>
          <w:fldChar w:fldCharType="end"/>
        </w:r>
        <w:r w:rsidR="002E56CD">
          <w:rPr>
            <w:lang w:val="en-GB"/>
          </w:rPr>
          <w:t xml:space="preserve"> </w:t>
        </w:r>
      </w:ins>
      <w:del w:id="2431" w:author="Andreas Kuehne" w:date="2019-05-09T21:50:00Z">
        <w:r w:rsidR="00195249" w:rsidDel="002E56CD">
          <w:rPr>
            <w:highlight w:val="yellow"/>
            <w:lang w:val="en-GB"/>
          </w:rPr>
          <w:fldChar w:fldCharType="begin"/>
        </w:r>
        <w:r w:rsidR="00195249" w:rsidDel="002E56CD">
          <w:rPr>
            <w:lang w:val="en-GB"/>
          </w:rPr>
          <w:delInstrText xml:space="preserve"> REF _RefComp9481086E \r \h </w:delInstrText>
        </w:r>
        <w:r w:rsidR="00195249" w:rsidDel="002E56CD">
          <w:rPr>
            <w:highlight w:val="yellow"/>
            <w:lang w:val="en-GB"/>
          </w:rPr>
        </w:r>
        <w:r w:rsidR="00195249" w:rsidDel="002E56CD">
          <w:rPr>
            <w:highlight w:val="yellow"/>
            <w:lang w:val="en-GB"/>
          </w:rPr>
          <w:fldChar w:fldCharType="separate"/>
        </w:r>
        <w:r w:rsidR="00195249" w:rsidDel="002E56CD">
          <w:rPr>
            <w:lang w:val="en-GB"/>
          </w:rPr>
          <w:delText>4.1.7</w:delText>
        </w:r>
        <w:r w:rsidR="00195249" w:rsidDel="002E56CD">
          <w:rPr>
            <w:highlight w:val="yellow"/>
            <w:lang w:val="en-GB"/>
          </w:rPr>
          <w:fldChar w:fldCharType="end"/>
        </w:r>
        <w:r w:rsidRPr="003A06D0" w:rsidDel="002E56CD">
          <w:rPr>
            <w:lang w:val="en-GB"/>
          </w:rPr>
          <w:delText xml:space="preserve"> </w:delText>
        </w:r>
        <w:r w:rsidR="00564C22" w:rsidDel="002E56CD">
          <w:rPr>
            <w:rStyle w:val="Hyperlink"/>
            <w:lang w:val="en-GB"/>
          </w:rPr>
          <w:fldChar w:fldCharType="begin"/>
        </w:r>
        <w:r w:rsidR="00564C22" w:rsidDel="002E56CD">
          <w:rPr>
            <w:rStyle w:val="Hyperlink"/>
            <w:lang w:val="en-GB"/>
          </w:rPr>
          <w:delInstrText xml:space="preserve"> HYPERLINK \l "_Component_Result" </w:delInstrText>
        </w:r>
        <w:r w:rsidR="00564C22" w:rsidDel="002E56CD">
          <w:rPr>
            <w:rStyle w:val="Hyperlink"/>
            <w:lang w:val="en-GB"/>
          </w:rPr>
          <w:fldChar w:fldCharType="separate"/>
        </w:r>
        <w:r w:rsidRPr="003A06D0" w:rsidDel="002E56CD">
          <w:rPr>
            <w:rStyle w:val="Hyperlink"/>
            <w:lang w:val="en-GB"/>
          </w:rPr>
          <w:delText>Component Result</w:delText>
        </w:r>
        <w:r w:rsidR="00564C22" w:rsidDel="002E56CD">
          <w:rPr>
            <w:rStyle w:val="Hyperlink"/>
            <w:lang w:val="en-GB"/>
          </w:rPr>
          <w:fldChar w:fldCharType="end"/>
        </w:r>
        <w:r w:rsidRPr="003A06D0" w:rsidDel="002E56CD">
          <w:rPr>
            <w:lang w:val="en-GB"/>
          </w:rPr>
          <w:delText xml:space="preserve"> </w:delText>
        </w:r>
      </w:del>
      <w:r w:rsidRPr="003A06D0">
        <w:rPr>
          <w:lang w:val="en-GB"/>
        </w:rPr>
        <w:t>of this specification, or one defined by some profile of this specification.</w:t>
      </w:r>
    </w:p>
    <w:p w14:paraId="69198303" w14:textId="77777777" w:rsidR="009D4EF5" w:rsidRPr="003A06D0" w:rsidRDefault="009D4EF5" w:rsidP="009D4EF5">
      <w:pPr>
        <w:pStyle w:val="berschrift4"/>
        <w:numPr>
          <w:ilvl w:val="3"/>
          <w:numId w:val="3"/>
        </w:numPr>
        <w:tabs>
          <w:tab w:val="num" w:pos="360"/>
        </w:tabs>
        <w:jc w:val="both"/>
        <w:rPr>
          <w:lang w:val="en-GB"/>
        </w:rPr>
      </w:pPr>
      <w:bookmarkStart w:id="2432" w:name="_Ref501131897"/>
      <w:bookmarkStart w:id="2433" w:name="_Toc522668720"/>
      <w:bookmarkStart w:id="2434" w:name="_Toc534748909"/>
      <w:bookmarkStart w:id="2435" w:name="_Toc8332122"/>
      <w:r w:rsidRPr="003A06D0">
        <w:rPr>
          <w:lang w:val="en-GB"/>
        </w:rPr>
        <w:t>Processing for RFC 3161 Timestamp tokens on CMS Signatures.</w:t>
      </w:r>
      <w:bookmarkEnd w:id="2432"/>
      <w:bookmarkEnd w:id="2433"/>
      <w:bookmarkEnd w:id="2434"/>
      <w:bookmarkEnd w:id="2435"/>
    </w:p>
    <w:p w14:paraId="12C4044D" w14:textId="77777777"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only the time stamped signature is required for verification processing. As such, no additional input is required.</w:t>
      </w:r>
    </w:p>
    <w:p w14:paraId="04E5BB45" w14:textId="77777777" w:rsidR="009D4EF5" w:rsidRPr="003A06D0" w:rsidRDefault="009D4EF5" w:rsidP="009D4EF5">
      <w:pPr>
        <w:rPr>
          <w:lang w:val="en-GB"/>
        </w:rPr>
      </w:pPr>
      <w:r w:rsidRPr="003A06D0">
        <w:rPr>
          <w:lang w:val="en-GB"/>
        </w:rPr>
        <w:lastRenderedPageBreak/>
        <w:t>The processing by the server is broken down into the following steps:</w:t>
      </w:r>
    </w:p>
    <w:p w14:paraId="7C4DE981" w14:textId="77777777"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14:paraId="5403F6D8" w14:textId="77777777"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14:paraId="37219569" w14:textId="77777777"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14:paraId="1E6DA7ED" w14:textId="77777777"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14:paraId="6FCFED36" w14:textId="77777777" w:rsidR="009D4EF5" w:rsidRPr="003A06D0" w:rsidRDefault="009D4EF5" w:rsidP="009D4EF5">
      <w:pPr>
        <w:pStyle w:val="Algorithm"/>
        <w:numPr>
          <w:ilvl w:val="0"/>
          <w:numId w:val="20"/>
        </w:numPr>
      </w:pPr>
      <w:r w:rsidRPr="003A06D0">
        <w:t>Recalculate the hash of the signature value field of the signature in which the timestamp is embedded.</w:t>
      </w:r>
    </w:p>
    <w:p w14:paraId="16CC20B6" w14:textId="77777777"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14:paraId="300FB5C4" w14:textId="77777777"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14:paraId="65BCFD43" w14:textId="77777777"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2436" w:name="sec_GeneralProcessing"/>
    <w:bookmarkStart w:id="2437" w:name="_Ref516355471"/>
    <w:bookmarkStart w:id="2438" w:name="_Toc516358023"/>
    <w:bookmarkStart w:id="2439" w:name="_Toc114309520"/>
    <w:bookmarkStart w:id="2440" w:name="_Toc157225045"/>
    <w:bookmarkStart w:id="2441" w:name="_Toc158797512"/>
    <w:bookmarkStart w:id="2442" w:name="_Toc159076080"/>
    <w:bookmarkStart w:id="2443" w:name="_Ref481011529"/>
    <w:bookmarkStart w:id="2444" w:name="_Toc481064993"/>
    <w:bookmarkEnd w:id="2436"/>
    <w:p w14:paraId="1E4CE41C" w14:textId="77777777"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2445" w:name="_Toc8332123"/>
      <w:bookmarkStart w:id="2446" w:name="_Toc534748910"/>
      <w:bookmarkStart w:id="2447" w:name="_Toc522668721"/>
      <w:r w:rsidRPr="003A06D0">
        <w:rPr>
          <w:rStyle w:val="Hyperlink"/>
          <w:lang w:val="en-GB"/>
        </w:rPr>
        <w:t>General Processing</w:t>
      </w:r>
      <w:bookmarkEnd w:id="2437"/>
      <w:bookmarkEnd w:id="2438"/>
      <w:bookmarkEnd w:id="2445"/>
      <w:bookmarkEnd w:id="2446"/>
      <w:bookmarkEnd w:id="2447"/>
      <w:r w:rsidRPr="003A06D0">
        <w:rPr>
          <w:lang w:val="en-GB"/>
        </w:rPr>
        <w:fldChar w:fldCharType="end"/>
      </w:r>
    </w:p>
    <w:p w14:paraId="06D7C7D0" w14:textId="77777777"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14:paraId="1F192E89" w14:textId="77777777" w:rsidR="0073092D" w:rsidDel="00564C22" w:rsidRDefault="0073092D" w:rsidP="00211740">
      <w:pPr>
        <w:pStyle w:val="berschrift3"/>
        <w:rPr>
          <w:moveFrom w:id="2448" w:author="Andreas Kuehne" w:date="2019-05-09T21:41:00Z"/>
          <w:lang w:val="en-GB"/>
        </w:rPr>
      </w:pPr>
      <w:bookmarkStart w:id="2449" w:name="_Ref516355121"/>
      <w:bookmarkStart w:id="2450" w:name="_Toc522668712"/>
      <w:bookmarkStart w:id="2451" w:name="_Toc534748901"/>
      <w:moveFromRangeStart w:id="2452" w:author="Andreas Kuehne" w:date="2019-05-09T21:41:00Z" w:name="move8330519"/>
      <w:moveFrom w:id="2453" w:author="Andreas Kuehne" w:date="2019-05-09T21:41:00Z">
        <w:r w:rsidDel="00564C22">
          <w:rPr>
            <w:lang w:val="en-GB"/>
          </w:rPr>
          <w:t>Multi-Signature Creation</w:t>
        </w:r>
        <w:bookmarkStart w:id="2454" w:name="_Toc8332124"/>
        <w:bookmarkEnd w:id="2454"/>
      </w:moveFrom>
    </w:p>
    <w:p w14:paraId="241B0B8C" w14:textId="77777777" w:rsidR="0073092D" w:rsidDel="00564C22" w:rsidRDefault="0073092D" w:rsidP="0073092D">
      <w:pPr>
        <w:rPr>
          <w:moveFrom w:id="2455" w:author="Andreas Kuehne" w:date="2019-05-09T21:41:00Z"/>
          <w:lang w:val="en-GB"/>
        </w:rPr>
      </w:pPr>
      <w:moveFrom w:id="2456" w:author="Andreas Kuehne" w:date="2019-05-09T21:41:00Z">
        <w:r w:rsidDel="00564C22">
          <w:rPr>
            <w:lang w:val="en-GB"/>
          </w:rPr>
          <w:t xml:space="preserve">This specification </w:t>
        </w:r>
        <w:r w:rsidR="00C45DB7" w:rsidDel="00564C22">
          <w:rPr>
            <w:lang w:val="en-GB"/>
          </w:rPr>
          <w:t>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w:t>
        </w:r>
        <w:r w:rsidR="00EE4E37" w:rsidDel="00564C22">
          <w:rPr>
            <w:lang w:val="en-GB"/>
          </w:rPr>
          <w:t>,</w:t>
        </w:r>
        <w:r w:rsidR="00C45DB7" w:rsidDel="00564C22">
          <w:rPr>
            <w:lang w:val="en-GB"/>
          </w:rPr>
          <w:t xml:space="preserve"> there are several restrictions apply to this approach:</w:t>
        </w:r>
        <w:bookmarkStart w:id="2457" w:name="_Toc8332125"/>
        <w:bookmarkEnd w:id="2457"/>
      </w:moveFrom>
    </w:p>
    <w:p w14:paraId="3C96C22A" w14:textId="77777777" w:rsidR="00C45DB7" w:rsidDel="00564C22" w:rsidRDefault="00C45DB7" w:rsidP="00C45DB7">
      <w:pPr>
        <w:pStyle w:val="Listenabsatz"/>
        <w:numPr>
          <w:ilvl w:val="0"/>
          <w:numId w:val="51"/>
        </w:numPr>
        <w:rPr>
          <w:moveFrom w:id="2458" w:author="Andreas Kuehne" w:date="2019-05-09T21:41:00Z"/>
          <w:lang w:val="en-GB"/>
        </w:rPr>
      </w:pPr>
      <w:moveFrom w:id="2459" w:author="Andreas Kuehne" w:date="2019-05-09T21:41:00Z">
        <w:r w:rsidDel="00564C22">
          <w:rPr>
            <w:lang w:val="en-GB"/>
          </w:rPr>
          <w:t>All signature MUST be of the same type produced with the same set of optional inputs and profiles</w:t>
        </w:r>
        <w:bookmarkStart w:id="2460" w:name="_Toc8332126"/>
        <w:bookmarkEnd w:id="2460"/>
      </w:moveFrom>
    </w:p>
    <w:p w14:paraId="7EA3A9F5" w14:textId="77777777" w:rsidR="00C45DB7" w:rsidDel="00564C22" w:rsidRDefault="00C45DB7" w:rsidP="00C45DB7">
      <w:pPr>
        <w:pStyle w:val="Listenabsatz"/>
        <w:numPr>
          <w:ilvl w:val="0"/>
          <w:numId w:val="51"/>
        </w:numPr>
        <w:rPr>
          <w:moveFrom w:id="2461" w:author="Andreas Kuehne" w:date="2019-05-09T21:41:00Z"/>
          <w:lang w:val="en-GB"/>
        </w:rPr>
      </w:pPr>
      <w:moveFrom w:id="2462" w:author="Andreas Kuehne" w:date="2019-05-09T21:41:00Z">
        <w:r w:rsidDel="00564C22">
          <w:rPr>
            <w:lang w:val="en-GB"/>
          </w:rPr>
          <w:t>There MUST be a clear relationship between a single input document and the corresponding signature</w:t>
        </w:r>
        <w:bookmarkStart w:id="2463" w:name="_Toc8332127"/>
        <w:bookmarkEnd w:id="2463"/>
      </w:moveFrom>
    </w:p>
    <w:p w14:paraId="67BC2100" w14:textId="77777777" w:rsidR="00C45DB7" w:rsidDel="00564C22" w:rsidRDefault="00C45DB7" w:rsidP="00C45DB7">
      <w:pPr>
        <w:pStyle w:val="Listenabsatz"/>
        <w:numPr>
          <w:ilvl w:val="0"/>
          <w:numId w:val="51"/>
        </w:numPr>
        <w:rPr>
          <w:moveFrom w:id="2464" w:author="Andreas Kuehne" w:date="2019-05-09T21:41:00Z"/>
          <w:lang w:val="en-GB"/>
        </w:rPr>
      </w:pPr>
      <w:moveFrom w:id="2465" w:author="Andreas Kuehne" w:date="2019-05-09T21:41:00Z">
        <w:r w:rsidDel="00564C22">
          <w:rPr>
            <w:lang w:val="en-GB"/>
          </w:rPr>
          <w:t>The handling of processing errors requires additional description, especially in the case of partial processing</w:t>
        </w:r>
        <w:bookmarkStart w:id="2466" w:name="_Toc8332128"/>
        <w:bookmarkEnd w:id="2466"/>
      </w:moveFrom>
    </w:p>
    <w:p w14:paraId="374AE6BA" w14:textId="77777777" w:rsidR="00C45DB7" w:rsidDel="00564C22" w:rsidRDefault="00C45DB7" w:rsidP="00C45DB7">
      <w:pPr>
        <w:pStyle w:val="Listenabsatz"/>
        <w:numPr>
          <w:ilvl w:val="0"/>
          <w:numId w:val="51"/>
        </w:numPr>
        <w:rPr>
          <w:moveFrom w:id="2467" w:author="Andreas Kuehne" w:date="2019-05-09T21:41:00Z"/>
          <w:lang w:val="en-GB"/>
        </w:rPr>
      </w:pPr>
      <w:moveFrom w:id="2468" w:author="Andreas Kuehne" w:date="2019-05-09T21:41:00Z">
        <w:r w:rsidDel="00564C22">
          <w:rPr>
            <w:lang w:val="en-GB"/>
          </w:rPr>
          <w:t xml:space="preserve">The asynchronous processing model described in this document (see section </w:t>
        </w:r>
        <w:r w:rsidDel="00564C22">
          <w:rPr>
            <w:lang w:val="en-GB"/>
          </w:rPr>
          <w:fldChar w:fldCharType="begin"/>
        </w:r>
        <w:r w:rsidDel="00564C22">
          <w:rPr>
            <w:lang w:val="en-GB"/>
          </w:rPr>
          <w:instrText xml:space="preserve"> REF _Ref628073 \r \h </w:instrText>
        </w:r>
      </w:moveFrom>
      <w:del w:id="2469" w:author="Andreas Kuehne" w:date="2019-05-09T21:41:00Z">
        <w:r w:rsidDel="00564C22">
          <w:rPr>
            <w:lang w:val="en-GB"/>
          </w:rPr>
        </w:r>
      </w:del>
      <w:moveFrom w:id="2470" w:author="Andreas Kuehne" w:date="2019-05-09T21:41:00Z">
        <w:r w:rsidDel="00564C22">
          <w:rPr>
            <w:lang w:val="en-GB"/>
          </w:rPr>
          <w:fldChar w:fldCharType="separate"/>
        </w:r>
        <w:r w:rsidDel="00564C22">
          <w:rPr>
            <w:lang w:val="en-GB"/>
          </w:rPr>
          <w:t>7</w:t>
        </w:r>
        <w:r w:rsidDel="00564C22">
          <w:rPr>
            <w:lang w:val="en-GB"/>
          </w:rPr>
          <w:fldChar w:fldCharType="end"/>
        </w:r>
        <w:r w:rsidDel="00564C22">
          <w:rPr>
            <w:lang w:val="en-GB"/>
          </w:rPr>
          <w:t>)</w:t>
        </w:r>
        <w:r w:rsidR="00EE4E37" w:rsidDel="00564C22">
          <w:rPr>
            <w:lang w:val="en-GB"/>
          </w:rPr>
          <w:t xml:space="preserve"> cannot be used to return partial results</w:t>
        </w:r>
        <w:bookmarkStart w:id="2471" w:name="_Toc8332129"/>
        <w:bookmarkEnd w:id="2471"/>
      </w:moveFrom>
    </w:p>
    <w:p w14:paraId="4F822C5C" w14:textId="77777777" w:rsidR="00EE4E37" w:rsidRPr="00EE4E37" w:rsidDel="00564C22" w:rsidRDefault="00EE4E37" w:rsidP="00EE4E37">
      <w:pPr>
        <w:rPr>
          <w:moveFrom w:id="2472" w:author="Andreas Kuehne" w:date="2019-05-09T21:41:00Z"/>
          <w:lang w:val="en-GB"/>
        </w:rPr>
      </w:pPr>
      <w:moveFrom w:id="2473" w:author="Andreas Kuehne" w:date="2019-05-09T21:41:00Z">
        <w:r w:rsidDel="00564C22">
          <w:rPr>
            <w:lang w:val="en-GB"/>
          </w:rPr>
          <w:t xml:space="preserve">This document enables profiles to define required processing step by extending the maximum cardinality of the </w:t>
        </w:r>
        <w:r w:rsidRPr="00EE4E37" w:rsidDel="00564C22">
          <w:rPr>
            <w:rStyle w:val="Datatype"/>
          </w:rPr>
          <w:t>SignatureObject</w:t>
        </w:r>
        <w:r w:rsidDel="00564C22">
          <w:rPr>
            <w:lang w:val="en-GB"/>
          </w:rPr>
          <w:t xml:space="preserve"> and </w:t>
        </w:r>
        <w:r w:rsidRPr="00EE4E37" w:rsidDel="00564C22">
          <w:rPr>
            <w:rStyle w:val="Datatype"/>
          </w:rPr>
          <w:t>DocumentWithSignature</w:t>
        </w:r>
        <w:r w:rsidDel="00564C22">
          <w:rPr>
            <w:lang w:val="en-GB"/>
          </w:rPr>
          <w:t xml:space="preserve"> elements to ‘unbounded’ and adding a </w:t>
        </w:r>
        <w:r w:rsidRPr="00EE4E37" w:rsidDel="00564C22">
          <w:rPr>
            <w:rStyle w:val="Datatype"/>
          </w:rPr>
          <w:t>WhichDoc</w:t>
        </w:r>
        <w:r w:rsidDel="00564C22">
          <w:rPr>
            <w:lang w:val="en-GB"/>
          </w:rPr>
          <w:t xml:space="preserve"> element to the corresponding components.</w:t>
        </w:r>
        <w:bookmarkStart w:id="2474" w:name="_Toc8332130"/>
        <w:bookmarkEnd w:id="2474"/>
      </w:moveFrom>
    </w:p>
    <w:p w14:paraId="4FECA781" w14:textId="77777777" w:rsidR="00211740" w:rsidRPr="00166BB7" w:rsidRDefault="00211740" w:rsidP="00166BB7">
      <w:pPr>
        <w:pStyle w:val="berschrift3"/>
      </w:pPr>
      <w:bookmarkStart w:id="2475" w:name="_Toc8332131"/>
      <w:moveFromRangeEnd w:id="2452"/>
      <w:r w:rsidRPr="00166BB7">
        <w:t>Multi-Signature Verification</w:t>
      </w:r>
      <w:bookmarkEnd w:id="2449"/>
      <w:bookmarkEnd w:id="2450"/>
      <w:bookmarkEnd w:id="2451"/>
      <w:bookmarkEnd w:id="2475"/>
    </w:p>
    <w:p w14:paraId="44E2D0C9"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14:paraId="4C708F74"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14:paraId="153C2637" w14:textId="77777777"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14:paraId="3F92D3FD" w14:textId="77777777"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14:paraId="7EDB59BD" w14:textId="77777777" w:rsidR="00211740" w:rsidRPr="003A06D0" w:rsidRDefault="00211740" w:rsidP="00211740">
      <w:pPr>
        <w:rPr>
          <w:rStyle w:val="Datatype"/>
          <w:lang w:val="en-GB"/>
        </w:rPr>
      </w:pPr>
      <w:r w:rsidRPr="003A06D0">
        <w:rPr>
          <w:rStyle w:val="Datatype"/>
          <w:lang w:val="en-GB"/>
        </w:rPr>
        <w:t>urn:oasis:names:tc:dss:1.0:resultminor:ValidMultiSignatures</w:t>
      </w:r>
    </w:p>
    <w:p w14:paraId="400E96C7" w14:textId="77777777" w:rsidR="00211740" w:rsidRPr="003A06D0" w:rsidRDefault="00211740" w:rsidP="00211740">
      <w:pPr>
        <w:pStyle w:val="Non-normativeCommentHeading"/>
        <w:rPr>
          <w:lang w:val="en-GB"/>
        </w:rPr>
      </w:pPr>
      <w:r w:rsidRPr="003A06D0">
        <w:rPr>
          <w:lang w:val="en-GB"/>
        </w:rPr>
        <w:t>Non-normative Note:</w:t>
      </w:r>
    </w:p>
    <w:p w14:paraId="0ABB3886" w14:textId="77777777"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14:paraId="4B741331" w14:textId="77777777"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14:paraId="3F112694" w14:textId="77777777" w:rsidR="00211740" w:rsidRPr="003A06D0" w:rsidRDefault="00211740" w:rsidP="009D4EF5">
      <w:pPr>
        <w:rPr>
          <w:lang w:val="en-GB"/>
        </w:rPr>
      </w:pPr>
    </w:p>
    <w:p w14:paraId="1001C533" w14:textId="77777777" w:rsidR="009D4EF5" w:rsidRPr="003A06D0" w:rsidRDefault="009D4EF5" w:rsidP="009D4EF5">
      <w:pPr>
        <w:pStyle w:val="berschrift3"/>
        <w:numPr>
          <w:ilvl w:val="2"/>
          <w:numId w:val="3"/>
        </w:numPr>
        <w:rPr>
          <w:lang w:val="en-GB"/>
        </w:rPr>
      </w:pPr>
      <w:bookmarkStart w:id="2476" w:name="_Ref501440736"/>
      <w:bookmarkStart w:id="2477" w:name="_Toc516359913"/>
      <w:bookmarkStart w:id="2478" w:name="_Toc522668722"/>
      <w:bookmarkStart w:id="2479" w:name="_Toc534748911"/>
      <w:bookmarkStart w:id="2480" w:name="_Toc8332132"/>
      <w:r w:rsidRPr="003A06D0">
        <w:rPr>
          <w:lang w:val="en-GB"/>
        </w:rPr>
        <w:t>Sub process ‘augment Signature’</w:t>
      </w:r>
      <w:bookmarkEnd w:id="2476"/>
      <w:bookmarkEnd w:id="2477"/>
      <w:bookmarkEnd w:id="2478"/>
      <w:bookmarkEnd w:id="2479"/>
      <w:bookmarkEnd w:id="2480"/>
    </w:p>
    <w:p w14:paraId="2EF6E94E" w14:textId="77777777"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w:t>
      </w:r>
      <w:r w:rsidR="00211740" w:rsidRPr="003A06D0">
        <w:rPr>
          <w:lang w:val="en-GB"/>
        </w:rPr>
        <w:lastRenderedPageBreak/>
        <w:t xml:space="preserve">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14:paraId="51611C84" w14:textId="77777777" w:rsidR="009D4EF5" w:rsidRPr="003A06D0" w:rsidRDefault="009D4EF5" w:rsidP="009D4EF5">
      <w:pPr>
        <w:pStyle w:val="Beschriftung"/>
        <w:rPr>
          <w:lang w:val="en-GB"/>
        </w:rPr>
      </w:pPr>
      <w:bookmarkStart w:id="2481" w:name="_Toc534748587"/>
      <w:bookmarkStart w:id="248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2481"/>
      <w:bookmarkEnd w:id="2482"/>
    </w:p>
    <w:p w14:paraId="158FE339" w14:textId="77777777" w:rsidR="009D4EF5" w:rsidRPr="003A06D0" w:rsidRDefault="009D4EF5" w:rsidP="009D4EF5">
      <w:pPr>
        <w:keepNext/>
        <w:rPr>
          <w:lang w:val="en-GB"/>
        </w:rPr>
      </w:pPr>
      <w:r w:rsidRPr="003A06D0">
        <w:rPr>
          <w:noProof/>
          <w:lang w:val="en-GB" w:eastAsia="en-GB"/>
        </w:rPr>
        <w:drawing>
          <wp:inline distT="0" distB="0" distL="0" distR="0" wp14:anchorId="7D8B5138" wp14:editId="64B7D092">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14:paraId="4C0CD16E" w14:textId="77777777"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14:paraId="22CB4CFE" w14:textId="77777777"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14:paraId="6C55728E" w14:textId="77777777"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14:paraId="251899F7" w14:textId="77777777" w:rsidR="009D4EF5" w:rsidRPr="003A06D0" w:rsidRDefault="009D4EF5" w:rsidP="009D4EF5">
      <w:pPr>
        <w:pStyle w:val="Beschriftung"/>
        <w:rPr>
          <w:lang w:val="en-GB"/>
        </w:rPr>
      </w:pPr>
      <w:bookmarkStart w:id="2483" w:name="_Toc534748588"/>
      <w:bookmarkStart w:id="248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2483"/>
      <w:bookmarkEnd w:id="2484"/>
      <w:r w:rsidR="003D324A" w:rsidRPr="003A06D0">
        <w:rPr>
          <w:noProof/>
          <w:lang w:val="en-GB"/>
        </w:rPr>
        <w:t>dSignature component</w:t>
      </w:r>
    </w:p>
    <w:p w14:paraId="3BD74D41" w14:textId="77777777" w:rsidR="009D4EF5" w:rsidRPr="003A06D0" w:rsidRDefault="003D324A" w:rsidP="009D4EF5">
      <w:pPr>
        <w:keepNext/>
        <w:rPr>
          <w:lang w:val="en-GB"/>
        </w:rPr>
      </w:pPr>
      <w:r w:rsidRPr="003A06D0">
        <w:rPr>
          <w:noProof/>
          <w:lang w:val="en-GB" w:eastAsia="en-GB"/>
        </w:rPr>
        <w:drawing>
          <wp:inline distT="0" distB="0" distL="0" distR="0" wp14:anchorId="7AC95B5C" wp14:editId="19C2CEF6">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14:paraId="4DBB9D1D"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14:paraId="31874DF5"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w:t>
      </w:r>
      <w:r w:rsidRPr="003A06D0">
        <w:rPr>
          <w:lang w:val="en-GB"/>
        </w:rPr>
        <w:lastRenderedPageBreak/>
        <w:t xml:space="preserve">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14:paraId="2EC6837A"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14:paraId="10AEA023" w14:textId="77777777"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14:paraId="164216C4" w14:textId="77777777" w:rsidR="009D4EF5" w:rsidRPr="003A06D0" w:rsidRDefault="009D4EF5" w:rsidP="009D4EF5">
      <w:pPr>
        <w:pStyle w:val="berschrift3"/>
        <w:numPr>
          <w:ilvl w:val="2"/>
          <w:numId w:val="3"/>
        </w:numPr>
        <w:rPr>
          <w:lang w:val="en-GB"/>
        </w:rPr>
      </w:pPr>
      <w:bookmarkStart w:id="2485" w:name="_Toc516359914"/>
      <w:bookmarkStart w:id="2486" w:name="_Toc522668723"/>
      <w:bookmarkStart w:id="2487" w:name="_Toc534748912"/>
      <w:bookmarkStart w:id="2488" w:name="_Toc8332133"/>
      <w:r w:rsidRPr="003A06D0">
        <w:rPr>
          <w:lang w:val="en-GB"/>
        </w:rPr>
        <w:t>Sub process ‘timestamp Signature’</w:t>
      </w:r>
      <w:bookmarkEnd w:id="2485"/>
      <w:bookmarkEnd w:id="2486"/>
      <w:bookmarkEnd w:id="2487"/>
      <w:bookmarkEnd w:id="2488"/>
    </w:p>
    <w:p w14:paraId="00700B97" w14:textId="77777777"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14:paraId="65793DAD" w14:textId="77777777"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14:paraId="773FFAED" w14:textId="77777777" w:rsidR="009D4EF5" w:rsidRPr="003A06D0" w:rsidRDefault="009D4EF5" w:rsidP="009D4EF5">
      <w:pPr>
        <w:rPr>
          <w:lang w:val="en-GB"/>
        </w:rPr>
      </w:pPr>
    </w:p>
    <w:p w14:paraId="6C8A3CAC" w14:textId="77777777" w:rsidR="009D4EF5" w:rsidRPr="003A06D0" w:rsidRDefault="009D4EF5" w:rsidP="009D4EF5">
      <w:pPr>
        <w:pStyle w:val="Beschriftung"/>
        <w:rPr>
          <w:lang w:val="en-GB"/>
        </w:rPr>
      </w:pPr>
      <w:bookmarkStart w:id="2489" w:name="_Toc534748589"/>
      <w:bookmarkStart w:id="249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2489"/>
      <w:bookmarkEnd w:id="2490"/>
    </w:p>
    <w:p w14:paraId="0E4685F4" w14:textId="77777777" w:rsidR="009D4EF5" w:rsidRPr="003A06D0" w:rsidRDefault="001C0CE9" w:rsidP="009D4EF5">
      <w:pPr>
        <w:keepNext/>
        <w:rPr>
          <w:lang w:val="en-GB"/>
        </w:rPr>
      </w:pPr>
      <w:r w:rsidRPr="003A06D0">
        <w:rPr>
          <w:noProof/>
          <w:lang w:val="en-GB" w:eastAsia="en-GB"/>
        </w:rPr>
        <w:drawing>
          <wp:inline distT="0" distB="0" distL="0" distR="0" wp14:anchorId="618A74A1" wp14:editId="17A92659">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14:paraId="428D91AB" w14:textId="77777777"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14:paraId="4C1A3785" w14:textId="77777777"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14:paraId="24D0C076" w14:textId="77777777"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14:paraId="77742BDB"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14:paraId="3EC36B37" w14:textId="77777777"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14:paraId="69F50428" w14:textId="77777777"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77AD50F0" w14:textId="77777777" w:rsidR="009D4EF5" w:rsidRPr="003A06D0" w:rsidRDefault="009D4EF5" w:rsidP="009D4EF5">
      <w:pPr>
        <w:pStyle w:val="berschrift3"/>
        <w:numPr>
          <w:ilvl w:val="2"/>
          <w:numId w:val="3"/>
        </w:numPr>
        <w:rPr>
          <w:lang w:val="en-GB"/>
        </w:rPr>
      </w:pPr>
      <w:bookmarkStart w:id="2491" w:name="_Toc516359915"/>
      <w:bookmarkStart w:id="2492" w:name="_Toc522668724"/>
      <w:bookmarkStart w:id="2493" w:name="_Toc534748913"/>
      <w:bookmarkStart w:id="2494" w:name="_Toc8332134"/>
      <w:r w:rsidRPr="003A06D0">
        <w:rPr>
          <w:lang w:val="en-GB"/>
        </w:rPr>
        <w:lastRenderedPageBreak/>
        <w:t>Task ‘build VerifyResponse’</w:t>
      </w:r>
      <w:bookmarkEnd w:id="2491"/>
      <w:bookmarkEnd w:id="2492"/>
      <w:bookmarkEnd w:id="2493"/>
      <w:bookmarkEnd w:id="2494"/>
    </w:p>
    <w:p w14:paraId="4F07024B" w14:textId="77777777"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14:paraId="5AEFE1DE" w14:textId="77777777"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14:paraId="3FB8EDB2" w14:textId="77777777"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14:paraId="34839CA8" w14:textId="77777777"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14:paraId="381DAE73"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14:paraId="65BA4E50" w14:textId="77777777"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14:paraId="375B396A" w14:textId="77777777"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41B675FE" w14:textId="77777777"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14:paraId="0FD96CFD" w14:textId="77777777"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2439"/>
    <w:bookmarkEnd w:id="2440"/>
    <w:bookmarkEnd w:id="2441"/>
    <w:bookmarkEnd w:id="2442"/>
    <w:bookmarkEnd w:id="2443"/>
    <w:bookmarkEnd w:id="2444"/>
    <w:p w14:paraId="2336E5FA"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2495" w:name="_Toc8332135"/>
      <w:bookmarkStart w:id="2496" w:name="_Ref522794364"/>
      <w:bookmarkStart w:id="2497" w:name="_Toc522668725"/>
      <w:bookmarkStart w:id="2498" w:name="_Ref534888702"/>
      <w:bookmarkStart w:id="2499" w:name="_Ref628073"/>
      <w:r w:rsidRPr="003A06D0">
        <w:rPr>
          <w:rStyle w:val="Hyperlink"/>
          <w:lang w:val="en-GB"/>
        </w:rPr>
        <w:t>Asynchronous Processing Model</w:t>
      </w:r>
      <w:bookmarkEnd w:id="2495"/>
      <w:bookmarkEnd w:id="2496"/>
      <w:bookmarkEnd w:id="2497"/>
      <w:bookmarkEnd w:id="2498"/>
      <w:bookmarkEnd w:id="2499"/>
      <w:r w:rsidRPr="003A06D0">
        <w:rPr>
          <w:lang w:val="en-GB"/>
        </w:rPr>
        <w:fldChar w:fldCharType="end"/>
      </w:r>
    </w:p>
    <w:p w14:paraId="0C2166EA" w14:textId="77777777"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14:paraId="7875D03C" w14:textId="77777777" w:rsidR="003A1FBF" w:rsidRPr="003A06D0" w:rsidRDefault="003A1FBF" w:rsidP="0067485C">
      <w:pPr>
        <w:rPr>
          <w:rStyle w:val="Datatype"/>
          <w:lang w:val="en-GB"/>
        </w:rPr>
      </w:pPr>
      <w:r w:rsidRPr="003A06D0">
        <w:rPr>
          <w:rStyle w:val="Datatype"/>
          <w:lang w:val="en-GB"/>
        </w:rPr>
        <w:t>urn:oasis:names:tc:dss:1.0:profiles:asynchronousprocessing:1.0</w:t>
      </w:r>
    </w:p>
    <w:p w14:paraId="5AC27499" w14:textId="77777777"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14:paraId="70FFF383" w14:textId="77777777" w:rsidR="003A1FBF" w:rsidRPr="003A06D0" w:rsidRDefault="003A1FBF" w:rsidP="0067485C">
      <w:pPr>
        <w:rPr>
          <w:lang w:val="en-GB"/>
        </w:rPr>
      </w:pPr>
    </w:p>
    <w:p w14:paraId="262DD1F1" w14:textId="77777777"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14:paraId="46DBCD03" w14:textId="77777777" w:rsidR="00BF4F83" w:rsidRPr="003A06D0" w:rsidRDefault="00BF4F83" w:rsidP="00BF4F83">
      <w:pPr>
        <w:rPr>
          <w:lang w:val="en-GB"/>
        </w:rPr>
      </w:pPr>
      <w:r w:rsidRPr="003A06D0">
        <w:rPr>
          <w:rStyle w:val="Datatype"/>
          <w:sz w:val="18"/>
          <w:lang w:val="en-GB"/>
        </w:rPr>
        <w:t>urn:oasis:names:tc:dss:1.0:profiles:asynchronousprocessing:resultmajor:Pending</w:t>
      </w:r>
    </w:p>
    <w:p w14:paraId="7954CA59" w14:textId="77777777"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14:paraId="44E3A581" w14:textId="77777777" w:rsidR="000D0396" w:rsidRPr="003A06D0" w:rsidRDefault="000D0396" w:rsidP="00BF4F83">
      <w:pPr>
        <w:rPr>
          <w:lang w:val="en-GB"/>
        </w:rPr>
      </w:pPr>
    </w:p>
    <w:p w14:paraId="6C51125D" w14:textId="77777777"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14:paraId="7D3A6514" w14:textId="77777777"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14:paraId="4444B4AA" w14:textId="77777777" w:rsidR="000D0396" w:rsidRPr="003A06D0" w:rsidRDefault="000D0396" w:rsidP="000D0396">
      <w:pPr>
        <w:rPr>
          <w:lang w:val="en-GB"/>
        </w:rPr>
      </w:pPr>
    </w:p>
    <w:p w14:paraId="1AD3B61A" w14:textId="77777777"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14:paraId="46FDBCD7" w14:textId="77777777"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14:paraId="0F426331" w14:textId="77777777" w:rsidR="000D0396" w:rsidRPr="003A06D0" w:rsidRDefault="000D0396" w:rsidP="000D0396">
      <w:pPr>
        <w:rPr>
          <w:lang w:val="en-GB" w:eastAsia="en-GB"/>
        </w:rPr>
      </w:pPr>
    </w:p>
    <w:p w14:paraId="00E4158A" w14:textId="77777777"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14:paraId="491AEE3A" w14:textId="77777777" w:rsidR="000D0396" w:rsidRPr="003A06D0" w:rsidRDefault="000D0396" w:rsidP="00BF4F83">
      <w:pPr>
        <w:rPr>
          <w:lang w:val="en-GB"/>
        </w:rPr>
      </w:pPr>
    </w:p>
    <w:p w14:paraId="29320F86" w14:textId="77777777"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14:paraId="008A4E91" w14:textId="77777777" w:rsidR="003A1FBF" w:rsidRPr="003A06D0" w:rsidRDefault="003A1FBF" w:rsidP="00BF4F83">
      <w:pPr>
        <w:rPr>
          <w:lang w:val="en-GB"/>
        </w:rPr>
      </w:pPr>
    </w:p>
    <w:p w14:paraId="54F4BDB5" w14:textId="77777777" w:rsidR="003A1FBF" w:rsidRPr="003A06D0" w:rsidRDefault="003A1FBF" w:rsidP="003A1FBF">
      <w:pPr>
        <w:pStyle w:val="berschrift2"/>
        <w:rPr>
          <w:lang w:val="en-GB"/>
        </w:rPr>
      </w:pPr>
      <w:bookmarkStart w:id="2500" w:name="_Toc8332136"/>
      <w:r w:rsidRPr="003A06D0">
        <w:rPr>
          <w:lang w:val="en-GB"/>
        </w:rPr>
        <w:t>Asynchronous-only Processing</w:t>
      </w:r>
      <w:bookmarkEnd w:id="2500"/>
      <w:r w:rsidRPr="003A06D0">
        <w:rPr>
          <w:lang w:val="en-GB"/>
        </w:rPr>
        <w:t xml:space="preserve"> </w:t>
      </w:r>
    </w:p>
    <w:p w14:paraId="4C1EA8F6" w14:textId="77777777"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14:paraId="4F44D35C" w14:textId="77777777"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14:paraId="1E6D6324" w14:textId="77777777"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14:paraId="65811313" w14:textId="77777777" w:rsidR="004819C2" w:rsidRPr="003A06D0" w:rsidRDefault="0067485C" w:rsidP="004819C2">
      <w:pPr>
        <w:pStyle w:val="berschrift2"/>
        <w:rPr>
          <w:lang w:val="en-GB"/>
        </w:rPr>
      </w:pPr>
      <w:bookmarkStart w:id="2501" w:name="_Toc8332137"/>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2501"/>
    </w:p>
    <w:p w14:paraId="23C5A62E" w14:textId="77777777"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14:paraId="70850A39" w14:textId="77777777"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2502" w:name="sec_DssCoreBindings"/>
    <w:bookmarkEnd w:id="2502"/>
    <w:p w14:paraId="3AE632E7"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2503" w:name="_Toc8332138"/>
      <w:bookmarkStart w:id="2504" w:name="_Toc522668726"/>
      <w:r w:rsidRPr="003A06D0">
        <w:rPr>
          <w:rStyle w:val="Hyperlink"/>
          <w:lang w:val="en-GB"/>
        </w:rPr>
        <w:t>DSS Core Bindings</w:t>
      </w:r>
      <w:bookmarkEnd w:id="2335"/>
      <w:bookmarkEnd w:id="2336"/>
      <w:bookmarkEnd w:id="2337"/>
      <w:bookmarkEnd w:id="2338"/>
      <w:bookmarkEnd w:id="2339"/>
      <w:bookmarkEnd w:id="2340"/>
      <w:bookmarkEnd w:id="2341"/>
      <w:bookmarkEnd w:id="2503"/>
      <w:bookmarkEnd w:id="2504"/>
      <w:r w:rsidRPr="003A06D0">
        <w:rPr>
          <w:lang w:val="en-GB"/>
        </w:rPr>
        <w:fldChar w:fldCharType="end"/>
      </w:r>
    </w:p>
    <w:p w14:paraId="2C3BAE0C" w14:textId="77777777"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2505" w:name="sec_HttpPostTransportBinding"/>
    <w:bookmarkStart w:id="2506" w:name="_Toc114309536"/>
    <w:bookmarkStart w:id="2507" w:name="_Toc157225062"/>
    <w:bookmarkStart w:id="2508" w:name="_Toc158797529"/>
    <w:bookmarkStart w:id="2509" w:name="_Toc159076097"/>
    <w:bookmarkStart w:id="2510" w:name="_Toc481065034"/>
    <w:bookmarkStart w:id="2511" w:name="_Toc516358024"/>
    <w:bookmarkEnd w:id="2505"/>
    <w:p w14:paraId="0890CBF1"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2512" w:name="_Toc8332139"/>
      <w:bookmarkStart w:id="2513" w:name="_Toc522668727"/>
      <w:r w:rsidRPr="003A06D0">
        <w:rPr>
          <w:rStyle w:val="Hyperlink"/>
          <w:lang w:val="en-GB"/>
        </w:rPr>
        <w:t>HTTP POST Transport Binding</w:t>
      </w:r>
      <w:bookmarkEnd w:id="2506"/>
      <w:bookmarkEnd w:id="2507"/>
      <w:bookmarkEnd w:id="2508"/>
      <w:bookmarkEnd w:id="2509"/>
      <w:bookmarkEnd w:id="2510"/>
      <w:bookmarkEnd w:id="2511"/>
      <w:bookmarkEnd w:id="2512"/>
      <w:bookmarkEnd w:id="2513"/>
      <w:r w:rsidRPr="003A06D0">
        <w:rPr>
          <w:lang w:val="en-GB"/>
        </w:rPr>
        <w:fldChar w:fldCharType="end"/>
      </w:r>
    </w:p>
    <w:p w14:paraId="35EC9E44" w14:textId="77777777"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14:paraId="518055A4" w14:textId="77777777" w:rsidR="00BF4F83" w:rsidRPr="003A06D0" w:rsidRDefault="00BF4F83" w:rsidP="00BF4F83">
      <w:pPr>
        <w:rPr>
          <w:lang w:val="en-GB"/>
        </w:rPr>
      </w:pPr>
      <w:r w:rsidRPr="003A06D0">
        <w:rPr>
          <w:lang w:val="en-GB"/>
        </w:rPr>
        <w:t>The following rules apply to the HTTP request:</w:t>
      </w:r>
    </w:p>
    <w:p w14:paraId="43626499" w14:textId="77777777" w:rsidR="00BF4F83" w:rsidRPr="003A06D0" w:rsidRDefault="00BF4F83" w:rsidP="0001259E">
      <w:pPr>
        <w:pStyle w:val="Listenabsatz"/>
        <w:numPr>
          <w:ilvl w:val="0"/>
          <w:numId w:val="42"/>
        </w:numPr>
        <w:rPr>
          <w:lang w:val="en-GB"/>
        </w:rPr>
      </w:pPr>
      <w:r w:rsidRPr="003A06D0">
        <w:rPr>
          <w:lang w:val="en-GB"/>
        </w:rPr>
        <w:t>The client may send an HTTP/1.0 or HTTP/1.1 request.</w:t>
      </w:r>
    </w:p>
    <w:p w14:paraId="30BA0A44" w14:textId="77777777"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14:paraId="6C288D85"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14:paraId="6ACA17B5"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14:paraId="65FC6646"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14:paraId="1EEC7E72" w14:textId="77777777" w:rsidR="00BF4F83" w:rsidRPr="003A06D0" w:rsidRDefault="00BF4F83" w:rsidP="00BF4F83">
      <w:pPr>
        <w:rPr>
          <w:lang w:val="en-GB"/>
        </w:rPr>
      </w:pPr>
      <w:r w:rsidRPr="003A06D0">
        <w:rPr>
          <w:lang w:val="en-GB"/>
        </w:rPr>
        <w:t>The following rules apply to the HTTP Response:</w:t>
      </w:r>
    </w:p>
    <w:p w14:paraId="71BBAE48"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14:paraId="4819FC50"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14:paraId="27F16227"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14:paraId="724F4AE1"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14:paraId="66F89C56" w14:textId="77777777"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14:paraId="6A928028" w14:textId="77777777"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14:paraId="114B7479" w14:textId="77777777"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14:paraId="16BFF5B0" w14:textId="77777777"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14:paraId="5D412F76" w14:textId="77777777"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2514" w:name="sec_Soap12TransportBinding"/>
    <w:bookmarkStart w:id="2515" w:name="_Toc114309537"/>
    <w:bookmarkStart w:id="2516" w:name="_Toc157225063"/>
    <w:bookmarkStart w:id="2517" w:name="_Toc158797530"/>
    <w:bookmarkStart w:id="2518" w:name="_Toc159076098"/>
    <w:bookmarkStart w:id="2519" w:name="_Toc481065035"/>
    <w:bookmarkStart w:id="2520" w:name="_Toc516358025"/>
    <w:bookmarkEnd w:id="2514"/>
    <w:p w14:paraId="28C6A97F"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2521" w:name="_Toc8332140"/>
      <w:bookmarkStart w:id="2522" w:name="_Toc522668728"/>
      <w:r w:rsidRPr="003A06D0">
        <w:rPr>
          <w:rStyle w:val="Hyperlink"/>
          <w:lang w:val="en-GB"/>
        </w:rPr>
        <w:t>SOAP 1.2 Transport Binding</w:t>
      </w:r>
      <w:bookmarkEnd w:id="2515"/>
      <w:bookmarkEnd w:id="2516"/>
      <w:bookmarkEnd w:id="2517"/>
      <w:bookmarkEnd w:id="2518"/>
      <w:bookmarkEnd w:id="2519"/>
      <w:bookmarkEnd w:id="2520"/>
      <w:bookmarkEnd w:id="2521"/>
      <w:bookmarkEnd w:id="2522"/>
      <w:r w:rsidRPr="003A06D0">
        <w:rPr>
          <w:lang w:val="en-GB"/>
        </w:rPr>
        <w:fldChar w:fldCharType="end"/>
      </w:r>
    </w:p>
    <w:p w14:paraId="686128A1" w14:textId="77777777"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14:paraId="72608ADE" w14:textId="77777777" w:rsidR="00BF4F83" w:rsidRPr="003A06D0" w:rsidRDefault="00BF4F83" w:rsidP="00BF4F83">
      <w:pPr>
        <w:rPr>
          <w:lang w:val="en-GB"/>
        </w:rPr>
      </w:pPr>
      <w:r w:rsidRPr="003A06D0">
        <w:rPr>
          <w:lang w:val="en-GB"/>
        </w:rPr>
        <w:t>The following rules apply to the SOAP request:</w:t>
      </w:r>
    </w:p>
    <w:p w14:paraId="7CBC5371" w14:textId="77777777"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14:paraId="5FDA0C5C"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14:paraId="4B191E6E"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14:paraId="1DB14937" w14:textId="77777777" w:rsidR="00BF4F83" w:rsidRPr="003A06D0" w:rsidRDefault="00BF4F83" w:rsidP="0001259E">
      <w:pPr>
        <w:pStyle w:val="Listenabsatz"/>
        <w:numPr>
          <w:ilvl w:val="0"/>
          <w:numId w:val="40"/>
        </w:numPr>
        <w:rPr>
          <w:lang w:val="en-GB"/>
        </w:rPr>
      </w:pPr>
      <w:r w:rsidRPr="003A06D0">
        <w:rPr>
          <w:lang w:val="en-GB"/>
        </w:rPr>
        <w:t>Arbitrary SOAP headers may be present.</w:t>
      </w:r>
    </w:p>
    <w:p w14:paraId="355281FF" w14:textId="77777777" w:rsidR="00BF4F83" w:rsidRPr="003A06D0" w:rsidRDefault="00BF4F83" w:rsidP="00BF4F83">
      <w:pPr>
        <w:rPr>
          <w:lang w:val="en-GB"/>
        </w:rPr>
      </w:pPr>
      <w:r w:rsidRPr="003A06D0">
        <w:rPr>
          <w:lang w:val="en-GB"/>
        </w:rPr>
        <w:t>The following rules apply to the SOAP response:</w:t>
      </w:r>
    </w:p>
    <w:p w14:paraId="3951E443"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14:paraId="15AEA2E7"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14:paraId="67AC331C"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14:paraId="5431A60B" w14:textId="77777777"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14:paraId="0FBBCAEB" w14:textId="77777777" w:rsidR="00BF4F83" w:rsidRPr="003A06D0" w:rsidRDefault="00BF4F83" w:rsidP="0001259E">
      <w:pPr>
        <w:pStyle w:val="Listenabsatz"/>
        <w:numPr>
          <w:ilvl w:val="0"/>
          <w:numId w:val="41"/>
        </w:numPr>
        <w:rPr>
          <w:lang w:val="en-GB"/>
        </w:rPr>
      </w:pPr>
      <w:r w:rsidRPr="003A06D0">
        <w:rPr>
          <w:lang w:val="en-GB"/>
        </w:rPr>
        <w:t>Arbitrary SOAP headers may be present.</w:t>
      </w:r>
    </w:p>
    <w:p w14:paraId="32644175"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2523" w:name="sec_SecurityBindings"/>
    <w:bookmarkStart w:id="2524" w:name="_Toc516358026"/>
    <w:bookmarkEnd w:id="2523"/>
    <w:p w14:paraId="4B30062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2525" w:name="_Toc8332141"/>
      <w:bookmarkStart w:id="2526" w:name="_Toc522668729"/>
      <w:r w:rsidRPr="003A06D0">
        <w:rPr>
          <w:rStyle w:val="Hyperlink"/>
          <w:lang w:val="en-GB"/>
        </w:rPr>
        <w:t>Security Bindings</w:t>
      </w:r>
      <w:bookmarkEnd w:id="2524"/>
      <w:bookmarkEnd w:id="2525"/>
      <w:bookmarkEnd w:id="2526"/>
      <w:r w:rsidRPr="003A06D0">
        <w:rPr>
          <w:lang w:val="en-GB"/>
        </w:rPr>
        <w:fldChar w:fldCharType="end"/>
      </w:r>
    </w:p>
    <w:p w14:paraId="0C6938E0" w14:textId="77777777"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14:paraId="3BB7A505" w14:textId="77777777"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14:paraId="0F427AC6" w14:textId="77777777" w:rsidR="00BF4F83" w:rsidRPr="003A06D0" w:rsidRDefault="00BF4F83" w:rsidP="0001259E">
      <w:pPr>
        <w:pStyle w:val="Listenabsatz"/>
        <w:numPr>
          <w:ilvl w:val="0"/>
          <w:numId w:val="38"/>
        </w:numPr>
        <w:rPr>
          <w:lang w:val="en-GB"/>
        </w:rPr>
      </w:pPr>
      <w:r w:rsidRPr="003A06D0">
        <w:rPr>
          <w:lang w:val="en-GB"/>
        </w:rPr>
        <w:t>Required protection level of the content</w:t>
      </w:r>
    </w:p>
    <w:p w14:paraId="046CBC20" w14:textId="77777777"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14:paraId="5A79C1F5" w14:textId="77777777" w:rsidR="00BF4F83" w:rsidRPr="003A06D0" w:rsidRDefault="00BF4F83" w:rsidP="0001259E">
      <w:pPr>
        <w:pStyle w:val="Listenabsatz"/>
        <w:numPr>
          <w:ilvl w:val="0"/>
          <w:numId w:val="38"/>
        </w:numPr>
        <w:rPr>
          <w:lang w:val="en-GB"/>
        </w:rPr>
      </w:pPr>
      <w:r w:rsidRPr="003A06D0">
        <w:rPr>
          <w:lang w:val="en-GB"/>
        </w:rPr>
        <w:t>Regulatory requirements</w:t>
      </w:r>
    </w:p>
    <w:p w14:paraId="0C12C5E6" w14:textId="77777777" w:rsidR="00BF4F83" w:rsidRPr="003A06D0" w:rsidRDefault="00BF4F83" w:rsidP="0001259E">
      <w:pPr>
        <w:pStyle w:val="Listenabsatz"/>
        <w:numPr>
          <w:ilvl w:val="0"/>
          <w:numId w:val="38"/>
        </w:numPr>
        <w:rPr>
          <w:lang w:val="en-GB"/>
        </w:rPr>
      </w:pPr>
      <w:r w:rsidRPr="003A06D0">
        <w:rPr>
          <w:lang w:val="en-GB"/>
        </w:rPr>
        <w:t>Export restrictions</w:t>
      </w:r>
    </w:p>
    <w:p w14:paraId="473EBFA0" w14:textId="77777777"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2527" w:name="_XML_–_Type"/>
    <w:bookmarkStart w:id="2528" w:name="sec_DssDefinedIdentifiers"/>
    <w:bookmarkStart w:id="2529" w:name="_Toc481065050"/>
    <w:bookmarkEnd w:id="2342"/>
    <w:bookmarkEnd w:id="2527"/>
    <w:bookmarkEnd w:id="2528"/>
    <w:p w14:paraId="4D4A4A5F"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2530" w:name="_Toc8332142"/>
      <w:bookmarkStart w:id="2531" w:name="_Toc522668730"/>
      <w:r w:rsidRPr="003A06D0">
        <w:rPr>
          <w:rStyle w:val="Hyperlink"/>
          <w:lang w:val="en-GB"/>
        </w:rPr>
        <w:t>DSS-Defined Identifiers</w:t>
      </w:r>
      <w:bookmarkEnd w:id="2529"/>
      <w:bookmarkEnd w:id="2530"/>
      <w:bookmarkEnd w:id="2531"/>
      <w:r w:rsidRPr="003A06D0">
        <w:rPr>
          <w:lang w:val="en-GB"/>
        </w:rPr>
        <w:fldChar w:fldCharType="end"/>
      </w:r>
    </w:p>
    <w:p w14:paraId="3613F1E8" w14:textId="77777777"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14:paraId="3634317D" w14:textId="77777777" w:rsidR="00BF4F83" w:rsidRPr="003A06D0" w:rsidRDefault="00493949" w:rsidP="00BF4F83">
      <w:pPr>
        <w:rPr>
          <w:rStyle w:val="Datatype"/>
          <w:lang w:val="en-GB"/>
        </w:rPr>
      </w:pPr>
      <w:r w:rsidRPr="003A06D0">
        <w:rPr>
          <w:rStyle w:val="Element"/>
          <w:lang w:val="en-GB"/>
        </w:rPr>
        <w:t>http://docs.oasis-open.org/dss-x/ns/core</w:t>
      </w:r>
    </w:p>
    <w:bookmarkStart w:id="2532" w:name="sec_SignatureTypeIdentifiers"/>
    <w:bookmarkStart w:id="2533" w:name="_Toc481065051"/>
    <w:bookmarkStart w:id="2534" w:name="_Toc516358027"/>
    <w:bookmarkEnd w:id="2532"/>
    <w:p w14:paraId="0B5B6AF2"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2535" w:name="_Toc8332143"/>
      <w:bookmarkStart w:id="2536" w:name="_Toc522668731"/>
      <w:r w:rsidRPr="003A06D0">
        <w:rPr>
          <w:rStyle w:val="Hyperlink"/>
          <w:lang w:val="en-GB"/>
        </w:rPr>
        <w:t>Signature Type Identifiers</w:t>
      </w:r>
      <w:bookmarkEnd w:id="2533"/>
      <w:bookmarkEnd w:id="2534"/>
      <w:bookmarkEnd w:id="2535"/>
      <w:bookmarkEnd w:id="2536"/>
      <w:r w:rsidRPr="003A06D0">
        <w:rPr>
          <w:lang w:val="en-GB"/>
        </w:rPr>
        <w:fldChar w:fldCharType="end"/>
      </w:r>
    </w:p>
    <w:p w14:paraId="4D2273EB" w14:textId="77777777"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14:paraId="3DC5EC71" w14:textId="77777777" w:rsidR="00BF4F83" w:rsidRPr="003A06D0" w:rsidRDefault="00BF4F83" w:rsidP="00AA52F6">
      <w:pPr>
        <w:pStyle w:val="berschrift3"/>
        <w:numPr>
          <w:ilvl w:val="2"/>
          <w:numId w:val="3"/>
        </w:numPr>
        <w:jc w:val="both"/>
        <w:rPr>
          <w:lang w:val="en-GB"/>
        </w:rPr>
      </w:pPr>
      <w:bookmarkStart w:id="2537" w:name="_Toc481065052"/>
      <w:bookmarkStart w:id="2538" w:name="_Toc516359916"/>
      <w:bookmarkStart w:id="2539" w:name="_Toc522668732"/>
      <w:bookmarkStart w:id="2540" w:name="_Toc8332144"/>
      <w:r w:rsidRPr="003A06D0">
        <w:rPr>
          <w:lang w:val="en-GB"/>
        </w:rPr>
        <w:t>XML Signature</w:t>
      </w:r>
      <w:bookmarkEnd w:id="2537"/>
      <w:bookmarkEnd w:id="2538"/>
      <w:bookmarkEnd w:id="2539"/>
      <w:bookmarkEnd w:id="2540"/>
    </w:p>
    <w:p w14:paraId="6D0C7E5E" w14:textId="77777777"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14:paraId="1358DBC1" w14:textId="77777777"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14:paraId="52F33B7A" w14:textId="77777777" w:rsidR="00BF4F83" w:rsidRPr="003A06D0" w:rsidRDefault="00BF4F83" w:rsidP="00AA52F6">
      <w:pPr>
        <w:pStyle w:val="berschrift3"/>
        <w:numPr>
          <w:ilvl w:val="2"/>
          <w:numId w:val="3"/>
        </w:numPr>
        <w:jc w:val="both"/>
        <w:rPr>
          <w:lang w:val="en-GB"/>
        </w:rPr>
      </w:pPr>
      <w:bookmarkStart w:id="2541" w:name="_Toc481065053"/>
      <w:bookmarkStart w:id="2542" w:name="_Toc516359917"/>
      <w:bookmarkStart w:id="2543" w:name="_Toc522668733"/>
      <w:bookmarkStart w:id="2544" w:name="_Toc8332145"/>
      <w:r w:rsidRPr="003A06D0">
        <w:rPr>
          <w:lang w:val="en-GB"/>
        </w:rPr>
        <w:t>XML TimeStampToken</w:t>
      </w:r>
      <w:bookmarkEnd w:id="2541"/>
      <w:bookmarkEnd w:id="2542"/>
      <w:bookmarkEnd w:id="2543"/>
      <w:bookmarkEnd w:id="2544"/>
    </w:p>
    <w:p w14:paraId="583D9248" w14:textId="77777777"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14:paraId="4D21C1A0" w14:textId="77777777" w:rsidR="00BF4F83" w:rsidRPr="003A06D0" w:rsidRDefault="00BF4F83" w:rsidP="0001259E">
      <w:pPr>
        <w:numPr>
          <w:ilvl w:val="0"/>
          <w:numId w:val="15"/>
        </w:numPr>
        <w:jc w:val="both"/>
        <w:rPr>
          <w:lang w:val="en-GB"/>
        </w:rPr>
      </w:pPr>
      <w:r w:rsidRPr="003A06D0">
        <w:rPr>
          <w:lang w:val="en-GB"/>
        </w:rPr>
        <w:t>This refers to an XML timestamp containing an XML signature.</w:t>
      </w:r>
    </w:p>
    <w:p w14:paraId="230DFF6D" w14:textId="77777777" w:rsidR="00BF4F83" w:rsidRPr="003A06D0" w:rsidRDefault="00BF4F83" w:rsidP="00AA52F6">
      <w:pPr>
        <w:pStyle w:val="berschrift3"/>
        <w:numPr>
          <w:ilvl w:val="2"/>
          <w:numId w:val="3"/>
        </w:numPr>
        <w:jc w:val="both"/>
        <w:rPr>
          <w:lang w:val="en-GB"/>
        </w:rPr>
      </w:pPr>
      <w:bookmarkStart w:id="2545" w:name="_Toc481065054"/>
      <w:bookmarkStart w:id="2546" w:name="_Toc516359918"/>
      <w:bookmarkStart w:id="2547" w:name="_Toc522668734"/>
      <w:bookmarkStart w:id="2548" w:name="_Toc8332146"/>
      <w:r w:rsidRPr="003A06D0">
        <w:rPr>
          <w:lang w:val="en-GB"/>
        </w:rPr>
        <w:t>RFC 3161 TimeStampToken</w:t>
      </w:r>
      <w:bookmarkEnd w:id="2545"/>
      <w:bookmarkEnd w:id="2546"/>
      <w:bookmarkEnd w:id="2547"/>
      <w:bookmarkEnd w:id="2548"/>
    </w:p>
    <w:p w14:paraId="6B0CCC71" w14:textId="77777777"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14:paraId="650BEEB4" w14:textId="77777777"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14:paraId="15D15FB6" w14:textId="77777777" w:rsidR="00BF4F83" w:rsidRPr="003A06D0" w:rsidRDefault="00BF4F83" w:rsidP="00AA52F6">
      <w:pPr>
        <w:pStyle w:val="berschrift3"/>
        <w:numPr>
          <w:ilvl w:val="2"/>
          <w:numId w:val="3"/>
        </w:numPr>
        <w:jc w:val="both"/>
        <w:rPr>
          <w:lang w:val="en-GB"/>
        </w:rPr>
      </w:pPr>
      <w:bookmarkStart w:id="2549" w:name="_Toc481065055"/>
      <w:bookmarkStart w:id="2550" w:name="_Toc516359919"/>
      <w:bookmarkStart w:id="2551" w:name="_Toc522668735"/>
      <w:bookmarkStart w:id="2552" w:name="_Toc8332147"/>
      <w:r w:rsidRPr="003A06D0">
        <w:rPr>
          <w:lang w:val="en-GB"/>
        </w:rPr>
        <w:t>CMS Signature</w:t>
      </w:r>
      <w:bookmarkEnd w:id="2549"/>
      <w:bookmarkEnd w:id="2550"/>
      <w:bookmarkEnd w:id="2551"/>
      <w:bookmarkEnd w:id="2552"/>
    </w:p>
    <w:p w14:paraId="1C51874F" w14:textId="77777777"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14:paraId="7EC0B265" w14:textId="77777777"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14:paraId="4188BE95" w14:textId="77777777" w:rsidR="00BF4F83" w:rsidRPr="003A06D0" w:rsidRDefault="00BF4F83" w:rsidP="00AA52F6">
      <w:pPr>
        <w:pStyle w:val="berschrift3"/>
        <w:numPr>
          <w:ilvl w:val="2"/>
          <w:numId w:val="3"/>
        </w:numPr>
        <w:jc w:val="both"/>
        <w:rPr>
          <w:lang w:val="en-GB"/>
        </w:rPr>
      </w:pPr>
      <w:bookmarkStart w:id="2553" w:name="_Toc481065056"/>
      <w:bookmarkStart w:id="2554" w:name="_Toc516359920"/>
      <w:bookmarkStart w:id="2555" w:name="_Toc522668736"/>
      <w:bookmarkStart w:id="2556" w:name="_Toc8332148"/>
      <w:r w:rsidRPr="003A06D0">
        <w:rPr>
          <w:lang w:val="en-GB"/>
        </w:rPr>
        <w:t>PGP Signature</w:t>
      </w:r>
      <w:bookmarkEnd w:id="2553"/>
      <w:bookmarkEnd w:id="2554"/>
      <w:bookmarkEnd w:id="2555"/>
      <w:bookmarkEnd w:id="2556"/>
    </w:p>
    <w:p w14:paraId="36043791" w14:textId="77777777"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14:paraId="5AD47C8E" w14:textId="77777777"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2557" w:name="sec_ResultMinors"/>
    <w:bookmarkStart w:id="2558" w:name="_Toc516358028"/>
    <w:bookmarkEnd w:id="2557"/>
    <w:p w14:paraId="24BB4D5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2559" w:name="_Toc8332149"/>
      <w:bookmarkStart w:id="2560" w:name="_Toc522668737"/>
      <w:bookmarkStart w:id="2561" w:name="_Ref534804134"/>
      <w:bookmarkStart w:id="2562" w:name="_Ref534995297"/>
      <w:bookmarkStart w:id="2563" w:name="_Ref534995314"/>
      <w:bookmarkStart w:id="2564" w:name="_Ref534995333"/>
      <w:bookmarkStart w:id="2565" w:name="_Ref534995348"/>
      <w:r w:rsidRPr="003A06D0">
        <w:rPr>
          <w:rStyle w:val="Hyperlink"/>
          <w:lang w:val="en-GB"/>
        </w:rPr>
        <w:t>ResultMinors</w:t>
      </w:r>
      <w:bookmarkEnd w:id="2558"/>
      <w:bookmarkEnd w:id="2559"/>
      <w:bookmarkEnd w:id="2560"/>
      <w:bookmarkEnd w:id="2561"/>
      <w:bookmarkEnd w:id="2562"/>
      <w:bookmarkEnd w:id="2563"/>
      <w:bookmarkEnd w:id="2564"/>
      <w:bookmarkEnd w:id="2565"/>
      <w:r w:rsidRPr="003A06D0">
        <w:rPr>
          <w:lang w:val="en-GB"/>
        </w:rPr>
        <w:fldChar w:fldCharType="end"/>
      </w:r>
    </w:p>
    <w:p w14:paraId="4093092D" w14:textId="77777777"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14:paraId="1031A2E2" w14:textId="77777777"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63D3E5E0" w14:textId="77777777" w:rsidR="00BF4F83" w:rsidRPr="003A06D0" w:rsidRDefault="00BF4F83" w:rsidP="00BF4F83">
            <w:pPr>
              <w:rPr>
                <w:lang w:val="en-GB"/>
              </w:rPr>
            </w:pPr>
            <w:r w:rsidRPr="003A06D0">
              <w:rPr>
                <w:lang w:val="en-GB"/>
              </w:rPr>
              <w:t>Abbreviation</w:t>
            </w:r>
          </w:p>
        </w:tc>
        <w:tc>
          <w:tcPr>
            <w:tcW w:w="7912" w:type="dxa"/>
          </w:tcPr>
          <w:p w14:paraId="5326BD1B" w14:textId="77777777"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14:paraId="33E54B9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B42650F" w14:textId="77777777"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14:paraId="1D2BC9B1" w14:textId="77777777"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14:paraId="0C8E7C44"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91B3D9" w14:textId="77777777"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14:paraId="36AD7D6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14:paraId="38B18029"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06BA70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141E83C" w14:textId="77777777"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14:paraId="6877341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14:paraId="40163E95"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DF9796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CF2B924" w14:textId="77777777"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14:paraId="76B5638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14:paraId="27B74C5E"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6AB1BFB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6B35AA8" w14:textId="77777777"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14:paraId="49A9AAA2"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14:paraId="0D03ED42"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A0FA8AD"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015896E" w14:textId="77777777"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14:paraId="15461DA6"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14:paraId="3DEC373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307BC2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5C6D14F" w14:textId="77777777"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14:paraId="2758A316"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14:paraId="0E753F3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682C1626"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C94E4E" w14:textId="77777777"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14:paraId="37CDB3A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14:paraId="69727CD6"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25080D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5AAC08" w14:textId="77777777" w:rsidR="00BF4F83" w:rsidRPr="003A06D0" w:rsidRDefault="00BF4F83" w:rsidP="00BF4F83">
            <w:pPr>
              <w:rPr>
                <w:lang w:val="en-GB"/>
              </w:rPr>
            </w:pPr>
            <w:r w:rsidRPr="003A06D0">
              <w:rPr>
                <w:rStyle w:val="Element"/>
                <w:lang w:val="en-GB"/>
              </w:rPr>
              <w:t>InvalidRefURI</w:t>
            </w:r>
          </w:p>
        </w:tc>
        <w:tc>
          <w:tcPr>
            <w:tcW w:w="7912" w:type="dxa"/>
          </w:tcPr>
          <w:p w14:paraId="7786B540"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14:paraId="05E44C5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B7988E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056B818A" w14:textId="77777777" w:rsidR="00BF4F83" w:rsidRPr="003A06D0" w:rsidRDefault="00BF4F83" w:rsidP="00BF4F83">
            <w:pPr>
              <w:rPr>
                <w:lang w:val="en-GB"/>
              </w:rPr>
            </w:pPr>
            <w:r w:rsidRPr="003A06D0">
              <w:rPr>
                <w:rStyle w:val="Element"/>
                <w:lang w:val="en-GB"/>
              </w:rPr>
              <w:t>NotSupported</w:t>
            </w:r>
          </w:p>
        </w:tc>
        <w:tc>
          <w:tcPr>
            <w:tcW w:w="7912" w:type="dxa"/>
          </w:tcPr>
          <w:p w14:paraId="08553EE9"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14:paraId="495B37D3"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0263E61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0869576" w14:textId="77777777"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14:paraId="16208D89"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14:paraId="79E2870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0634395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D7F27F8" w14:textId="77777777"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14:paraId="222D3B9A"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14:paraId="3C5439A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1DEE3F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C88CCF9" w14:textId="77777777"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14:paraId="472C246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14:paraId="037E5DB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D1F3FB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DC5F6E" w14:textId="77777777"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14:paraId="674603F5"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14:paraId="0412B7B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7636024"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2DC7E4B" w14:textId="77777777"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14:paraId="2FE5ADCF"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14:paraId="1949984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12FDDE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A6C0D15" w14:textId="77777777"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14:paraId="1E3ECDD3"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14:paraId="6A6AE06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14:paraId="604D586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461DFBB" w14:textId="77777777"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14:paraId="79D0F4D4" w14:textId="77777777"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14:paraId="12467810" w14:textId="77777777" w:rsidR="00BF4F83" w:rsidRPr="003A06D0" w:rsidRDefault="00BF4F83" w:rsidP="00BF4F83">
      <w:pPr>
        <w:rPr>
          <w:lang w:val="en-GB"/>
        </w:rPr>
      </w:pPr>
    </w:p>
    <w:bookmarkStart w:id="2566" w:name="_Security_Considerations"/>
    <w:bookmarkStart w:id="2567" w:name="_Toc388881068"/>
    <w:bookmarkStart w:id="2568" w:name="_Toc391634662"/>
    <w:bookmarkStart w:id="2569" w:name="_Toc519870678"/>
    <w:bookmarkStart w:id="2570" w:name="sec_SecurityConsiderations"/>
    <w:bookmarkEnd w:id="2566"/>
    <w:p w14:paraId="3478BA35"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2571" w:name="_Toc8332150"/>
      <w:bookmarkStart w:id="2572" w:name="_Toc522668738"/>
      <w:r w:rsidRPr="003A06D0">
        <w:rPr>
          <w:rStyle w:val="Hyperlink"/>
          <w:lang w:val="en-GB"/>
        </w:rPr>
        <w:t>Security Considerations</w:t>
      </w:r>
      <w:bookmarkEnd w:id="2567"/>
      <w:bookmarkEnd w:id="2568"/>
      <w:bookmarkEnd w:id="2569"/>
      <w:bookmarkEnd w:id="2570"/>
      <w:bookmarkEnd w:id="2571"/>
      <w:bookmarkEnd w:id="2572"/>
      <w:r w:rsidRPr="003A06D0">
        <w:rPr>
          <w:lang w:val="en-GB"/>
        </w:rPr>
        <w:fldChar w:fldCharType="end"/>
      </w:r>
    </w:p>
    <w:p w14:paraId="168C462B" w14:textId="77777777"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14:paraId="1E6C9AF7" w14:textId="77777777"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2573" w:name="_Standard_Attack_Vectors"/>
    <w:bookmarkStart w:id="2574" w:name="sec_StandardAttackVectors"/>
    <w:bookmarkEnd w:id="2573"/>
    <w:p w14:paraId="4781CA2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2575" w:name="_Toc8332151"/>
      <w:bookmarkStart w:id="2576" w:name="_Toc522668739"/>
      <w:r w:rsidRPr="003A06D0">
        <w:rPr>
          <w:rStyle w:val="Hyperlink"/>
          <w:lang w:val="en-GB"/>
        </w:rPr>
        <w:t>Well-Known Attack Vectors</w:t>
      </w:r>
      <w:bookmarkEnd w:id="2574"/>
      <w:bookmarkEnd w:id="2575"/>
      <w:bookmarkEnd w:id="2576"/>
      <w:r w:rsidRPr="003A06D0">
        <w:rPr>
          <w:lang w:val="en-GB"/>
        </w:rPr>
        <w:fldChar w:fldCharType="end"/>
      </w:r>
    </w:p>
    <w:p w14:paraId="5935EF05" w14:textId="77777777" w:rsidR="00BF4F83" w:rsidRPr="003A06D0" w:rsidRDefault="00BF4F83" w:rsidP="00BF4F83">
      <w:pPr>
        <w:rPr>
          <w:lang w:val="en-GB"/>
        </w:rPr>
      </w:pPr>
      <w:r w:rsidRPr="003A06D0">
        <w:rPr>
          <w:lang w:val="en-GB"/>
        </w:rPr>
        <w:t>In the following subsections four well-known classes of attack vectors are highlighted:</w:t>
      </w:r>
    </w:p>
    <w:p w14:paraId="051F8862" w14:textId="77777777" w:rsidR="00BF4F83" w:rsidRPr="003A06D0" w:rsidRDefault="00BF4F83" w:rsidP="0001259E">
      <w:pPr>
        <w:pStyle w:val="Listenabsatz"/>
        <w:numPr>
          <w:ilvl w:val="0"/>
          <w:numId w:val="47"/>
        </w:numPr>
        <w:rPr>
          <w:lang w:val="en-GB"/>
        </w:rPr>
      </w:pPr>
      <w:r w:rsidRPr="003A06D0">
        <w:rPr>
          <w:lang w:val="en-GB"/>
        </w:rPr>
        <w:t>XML Parsing Vulnerabilities</w:t>
      </w:r>
    </w:p>
    <w:p w14:paraId="25BFCADB" w14:textId="77777777" w:rsidR="00BF4F83" w:rsidRPr="003A06D0" w:rsidRDefault="00BF4F83" w:rsidP="0001259E">
      <w:pPr>
        <w:pStyle w:val="Listenabsatz"/>
        <w:numPr>
          <w:ilvl w:val="0"/>
          <w:numId w:val="47"/>
        </w:numPr>
        <w:rPr>
          <w:lang w:val="en-GB"/>
        </w:rPr>
      </w:pPr>
      <w:r w:rsidRPr="003A06D0">
        <w:rPr>
          <w:lang w:val="en-GB"/>
        </w:rPr>
        <w:t>XML Canonicalization Vulnerabilities</w:t>
      </w:r>
    </w:p>
    <w:p w14:paraId="49D5F053" w14:textId="77777777" w:rsidR="00BF4F83" w:rsidRPr="003A06D0" w:rsidRDefault="00BF4F83" w:rsidP="0001259E">
      <w:pPr>
        <w:pStyle w:val="Listenabsatz"/>
        <w:numPr>
          <w:ilvl w:val="0"/>
          <w:numId w:val="47"/>
        </w:numPr>
        <w:rPr>
          <w:lang w:val="en-GB"/>
        </w:rPr>
      </w:pPr>
      <w:r w:rsidRPr="003A06D0">
        <w:rPr>
          <w:lang w:val="en-GB"/>
        </w:rPr>
        <w:t>Injection Attacks</w:t>
      </w:r>
    </w:p>
    <w:p w14:paraId="2F7185E8" w14:textId="77777777" w:rsidR="00BF4F83" w:rsidRPr="003A06D0" w:rsidRDefault="00BF4F83" w:rsidP="0001259E">
      <w:pPr>
        <w:pStyle w:val="Listenabsatz"/>
        <w:numPr>
          <w:ilvl w:val="0"/>
          <w:numId w:val="47"/>
        </w:numPr>
        <w:rPr>
          <w:lang w:val="en-GB"/>
        </w:rPr>
      </w:pPr>
      <w:r w:rsidRPr="003A06D0">
        <w:rPr>
          <w:lang w:val="en-GB"/>
        </w:rPr>
        <w:t>JSON Deserialization Through Evaluation Attacks</w:t>
      </w:r>
    </w:p>
    <w:p w14:paraId="312AE262" w14:textId="77777777"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14:paraId="553B9FEB" w14:textId="77777777"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14:paraId="6B72DDCC" w14:textId="77777777"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14:paraId="30B3DCBD" w14:textId="77777777"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2577" w:name="sec_XMLParsingVulnerabilities"/>
    <w:p w14:paraId="7F27FB6C"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2578" w:name="_Toc8332152"/>
      <w:bookmarkStart w:id="2579" w:name="_Toc522668740"/>
      <w:r w:rsidRPr="003A06D0">
        <w:rPr>
          <w:rStyle w:val="Hyperlink"/>
          <w:lang w:val="en-GB"/>
        </w:rPr>
        <w:t>XML Parsing Vulnerabilities [non-normative]</w:t>
      </w:r>
      <w:bookmarkEnd w:id="2577"/>
      <w:bookmarkEnd w:id="2578"/>
      <w:bookmarkEnd w:id="2579"/>
      <w:r w:rsidRPr="003A06D0">
        <w:rPr>
          <w:lang w:val="en-GB"/>
        </w:rPr>
        <w:fldChar w:fldCharType="end"/>
      </w:r>
    </w:p>
    <w:p w14:paraId="3BE56A5A" w14:textId="77777777"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2580" w:name="sec_XMLCanonicalizationVulnerabilities"/>
    <w:p w14:paraId="6B2DCBF2"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2581" w:name="_Toc8332153"/>
      <w:bookmarkStart w:id="2582" w:name="_Toc522668741"/>
      <w:r w:rsidRPr="003A06D0">
        <w:rPr>
          <w:rStyle w:val="Hyperlink"/>
          <w:lang w:val="en-GB"/>
        </w:rPr>
        <w:t>XML Canonicalization Vulnerabilities [non-normative]</w:t>
      </w:r>
      <w:bookmarkEnd w:id="2580"/>
      <w:bookmarkEnd w:id="2581"/>
      <w:bookmarkEnd w:id="2582"/>
      <w:r w:rsidRPr="003A06D0">
        <w:rPr>
          <w:lang w:val="en-GB"/>
        </w:rPr>
        <w:fldChar w:fldCharType="end"/>
      </w:r>
    </w:p>
    <w:p w14:paraId="56F5E72B" w14:textId="77777777"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2583" w:name="sec_InjectionAttacks"/>
    <w:p w14:paraId="32B237F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2584" w:name="_Toc8332154"/>
      <w:bookmarkStart w:id="2585" w:name="_Toc522668742"/>
      <w:r w:rsidRPr="003A06D0">
        <w:rPr>
          <w:rStyle w:val="Hyperlink"/>
          <w:lang w:val="en-GB"/>
        </w:rPr>
        <w:t>Injection Attacks [non-normative]</w:t>
      </w:r>
      <w:bookmarkEnd w:id="2583"/>
      <w:bookmarkEnd w:id="2584"/>
      <w:bookmarkEnd w:id="2585"/>
      <w:r w:rsidRPr="003A06D0">
        <w:rPr>
          <w:lang w:val="en-GB"/>
        </w:rPr>
        <w:fldChar w:fldCharType="end"/>
      </w:r>
    </w:p>
    <w:p w14:paraId="7A199BF3" w14:textId="77777777"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2586" w:name="sec_JSONDeserialThroughEvalAttacks"/>
    <w:p w14:paraId="4380B35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2587" w:name="_Toc8332155"/>
      <w:bookmarkStart w:id="2588" w:name="_Toc522668743"/>
      <w:r w:rsidRPr="003A06D0">
        <w:rPr>
          <w:rStyle w:val="Hyperlink"/>
          <w:lang w:val="en-GB"/>
        </w:rPr>
        <w:t>JSON Deserialization Through Evaluation Attacks [non-normative]</w:t>
      </w:r>
      <w:bookmarkEnd w:id="2586"/>
      <w:bookmarkEnd w:id="2587"/>
      <w:bookmarkEnd w:id="2588"/>
      <w:r w:rsidRPr="003A06D0">
        <w:rPr>
          <w:lang w:val="en-GB"/>
        </w:rPr>
        <w:fldChar w:fldCharType="end"/>
      </w:r>
    </w:p>
    <w:p w14:paraId="3B6CC009" w14:textId="77777777"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14:paraId="560FF249" w14:textId="77777777" w:rsidR="00BF4F83" w:rsidRPr="003A06D0" w:rsidRDefault="00BF4F83" w:rsidP="00BF4F83">
      <w:pPr>
        <w:rPr>
          <w:lang w:val="en-GB"/>
        </w:rPr>
      </w:pPr>
      <w:r w:rsidRPr="003A06D0">
        <w:rPr>
          <w:lang w:val="en-GB"/>
        </w:rPr>
        <w:t xml:space="preserve">Sample vector for JavaScript: </w:t>
      </w:r>
    </w:p>
    <w:p w14:paraId="3CCEAC44" w14:textId="77777777"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2589" w:name="sec_Conformance"/>
    <w:bookmarkStart w:id="2590" w:name="_Toc478074898"/>
    <w:bookmarkStart w:id="2591" w:name="_Toc480914758"/>
    <w:bookmarkStart w:id="2592" w:name="_Toc481065057"/>
    <w:bookmarkEnd w:id="2589"/>
    <w:p w14:paraId="5FB38D0F"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2593" w:name="_Toc8332156"/>
      <w:bookmarkStart w:id="2594" w:name="_Toc522668744"/>
      <w:r w:rsidRPr="003A06D0">
        <w:rPr>
          <w:rStyle w:val="Hyperlink"/>
          <w:lang w:val="en-GB"/>
        </w:rPr>
        <w:t>Conformance</w:t>
      </w:r>
      <w:bookmarkEnd w:id="2590"/>
      <w:bookmarkEnd w:id="2591"/>
      <w:bookmarkEnd w:id="2592"/>
      <w:bookmarkEnd w:id="2593"/>
      <w:bookmarkEnd w:id="2594"/>
      <w:r w:rsidRPr="003A06D0">
        <w:rPr>
          <w:lang w:val="en-GB"/>
        </w:rPr>
        <w:fldChar w:fldCharType="end"/>
      </w:r>
    </w:p>
    <w:bookmarkStart w:id="2595" w:name="sec_ConformanceAsDss2"/>
    <w:bookmarkStart w:id="2596" w:name="_Toc478074899"/>
    <w:bookmarkStart w:id="2597" w:name="_Toc480914759"/>
    <w:bookmarkStart w:id="2598" w:name="_Toc481065058"/>
    <w:bookmarkStart w:id="2599" w:name="_Toc516358029"/>
    <w:bookmarkEnd w:id="2595"/>
    <w:p w14:paraId="063768E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2600" w:name="_Toc8332157"/>
      <w:bookmarkStart w:id="2601" w:name="_Toc522668745"/>
      <w:r w:rsidRPr="003A06D0">
        <w:rPr>
          <w:rStyle w:val="Hyperlink"/>
          <w:lang w:val="en-GB"/>
        </w:rPr>
        <w:t>Conformance as a DSS version 2.0 document</w:t>
      </w:r>
      <w:bookmarkEnd w:id="2596"/>
      <w:bookmarkEnd w:id="2597"/>
      <w:bookmarkEnd w:id="2598"/>
      <w:bookmarkEnd w:id="2599"/>
      <w:bookmarkEnd w:id="2600"/>
      <w:bookmarkEnd w:id="2601"/>
      <w:r w:rsidRPr="003A06D0">
        <w:rPr>
          <w:lang w:val="en-GB"/>
        </w:rPr>
        <w:fldChar w:fldCharType="end"/>
      </w:r>
    </w:p>
    <w:p w14:paraId="16C0CB80" w14:textId="77777777"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2602" w:name="sec_ConformanceForXmlFormat"/>
    <w:bookmarkStart w:id="2603" w:name="_Toc480914761"/>
    <w:bookmarkStart w:id="2604" w:name="_Toc481065060"/>
    <w:bookmarkStart w:id="2605" w:name="_Toc516359922"/>
    <w:bookmarkStart w:id="2606" w:name="_Toc480914760"/>
    <w:bookmarkStart w:id="2607" w:name="_Toc481065059"/>
    <w:bookmarkStart w:id="2608" w:name="_Toc516359921"/>
    <w:bookmarkEnd w:id="2602"/>
    <w:p w14:paraId="7D4BB5F4"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2609" w:name="_Toc8332158"/>
      <w:bookmarkStart w:id="2610" w:name="_Toc522668746"/>
      <w:r w:rsidRPr="003A06D0">
        <w:rPr>
          <w:rStyle w:val="Hyperlink"/>
          <w:lang w:val="en-GB"/>
        </w:rPr>
        <w:t>Conformance for JSON format</w:t>
      </w:r>
      <w:bookmarkEnd w:id="2603"/>
      <w:bookmarkEnd w:id="2604"/>
      <w:bookmarkEnd w:id="2605"/>
      <w:bookmarkEnd w:id="2609"/>
      <w:bookmarkEnd w:id="2610"/>
      <w:r w:rsidRPr="003A06D0">
        <w:rPr>
          <w:lang w:val="en-GB"/>
        </w:rPr>
        <w:fldChar w:fldCharType="end"/>
      </w:r>
    </w:p>
    <w:p w14:paraId="5C904448" w14:textId="77777777"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14:paraId="259854B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14:paraId="5FF628FF" w14:textId="77777777" w:rsidR="00BF4F83" w:rsidRPr="003A06D0" w:rsidRDefault="00BF4F83" w:rsidP="0001259E">
      <w:pPr>
        <w:pStyle w:val="Listenabsatz"/>
        <w:numPr>
          <w:ilvl w:val="0"/>
          <w:numId w:val="12"/>
        </w:numPr>
        <w:rPr>
          <w:lang w:val="en-GB"/>
        </w:rPr>
      </w:pPr>
      <w:r w:rsidRPr="003A06D0">
        <w:rPr>
          <w:lang w:val="en-GB"/>
        </w:rPr>
        <w:t>Is valid JSON</w:t>
      </w:r>
    </w:p>
    <w:p w14:paraId="018FB3E7" w14:textId="77777777" w:rsidR="00BF4F83" w:rsidRPr="003A06D0" w:rsidRDefault="00BF4F83" w:rsidP="0001259E">
      <w:pPr>
        <w:pStyle w:val="Listenabsatz"/>
        <w:numPr>
          <w:ilvl w:val="0"/>
          <w:numId w:val="12"/>
        </w:numPr>
        <w:rPr>
          <w:lang w:val="en-GB"/>
        </w:rPr>
      </w:pPr>
      <w:r w:rsidRPr="003A06D0">
        <w:rPr>
          <w:lang w:val="en-GB"/>
        </w:rPr>
        <w:t>Validates against the JSON Schema</w:t>
      </w:r>
    </w:p>
    <w:p w14:paraId="00F562AA" w14:textId="77777777"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14:paraId="60D6BAA5" w14:textId="77777777" w:rsidR="00BF4F83" w:rsidRPr="003A06D0" w:rsidRDefault="00E828C7" w:rsidP="00AA52F6">
      <w:pPr>
        <w:pStyle w:val="berschrift3"/>
        <w:numPr>
          <w:ilvl w:val="2"/>
          <w:numId w:val="3"/>
        </w:numPr>
        <w:rPr>
          <w:lang w:val="en-GB"/>
        </w:rPr>
      </w:pPr>
      <w:hyperlink w:anchor="sec_ConformanceForXmlFormat" w:history="1">
        <w:bookmarkStart w:id="2611" w:name="_Toc522668747"/>
        <w:bookmarkStart w:id="2612" w:name="_Toc8332159"/>
        <w:r w:rsidR="00BF4F83" w:rsidRPr="003A06D0">
          <w:rPr>
            <w:rStyle w:val="Hyperlink"/>
            <w:lang w:val="en-GB"/>
          </w:rPr>
          <w:t>Conformance for XML format</w:t>
        </w:r>
        <w:bookmarkEnd w:id="2606"/>
        <w:bookmarkEnd w:id="2607"/>
        <w:bookmarkEnd w:id="2608"/>
        <w:bookmarkEnd w:id="2611"/>
        <w:bookmarkEnd w:id="2612"/>
      </w:hyperlink>
    </w:p>
    <w:p w14:paraId="28C33BB2" w14:textId="77777777"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14:paraId="64D5EE8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14:paraId="7E2CD38F" w14:textId="77777777" w:rsidR="00BF4F83" w:rsidRPr="003A06D0" w:rsidRDefault="00BF4F83" w:rsidP="0001259E">
      <w:pPr>
        <w:pStyle w:val="Listenabsatz"/>
        <w:numPr>
          <w:ilvl w:val="0"/>
          <w:numId w:val="11"/>
        </w:numPr>
        <w:rPr>
          <w:lang w:val="en-GB"/>
        </w:rPr>
      </w:pPr>
      <w:r w:rsidRPr="003A06D0">
        <w:rPr>
          <w:lang w:val="en-GB"/>
        </w:rPr>
        <w:t>Is well-formed XML.</w:t>
      </w:r>
    </w:p>
    <w:p w14:paraId="18BD1454" w14:textId="77777777"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14:paraId="28C1AC44" w14:textId="77777777" w:rsidR="00BF4F83" w:rsidRPr="003A06D0" w:rsidRDefault="00BF4F83" w:rsidP="0001259E">
      <w:pPr>
        <w:pStyle w:val="Listenabsatz"/>
        <w:numPr>
          <w:ilvl w:val="0"/>
          <w:numId w:val="11"/>
        </w:numPr>
        <w:rPr>
          <w:lang w:val="en-GB"/>
        </w:rPr>
      </w:pPr>
      <w:r w:rsidRPr="003A06D0">
        <w:rPr>
          <w:lang w:val="en-GB"/>
        </w:rPr>
        <w:t>Is valid XML.</w:t>
      </w:r>
    </w:p>
    <w:p w14:paraId="28FA66B3" w14:textId="77777777" w:rsidR="00BF4F83" w:rsidRPr="003A06D0" w:rsidRDefault="00BF4F83" w:rsidP="00BF4F83">
      <w:pPr>
        <w:rPr>
          <w:lang w:val="en-GB"/>
        </w:rPr>
      </w:pPr>
      <w:r w:rsidRPr="003A06D0">
        <w:rPr>
          <w:lang w:val="en-GB"/>
        </w:rPr>
        <w:t>» [</w:t>
      </w:r>
      <w:bookmarkStart w:id="2613" w:name="confValidCSAFCVRFXML"/>
      <w:r w:rsidRPr="003A06D0">
        <w:rPr>
          <w:color w:val="FF0000"/>
          <w:lang w:val="en-GB"/>
        </w:rPr>
        <w:t>DSS-11.1.2-1</w:t>
      </w:r>
      <w:bookmarkEnd w:id="2613"/>
      <w:r w:rsidRPr="003A06D0">
        <w:rPr>
          <w:lang w:val="en-GB"/>
        </w:rPr>
        <w:t>]</w:t>
      </w:r>
    </w:p>
    <w:bookmarkStart w:id="2614" w:name="sec_ConformanceForJsonFormat"/>
    <w:bookmarkStart w:id="2615" w:name="sec_ConformanceForServer"/>
    <w:bookmarkEnd w:id="2614"/>
    <w:p w14:paraId="2942AB22"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2616" w:name="_Toc8332160"/>
      <w:bookmarkStart w:id="2617" w:name="_Toc522668748"/>
      <w:r w:rsidRPr="003A06D0">
        <w:rPr>
          <w:rStyle w:val="Hyperlink"/>
          <w:lang w:val="en-GB"/>
        </w:rPr>
        <w:t>Conformance for DSS Server</w:t>
      </w:r>
      <w:bookmarkEnd w:id="2616"/>
      <w:bookmarkEnd w:id="2617"/>
      <w:r w:rsidRPr="003A06D0">
        <w:rPr>
          <w:lang w:val="en-GB"/>
        </w:rPr>
        <w:fldChar w:fldCharType="end"/>
      </w:r>
    </w:p>
    <w:bookmarkEnd w:id="2615"/>
    <w:p w14:paraId="7DAC037A"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2618" w:name="sec_ConformanceForClient"/>
    <w:p w14:paraId="4B0E4E24"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2619" w:name="_Toc8332161"/>
      <w:bookmarkStart w:id="2620" w:name="_Toc522668749"/>
      <w:r w:rsidRPr="003A06D0">
        <w:rPr>
          <w:rStyle w:val="Hyperlink"/>
          <w:lang w:val="en-GB"/>
        </w:rPr>
        <w:t>Conformance for DSS Client</w:t>
      </w:r>
      <w:bookmarkEnd w:id="2618"/>
      <w:bookmarkEnd w:id="2619"/>
      <w:bookmarkEnd w:id="2620"/>
      <w:r w:rsidRPr="003A06D0">
        <w:rPr>
          <w:lang w:val="en-GB"/>
        </w:rPr>
        <w:fldChar w:fldCharType="end"/>
      </w:r>
    </w:p>
    <w:p w14:paraId="7ED8876D"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2621" w:name="sec_Acknowledgements"/>
    <w:bookmarkStart w:id="2622" w:name="_Toc85472897"/>
    <w:bookmarkStart w:id="2623" w:name="_Toc287332012"/>
    <w:bookmarkStart w:id="2624" w:name="_Toc478074900"/>
    <w:bookmarkStart w:id="2625" w:name="_Toc480914769"/>
    <w:bookmarkStart w:id="2626" w:name="_Toc481065063"/>
    <w:bookmarkEnd w:id="2621"/>
    <w:p w14:paraId="53D06452" w14:textId="77777777"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2627" w:name="_Toc8332162"/>
      <w:bookmarkStart w:id="2628" w:name="_Toc522668750"/>
      <w:r w:rsidRPr="003A06D0">
        <w:rPr>
          <w:rStyle w:val="Hyperlink"/>
          <w:lang w:val="en-GB"/>
        </w:rPr>
        <w:t>Acknowledgments</w:t>
      </w:r>
      <w:bookmarkEnd w:id="2622"/>
      <w:bookmarkEnd w:id="2623"/>
      <w:bookmarkEnd w:id="2624"/>
      <w:bookmarkEnd w:id="2625"/>
      <w:bookmarkEnd w:id="2626"/>
      <w:bookmarkEnd w:id="2627"/>
      <w:bookmarkEnd w:id="2628"/>
      <w:r w:rsidRPr="003A06D0">
        <w:rPr>
          <w:lang w:val="en-GB"/>
        </w:rPr>
        <w:fldChar w:fldCharType="end"/>
      </w:r>
    </w:p>
    <w:p w14:paraId="7CA58436"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74CE176E" w14:textId="2F8919A8" w:rsidR="00BF4F83" w:rsidRPr="003A06D0" w:rsidRDefault="00BF4F83" w:rsidP="00BF4F83">
      <w:pPr>
        <w:pStyle w:val="Contributor"/>
        <w:rPr>
          <w:lang w:val="en-GB"/>
        </w:rPr>
      </w:pPr>
      <w:r w:rsidRPr="003A06D0">
        <w:rPr>
          <w:lang w:val="en-GB"/>
        </w:rPr>
        <w:t>Andreas Kuehne, Individual</w:t>
      </w:r>
    </w:p>
    <w:p w14:paraId="2165D511" w14:textId="77777777" w:rsidR="00BF4F83" w:rsidRPr="003A06D0" w:rsidRDefault="00BF4F83" w:rsidP="00BF4F83">
      <w:pPr>
        <w:pStyle w:val="Contributor"/>
        <w:rPr>
          <w:lang w:val="en-GB"/>
        </w:rPr>
      </w:pPr>
      <w:r w:rsidRPr="003A06D0">
        <w:rPr>
          <w:lang w:val="en-GB"/>
        </w:rPr>
        <w:t>Detlef Huehnlein, Individual</w:t>
      </w:r>
    </w:p>
    <w:p w14:paraId="5AABBBA0" w14:textId="74D0136E" w:rsidR="00BF4F83" w:rsidRPr="003A06D0" w:rsidRDefault="00BF4F83" w:rsidP="00BF4F83">
      <w:pPr>
        <w:pStyle w:val="Contributor"/>
        <w:rPr>
          <w:lang w:val="en-GB"/>
        </w:rPr>
      </w:pPr>
      <w:r w:rsidRPr="003A06D0">
        <w:rPr>
          <w:lang w:val="en-GB"/>
        </w:rPr>
        <w:t>Ernst Jan van Nigtevecht, Sonnenglanz Consulting</w:t>
      </w:r>
    </w:p>
    <w:p w14:paraId="0949C9C9" w14:textId="77777777" w:rsidR="00BF4F83" w:rsidRPr="003A06D0" w:rsidRDefault="00BF4F83" w:rsidP="00BF4F83">
      <w:pPr>
        <w:pStyle w:val="Contributor"/>
        <w:rPr>
          <w:lang w:val="en-GB"/>
        </w:rPr>
      </w:pPr>
      <w:r w:rsidRPr="003A06D0">
        <w:rPr>
          <w:lang w:val="en-GB"/>
        </w:rPr>
        <w:t>Juan Carlos Cruellas, Univ Politecnica de Cataluna</w:t>
      </w:r>
    </w:p>
    <w:p w14:paraId="6ECEE3A2" w14:textId="77777777" w:rsidR="00BF4F83" w:rsidRPr="003A06D0" w:rsidRDefault="00BF4F83" w:rsidP="00BF4F83">
      <w:pPr>
        <w:pStyle w:val="Contributor"/>
        <w:rPr>
          <w:lang w:val="en-GB"/>
        </w:rPr>
      </w:pPr>
      <w:r w:rsidRPr="003A06D0">
        <w:rPr>
          <w:lang w:val="en-GB"/>
        </w:rPr>
        <w:t>Stefan Hagen, Individual</w:t>
      </w:r>
    </w:p>
    <w:bookmarkStart w:id="2629" w:name="sec_IndexOfComponentsAndElements"/>
    <w:bookmarkStart w:id="2630" w:name="_Toc478074901"/>
    <w:bookmarkStart w:id="2631" w:name="_Toc480914770"/>
    <w:bookmarkStart w:id="2632" w:name="_Toc481065064"/>
    <w:bookmarkEnd w:id="2629"/>
    <w:p w14:paraId="11FF9FDC"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2633" w:name="_Toc8332163"/>
      <w:bookmarkStart w:id="2634" w:name="_Toc522668751"/>
      <w:r w:rsidRPr="003A06D0">
        <w:rPr>
          <w:rStyle w:val="Hyperlink"/>
          <w:lang w:val="en-GB"/>
        </w:rPr>
        <w:t>Index of Components and Elements</w:t>
      </w:r>
      <w:bookmarkEnd w:id="2630"/>
      <w:bookmarkEnd w:id="2631"/>
      <w:bookmarkEnd w:id="2632"/>
      <w:bookmarkEnd w:id="2633"/>
      <w:bookmarkEnd w:id="2634"/>
      <w:r w:rsidRPr="003A06D0">
        <w:rPr>
          <w:lang w:val="en-GB"/>
        </w:rPr>
        <w:fldChar w:fldCharType="end"/>
      </w:r>
    </w:p>
    <w:p w14:paraId="16A484E1" w14:textId="77777777"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14:paraId="408A69EE" w14:textId="77777777"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14:paraId="190EA029" w14:textId="77777777" w:rsidR="00602EA3" w:rsidRPr="003A06D0" w:rsidRDefault="00602EA3">
      <w:pPr>
        <w:pStyle w:val="Index1"/>
        <w:tabs>
          <w:tab w:val="right" w:leader="dot" w:pos="4310"/>
        </w:tabs>
        <w:rPr>
          <w:noProof/>
          <w:lang w:val="en-GB"/>
        </w:rPr>
      </w:pPr>
      <w:r w:rsidRPr="003A06D0">
        <w:rPr>
          <w:noProof/>
          <w:lang w:val="en-GB"/>
        </w:rPr>
        <w:t>AdditionalKeyInfo</w:t>
      </w:r>
    </w:p>
    <w:p w14:paraId="6123106C" w14:textId="77777777" w:rsidR="00602EA3" w:rsidRPr="003A06D0" w:rsidRDefault="00602EA3">
      <w:pPr>
        <w:pStyle w:val="Index2"/>
        <w:tabs>
          <w:tab w:val="right" w:leader="dot" w:pos="4310"/>
        </w:tabs>
        <w:rPr>
          <w:noProof/>
          <w:lang w:val="en-GB"/>
        </w:rPr>
      </w:pPr>
      <w:r w:rsidRPr="003A06D0">
        <w:rPr>
          <w:noProof/>
          <w:lang w:val="en-GB"/>
        </w:rPr>
        <w:t>KeyName, 97</w:t>
      </w:r>
    </w:p>
    <w:p w14:paraId="1939DCAC" w14:textId="77777777" w:rsidR="00602EA3" w:rsidRPr="003A06D0" w:rsidRDefault="00602EA3">
      <w:pPr>
        <w:pStyle w:val="Index2"/>
        <w:tabs>
          <w:tab w:val="right" w:leader="dot" w:pos="4310"/>
        </w:tabs>
        <w:rPr>
          <w:noProof/>
          <w:lang w:val="en-GB"/>
        </w:rPr>
      </w:pPr>
      <w:r w:rsidRPr="003A06D0">
        <w:rPr>
          <w:noProof/>
          <w:lang w:val="en-GB"/>
        </w:rPr>
        <w:t>X509Certificate, 97</w:t>
      </w:r>
    </w:p>
    <w:p w14:paraId="5BD3795D" w14:textId="77777777" w:rsidR="00602EA3" w:rsidRPr="003A06D0" w:rsidRDefault="00602EA3">
      <w:pPr>
        <w:pStyle w:val="Index2"/>
        <w:tabs>
          <w:tab w:val="right" w:leader="dot" w:pos="4310"/>
        </w:tabs>
        <w:rPr>
          <w:noProof/>
          <w:lang w:val="en-GB"/>
        </w:rPr>
      </w:pPr>
      <w:r w:rsidRPr="003A06D0">
        <w:rPr>
          <w:noProof/>
          <w:lang w:val="en-GB"/>
        </w:rPr>
        <w:t>X509CRL, 97</w:t>
      </w:r>
    </w:p>
    <w:p w14:paraId="5AE3DE8B" w14:textId="77777777" w:rsidR="00602EA3" w:rsidRPr="003A06D0" w:rsidRDefault="00602EA3">
      <w:pPr>
        <w:pStyle w:val="Index2"/>
        <w:tabs>
          <w:tab w:val="right" w:leader="dot" w:pos="4310"/>
        </w:tabs>
        <w:rPr>
          <w:noProof/>
          <w:lang w:val="en-GB"/>
        </w:rPr>
      </w:pPr>
      <w:r w:rsidRPr="003A06D0">
        <w:rPr>
          <w:noProof/>
          <w:lang w:val="en-GB"/>
        </w:rPr>
        <w:t>X509Digest, 96</w:t>
      </w:r>
    </w:p>
    <w:p w14:paraId="72DD5AB4" w14:textId="77777777" w:rsidR="00602EA3" w:rsidRPr="003A06D0" w:rsidRDefault="00602EA3">
      <w:pPr>
        <w:pStyle w:val="Index2"/>
        <w:tabs>
          <w:tab w:val="right" w:leader="dot" w:pos="4310"/>
        </w:tabs>
        <w:rPr>
          <w:noProof/>
          <w:lang w:val="en-GB"/>
        </w:rPr>
      </w:pPr>
      <w:r w:rsidRPr="003A06D0">
        <w:rPr>
          <w:noProof/>
          <w:lang w:val="en-GB"/>
        </w:rPr>
        <w:t>X509SKI, 97</w:t>
      </w:r>
    </w:p>
    <w:p w14:paraId="30ED8DEC" w14:textId="77777777" w:rsidR="00602EA3" w:rsidRPr="003A06D0" w:rsidRDefault="00602EA3">
      <w:pPr>
        <w:pStyle w:val="Index2"/>
        <w:tabs>
          <w:tab w:val="right" w:leader="dot" w:pos="4310"/>
        </w:tabs>
        <w:rPr>
          <w:noProof/>
          <w:lang w:val="en-GB"/>
        </w:rPr>
      </w:pPr>
      <w:r w:rsidRPr="003A06D0">
        <w:rPr>
          <w:noProof/>
          <w:lang w:val="en-GB"/>
        </w:rPr>
        <w:t>X509SubjectName, 96</w:t>
      </w:r>
    </w:p>
    <w:p w14:paraId="246A6B2E" w14:textId="77777777" w:rsidR="00602EA3" w:rsidRPr="003A06D0" w:rsidRDefault="00602EA3">
      <w:pPr>
        <w:pStyle w:val="Index1"/>
        <w:tabs>
          <w:tab w:val="right" w:leader="dot" w:pos="4310"/>
        </w:tabs>
        <w:rPr>
          <w:noProof/>
          <w:lang w:val="en-GB"/>
        </w:rPr>
      </w:pPr>
      <w:r w:rsidRPr="003A06D0">
        <w:rPr>
          <w:noProof/>
          <w:lang w:val="en-GB"/>
        </w:rPr>
        <w:t>AdditionalTimeInfo</w:t>
      </w:r>
    </w:p>
    <w:p w14:paraId="219E9263" w14:textId="77777777" w:rsidR="00602EA3" w:rsidRPr="003A06D0" w:rsidRDefault="00602EA3">
      <w:pPr>
        <w:pStyle w:val="Index2"/>
        <w:tabs>
          <w:tab w:val="right" w:leader="dot" w:pos="4310"/>
        </w:tabs>
        <w:rPr>
          <w:noProof/>
          <w:lang w:val="en-GB"/>
        </w:rPr>
      </w:pPr>
      <w:r w:rsidRPr="003A06D0">
        <w:rPr>
          <w:noProof/>
          <w:lang w:val="en-GB"/>
        </w:rPr>
        <w:t>Ref, 94</w:t>
      </w:r>
    </w:p>
    <w:p w14:paraId="5B62AF2A" w14:textId="77777777" w:rsidR="00602EA3" w:rsidRPr="003A06D0" w:rsidRDefault="00602EA3">
      <w:pPr>
        <w:pStyle w:val="Index2"/>
        <w:tabs>
          <w:tab w:val="right" w:leader="dot" w:pos="4310"/>
        </w:tabs>
        <w:rPr>
          <w:noProof/>
          <w:lang w:val="en-GB"/>
        </w:rPr>
      </w:pPr>
      <w:r w:rsidRPr="003A06D0">
        <w:rPr>
          <w:noProof/>
          <w:lang w:val="en-GB"/>
        </w:rPr>
        <w:t>Type, 94</w:t>
      </w:r>
    </w:p>
    <w:p w14:paraId="73E6B7DF" w14:textId="77777777" w:rsidR="00602EA3" w:rsidRPr="003A06D0" w:rsidRDefault="00602EA3">
      <w:pPr>
        <w:pStyle w:val="Index2"/>
        <w:tabs>
          <w:tab w:val="right" w:leader="dot" w:pos="4310"/>
        </w:tabs>
        <w:rPr>
          <w:noProof/>
          <w:lang w:val="en-GB"/>
        </w:rPr>
      </w:pPr>
      <w:r w:rsidRPr="003A06D0">
        <w:rPr>
          <w:noProof/>
          <w:lang w:val="en-GB"/>
        </w:rPr>
        <w:t>value, 93</w:t>
      </w:r>
    </w:p>
    <w:p w14:paraId="7528C924" w14:textId="77777777" w:rsidR="00602EA3" w:rsidRPr="003A06D0" w:rsidRDefault="00602EA3">
      <w:pPr>
        <w:pStyle w:val="Index1"/>
        <w:tabs>
          <w:tab w:val="right" w:leader="dot" w:pos="4310"/>
        </w:tabs>
        <w:rPr>
          <w:noProof/>
          <w:lang w:val="en-GB"/>
        </w:rPr>
      </w:pPr>
      <w:r w:rsidRPr="003A06D0">
        <w:rPr>
          <w:noProof/>
          <w:lang w:val="en-GB"/>
        </w:rPr>
        <w:t>Any, 23</w:t>
      </w:r>
    </w:p>
    <w:p w14:paraId="38B94FE8" w14:textId="77777777" w:rsidR="00602EA3" w:rsidRPr="003A06D0" w:rsidRDefault="00602EA3">
      <w:pPr>
        <w:pStyle w:val="Index1"/>
        <w:tabs>
          <w:tab w:val="right" w:leader="dot" w:pos="4310"/>
        </w:tabs>
        <w:rPr>
          <w:noProof/>
          <w:lang w:val="en-GB"/>
        </w:rPr>
      </w:pPr>
      <w:r w:rsidRPr="003A06D0">
        <w:rPr>
          <w:noProof/>
          <w:lang w:val="en-GB"/>
        </w:rPr>
        <w:t>AttachmentReference</w:t>
      </w:r>
    </w:p>
    <w:p w14:paraId="383B4B6D" w14:textId="77777777" w:rsidR="00602EA3" w:rsidRPr="003A06D0" w:rsidRDefault="00602EA3">
      <w:pPr>
        <w:pStyle w:val="Index2"/>
        <w:tabs>
          <w:tab w:val="right" w:leader="dot" w:pos="4310"/>
        </w:tabs>
        <w:rPr>
          <w:noProof/>
          <w:lang w:val="en-GB"/>
        </w:rPr>
      </w:pPr>
      <w:r w:rsidRPr="003A06D0">
        <w:rPr>
          <w:noProof/>
          <w:lang w:val="en-GB"/>
        </w:rPr>
        <w:t>AttRefURI, 26</w:t>
      </w:r>
    </w:p>
    <w:p w14:paraId="55C96DC3" w14:textId="77777777" w:rsidR="00602EA3" w:rsidRPr="003A06D0" w:rsidRDefault="00602EA3">
      <w:pPr>
        <w:pStyle w:val="Index2"/>
        <w:tabs>
          <w:tab w:val="right" w:leader="dot" w:pos="4310"/>
        </w:tabs>
        <w:rPr>
          <w:noProof/>
          <w:lang w:val="en-GB"/>
        </w:rPr>
      </w:pPr>
      <w:r w:rsidRPr="003A06D0">
        <w:rPr>
          <w:noProof/>
          <w:lang w:val="en-GB"/>
        </w:rPr>
        <w:t>DigestInfo, 26</w:t>
      </w:r>
    </w:p>
    <w:p w14:paraId="2B84B186" w14:textId="77777777" w:rsidR="00602EA3" w:rsidRPr="003A06D0" w:rsidRDefault="00602EA3">
      <w:pPr>
        <w:pStyle w:val="Index1"/>
        <w:tabs>
          <w:tab w:val="right" w:leader="dot" w:pos="4310"/>
        </w:tabs>
        <w:rPr>
          <w:noProof/>
          <w:lang w:val="en-GB"/>
        </w:rPr>
      </w:pPr>
      <w:r w:rsidRPr="003A06D0">
        <w:rPr>
          <w:noProof/>
          <w:lang w:val="en-GB"/>
        </w:rPr>
        <w:t>AugmentedSignature</w:t>
      </w:r>
    </w:p>
    <w:p w14:paraId="1C9B39CC" w14:textId="77777777" w:rsidR="00602EA3" w:rsidRPr="003A06D0" w:rsidRDefault="00602EA3">
      <w:pPr>
        <w:pStyle w:val="Index2"/>
        <w:tabs>
          <w:tab w:val="right" w:leader="dot" w:pos="4310"/>
        </w:tabs>
        <w:rPr>
          <w:noProof/>
          <w:lang w:val="en-GB"/>
        </w:rPr>
      </w:pPr>
      <w:r w:rsidRPr="003A06D0">
        <w:rPr>
          <w:noProof/>
          <w:lang w:val="en-GB"/>
        </w:rPr>
        <w:t>SignatureObject, 104</w:t>
      </w:r>
    </w:p>
    <w:p w14:paraId="0A0511F7" w14:textId="77777777" w:rsidR="00602EA3" w:rsidRPr="003A06D0" w:rsidRDefault="00602EA3">
      <w:pPr>
        <w:pStyle w:val="Index2"/>
        <w:tabs>
          <w:tab w:val="right" w:leader="dot" w:pos="4310"/>
        </w:tabs>
        <w:rPr>
          <w:noProof/>
          <w:lang w:val="en-GB"/>
        </w:rPr>
      </w:pPr>
      <w:r w:rsidRPr="003A06D0">
        <w:rPr>
          <w:noProof/>
          <w:lang w:val="en-GB"/>
        </w:rPr>
        <w:t>Type, 104</w:t>
      </w:r>
    </w:p>
    <w:p w14:paraId="7F8EF5D0" w14:textId="77777777" w:rsidR="00602EA3" w:rsidRPr="003A06D0" w:rsidRDefault="00602EA3">
      <w:pPr>
        <w:pStyle w:val="Index1"/>
        <w:tabs>
          <w:tab w:val="right" w:leader="dot" w:pos="4310"/>
        </w:tabs>
        <w:rPr>
          <w:noProof/>
          <w:lang w:val="en-GB"/>
        </w:rPr>
      </w:pPr>
      <w:r w:rsidRPr="003A06D0">
        <w:rPr>
          <w:noProof/>
          <w:lang w:val="en-GB"/>
        </w:rPr>
        <w:t>AugmentSignatureInstruction</w:t>
      </w:r>
    </w:p>
    <w:p w14:paraId="2A791889" w14:textId="77777777" w:rsidR="00602EA3" w:rsidRPr="003A06D0" w:rsidRDefault="00602EA3">
      <w:pPr>
        <w:pStyle w:val="Index2"/>
        <w:tabs>
          <w:tab w:val="right" w:leader="dot" w:pos="4310"/>
        </w:tabs>
        <w:rPr>
          <w:noProof/>
          <w:lang w:val="en-GB"/>
        </w:rPr>
      </w:pPr>
      <w:r w:rsidRPr="003A06D0">
        <w:rPr>
          <w:noProof/>
          <w:lang w:val="en-GB"/>
        </w:rPr>
        <w:t>Type, 74</w:t>
      </w:r>
    </w:p>
    <w:p w14:paraId="02AF0FDF" w14:textId="77777777" w:rsidR="00602EA3" w:rsidRPr="003A06D0" w:rsidRDefault="00602EA3">
      <w:pPr>
        <w:pStyle w:val="Index1"/>
        <w:tabs>
          <w:tab w:val="right" w:leader="dot" w:pos="4310"/>
        </w:tabs>
        <w:rPr>
          <w:noProof/>
          <w:lang w:val="en-GB"/>
        </w:rPr>
      </w:pPr>
      <w:r w:rsidRPr="003A06D0">
        <w:rPr>
          <w:noProof/>
          <w:lang w:val="en-GB"/>
        </w:rPr>
        <w:t>Base64</w:t>
      </w:r>
    </w:p>
    <w:p w14:paraId="11009829" w14:textId="77777777" w:rsidR="00602EA3" w:rsidRPr="003A06D0" w:rsidRDefault="00602EA3">
      <w:pPr>
        <w:pStyle w:val="Index2"/>
        <w:tabs>
          <w:tab w:val="right" w:leader="dot" w:pos="4310"/>
        </w:tabs>
        <w:rPr>
          <w:noProof/>
          <w:lang w:val="en-GB"/>
        </w:rPr>
      </w:pPr>
      <w:r w:rsidRPr="003A06D0">
        <w:rPr>
          <w:noProof/>
          <w:lang w:val="en-GB"/>
        </w:rPr>
        <w:t>AttRef, 28</w:t>
      </w:r>
    </w:p>
    <w:p w14:paraId="5EDA0E93" w14:textId="77777777" w:rsidR="00602EA3" w:rsidRPr="003A06D0" w:rsidRDefault="00602EA3">
      <w:pPr>
        <w:pStyle w:val="Index2"/>
        <w:tabs>
          <w:tab w:val="right" w:leader="dot" w:pos="4310"/>
        </w:tabs>
        <w:rPr>
          <w:noProof/>
          <w:lang w:val="en-GB"/>
        </w:rPr>
      </w:pPr>
      <w:r w:rsidRPr="003A06D0">
        <w:rPr>
          <w:noProof/>
          <w:lang w:val="en-GB"/>
        </w:rPr>
        <w:t>Id, 28</w:t>
      </w:r>
    </w:p>
    <w:p w14:paraId="6E6DF84A" w14:textId="77777777" w:rsidR="00602EA3" w:rsidRPr="003A06D0" w:rsidRDefault="00602EA3">
      <w:pPr>
        <w:pStyle w:val="Index2"/>
        <w:tabs>
          <w:tab w:val="right" w:leader="dot" w:pos="4310"/>
        </w:tabs>
        <w:rPr>
          <w:noProof/>
          <w:lang w:val="en-GB"/>
        </w:rPr>
      </w:pPr>
      <w:r w:rsidRPr="003A06D0">
        <w:rPr>
          <w:noProof/>
          <w:lang w:val="en-GB"/>
        </w:rPr>
        <w:t>IdRef, 28</w:t>
      </w:r>
    </w:p>
    <w:p w14:paraId="0BDB1563" w14:textId="77777777" w:rsidR="00602EA3" w:rsidRPr="003A06D0" w:rsidRDefault="00602EA3">
      <w:pPr>
        <w:pStyle w:val="Index2"/>
        <w:tabs>
          <w:tab w:val="right" w:leader="dot" w:pos="4310"/>
        </w:tabs>
        <w:rPr>
          <w:noProof/>
          <w:lang w:val="en-GB"/>
        </w:rPr>
      </w:pPr>
      <w:r w:rsidRPr="003A06D0">
        <w:rPr>
          <w:noProof/>
          <w:lang w:val="en-GB"/>
        </w:rPr>
        <w:t>MimeType, 28</w:t>
      </w:r>
    </w:p>
    <w:p w14:paraId="6ED03D05" w14:textId="77777777" w:rsidR="00602EA3" w:rsidRPr="003A06D0" w:rsidRDefault="00602EA3">
      <w:pPr>
        <w:pStyle w:val="Index2"/>
        <w:tabs>
          <w:tab w:val="right" w:leader="dot" w:pos="4310"/>
        </w:tabs>
        <w:rPr>
          <w:noProof/>
          <w:lang w:val="en-GB"/>
        </w:rPr>
      </w:pPr>
      <w:r w:rsidRPr="003A06D0">
        <w:rPr>
          <w:noProof/>
          <w:lang w:val="en-GB"/>
        </w:rPr>
        <w:t>Value, 28</w:t>
      </w:r>
    </w:p>
    <w:p w14:paraId="45C1E2A6" w14:textId="77777777" w:rsidR="00602EA3" w:rsidRPr="003A06D0" w:rsidRDefault="00602EA3">
      <w:pPr>
        <w:pStyle w:val="Index1"/>
        <w:tabs>
          <w:tab w:val="right" w:leader="dot" w:pos="4310"/>
        </w:tabs>
        <w:rPr>
          <w:noProof/>
          <w:lang w:val="en-GB"/>
        </w:rPr>
      </w:pPr>
      <w:r w:rsidRPr="003A06D0">
        <w:rPr>
          <w:noProof/>
          <w:lang w:val="en-GB"/>
        </w:rPr>
        <w:t>ClaimedIdentity</w:t>
      </w:r>
    </w:p>
    <w:p w14:paraId="3A20E1A2" w14:textId="77777777" w:rsidR="00602EA3" w:rsidRPr="003A06D0" w:rsidRDefault="00602EA3">
      <w:pPr>
        <w:pStyle w:val="Index2"/>
        <w:tabs>
          <w:tab w:val="right" w:leader="dot" w:pos="4310"/>
        </w:tabs>
        <w:rPr>
          <w:noProof/>
          <w:lang w:val="en-GB"/>
        </w:rPr>
      </w:pPr>
      <w:r w:rsidRPr="003A06D0">
        <w:rPr>
          <w:noProof/>
          <w:lang w:val="en-GB"/>
        </w:rPr>
        <w:t>Name, 71</w:t>
      </w:r>
    </w:p>
    <w:p w14:paraId="1A7CC9D6" w14:textId="77777777" w:rsidR="00602EA3" w:rsidRPr="003A06D0" w:rsidRDefault="00602EA3">
      <w:pPr>
        <w:pStyle w:val="Index2"/>
        <w:tabs>
          <w:tab w:val="right" w:leader="dot" w:pos="4310"/>
        </w:tabs>
        <w:rPr>
          <w:noProof/>
          <w:lang w:val="en-GB"/>
        </w:rPr>
      </w:pPr>
      <w:r w:rsidRPr="003A06D0">
        <w:rPr>
          <w:noProof/>
          <w:lang w:val="en-GB"/>
        </w:rPr>
        <w:t>SupportingInfo, 71</w:t>
      </w:r>
    </w:p>
    <w:p w14:paraId="4057E33F" w14:textId="77777777" w:rsidR="00602EA3" w:rsidRPr="003A06D0" w:rsidRDefault="00602EA3">
      <w:pPr>
        <w:pStyle w:val="Index1"/>
        <w:tabs>
          <w:tab w:val="right" w:leader="dot" w:pos="4310"/>
        </w:tabs>
        <w:rPr>
          <w:noProof/>
          <w:lang w:val="en-GB"/>
        </w:rPr>
      </w:pPr>
      <w:r w:rsidRPr="003A06D0">
        <w:rPr>
          <w:noProof/>
          <w:lang w:val="en-GB"/>
        </w:rPr>
        <w:t>Detail</w:t>
      </w:r>
    </w:p>
    <w:p w14:paraId="06B5ACD3" w14:textId="77777777" w:rsidR="00602EA3" w:rsidRPr="003A06D0" w:rsidRDefault="00602EA3">
      <w:pPr>
        <w:pStyle w:val="Index2"/>
        <w:tabs>
          <w:tab w:val="right" w:leader="dot" w:pos="4310"/>
        </w:tabs>
        <w:rPr>
          <w:noProof/>
          <w:lang w:val="en-GB"/>
        </w:rPr>
      </w:pPr>
      <w:r w:rsidRPr="003A06D0">
        <w:rPr>
          <w:noProof/>
          <w:lang w:val="en-GB"/>
        </w:rPr>
        <w:t>Base64Content, 101</w:t>
      </w:r>
    </w:p>
    <w:p w14:paraId="02B3D254" w14:textId="77777777" w:rsidR="00602EA3" w:rsidRPr="003A06D0" w:rsidRDefault="00602EA3">
      <w:pPr>
        <w:pStyle w:val="Index2"/>
        <w:tabs>
          <w:tab w:val="right" w:leader="dot" w:pos="4310"/>
        </w:tabs>
        <w:rPr>
          <w:noProof/>
          <w:lang w:val="en-GB"/>
        </w:rPr>
      </w:pPr>
      <w:r w:rsidRPr="003A06D0">
        <w:rPr>
          <w:noProof/>
          <w:lang w:val="en-GB"/>
        </w:rPr>
        <w:t>Code, 100</w:t>
      </w:r>
    </w:p>
    <w:p w14:paraId="4798926B" w14:textId="77777777" w:rsidR="00602EA3" w:rsidRPr="003A06D0" w:rsidRDefault="00602EA3">
      <w:pPr>
        <w:pStyle w:val="Index2"/>
        <w:tabs>
          <w:tab w:val="right" w:leader="dot" w:pos="4310"/>
        </w:tabs>
        <w:rPr>
          <w:noProof/>
          <w:lang w:val="en-GB"/>
        </w:rPr>
      </w:pPr>
      <w:r w:rsidRPr="003A06D0">
        <w:rPr>
          <w:noProof/>
          <w:lang w:val="en-GB"/>
        </w:rPr>
        <w:t>Message, 100</w:t>
      </w:r>
    </w:p>
    <w:p w14:paraId="4335EBAA" w14:textId="77777777" w:rsidR="00602EA3" w:rsidRPr="003A06D0" w:rsidRDefault="00602EA3">
      <w:pPr>
        <w:pStyle w:val="Index2"/>
        <w:tabs>
          <w:tab w:val="right" w:leader="dot" w:pos="4310"/>
        </w:tabs>
        <w:rPr>
          <w:noProof/>
          <w:lang w:val="en-GB"/>
        </w:rPr>
      </w:pPr>
      <w:r w:rsidRPr="003A06D0">
        <w:rPr>
          <w:noProof/>
          <w:lang w:val="en-GB"/>
        </w:rPr>
        <w:t>Type, 101</w:t>
      </w:r>
    </w:p>
    <w:p w14:paraId="069EAC9B" w14:textId="77777777" w:rsidR="00602EA3" w:rsidRPr="003A06D0" w:rsidRDefault="00602EA3">
      <w:pPr>
        <w:pStyle w:val="Index1"/>
        <w:tabs>
          <w:tab w:val="right" w:leader="dot" w:pos="4310"/>
        </w:tabs>
        <w:rPr>
          <w:noProof/>
          <w:lang w:val="en-GB"/>
        </w:rPr>
      </w:pPr>
      <w:r w:rsidRPr="003A06D0">
        <w:rPr>
          <w:noProof/>
          <w:lang w:val="en-GB"/>
        </w:rPr>
        <w:t>DigestInfo</w:t>
      </w:r>
    </w:p>
    <w:p w14:paraId="1050739A" w14:textId="77777777" w:rsidR="00602EA3" w:rsidRPr="003A06D0" w:rsidRDefault="00602EA3">
      <w:pPr>
        <w:pStyle w:val="Index2"/>
        <w:tabs>
          <w:tab w:val="right" w:leader="dot" w:pos="4310"/>
        </w:tabs>
        <w:rPr>
          <w:noProof/>
          <w:lang w:val="en-GB"/>
        </w:rPr>
      </w:pPr>
      <w:r w:rsidRPr="003A06D0">
        <w:rPr>
          <w:noProof/>
          <w:lang w:val="en-GB"/>
        </w:rPr>
        <w:t>DigestMethod, 25</w:t>
      </w:r>
    </w:p>
    <w:p w14:paraId="796FA4BF" w14:textId="77777777" w:rsidR="00602EA3" w:rsidRPr="003A06D0" w:rsidRDefault="00602EA3">
      <w:pPr>
        <w:pStyle w:val="Index2"/>
        <w:tabs>
          <w:tab w:val="right" w:leader="dot" w:pos="4310"/>
        </w:tabs>
        <w:rPr>
          <w:noProof/>
          <w:lang w:val="en-GB"/>
        </w:rPr>
      </w:pPr>
      <w:r w:rsidRPr="003A06D0">
        <w:rPr>
          <w:noProof/>
          <w:lang w:val="en-GB"/>
        </w:rPr>
        <w:t>DigestValue, 25</w:t>
      </w:r>
    </w:p>
    <w:p w14:paraId="4B10305E" w14:textId="77777777" w:rsidR="00602EA3" w:rsidRPr="003A06D0" w:rsidRDefault="00602EA3">
      <w:pPr>
        <w:pStyle w:val="Index1"/>
        <w:tabs>
          <w:tab w:val="right" w:leader="dot" w:pos="4310"/>
        </w:tabs>
        <w:rPr>
          <w:noProof/>
          <w:lang w:val="en-GB"/>
        </w:rPr>
      </w:pPr>
      <w:r w:rsidRPr="003A06D0">
        <w:rPr>
          <w:noProof/>
          <w:lang w:val="en-GB"/>
        </w:rPr>
        <w:t>Document</w:t>
      </w:r>
    </w:p>
    <w:p w14:paraId="471C5F17" w14:textId="77777777" w:rsidR="00602EA3" w:rsidRPr="003A06D0" w:rsidRDefault="00602EA3">
      <w:pPr>
        <w:pStyle w:val="Index2"/>
        <w:tabs>
          <w:tab w:val="right" w:leader="dot" w:pos="4310"/>
        </w:tabs>
        <w:rPr>
          <w:noProof/>
          <w:lang w:val="en-GB"/>
        </w:rPr>
      </w:pPr>
      <w:r w:rsidRPr="003A06D0">
        <w:rPr>
          <w:noProof/>
          <w:lang w:val="en-GB"/>
        </w:rPr>
        <w:t>Base64Data, 39</w:t>
      </w:r>
    </w:p>
    <w:p w14:paraId="2678C023" w14:textId="77777777" w:rsidR="00602EA3" w:rsidRPr="003A06D0" w:rsidRDefault="00602EA3">
      <w:pPr>
        <w:pStyle w:val="Index1"/>
        <w:tabs>
          <w:tab w:val="right" w:leader="dot" w:pos="4310"/>
        </w:tabs>
        <w:rPr>
          <w:noProof/>
          <w:lang w:val="en-GB"/>
        </w:rPr>
      </w:pPr>
      <w:r w:rsidRPr="003A06D0">
        <w:rPr>
          <w:noProof/>
          <w:lang w:val="en-GB"/>
        </w:rPr>
        <w:t>DocumentBase</w:t>
      </w:r>
    </w:p>
    <w:p w14:paraId="016FBCD6" w14:textId="77777777" w:rsidR="00602EA3" w:rsidRPr="003A06D0" w:rsidRDefault="00602EA3">
      <w:pPr>
        <w:pStyle w:val="Index2"/>
        <w:tabs>
          <w:tab w:val="right" w:leader="dot" w:pos="4310"/>
        </w:tabs>
        <w:rPr>
          <w:noProof/>
          <w:lang w:val="en-GB"/>
        </w:rPr>
      </w:pPr>
      <w:r w:rsidRPr="003A06D0">
        <w:rPr>
          <w:noProof/>
          <w:lang w:val="en-GB"/>
        </w:rPr>
        <w:t>Id, 37</w:t>
      </w:r>
    </w:p>
    <w:p w14:paraId="36AC011C" w14:textId="77777777" w:rsidR="00602EA3" w:rsidRPr="003A06D0" w:rsidRDefault="00602EA3">
      <w:pPr>
        <w:pStyle w:val="Index2"/>
        <w:tabs>
          <w:tab w:val="right" w:leader="dot" w:pos="4310"/>
        </w:tabs>
        <w:rPr>
          <w:noProof/>
          <w:lang w:val="en-GB"/>
        </w:rPr>
      </w:pPr>
      <w:r w:rsidRPr="003A06D0">
        <w:rPr>
          <w:noProof/>
          <w:lang w:val="en-GB"/>
        </w:rPr>
        <w:t>RefType, 37</w:t>
      </w:r>
    </w:p>
    <w:p w14:paraId="7FB35ED1" w14:textId="77777777" w:rsidR="00602EA3" w:rsidRPr="003A06D0" w:rsidRDefault="00602EA3">
      <w:pPr>
        <w:pStyle w:val="Index2"/>
        <w:tabs>
          <w:tab w:val="right" w:leader="dot" w:pos="4310"/>
        </w:tabs>
        <w:rPr>
          <w:noProof/>
          <w:lang w:val="en-GB"/>
        </w:rPr>
      </w:pPr>
      <w:r w:rsidRPr="003A06D0">
        <w:rPr>
          <w:noProof/>
          <w:lang w:val="en-GB"/>
        </w:rPr>
        <w:t>RefURI, 37</w:t>
      </w:r>
    </w:p>
    <w:p w14:paraId="1F4986D1" w14:textId="77777777" w:rsidR="00602EA3" w:rsidRPr="003A06D0" w:rsidRDefault="00602EA3">
      <w:pPr>
        <w:pStyle w:val="Index2"/>
        <w:tabs>
          <w:tab w:val="right" w:leader="dot" w:pos="4310"/>
        </w:tabs>
        <w:rPr>
          <w:noProof/>
          <w:lang w:val="en-GB"/>
        </w:rPr>
      </w:pPr>
      <w:r w:rsidRPr="003A06D0">
        <w:rPr>
          <w:noProof/>
          <w:lang w:val="en-GB"/>
        </w:rPr>
        <w:t>SchemaRefs, 37</w:t>
      </w:r>
    </w:p>
    <w:p w14:paraId="62C5C263" w14:textId="77777777" w:rsidR="00602EA3" w:rsidRPr="003A06D0" w:rsidRDefault="00602EA3">
      <w:pPr>
        <w:pStyle w:val="Index1"/>
        <w:tabs>
          <w:tab w:val="right" w:leader="dot" w:pos="4310"/>
        </w:tabs>
        <w:rPr>
          <w:noProof/>
          <w:lang w:val="en-GB"/>
        </w:rPr>
      </w:pPr>
      <w:r w:rsidRPr="003A06D0">
        <w:rPr>
          <w:noProof/>
          <w:lang w:val="en-GB"/>
        </w:rPr>
        <w:t>DocumentHash</w:t>
      </w:r>
    </w:p>
    <w:p w14:paraId="57BF2E39" w14:textId="77777777" w:rsidR="00602EA3" w:rsidRPr="003A06D0" w:rsidRDefault="00602EA3">
      <w:pPr>
        <w:pStyle w:val="Index2"/>
        <w:tabs>
          <w:tab w:val="right" w:leader="dot" w:pos="4310"/>
        </w:tabs>
        <w:rPr>
          <w:noProof/>
          <w:lang w:val="en-GB"/>
        </w:rPr>
      </w:pPr>
      <w:r w:rsidRPr="003A06D0">
        <w:rPr>
          <w:noProof/>
          <w:lang w:val="en-GB"/>
        </w:rPr>
        <w:t>DigestInfos, 43</w:t>
      </w:r>
    </w:p>
    <w:p w14:paraId="5C5D2DE0" w14:textId="77777777" w:rsidR="00602EA3" w:rsidRPr="003A06D0" w:rsidRDefault="00602EA3">
      <w:pPr>
        <w:pStyle w:val="Index2"/>
        <w:tabs>
          <w:tab w:val="right" w:leader="dot" w:pos="4310"/>
        </w:tabs>
        <w:rPr>
          <w:noProof/>
          <w:lang w:val="en-GB"/>
        </w:rPr>
      </w:pPr>
      <w:r w:rsidRPr="003A06D0">
        <w:rPr>
          <w:noProof/>
          <w:lang w:val="en-GB"/>
        </w:rPr>
        <w:t>Tramsforms, 43</w:t>
      </w:r>
    </w:p>
    <w:p w14:paraId="7DB5DD29" w14:textId="77777777" w:rsidR="00602EA3" w:rsidRPr="003A06D0" w:rsidRDefault="00602EA3">
      <w:pPr>
        <w:pStyle w:val="Index2"/>
        <w:tabs>
          <w:tab w:val="right" w:leader="dot" w:pos="4310"/>
        </w:tabs>
        <w:rPr>
          <w:noProof/>
          <w:lang w:val="en-GB"/>
        </w:rPr>
      </w:pPr>
      <w:r w:rsidRPr="003A06D0">
        <w:rPr>
          <w:noProof/>
          <w:lang w:val="en-GB"/>
        </w:rPr>
        <w:t>WhichReference, 43</w:t>
      </w:r>
    </w:p>
    <w:p w14:paraId="44F27896" w14:textId="77777777" w:rsidR="00602EA3" w:rsidRPr="003A06D0" w:rsidRDefault="00602EA3">
      <w:pPr>
        <w:pStyle w:val="Index1"/>
        <w:tabs>
          <w:tab w:val="right" w:leader="dot" w:pos="4310"/>
        </w:tabs>
        <w:rPr>
          <w:noProof/>
          <w:lang w:val="en-GB"/>
        </w:rPr>
      </w:pPr>
      <w:r w:rsidRPr="003A06D0">
        <w:rPr>
          <w:noProof/>
          <w:lang w:val="en-GB"/>
        </w:rPr>
        <w:t>DocumentWithSignature</w:t>
      </w:r>
    </w:p>
    <w:p w14:paraId="2508F4BA" w14:textId="77777777" w:rsidR="00602EA3" w:rsidRPr="003A06D0" w:rsidRDefault="00602EA3">
      <w:pPr>
        <w:pStyle w:val="Index2"/>
        <w:tabs>
          <w:tab w:val="right" w:leader="dot" w:pos="4310"/>
        </w:tabs>
        <w:rPr>
          <w:noProof/>
          <w:lang w:val="en-GB"/>
        </w:rPr>
      </w:pPr>
      <w:r w:rsidRPr="003A06D0">
        <w:rPr>
          <w:noProof/>
          <w:lang w:val="en-GB"/>
        </w:rPr>
        <w:t>Document, 86</w:t>
      </w:r>
    </w:p>
    <w:p w14:paraId="63A13C10" w14:textId="77777777" w:rsidR="00602EA3" w:rsidRPr="003A06D0" w:rsidRDefault="00602EA3">
      <w:pPr>
        <w:pStyle w:val="Index1"/>
        <w:tabs>
          <w:tab w:val="right" w:leader="dot" w:pos="4310"/>
        </w:tabs>
        <w:rPr>
          <w:noProof/>
          <w:lang w:val="en-GB"/>
        </w:rPr>
      </w:pPr>
      <w:r w:rsidRPr="003A06D0">
        <w:rPr>
          <w:noProof/>
          <w:lang w:val="en-GB"/>
        </w:rPr>
        <w:t>IncludeObject</w:t>
      </w:r>
    </w:p>
    <w:p w14:paraId="3B8A305E" w14:textId="77777777" w:rsidR="00602EA3" w:rsidRPr="003A06D0" w:rsidRDefault="00602EA3">
      <w:pPr>
        <w:pStyle w:val="Index2"/>
        <w:tabs>
          <w:tab w:val="right" w:leader="dot" w:pos="4310"/>
        </w:tabs>
        <w:rPr>
          <w:noProof/>
          <w:lang w:val="en-GB"/>
        </w:rPr>
      </w:pPr>
      <w:r w:rsidRPr="003A06D0">
        <w:rPr>
          <w:noProof/>
          <w:lang w:val="en-GB"/>
        </w:rPr>
        <w:t>createReference, 82</w:t>
      </w:r>
    </w:p>
    <w:p w14:paraId="3F6E57F8" w14:textId="77777777" w:rsidR="00602EA3" w:rsidRPr="003A06D0" w:rsidRDefault="00602EA3">
      <w:pPr>
        <w:pStyle w:val="Index2"/>
        <w:tabs>
          <w:tab w:val="right" w:leader="dot" w:pos="4310"/>
        </w:tabs>
        <w:rPr>
          <w:noProof/>
          <w:lang w:val="en-GB"/>
        </w:rPr>
      </w:pPr>
      <w:r w:rsidRPr="003A06D0">
        <w:rPr>
          <w:noProof/>
          <w:lang w:val="en-GB"/>
        </w:rPr>
        <w:t>hasObjectTagsAndAttributesSet, 82</w:t>
      </w:r>
    </w:p>
    <w:p w14:paraId="0731AC6C" w14:textId="77777777" w:rsidR="00602EA3" w:rsidRPr="003A06D0" w:rsidRDefault="00602EA3">
      <w:pPr>
        <w:pStyle w:val="Index2"/>
        <w:tabs>
          <w:tab w:val="right" w:leader="dot" w:pos="4310"/>
        </w:tabs>
        <w:rPr>
          <w:noProof/>
          <w:lang w:val="en-GB"/>
        </w:rPr>
      </w:pPr>
      <w:r w:rsidRPr="003A06D0">
        <w:rPr>
          <w:noProof/>
          <w:lang w:val="en-GB"/>
        </w:rPr>
        <w:t>ObjId, 82</w:t>
      </w:r>
    </w:p>
    <w:p w14:paraId="17B07138" w14:textId="77777777" w:rsidR="00602EA3" w:rsidRPr="003A06D0" w:rsidRDefault="00602EA3">
      <w:pPr>
        <w:pStyle w:val="Index2"/>
        <w:tabs>
          <w:tab w:val="right" w:leader="dot" w:pos="4310"/>
        </w:tabs>
        <w:rPr>
          <w:noProof/>
          <w:lang w:val="en-GB"/>
        </w:rPr>
      </w:pPr>
      <w:r w:rsidRPr="003A06D0">
        <w:rPr>
          <w:noProof/>
          <w:lang w:val="en-GB"/>
        </w:rPr>
        <w:t>WhichDocument, 82</w:t>
      </w:r>
    </w:p>
    <w:p w14:paraId="66F43DD8" w14:textId="77777777" w:rsidR="00602EA3" w:rsidRPr="003A06D0" w:rsidRDefault="00602EA3">
      <w:pPr>
        <w:pStyle w:val="Index1"/>
        <w:tabs>
          <w:tab w:val="right" w:leader="dot" w:pos="4310"/>
        </w:tabs>
        <w:rPr>
          <w:noProof/>
          <w:lang w:val="en-GB"/>
        </w:rPr>
      </w:pPr>
      <w:r w:rsidRPr="003A06D0">
        <w:rPr>
          <w:noProof/>
          <w:lang w:val="en-GB"/>
        </w:rPr>
        <w:t>InputDocuments</w:t>
      </w:r>
    </w:p>
    <w:p w14:paraId="42F572C4" w14:textId="77777777" w:rsidR="00602EA3" w:rsidRPr="003A06D0" w:rsidRDefault="00602EA3">
      <w:pPr>
        <w:pStyle w:val="Index2"/>
        <w:tabs>
          <w:tab w:val="right" w:leader="dot" w:pos="4310"/>
        </w:tabs>
        <w:rPr>
          <w:noProof/>
          <w:lang w:val="en-GB"/>
        </w:rPr>
      </w:pPr>
      <w:r w:rsidRPr="003A06D0">
        <w:rPr>
          <w:noProof/>
          <w:lang w:val="en-GB"/>
        </w:rPr>
        <w:t>Document, 36</w:t>
      </w:r>
    </w:p>
    <w:p w14:paraId="5D40A73D" w14:textId="77777777" w:rsidR="00602EA3" w:rsidRPr="003A06D0" w:rsidRDefault="00602EA3">
      <w:pPr>
        <w:pStyle w:val="Index2"/>
        <w:tabs>
          <w:tab w:val="right" w:leader="dot" w:pos="4310"/>
        </w:tabs>
        <w:rPr>
          <w:noProof/>
          <w:lang w:val="en-GB"/>
        </w:rPr>
      </w:pPr>
      <w:r w:rsidRPr="003A06D0">
        <w:rPr>
          <w:noProof/>
          <w:lang w:val="en-GB"/>
        </w:rPr>
        <w:t>DocumentHash, 36</w:t>
      </w:r>
    </w:p>
    <w:p w14:paraId="145CA76E" w14:textId="77777777" w:rsidR="00602EA3" w:rsidRPr="003A06D0" w:rsidRDefault="00602EA3">
      <w:pPr>
        <w:pStyle w:val="Index2"/>
        <w:tabs>
          <w:tab w:val="right" w:leader="dot" w:pos="4310"/>
        </w:tabs>
        <w:rPr>
          <w:noProof/>
          <w:lang w:val="en-GB"/>
        </w:rPr>
      </w:pPr>
      <w:r w:rsidRPr="003A06D0">
        <w:rPr>
          <w:noProof/>
          <w:lang w:val="en-GB"/>
        </w:rPr>
        <w:t>TransformedData, 36</w:t>
      </w:r>
    </w:p>
    <w:p w14:paraId="418FD963" w14:textId="77777777" w:rsidR="00602EA3" w:rsidRPr="003A06D0" w:rsidRDefault="00602EA3">
      <w:pPr>
        <w:pStyle w:val="Index1"/>
        <w:tabs>
          <w:tab w:val="right" w:leader="dot" w:pos="4310"/>
        </w:tabs>
        <w:rPr>
          <w:noProof/>
          <w:lang w:val="en-GB"/>
        </w:rPr>
      </w:pPr>
      <w:r w:rsidRPr="003A06D0">
        <w:rPr>
          <w:noProof/>
          <w:lang w:val="en-GB"/>
        </w:rPr>
        <w:t>IntendedAudience</w:t>
      </w:r>
    </w:p>
    <w:p w14:paraId="46938E2B" w14:textId="77777777" w:rsidR="00602EA3" w:rsidRPr="003A06D0" w:rsidRDefault="00602EA3">
      <w:pPr>
        <w:pStyle w:val="Index2"/>
        <w:tabs>
          <w:tab w:val="right" w:leader="dot" w:pos="4310"/>
        </w:tabs>
        <w:rPr>
          <w:noProof/>
          <w:lang w:val="en-GB"/>
        </w:rPr>
      </w:pPr>
      <w:r w:rsidRPr="003A06D0">
        <w:rPr>
          <w:noProof/>
          <w:lang w:val="en-GB"/>
        </w:rPr>
        <w:t>Recipient, 75</w:t>
      </w:r>
    </w:p>
    <w:p w14:paraId="25C1F458" w14:textId="77777777" w:rsidR="00602EA3" w:rsidRPr="003A06D0" w:rsidRDefault="00602EA3">
      <w:pPr>
        <w:pStyle w:val="Index1"/>
        <w:tabs>
          <w:tab w:val="right" w:leader="dot" w:pos="4310"/>
        </w:tabs>
        <w:rPr>
          <w:noProof/>
          <w:lang w:val="en-GB"/>
        </w:rPr>
      </w:pPr>
      <w:r w:rsidRPr="003A06D0">
        <w:rPr>
          <w:noProof/>
          <w:lang w:val="en-GB"/>
        </w:rPr>
        <w:t>InternationalString</w:t>
      </w:r>
    </w:p>
    <w:p w14:paraId="1CC79CF4" w14:textId="77777777" w:rsidR="00602EA3" w:rsidRPr="003A06D0" w:rsidRDefault="00602EA3">
      <w:pPr>
        <w:pStyle w:val="Index2"/>
        <w:tabs>
          <w:tab w:val="right" w:leader="dot" w:pos="4310"/>
        </w:tabs>
        <w:rPr>
          <w:noProof/>
          <w:lang w:val="en-GB"/>
        </w:rPr>
      </w:pPr>
      <w:r w:rsidRPr="003A06D0">
        <w:rPr>
          <w:noProof/>
          <w:lang w:val="en-GB"/>
        </w:rPr>
        <w:t>lang, 24</w:t>
      </w:r>
    </w:p>
    <w:p w14:paraId="30DCECF8" w14:textId="77777777" w:rsidR="00602EA3" w:rsidRPr="003A06D0" w:rsidRDefault="00602EA3">
      <w:pPr>
        <w:pStyle w:val="Index2"/>
        <w:tabs>
          <w:tab w:val="right" w:leader="dot" w:pos="4310"/>
        </w:tabs>
        <w:rPr>
          <w:noProof/>
          <w:lang w:val="en-GB"/>
        </w:rPr>
      </w:pPr>
      <w:r w:rsidRPr="003A06D0">
        <w:rPr>
          <w:noProof/>
          <w:lang w:val="en-GB"/>
        </w:rPr>
        <w:t>value, 24</w:t>
      </w:r>
    </w:p>
    <w:p w14:paraId="267BC601" w14:textId="77777777" w:rsidR="00602EA3" w:rsidRPr="003A06D0" w:rsidRDefault="00602EA3">
      <w:pPr>
        <w:pStyle w:val="Index1"/>
        <w:tabs>
          <w:tab w:val="right" w:leader="dot" w:pos="4310"/>
        </w:tabs>
        <w:rPr>
          <w:noProof/>
          <w:lang w:val="en-GB"/>
        </w:rPr>
      </w:pPr>
      <w:r w:rsidRPr="003A06D0">
        <w:rPr>
          <w:noProof/>
          <w:lang w:val="en-GB"/>
        </w:rPr>
        <w:t>KeySelector</w:t>
      </w:r>
    </w:p>
    <w:p w14:paraId="7567DB05" w14:textId="77777777" w:rsidR="00602EA3" w:rsidRPr="003A06D0" w:rsidRDefault="00602EA3">
      <w:pPr>
        <w:pStyle w:val="Index2"/>
        <w:tabs>
          <w:tab w:val="right" w:leader="dot" w:pos="4310"/>
        </w:tabs>
        <w:rPr>
          <w:noProof/>
          <w:lang w:val="en-GB"/>
        </w:rPr>
      </w:pPr>
      <w:r w:rsidRPr="003A06D0">
        <w:rPr>
          <w:noProof/>
          <w:lang w:val="en-GB"/>
        </w:rPr>
        <w:t>KeyName, 76</w:t>
      </w:r>
    </w:p>
    <w:p w14:paraId="2C4A33AC" w14:textId="77777777" w:rsidR="00602EA3" w:rsidRPr="003A06D0" w:rsidRDefault="00602EA3">
      <w:pPr>
        <w:pStyle w:val="Index2"/>
        <w:tabs>
          <w:tab w:val="right" w:leader="dot" w:pos="4310"/>
        </w:tabs>
        <w:rPr>
          <w:noProof/>
          <w:lang w:val="en-GB"/>
        </w:rPr>
      </w:pPr>
      <w:r w:rsidRPr="003A06D0">
        <w:rPr>
          <w:noProof/>
          <w:lang w:val="en-GB"/>
        </w:rPr>
        <w:t>X509Certificate, 76</w:t>
      </w:r>
    </w:p>
    <w:p w14:paraId="35AD13D8" w14:textId="77777777" w:rsidR="00602EA3" w:rsidRPr="003A06D0" w:rsidRDefault="00602EA3">
      <w:pPr>
        <w:pStyle w:val="Index2"/>
        <w:tabs>
          <w:tab w:val="right" w:leader="dot" w:pos="4310"/>
        </w:tabs>
        <w:rPr>
          <w:noProof/>
          <w:lang w:val="en-GB"/>
        </w:rPr>
      </w:pPr>
      <w:r w:rsidRPr="003A06D0">
        <w:rPr>
          <w:noProof/>
          <w:lang w:val="en-GB"/>
        </w:rPr>
        <w:t>X509Digest, 76</w:t>
      </w:r>
    </w:p>
    <w:p w14:paraId="4BDF0E73" w14:textId="77777777" w:rsidR="00602EA3" w:rsidRPr="003A06D0" w:rsidRDefault="00602EA3">
      <w:pPr>
        <w:pStyle w:val="Index2"/>
        <w:tabs>
          <w:tab w:val="right" w:leader="dot" w:pos="4310"/>
        </w:tabs>
        <w:rPr>
          <w:noProof/>
          <w:lang w:val="en-GB"/>
        </w:rPr>
      </w:pPr>
      <w:r w:rsidRPr="003A06D0">
        <w:rPr>
          <w:noProof/>
          <w:lang w:val="en-GB"/>
        </w:rPr>
        <w:t>X509SKI, 76</w:t>
      </w:r>
    </w:p>
    <w:p w14:paraId="473A2878" w14:textId="77777777" w:rsidR="00602EA3" w:rsidRPr="003A06D0" w:rsidRDefault="00602EA3">
      <w:pPr>
        <w:pStyle w:val="Index2"/>
        <w:tabs>
          <w:tab w:val="right" w:leader="dot" w:pos="4310"/>
        </w:tabs>
        <w:rPr>
          <w:noProof/>
          <w:lang w:val="en-GB"/>
        </w:rPr>
      </w:pPr>
      <w:r w:rsidRPr="003A06D0">
        <w:rPr>
          <w:noProof/>
          <w:lang w:val="en-GB"/>
        </w:rPr>
        <w:t>X509SubjectName, 76</w:t>
      </w:r>
    </w:p>
    <w:p w14:paraId="1D2F6381" w14:textId="77777777" w:rsidR="00602EA3" w:rsidRPr="003A06D0" w:rsidRDefault="00602EA3">
      <w:pPr>
        <w:pStyle w:val="Index1"/>
        <w:tabs>
          <w:tab w:val="right" w:leader="dot" w:pos="4310"/>
        </w:tabs>
        <w:rPr>
          <w:noProof/>
          <w:lang w:val="en-GB"/>
        </w:rPr>
      </w:pPr>
      <w:r w:rsidRPr="003A06D0">
        <w:rPr>
          <w:noProof/>
          <w:lang w:val="en-GB"/>
        </w:rPr>
        <w:t>ManifestResult</w:t>
      </w:r>
    </w:p>
    <w:p w14:paraId="3E091285" w14:textId="77777777" w:rsidR="00602EA3" w:rsidRPr="003A06D0" w:rsidRDefault="00602EA3">
      <w:pPr>
        <w:pStyle w:val="Index2"/>
        <w:tabs>
          <w:tab w:val="right" w:leader="dot" w:pos="4310"/>
        </w:tabs>
        <w:rPr>
          <w:noProof/>
          <w:lang w:val="en-GB"/>
        </w:rPr>
      </w:pPr>
      <w:r w:rsidRPr="003A06D0">
        <w:rPr>
          <w:noProof/>
          <w:lang w:val="en-GB"/>
        </w:rPr>
        <w:t>NsPrefixMapping, 90</w:t>
      </w:r>
    </w:p>
    <w:p w14:paraId="7D185D2B" w14:textId="77777777" w:rsidR="00602EA3" w:rsidRPr="003A06D0" w:rsidRDefault="00602EA3">
      <w:pPr>
        <w:pStyle w:val="Index2"/>
        <w:tabs>
          <w:tab w:val="right" w:leader="dot" w:pos="4310"/>
        </w:tabs>
        <w:rPr>
          <w:noProof/>
          <w:lang w:val="en-GB"/>
        </w:rPr>
      </w:pPr>
      <w:r w:rsidRPr="003A06D0">
        <w:rPr>
          <w:noProof/>
          <w:lang w:val="en-GB"/>
        </w:rPr>
        <w:t>ReferenceXpath, 90</w:t>
      </w:r>
    </w:p>
    <w:p w14:paraId="2ABB2732" w14:textId="77777777" w:rsidR="00602EA3" w:rsidRPr="003A06D0" w:rsidRDefault="00602EA3">
      <w:pPr>
        <w:pStyle w:val="Index2"/>
        <w:tabs>
          <w:tab w:val="right" w:leader="dot" w:pos="4310"/>
        </w:tabs>
        <w:rPr>
          <w:noProof/>
          <w:lang w:val="en-GB"/>
        </w:rPr>
      </w:pPr>
      <w:r w:rsidRPr="003A06D0">
        <w:rPr>
          <w:noProof/>
          <w:lang w:val="en-GB"/>
        </w:rPr>
        <w:t>Status, 90</w:t>
      </w:r>
    </w:p>
    <w:p w14:paraId="68DB6448" w14:textId="77777777" w:rsidR="00602EA3" w:rsidRPr="003A06D0" w:rsidRDefault="00602EA3">
      <w:pPr>
        <w:pStyle w:val="Index1"/>
        <w:tabs>
          <w:tab w:val="right" w:leader="dot" w:pos="4310"/>
        </w:tabs>
        <w:rPr>
          <w:noProof/>
          <w:lang w:val="en-GB"/>
        </w:rPr>
      </w:pPr>
      <w:r w:rsidRPr="003A06D0">
        <w:rPr>
          <w:noProof/>
          <w:lang w:val="en-GB"/>
        </w:rPr>
        <w:t>NameID</w:t>
      </w:r>
    </w:p>
    <w:p w14:paraId="43A3040F" w14:textId="77777777" w:rsidR="00602EA3" w:rsidRPr="003A06D0" w:rsidRDefault="00602EA3">
      <w:pPr>
        <w:pStyle w:val="Index2"/>
        <w:tabs>
          <w:tab w:val="right" w:leader="dot" w:pos="4310"/>
        </w:tabs>
        <w:rPr>
          <w:noProof/>
          <w:lang w:val="en-GB"/>
        </w:rPr>
      </w:pPr>
      <w:r w:rsidRPr="003A06D0">
        <w:rPr>
          <w:noProof/>
          <w:lang w:val="en-GB"/>
        </w:rPr>
        <w:t>Format, 107</w:t>
      </w:r>
    </w:p>
    <w:p w14:paraId="5FDF8E7C" w14:textId="77777777" w:rsidR="00602EA3" w:rsidRPr="003A06D0" w:rsidRDefault="00602EA3">
      <w:pPr>
        <w:pStyle w:val="Index2"/>
        <w:tabs>
          <w:tab w:val="right" w:leader="dot" w:pos="4310"/>
        </w:tabs>
        <w:rPr>
          <w:noProof/>
          <w:lang w:val="en-GB"/>
        </w:rPr>
      </w:pPr>
      <w:r w:rsidRPr="003A06D0">
        <w:rPr>
          <w:noProof/>
          <w:lang w:val="en-GB"/>
        </w:rPr>
        <w:t>NameQualifier, 108</w:t>
      </w:r>
    </w:p>
    <w:p w14:paraId="1E6A1F7D" w14:textId="77777777" w:rsidR="00602EA3" w:rsidRPr="003A06D0" w:rsidRDefault="00602EA3">
      <w:pPr>
        <w:pStyle w:val="Index2"/>
        <w:tabs>
          <w:tab w:val="right" w:leader="dot" w:pos="4310"/>
        </w:tabs>
        <w:rPr>
          <w:noProof/>
          <w:lang w:val="en-GB"/>
        </w:rPr>
      </w:pPr>
      <w:r w:rsidRPr="003A06D0">
        <w:rPr>
          <w:noProof/>
          <w:lang w:val="en-GB"/>
        </w:rPr>
        <w:t>SPNameQualifier, 108</w:t>
      </w:r>
    </w:p>
    <w:p w14:paraId="6846BC39" w14:textId="77777777" w:rsidR="00602EA3" w:rsidRPr="003A06D0" w:rsidRDefault="00602EA3">
      <w:pPr>
        <w:pStyle w:val="Index2"/>
        <w:tabs>
          <w:tab w:val="right" w:leader="dot" w:pos="4310"/>
        </w:tabs>
        <w:rPr>
          <w:noProof/>
          <w:lang w:val="en-GB"/>
        </w:rPr>
      </w:pPr>
      <w:r w:rsidRPr="003A06D0">
        <w:rPr>
          <w:noProof/>
          <w:lang w:val="en-GB"/>
        </w:rPr>
        <w:lastRenderedPageBreak/>
        <w:t>SPProvidedID, 107</w:t>
      </w:r>
    </w:p>
    <w:p w14:paraId="7CAFD149" w14:textId="77777777" w:rsidR="00602EA3" w:rsidRPr="003A06D0" w:rsidRDefault="00602EA3">
      <w:pPr>
        <w:pStyle w:val="Index2"/>
        <w:tabs>
          <w:tab w:val="right" w:leader="dot" w:pos="4310"/>
        </w:tabs>
        <w:rPr>
          <w:noProof/>
          <w:lang w:val="en-GB"/>
        </w:rPr>
      </w:pPr>
      <w:r w:rsidRPr="003A06D0">
        <w:rPr>
          <w:noProof/>
          <w:lang w:val="en-GB"/>
        </w:rPr>
        <w:t>value, 107</w:t>
      </w:r>
    </w:p>
    <w:p w14:paraId="7FFCE403" w14:textId="77777777" w:rsidR="00602EA3" w:rsidRPr="003A06D0" w:rsidRDefault="00602EA3">
      <w:pPr>
        <w:pStyle w:val="Index1"/>
        <w:tabs>
          <w:tab w:val="right" w:leader="dot" w:pos="4310"/>
        </w:tabs>
        <w:rPr>
          <w:noProof/>
          <w:lang w:val="en-GB"/>
        </w:rPr>
      </w:pPr>
      <w:r w:rsidRPr="003A06D0">
        <w:rPr>
          <w:noProof/>
          <w:lang w:val="en-GB"/>
        </w:rPr>
        <w:t>NsPrefixMapping</w:t>
      </w:r>
    </w:p>
    <w:p w14:paraId="23C44918" w14:textId="77777777" w:rsidR="00602EA3" w:rsidRPr="003A06D0" w:rsidRDefault="00602EA3">
      <w:pPr>
        <w:pStyle w:val="Index2"/>
        <w:tabs>
          <w:tab w:val="right" w:leader="dot" w:pos="4310"/>
        </w:tabs>
        <w:rPr>
          <w:noProof/>
          <w:lang w:val="en-GB"/>
        </w:rPr>
      </w:pPr>
      <w:r w:rsidRPr="003A06D0">
        <w:rPr>
          <w:noProof/>
          <w:lang w:val="en-GB"/>
        </w:rPr>
        <w:t>NamespacePrefix, 22</w:t>
      </w:r>
    </w:p>
    <w:p w14:paraId="3C34D6E4" w14:textId="77777777" w:rsidR="00602EA3" w:rsidRPr="003A06D0" w:rsidRDefault="00602EA3">
      <w:pPr>
        <w:pStyle w:val="Index2"/>
        <w:tabs>
          <w:tab w:val="right" w:leader="dot" w:pos="4310"/>
        </w:tabs>
        <w:rPr>
          <w:noProof/>
          <w:lang w:val="en-GB"/>
        </w:rPr>
      </w:pPr>
      <w:r w:rsidRPr="003A06D0">
        <w:rPr>
          <w:noProof/>
          <w:lang w:val="en-GB"/>
        </w:rPr>
        <w:t>NamespaceURI, 22</w:t>
      </w:r>
    </w:p>
    <w:p w14:paraId="5224B302" w14:textId="77777777" w:rsidR="00602EA3" w:rsidRPr="003A06D0" w:rsidRDefault="00602EA3">
      <w:pPr>
        <w:pStyle w:val="Index1"/>
        <w:tabs>
          <w:tab w:val="right" w:leader="dot" w:pos="4310"/>
        </w:tabs>
        <w:rPr>
          <w:noProof/>
          <w:lang w:val="en-GB"/>
        </w:rPr>
      </w:pPr>
      <w:r w:rsidRPr="003A06D0">
        <w:rPr>
          <w:noProof/>
          <w:lang w:val="en-GB"/>
        </w:rPr>
        <w:t>OptionalInputs</w:t>
      </w:r>
    </w:p>
    <w:p w14:paraId="64F426D2" w14:textId="77777777" w:rsidR="00602EA3" w:rsidRPr="003A06D0" w:rsidRDefault="00602EA3">
      <w:pPr>
        <w:pStyle w:val="Index2"/>
        <w:tabs>
          <w:tab w:val="right" w:leader="dot" w:pos="4310"/>
        </w:tabs>
        <w:rPr>
          <w:noProof/>
          <w:lang w:val="en-GB"/>
        </w:rPr>
      </w:pPr>
      <w:r w:rsidRPr="003A06D0">
        <w:rPr>
          <w:noProof/>
          <w:lang w:val="en-GB"/>
        </w:rPr>
        <w:t>Language, 32</w:t>
      </w:r>
    </w:p>
    <w:p w14:paraId="058230FE" w14:textId="77777777" w:rsidR="00602EA3" w:rsidRPr="003A06D0" w:rsidRDefault="00602EA3">
      <w:pPr>
        <w:pStyle w:val="Index2"/>
        <w:tabs>
          <w:tab w:val="right" w:leader="dot" w:pos="4310"/>
        </w:tabs>
        <w:rPr>
          <w:noProof/>
          <w:lang w:val="en-GB"/>
        </w:rPr>
      </w:pPr>
      <w:r w:rsidRPr="003A06D0">
        <w:rPr>
          <w:noProof/>
          <w:lang w:val="en-GB"/>
        </w:rPr>
        <w:t>Other, 32</w:t>
      </w:r>
    </w:p>
    <w:p w14:paraId="6E9E268F" w14:textId="77777777" w:rsidR="00602EA3" w:rsidRPr="003A06D0" w:rsidRDefault="00602EA3">
      <w:pPr>
        <w:pStyle w:val="Index2"/>
        <w:tabs>
          <w:tab w:val="right" w:leader="dot" w:pos="4310"/>
        </w:tabs>
        <w:rPr>
          <w:noProof/>
          <w:lang w:val="en-GB"/>
        </w:rPr>
      </w:pPr>
      <w:r w:rsidRPr="003A06D0">
        <w:rPr>
          <w:noProof/>
          <w:lang w:val="en-GB"/>
        </w:rPr>
        <w:t>ServicePolicy, 32</w:t>
      </w:r>
    </w:p>
    <w:p w14:paraId="443A352F" w14:textId="77777777" w:rsidR="00602EA3" w:rsidRPr="003A06D0" w:rsidRDefault="00602EA3">
      <w:pPr>
        <w:pStyle w:val="Index1"/>
        <w:tabs>
          <w:tab w:val="right" w:leader="dot" w:pos="4310"/>
        </w:tabs>
        <w:rPr>
          <w:noProof/>
          <w:lang w:val="en-GB"/>
        </w:rPr>
      </w:pPr>
      <w:r w:rsidRPr="003A06D0">
        <w:rPr>
          <w:noProof/>
          <w:lang w:val="en-GB"/>
        </w:rPr>
        <w:t>OptionalInputsBase</w:t>
      </w:r>
    </w:p>
    <w:p w14:paraId="08172205" w14:textId="77777777" w:rsidR="00602EA3" w:rsidRPr="003A06D0" w:rsidRDefault="00602EA3">
      <w:pPr>
        <w:pStyle w:val="Index2"/>
        <w:tabs>
          <w:tab w:val="right" w:leader="dot" w:pos="4310"/>
        </w:tabs>
        <w:rPr>
          <w:noProof/>
          <w:lang w:val="en-GB"/>
        </w:rPr>
      </w:pPr>
      <w:r w:rsidRPr="003A06D0">
        <w:rPr>
          <w:noProof/>
          <w:lang w:val="en-GB"/>
        </w:rPr>
        <w:t>AddTimestamp, 57</w:t>
      </w:r>
    </w:p>
    <w:p w14:paraId="7A80DA67" w14:textId="77777777" w:rsidR="00602EA3" w:rsidRPr="003A06D0" w:rsidRDefault="00602EA3">
      <w:pPr>
        <w:pStyle w:val="Index2"/>
        <w:tabs>
          <w:tab w:val="right" w:leader="dot" w:pos="4310"/>
        </w:tabs>
        <w:rPr>
          <w:noProof/>
          <w:lang w:val="en-GB"/>
        </w:rPr>
      </w:pPr>
      <w:r w:rsidRPr="003A06D0">
        <w:rPr>
          <w:noProof/>
          <w:lang w:val="en-GB"/>
        </w:rPr>
        <w:t>ClaimedIdentity, 57</w:t>
      </w:r>
    </w:p>
    <w:p w14:paraId="3C479149" w14:textId="77777777" w:rsidR="00602EA3" w:rsidRPr="003A06D0" w:rsidRDefault="00602EA3">
      <w:pPr>
        <w:pStyle w:val="Index2"/>
        <w:tabs>
          <w:tab w:val="right" w:leader="dot" w:pos="4310"/>
        </w:tabs>
        <w:rPr>
          <w:noProof/>
          <w:lang w:val="en-GB"/>
        </w:rPr>
      </w:pPr>
      <w:r w:rsidRPr="003A06D0">
        <w:rPr>
          <w:noProof/>
          <w:lang w:val="en-GB"/>
        </w:rPr>
        <w:t>Schemas, 57</w:t>
      </w:r>
    </w:p>
    <w:p w14:paraId="209D7EB4" w14:textId="77777777" w:rsidR="00602EA3" w:rsidRPr="003A06D0" w:rsidRDefault="00602EA3">
      <w:pPr>
        <w:pStyle w:val="Index1"/>
        <w:tabs>
          <w:tab w:val="right" w:leader="dot" w:pos="4310"/>
        </w:tabs>
        <w:rPr>
          <w:noProof/>
          <w:lang w:val="en-GB"/>
        </w:rPr>
      </w:pPr>
      <w:r w:rsidRPr="003A06D0">
        <w:rPr>
          <w:noProof/>
          <w:lang w:val="en-GB"/>
        </w:rPr>
        <w:t>OptionalInputsSign</w:t>
      </w:r>
    </w:p>
    <w:p w14:paraId="5512896B" w14:textId="77777777" w:rsidR="00602EA3" w:rsidRPr="003A06D0" w:rsidRDefault="00602EA3">
      <w:pPr>
        <w:pStyle w:val="Index2"/>
        <w:tabs>
          <w:tab w:val="right" w:leader="dot" w:pos="4310"/>
        </w:tabs>
        <w:rPr>
          <w:noProof/>
          <w:lang w:val="en-GB"/>
        </w:rPr>
      </w:pPr>
      <w:r w:rsidRPr="003A06D0">
        <w:rPr>
          <w:noProof/>
          <w:lang w:val="en-GB"/>
        </w:rPr>
        <w:t>IncludeEContent, 58</w:t>
      </w:r>
    </w:p>
    <w:p w14:paraId="432EB965" w14:textId="77777777" w:rsidR="00602EA3" w:rsidRPr="003A06D0" w:rsidRDefault="00602EA3">
      <w:pPr>
        <w:pStyle w:val="Index2"/>
        <w:tabs>
          <w:tab w:val="right" w:leader="dot" w:pos="4310"/>
        </w:tabs>
        <w:rPr>
          <w:noProof/>
          <w:lang w:val="en-GB"/>
        </w:rPr>
      </w:pPr>
      <w:r w:rsidRPr="003A06D0">
        <w:rPr>
          <w:noProof/>
          <w:lang w:val="en-GB"/>
        </w:rPr>
        <w:t>IncludeObject, 58</w:t>
      </w:r>
    </w:p>
    <w:p w14:paraId="728B2444" w14:textId="77777777" w:rsidR="00602EA3" w:rsidRPr="003A06D0" w:rsidRDefault="00602EA3">
      <w:pPr>
        <w:pStyle w:val="Index2"/>
        <w:tabs>
          <w:tab w:val="right" w:leader="dot" w:pos="4310"/>
        </w:tabs>
        <w:rPr>
          <w:noProof/>
          <w:lang w:val="en-GB"/>
        </w:rPr>
      </w:pPr>
      <w:r w:rsidRPr="003A06D0">
        <w:rPr>
          <w:noProof/>
          <w:lang w:val="en-GB"/>
        </w:rPr>
        <w:t>IntendedAudience, 58</w:t>
      </w:r>
    </w:p>
    <w:p w14:paraId="5EFB36F8" w14:textId="77777777" w:rsidR="00602EA3" w:rsidRPr="003A06D0" w:rsidRDefault="00602EA3">
      <w:pPr>
        <w:pStyle w:val="Index2"/>
        <w:tabs>
          <w:tab w:val="right" w:leader="dot" w:pos="4310"/>
        </w:tabs>
        <w:rPr>
          <w:noProof/>
          <w:lang w:val="en-GB"/>
        </w:rPr>
      </w:pPr>
      <w:r w:rsidRPr="003A06D0">
        <w:rPr>
          <w:noProof/>
          <w:lang w:val="en-GB"/>
        </w:rPr>
        <w:t>KeySelector, 58</w:t>
      </w:r>
    </w:p>
    <w:p w14:paraId="6678A215" w14:textId="77777777" w:rsidR="00602EA3" w:rsidRPr="003A06D0" w:rsidRDefault="00602EA3">
      <w:pPr>
        <w:pStyle w:val="Index2"/>
        <w:tabs>
          <w:tab w:val="right" w:leader="dot" w:pos="4310"/>
        </w:tabs>
        <w:rPr>
          <w:noProof/>
          <w:lang w:val="en-GB"/>
        </w:rPr>
      </w:pPr>
      <w:r w:rsidRPr="003A06D0">
        <w:rPr>
          <w:noProof/>
          <w:lang w:val="en-GB"/>
        </w:rPr>
        <w:t>Nonce, 59</w:t>
      </w:r>
    </w:p>
    <w:p w14:paraId="3CEEDF3D" w14:textId="77777777" w:rsidR="00602EA3" w:rsidRPr="003A06D0" w:rsidRDefault="00602EA3">
      <w:pPr>
        <w:pStyle w:val="Index2"/>
        <w:tabs>
          <w:tab w:val="right" w:leader="dot" w:pos="4310"/>
        </w:tabs>
        <w:rPr>
          <w:noProof/>
          <w:lang w:val="en-GB"/>
        </w:rPr>
      </w:pPr>
      <w:r w:rsidRPr="003A06D0">
        <w:rPr>
          <w:noProof/>
          <w:lang w:val="en-GB"/>
        </w:rPr>
        <w:t>Properties, 58</w:t>
      </w:r>
    </w:p>
    <w:p w14:paraId="32F6F84F" w14:textId="77777777" w:rsidR="00602EA3" w:rsidRPr="003A06D0" w:rsidRDefault="00602EA3">
      <w:pPr>
        <w:pStyle w:val="Index2"/>
        <w:tabs>
          <w:tab w:val="right" w:leader="dot" w:pos="4310"/>
        </w:tabs>
        <w:rPr>
          <w:noProof/>
          <w:lang w:val="en-GB"/>
        </w:rPr>
      </w:pPr>
      <w:r w:rsidRPr="003A06D0">
        <w:rPr>
          <w:noProof/>
          <w:lang w:val="en-GB"/>
        </w:rPr>
        <w:t>SignatureAlgorithm, 59</w:t>
      </w:r>
    </w:p>
    <w:p w14:paraId="47A0BDAC" w14:textId="77777777" w:rsidR="00602EA3" w:rsidRPr="003A06D0" w:rsidRDefault="00602EA3">
      <w:pPr>
        <w:pStyle w:val="Index2"/>
        <w:tabs>
          <w:tab w:val="right" w:leader="dot" w:pos="4310"/>
        </w:tabs>
        <w:rPr>
          <w:noProof/>
          <w:lang w:val="en-GB"/>
        </w:rPr>
      </w:pPr>
      <w:r w:rsidRPr="003A06D0">
        <w:rPr>
          <w:noProof/>
          <w:lang w:val="en-GB"/>
        </w:rPr>
        <w:t>SignaturePlacement, 59</w:t>
      </w:r>
    </w:p>
    <w:p w14:paraId="7C995A8E" w14:textId="77777777" w:rsidR="00602EA3" w:rsidRPr="003A06D0" w:rsidRDefault="00602EA3">
      <w:pPr>
        <w:pStyle w:val="Index2"/>
        <w:tabs>
          <w:tab w:val="right" w:leader="dot" w:pos="4310"/>
        </w:tabs>
        <w:rPr>
          <w:noProof/>
          <w:lang w:val="en-GB"/>
        </w:rPr>
      </w:pPr>
      <w:r w:rsidRPr="003A06D0">
        <w:rPr>
          <w:noProof/>
          <w:lang w:val="en-GB"/>
        </w:rPr>
        <w:t>SignatureQualityLevel, 59</w:t>
      </w:r>
    </w:p>
    <w:p w14:paraId="2233E915" w14:textId="77777777" w:rsidR="00602EA3" w:rsidRPr="003A06D0" w:rsidRDefault="00602EA3">
      <w:pPr>
        <w:pStyle w:val="Index2"/>
        <w:tabs>
          <w:tab w:val="right" w:leader="dot" w:pos="4310"/>
        </w:tabs>
        <w:rPr>
          <w:noProof/>
          <w:lang w:val="en-GB"/>
        </w:rPr>
      </w:pPr>
      <w:r w:rsidRPr="003A06D0">
        <w:rPr>
          <w:noProof/>
          <w:lang w:val="en-GB"/>
        </w:rPr>
        <w:t>SignatureType, 58</w:t>
      </w:r>
    </w:p>
    <w:p w14:paraId="3C8188E5" w14:textId="77777777" w:rsidR="00602EA3" w:rsidRPr="003A06D0" w:rsidRDefault="00602EA3">
      <w:pPr>
        <w:pStyle w:val="Index2"/>
        <w:tabs>
          <w:tab w:val="right" w:leader="dot" w:pos="4310"/>
        </w:tabs>
        <w:rPr>
          <w:noProof/>
          <w:lang w:val="en-GB"/>
        </w:rPr>
      </w:pPr>
      <w:r w:rsidRPr="003A06D0">
        <w:rPr>
          <w:noProof/>
          <w:lang w:val="en-GB"/>
        </w:rPr>
        <w:t>SignedReference, 59</w:t>
      </w:r>
    </w:p>
    <w:p w14:paraId="506D90DB" w14:textId="77777777" w:rsidR="00602EA3" w:rsidRPr="003A06D0" w:rsidRDefault="00602EA3">
      <w:pPr>
        <w:pStyle w:val="Index1"/>
        <w:tabs>
          <w:tab w:val="right" w:leader="dot" w:pos="4310"/>
        </w:tabs>
        <w:rPr>
          <w:noProof/>
          <w:lang w:val="en-GB"/>
        </w:rPr>
      </w:pPr>
      <w:r w:rsidRPr="003A06D0">
        <w:rPr>
          <w:noProof/>
          <w:lang w:val="en-GB"/>
        </w:rPr>
        <w:t>OptionalInputsVerify</w:t>
      </w:r>
    </w:p>
    <w:p w14:paraId="165B0F55" w14:textId="77777777" w:rsidR="00602EA3" w:rsidRPr="003A06D0" w:rsidRDefault="00602EA3">
      <w:pPr>
        <w:pStyle w:val="Index2"/>
        <w:tabs>
          <w:tab w:val="right" w:leader="dot" w:pos="4310"/>
        </w:tabs>
        <w:rPr>
          <w:noProof/>
          <w:lang w:val="en-GB"/>
        </w:rPr>
      </w:pPr>
      <w:r w:rsidRPr="003A06D0">
        <w:rPr>
          <w:noProof/>
          <w:lang w:val="en-GB"/>
        </w:rPr>
        <w:t>AdditionalKeyInfo, 62</w:t>
      </w:r>
    </w:p>
    <w:p w14:paraId="3E67E754" w14:textId="77777777" w:rsidR="00602EA3" w:rsidRPr="003A06D0" w:rsidRDefault="00602EA3">
      <w:pPr>
        <w:pStyle w:val="Index2"/>
        <w:tabs>
          <w:tab w:val="right" w:leader="dot" w:pos="4310"/>
        </w:tabs>
        <w:rPr>
          <w:noProof/>
          <w:lang w:val="en-GB"/>
        </w:rPr>
      </w:pPr>
      <w:r w:rsidRPr="003A06D0">
        <w:rPr>
          <w:noProof/>
          <w:lang w:val="en-GB"/>
        </w:rPr>
        <w:t>ReturnAugmentedSignature, 62</w:t>
      </w:r>
    </w:p>
    <w:p w14:paraId="332244E1" w14:textId="77777777" w:rsidR="00602EA3" w:rsidRPr="003A06D0" w:rsidRDefault="00602EA3">
      <w:pPr>
        <w:pStyle w:val="Index2"/>
        <w:tabs>
          <w:tab w:val="right" w:leader="dot" w:pos="4310"/>
        </w:tabs>
        <w:rPr>
          <w:noProof/>
          <w:lang w:val="en-GB"/>
        </w:rPr>
      </w:pPr>
      <w:r w:rsidRPr="003A06D0">
        <w:rPr>
          <w:noProof/>
          <w:lang w:val="en-GB"/>
        </w:rPr>
        <w:t>ReturnProcessingDetails, 62</w:t>
      </w:r>
    </w:p>
    <w:p w14:paraId="44B92A87" w14:textId="77777777" w:rsidR="00602EA3" w:rsidRPr="003A06D0" w:rsidRDefault="00602EA3">
      <w:pPr>
        <w:pStyle w:val="Index2"/>
        <w:tabs>
          <w:tab w:val="right" w:leader="dot" w:pos="4310"/>
        </w:tabs>
        <w:rPr>
          <w:noProof/>
          <w:lang w:val="en-GB"/>
        </w:rPr>
      </w:pPr>
      <w:r w:rsidRPr="003A06D0">
        <w:rPr>
          <w:noProof/>
          <w:lang w:val="en-GB"/>
        </w:rPr>
        <w:t>ReturnSignerIdentity, 62</w:t>
      </w:r>
    </w:p>
    <w:p w14:paraId="0EA15F21" w14:textId="77777777" w:rsidR="00602EA3" w:rsidRPr="003A06D0" w:rsidRDefault="00602EA3">
      <w:pPr>
        <w:pStyle w:val="Index2"/>
        <w:tabs>
          <w:tab w:val="right" w:leader="dot" w:pos="4310"/>
        </w:tabs>
        <w:rPr>
          <w:noProof/>
          <w:lang w:val="en-GB"/>
        </w:rPr>
      </w:pPr>
      <w:r w:rsidRPr="003A06D0">
        <w:rPr>
          <w:noProof/>
          <w:lang w:val="en-GB"/>
        </w:rPr>
        <w:t>ReturnSigningTimeInfo, 62</w:t>
      </w:r>
    </w:p>
    <w:p w14:paraId="5FCB1F8C" w14:textId="77777777" w:rsidR="00602EA3" w:rsidRPr="003A06D0" w:rsidRDefault="00602EA3">
      <w:pPr>
        <w:pStyle w:val="Index2"/>
        <w:tabs>
          <w:tab w:val="right" w:leader="dot" w:pos="4310"/>
        </w:tabs>
        <w:rPr>
          <w:noProof/>
          <w:lang w:val="en-GB"/>
        </w:rPr>
      </w:pPr>
      <w:r w:rsidRPr="003A06D0">
        <w:rPr>
          <w:noProof/>
          <w:lang w:val="en-GB"/>
        </w:rPr>
        <w:t>ReturnTimestampedSignature, 63</w:t>
      </w:r>
    </w:p>
    <w:p w14:paraId="0E861E4C" w14:textId="77777777" w:rsidR="00602EA3" w:rsidRPr="003A06D0" w:rsidRDefault="00602EA3">
      <w:pPr>
        <w:pStyle w:val="Index2"/>
        <w:tabs>
          <w:tab w:val="right" w:leader="dot" w:pos="4310"/>
        </w:tabs>
        <w:rPr>
          <w:noProof/>
          <w:lang w:val="en-GB"/>
        </w:rPr>
      </w:pPr>
      <w:r w:rsidRPr="003A06D0">
        <w:rPr>
          <w:noProof/>
          <w:lang w:val="en-GB"/>
        </w:rPr>
        <w:t>ReturnTransformedDocument, 63</w:t>
      </w:r>
    </w:p>
    <w:p w14:paraId="4A44F451" w14:textId="77777777" w:rsidR="00602EA3" w:rsidRPr="003A06D0" w:rsidRDefault="00602EA3">
      <w:pPr>
        <w:pStyle w:val="Index2"/>
        <w:tabs>
          <w:tab w:val="right" w:leader="dot" w:pos="4310"/>
        </w:tabs>
        <w:rPr>
          <w:noProof/>
          <w:lang w:val="en-GB"/>
        </w:rPr>
      </w:pPr>
      <w:r w:rsidRPr="003A06D0">
        <w:rPr>
          <w:noProof/>
          <w:lang w:val="en-GB"/>
        </w:rPr>
        <w:t>ReturnVerificationTimeInfo, 62</w:t>
      </w:r>
    </w:p>
    <w:p w14:paraId="525DB5CB" w14:textId="77777777" w:rsidR="00602EA3" w:rsidRPr="003A06D0" w:rsidRDefault="00602EA3">
      <w:pPr>
        <w:pStyle w:val="Index2"/>
        <w:tabs>
          <w:tab w:val="right" w:leader="dot" w:pos="4310"/>
        </w:tabs>
        <w:rPr>
          <w:noProof/>
          <w:lang w:val="en-GB"/>
        </w:rPr>
      </w:pPr>
      <w:r w:rsidRPr="003A06D0">
        <w:rPr>
          <w:noProof/>
          <w:lang w:val="en-GB"/>
        </w:rPr>
        <w:t>UseVerificationTime, 62</w:t>
      </w:r>
    </w:p>
    <w:p w14:paraId="70141BF0" w14:textId="77777777" w:rsidR="00602EA3" w:rsidRPr="003A06D0" w:rsidRDefault="00602EA3">
      <w:pPr>
        <w:pStyle w:val="Index2"/>
        <w:tabs>
          <w:tab w:val="right" w:leader="dot" w:pos="4310"/>
        </w:tabs>
        <w:rPr>
          <w:noProof/>
          <w:lang w:val="en-GB"/>
        </w:rPr>
      </w:pPr>
      <w:r w:rsidRPr="003A06D0">
        <w:rPr>
          <w:noProof/>
          <w:lang w:val="en-GB"/>
        </w:rPr>
        <w:t>VerifyManifest, 63</w:t>
      </w:r>
    </w:p>
    <w:p w14:paraId="4E80B54E" w14:textId="77777777" w:rsidR="00602EA3" w:rsidRPr="003A06D0" w:rsidRDefault="00602EA3">
      <w:pPr>
        <w:pStyle w:val="Index1"/>
        <w:tabs>
          <w:tab w:val="right" w:leader="dot" w:pos="4310"/>
        </w:tabs>
        <w:rPr>
          <w:noProof/>
          <w:lang w:val="en-GB"/>
        </w:rPr>
      </w:pPr>
      <w:r w:rsidRPr="003A06D0">
        <w:rPr>
          <w:noProof/>
          <w:lang w:val="en-GB"/>
        </w:rPr>
        <w:t>OptionalOutputs</w:t>
      </w:r>
    </w:p>
    <w:p w14:paraId="3AB85990" w14:textId="77777777" w:rsidR="00602EA3" w:rsidRPr="003A06D0" w:rsidRDefault="00602EA3">
      <w:pPr>
        <w:pStyle w:val="Index2"/>
        <w:tabs>
          <w:tab w:val="right" w:leader="dot" w:pos="4310"/>
        </w:tabs>
        <w:rPr>
          <w:noProof/>
          <w:lang w:val="en-GB"/>
        </w:rPr>
      </w:pPr>
      <w:r w:rsidRPr="003A06D0">
        <w:rPr>
          <w:noProof/>
          <w:lang w:val="en-GB"/>
        </w:rPr>
        <w:t>AppliedPolicy, 33</w:t>
      </w:r>
    </w:p>
    <w:p w14:paraId="4D50B630" w14:textId="77777777" w:rsidR="00602EA3" w:rsidRPr="003A06D0" w:rsidRDefault="00602EA3">
      <w:pPr>
        <w:pStyle w:val="Index2"/>
        <w:tabs>
          <w:tab w:val="right" w:leader="dot" w:pos="4310"/>
        </w:tabs>
        <w:rPr>
          <w:noProof/>
          <w:lang w:val="en-GB"/>
        </w:rPr>
      </w:pPr>
      <w:r w:rsidRPr="003A06D0">
        <w:rPr>
          <w:noProof/>
          <w:lang w:val="en-GB"/>
        </w:rPr>
        <w:t>Other, 33</w:t>
      </w:r>
    </w:p>
    <w:p w14:paraId="2C6A3737" w14:textId="77777777" w:rsidR="00602EA3" w:rsidRPr="003A06D0" w:rsidRDefault="00602EA3">
      <w:pPr>
        <w:pStyle w:val="Index1"/>
        <w:tabs>
          <w:tab w:val="right" w:leader="dot" w:pos="4310"/>
        </w:tabs>
        <w:rPr>
          <w:noProof/>
          <w:lang w:val="en-GB"/>
        </w:rPr>
      </w:pPr>
      <w:r w:rsidRPr="003A06D0">
        <w:rPr>
          <w:noProof/>
          <w:lang w:val="en-GB"/>
        </w:rPr>
        <w:t>OptionalOutputsBase</w:t>
      </w:r>
    </w:p>
    <w:p w14:paraId="01D5026A" w14:textId="77777777" w:rsidR="00602EA3" w:rsidRPr="003A06D0" w:rsidRDefault="00602EA3">
      <w:pPr>
        <w:pStyle w:val="Index2"/>
        <w:tabs>
          <w:tab w:val="right" w:leader="dot" w:pos="4310"/>
        </w:tabs>
        <w:rPr>
          <w:noProof/>
          <w:lang w:val="en-GB"/>
        </w:rPr>
      </w:pPr>
      <w:r w:rsidRPr="003A06D0">
        <w:rPr>
          <w:noProof/>
          <w:lang w:val="en-GB"/>
        </w:rPr>
        <w:t>DocumentWithSignature, 66</w:t>
      </w:r>
    </w:p>
    <w:p w14:paraId="63CA5048" w14:textId="77777777" w:rsidR="00602EA3" w:rsidRPr="003A06D0" w:rsidRDefault="00602EA3">
      <w:pPr>
        <w:pStyle w:val="Index2"/>
        <w:tabs>
          <w:tab w:val="right" w:leader="dot" w:pos="4310"/>
        </w:tabs>
        <w:rPr>
          <w:noProof/>
          <w:lang w:val="en-GB"/>
        </w:rPr>
      </w:pPr>
      <w:r w:rsidRPr="003A06D0">
        <w:rPr>
          <w:noProof/>
          <w:lang w:val="en-GB"/>
        </w:rPr>
        <w:t>Schemas, 66</w:t>
      </w:r>
    </w:p>
    <w:p w14:paraId="6376C7B4" w14:textId="77777777" w:rsidR="00602EA3" w:rsidRPr="003A06D0" w:rsidRDefault="00602EA3">
      <w:pPr>
        <w:pStyle w:val="Index2"/>
        <w:tabs>
          <w:tab w:val="right" w:leader="dot" w:pos="4310"/>
        </w:tabs>
        <w:rPr>
          <w:noProof/>
          <w:lang w:val="en-GB"/>
        </w:rPr>
      </w:pPr>
      <w:r w:rsidRPr="003A06D0">
        <w:rPr>
          <w:noProof/>
          <w:lang w:val="en-GB"/>
        </w:rPr>
        <w:t>TransformedDocument, 66</w:t>
      </w:r>
    </w:p>
    <w:p w14:paraId="5ED8244C" w14:textId="77777777" w:rsidR="00602EA3" w:rsidRPr="003A06D0" w:rsidRDefault="00602EA3">
      <w:pPr>
        <w:pStyle w:val="Index1"/>
        <w:tabs>
          <w:tab w:val="right" w:leader="dot" w:pos="4310"/>
        </w:tabs>
        <w:rPr>
          <w:noProof/>
          <w:lang w:val="en-GB"/>
        </w:rPr>
      </w:pPr>
      <w:r w:rsidRPr="003A06D0">
        <w:rPr>
          <w:noProof/>
          <w:lang w:val="en-GB"/>
        </w:rPr>
        <w:t>OptionalOutputsVerify</w:t>
      </w:r>
    </w:p>
    <w:p w14:paraId="24F564A2" w14:textId="77777777" w:rsidR="00602EA3" w:rsidRPr="003A06D0" w:rsidRDefault="00602EA3">
      <w:pPr>
        <w:pStyle w:val="Index2"/>
        <w:tabs>
          <w:tab w:val="right" w:leader="dot" w:pos="4310"/>
        </w:tabs>
        <w:rPr>
          <w:noProof/>
          <w:lang w:val="en-GB"/>
        </w:rPr>
      </w:pPr>
      <w:r w:rsidRPr="003A06D0">
        <w:rPr>
          <w:noProof/>
          <w:lang w:val="en-GB"/>
        </w:rPr>
        <w:t>AugmentedSignature, 69</w:t>
      </w:r>
    </w:p>
    <w:p w14:paraId="75225957" w14:textId="77777777" w:rsidR="00602EA3" w:rsidRPr="003A06D0" w:rsidRDefault="00602EA3">
      <w:pPr>
        <w:pStyle w:val="Index2"/>
        <w:tabs>
          <w:tab w:val="right" w:leader="dot" w:pos="4310"/>
        </w:tabs>
        <w:rPr>
          <w:noProof/>
          <w:lang w:val="en-GB"/>
        </w:rPr>
      </w:pPr>
      <w:r w:rsidRPr="003A06D0">
        <w:rPr>
          <w:noProof/>
          <w:lang w:val="en-GB"/>
        </w:rPr>
        <w:t>ProcessingDetails, 69</w:t>
      </w:r>
    </w:p>
    <w:p w14:paraId="41CA4B2D" w14:textId="77777777" w:rsidR="00602EA3" w:rsidRPr="003A06D0" w:rsidRDefault="00602EA3">
      <w:pPr>
        <w:pStyle w:val="Index2"/>
        <w:tabs>
          <w:tab w:val="right" w:leader="dot" w:pos="4310"/>
        </w:tabs>
        <w:rPr>
          <w:noProof/>
          <w:lang w:val="en-GB"/>
        </w:rPr>
      </w:pPr>
      <w:r w:rsidRPr="003A06D0">
        <w:rPr>
          <w:noProof/>
          <w:lang w:val="en-GB"/>
        </w:rPr>
        <w:t>SignerIdentity, 69</w:t>
      </w:r>
    </w:p>
    <w:p w14:paraId="08B2DED5" w14:textId="77777777" w:rsidR="00602EA3" w:rsidRPr="003A06D0" w:rsidRDefault="00602EA3">
      <w:pPr>
        <w:pStyle w:val="Index2"/>
        <w:tabs>
          <w:tab w:val="right" w:leader="dot" w:pos="4310"/>
        </w:tabs>
        <w:rPr>
          <w:noProof/>
          <w:lang w:val="en-GB"/>
        </w:rPr>
      </w:pPr>
      <w:r w:rsidRPr="003A06D0">
        <w:rPr>
          <w:noProof/>
          <w:lang w:val="en-GB"/>
        </w:rPr>
        <w:t>SigningTimeInfo, 69</w:t>
      </w:r>
    </w:p>
    <w:p w14:paraId="511B50EB" w14:textId="77777777" w:rsidR="00602EA3" w:rsidRPr="003A06D0" w:rsidRDefault="00602EA3">
      <w:pPr>
        <w:pStyle w:val="Index2"/>
        <w:tabs>
          <w:tab w:val="right" w:leader="dot" w:pos="4310"/>
        </w:tabs>
        <w:rPr>
          <w:noProof/>
          <w:lang w:val="en-GB"/>
        </w:rPr>
      </w:pPr>
      <w:r w:rsidRPr="003A06D0">
        <w:rPr>
          <w:noProof/>
          <w:lang w:val="en-GB"/>
        </w:rPr>
        <w:t>TimestampedSignature, 69</w:t>
      </w:r>
    </w:p>
    <w:p w14:paraId="1FFC2269" w14:textId="77777777" w:rsidR="00602EA3" w:rsidRPr="003A06D0" w:rsidRDefault="00602EA3">
      <w:pPr>
        <w:pStyle w:val="Index2"/>
        <w:tabs>
          <w:tab w:val="right" w:leader="dot" w:pos="4310"/>
        </w:tabs>
        <w:rPr>
          <w:noProof/>
          <w:lang w:val="en-GB"/>
        </w:rPr>
      </w:pPr>
      <w:r w:rsidRPr="003A06D0">
        <w:rPr>
          <w:noProof/>
          <w:lang w:val="en-GB"/>
        </w:rPr>
        <w:t>VerificationTimeInfo, 69</w:t>
      </w:r>
    </w:p>
    <w:p w14:paraId="26C0E439" w14:textId="77777777" w:rsidR="00602EA3" w:rsidRPr="003A06D0" w:rsidRDefault="00602EA3">
      <w:pPr>
        <w:pStyle w:val="Index2"/>
        <w:tabs>
          <w:tab w:val="right" w:leader="dot" w:pos="4310"/>
        </w:tabs>
        <w:rPr>
          <w:noProof/>
          <w:lang w:val="en-GB"/>
        </w:rPr>
      </w:pPr>
      <w:r w:rsidRPr="003A06D0">
        <w:rPr>
          <w:noProof/>
          <w:lang w:val="en-GB"/>
        </w:rPr>
        <w:t>VerifyManifestResults, 68</w:t>
      </w:r>
    </w:p>
    <w:p w14:paraId="51001C86" w14:textId="77777777" w:rsidR="00602EA3" w:rsidRPr="003A06D0" w:rsidRDefault="00602EA3">
      <w:pPr>
        <w:pStyle w:val="Index1"/>
        <w:tabs>
          <w:tab w:val="right" w:leader="dot" w:pos="4310"/>
        </w:tabs>
        <w:rPr>
          <w:noProof/>
          <w:lang w:val="en-GB"/>
        </w:rPr>
      </w:pPr>
      <w:r w:rsidRPr="003A06D0">
        <w:rPr>
          <w:noProof/>
          <w:lang w:val="en-GB"/>
        </w:rPr>
        <w:t>PendingRequest</w:t>
      </w:r>
    </w:p>
    <w:p w14:paraId="0C5314E7" w14:textId="77777777" w:rsidR="00602EA3" w:rsidRPr="003A06D0" w:rsidRDefault="00602EA3">
      <w:pPr>
        <w:pStyle w:val="Index2"/>
        <w:tabs>
          <w:tab w:val="right" w:leader="dot" w:pos="4310"/>
        </w:tabs>
        <w:rPr>
          <w:noProof/>
          <w:lang w:val="en-GB"/>
        </w:rPr>
      </w:pPr>
      <w:r w:rsidRPr="003A06D0">
        <w:rPr>
          <w:noProof/>
          <w:lang w:val="en-GB"/>
        </w:rPr>
        <w:t>ClaimedIdentity, 54</w:t>
      </w:r>
    </w:p>
    <w:p w14:paraId="6A559BAF" w14:textId="77777777" w:rsidR="00602EA3" w:rsidRPr="003A06D0" w:rsidRDefault="00602EA3">
      <w:pPr>
        <w:pStyle w:val="Index1"/>
        <w:tabs>
          <w:tab w:val="right" w:leader="dot" w:pos="4310"/>
        </w:tabs>
        <w:rPr>
          <w:noProof/>
          <w:lang w:val="en-GB"/>
        </w:rPr>
      </w:pPr>
      <w:r w:rsidRPr="003A06D0">
        <w:rPr>
          <w:noProof/>
          <w:lang w:val="en-GB"/>
        </w:rPr>
        <w:t>ProcessingDetails</w:t>
      </w:r>
    </w:p>
    <w:p w14:paraId="71428A7F" w14:textId="77777777" w:rsidR="00602EA3" w:rsidRPr="003A06D0" w:rsidRDefault="00602EA3">
      <w:pPr>
        <w:pStyle w:val="Index2"/>
        <w:tabs>
          <w:tab w:val="right" w:leader="dot" w:pos="4310"/>
        </w:tabs>
        <w:rPr>
          <w:noProof/>
          <w:lang w:val="en-GB"/>
        </w:rPr>
      </w:pPr>
      <w:r w:rsidRPr="003A06D0">
        <w:rPr>
          <w:noProof/>
          <w:lang w:val="en-GB"/>
        </w:rPr>
        <w:t>IndeterminateDetail, 99</w:t>
      </w:r>
    </w:p>
    <w:p w14:paraId="20C828FE" w14:textId="77777777" w:rsidR="00602EA3" w:rsidRPr="003A06D0" w:rsidRDefault="00602EA3">
      <w:pPr>
        <w:pStyle w:val="Index2"/>
        <w:tabs>
          <w:tab w:val="right" w:leader="dot" w:pos="4310"/>
        </w:tabs>
        <w:rPr>
          <w:noProof/>
          <w:lang w:val="en-GB"/>
        </w:rPr>
      </w:pPr>
      <w:r w:rsidRPr="003A06D0">
        <w:rPr>
          <w:noProof/>
          <w:lang w:val="en-GB"/>
        </w:rPr>
        <w:t>InvalidDetail, 99</w:t>
      </w:r>
    </w:p>
    <w:p w14:paraId="39D95FAE" w14:textId="77777777" w:rsidR="00602EA3" w:rsidRPr="003A06D0" w:rsidRDefault="00602EA3">
      <w:pPr>
        <w:pStyle w:val="Index2"/>
        <w:tabs>
          <w:tab w:val="right" w:leader="dot" w:pos="4310"/>
        </w:tabs>
        <w:rPr>
          <w:noProof/>
          <w:lang w:val="en-GB"/>
        </w:rPr>
      </w:pPr>
      <w:r w:rsidRPr="003A06D0">
        <w:rPr>
          <w:noProof/>
          <w:lang w:val="en-GB"/>
        </w:rPr>
        <w:t>ValidDetail, 99</w:t>
      </w:r>
    </w:p>
    <w:p w14:paraId="63387405" w14:textId="77777777" w:rsidR="00602EA3" w:rsidRPr="003A06D0" w:rsidRDefault="00602EA3">
      <w:pPr>
        <w:pStyle w:val="Index1"/>
        <w:tabs>
          <w:tab w:val="right" w:leader="dot" w:pos="4310"/>
        </w:tabs>
        <w:rPr>
          <w:noProof/>
          <w:lang w:val="en-GB"/>
        </w:rPr>
      </w:pPr>
      <w:r w:rsidRPr="003A06D0">
        <w:rPr>
          <w:noProof/>
          <w:lang w:val="en-GB"/>
        </w:rPr>
        <w:t>Properties</w:t>
      </w:r>
    </w:p>
    <w:p w14:paraId="07C7CD8B" w14:textId="77777777" w:rsidR="00602EA3" w:rsidRPr="003A06D0" w:rsidRDefault="00602EA3">
      <w:pPr>
        <w:pStyle w:val="Index2"/>
        <w:tabs>
          <w:tab w:val="right" w:leader="dot" w:pos="4310"/>
        </w:tabs>
        <w:rPr>
          <w:noProof/>
          <w:lang w:val="en-GB"/>
        </w:rPr>
      </w:pPr>
      <w:r w:rsidRPr="003A06D0">
        <w:rPr>
          <w:noProof/>
          <w:lang w:val="en-GB"/>
        </w:rPr>
        <w:t>Property, 80</w:t>
      </w:r>
    </w:p>
    <w:p w14:paraId="17250C4A" w14:textId="77777777" w:rsidR="00602EA3" w:rsidRPr="003A06D0" w:rsidRDefault="00602EA3">
      <w:pPr>
        <w:pStyle w:val="Index1"/>
        <w:tabs>
          <w:tab w:val="right" w:leader="dot" w:pos="4310"/>
        </w:tabs>
        <w:rPr>
          <w:noProof/>
          <w:lang w:val="en-GB"/>
        </w:rPr>
      </w:pPr>
      <w:r w:rsidRPr="003A06D0">
        <w:rPr>
          <w:noProof/>
          <w:lang w:val="en-GB"/>
        </w:rPr>
        <w:t>PropertiesHolder</w:t>
      </w:r>
    </w:p>
    <w:p w14:paraId="03552E9B" w14:textId="77777777" w:rsidR="00602EA3" w:rsidRPr="003A06D0" w:rsidRDefault="00602EA3">
      <w:pPr>
        <w:pStyle w:val="Index2"/>
        <w:tabs>
          <w:tab w:val="right" w:leader="dot" w:pos="4310"/>
        </w:tabs>
        <w:rPr>
          <w:noProof/>
          <w:lang w:val="en-GB"/>
        </w:rPr>
      </w:pPr>
      <w:r w:rsidRPr="003A06D0">
        <w:rPr>
          <w:noProof/>
          <w:lang w:val="en-GB"/>
        </w:rPr>
        <w:t>SignedProperties, 79</w:t>
      </w:r>
    </w:p>
    <w:p w14:paraId="75E99ADD" w14:textId="77777777" w:rsidR="00602EA3" w:rsidRPr="003A06D0" w:rsidRDefault="00602EA3">
      <w:pPr>
        <w:pStyle w:val="Index2"/>
        <w:tabs>
          <w:tab w:val="right" w:leader="dot" w:pos="4310"/>
        </w:tabs>
        <w:rPr>
          <w:noProof/>
          <w:lang w:val="en-GB"/>
        </w:rPr>
      </w:pPr>
      <w:r w:rsidRPr="003A06D0">
        <w:rPr>
          <w:noProof/>
          <w:lang w:val="en-GB"/>
        </w:rPr>
        <w:t>UnsignedProperties, 79</w:t>
      </w:r>
    </w:p>
    <w:p w14:paraId="1DE71716" w14:textId="77777777" w:rsidR="00602EA3" w:rsidRPr="003A06D0" w:rsidRDefault="00602EA3">
      <w:pPr>
        <w:pStyle w:val="Index1"/>
        <w:tabs>
          <w:tab w:val="right" w:leader="dot" w:pos="4310"/>
        </w:tabs>
        <w:rPr>
          <w:noProof/>
          <w:lang w:val="en-GB"/>
        </w:rPr>
      </w:pPr>
      <w:r w:rsidRPr="003A06D0">
        <w:rPr>
          <w:noProof/>
          <w:lang w:val="en-GB"/>
        </w:rPr>
        <w:t>Property</w:t>
      </w:r>
    </w:p>
    <w:p w14:paraId="456D68B4" w14:textId="77777777" w:rsidR="00602EA3" w:rsidRPr="003A06D0" w:rsidRDefault="00602EA3">
      <w:pPr>
        <w:pStyle w:val="Index2"/>
        <w:tabs>
          <w:tab w:val="right" w:leader="dot" w:pos="4310"/>
        </w:tabs>
        <w:rPr>
          <w:noProof/>
          <w:lang w:val="en-GB"/>
        </w:rPr>
      </w:pPr>
      <w:r w:rsidRPr="003A06D0">
        <w:rPr>
          <w:noProof/>
          <w:lang w:val="en-GB"/>
        </w:rPr>
        <w:t>Property, 81</w:t>
      </w:r>
    </w:p>
    <w:p w14:paraId="1156A6B2" w14:textId="77777777" w:rsidR="00602EA3" w:rsidRPr="003A06D0" w:rsidRDefault="00602EA3">
      <w:pPr>
        <w:pStyle w:val="Index2"/>
        <w:tabs>
          <w:tab w:val="right" w:leader="dot" w:pos="4310"/>
        </w:tabs>
        <w:rPr>
          <w:noProof/>
          <w:lang w:val="en-GB"/>
        </w:rPr>
      </w:pPr>
      <w:r w:rsidRPr="003A06D0">
        <w:rPr>
          <w:noProof/>
          <w:lang w:val="en-GB"/>
        </w:rPr>
        <w:t>Value, 81</w:t>
      </w:r>
    </w:p>
    <w:p w14:paraId="4445C452" w14:textId="77777777" w:rsidR="00602EA3" w:rsidRPr="003A06D0" w:rsidRDefault="00602EA3">
      <w:pPr>
        <w:pStyle w:val="Index1"/>
        <w:tabs>
          <w:tab w:val="right" w:leader="dot" w:pos="4310"/>
        </w:tabs>
        <w:rPr>
          <w:noProof/>
          <w:lang w:val="en-GB"/>
        </w:rPr>
      </w:pPr>
      <w:r w:rsidRPr="003A06D0">
        <w:rPr>
          <w:noProof/>
          <w:lang w:val="en-GB"/>
        </w:rPr>
        <w:t>RequestBase</w:t>
      </w:r>
    </w:p>
    <w:p w14:paraId="43894678" w14:textId="77777777" w:rsidR="00602EA3" w:rsidRPr="003A06D0" w:rsidRDefault="00602EA3">
      <w:pPr>
        <w:pStyle w:val="Index2"/>
        <w:tabs>
          <w:tab w:val="right" w:leader="dot" w:pos="4310"/>
        </w:tabs>
        <w:rPr>
          <w:noProof/>
          <w:lang w:val="en-GB"/>
        </w:rPr>
      </w:pPr>
      <w:r w:rsidRPr="003A06D0">
        <w:rPr>
          <w:noProof/>
          <w:lang w:val="en-GB"/>
        </w:rPr>
        <w:t>Profile, 33</w:t>
      </w:r>
    </w:p>
    <w:p w14:paraId="04614AC8" w14:textId="77777777" w:rsidR="00602EA3" w:rsidRPr="003A06D0" w:rsidRDefault="00602EA3">
      <w:pPr>
        <w:pStyle w:val="Index2"/>
        <w:tabs>
          <w:tab w:val="right" w:leader="dot" w:pos="4310"/>
        </w:tabs>
        <w:rPr>
          <w:noProof/>
          <w:lang w:val="en-GB"/>
        </w:rPr>
      </w:pPr>
      <w:r w:rsidRPr="003A06D0">
        <w:rPr>
          <w:noProof/>
          <w:lang w:val="en-GB"/>
        </w:rPr>
        <w:t>RequestID, 33</w:t>
      </w:r>
    </w:p>
    <w:p w14:paraId="237E7E53" w14:textId="77777777" w:rsidR="00602EA3" w:rsidRPr="003A06D0" w:rsidRDefault="00602EA3">
      <w:pPr>
        <w:pStyle w:val="Index1"/>
        <w:tabs>
          <w:tab w:val="right" w:leader="dot" w:pos="4310"/>
        </w:tabs>
        <w:rPr>
          <w:noProof/>
          <w:lang w:val="en-GB"/>
        </w:rPr>
      </w:pPr>
      <w:r w:rsidRPr="003A06D0">
        <w:rPr>
          <w:noProof/>
          <w:lang w:val="en-GB"/>
        </w:rPr>
        <w:t>RequestID</w:t>
      </w:r>
    </w:p>
    <w:p w14:paraId="46C0FB50" w14:textId="77777777" w:rsidR="00602EA3" w:rsidRPr="003A06D0" w:rsidRDefault="00602EA3">
      <w:pPr>
        <w:pStyle w:val="Index2"/>
        <w:tabs>
          <w:tab w:val="right" w:leader="dot" w:pos="4310"/>
        </w:tabs>
        <w:rPr>
          <w:noProof/>
          <w:lang w:val="en-GB"/>
        </w:rPr>
      </w:pPr>
      <w:r w:rsidRPr="003A06D0">
        <w:rPr>
          <w:noProof/>
          <w:lang w:val="en-GB"/>
        </w:rPr>
        <w:t>value, 55</w:t>
      </w:r>
    </w:p>
    <w:p w14:paraId="7475F8A3" w14:textId="77777777" w:rsidR="00602EA3" w:rsidRPr="003A06D0" w:rsidRDefault="00602EA3">
      <w:pPr>
        <w:pStyle w:val="Index1"/>
        <w:tabs>
          <w:tab w:val="right" w:leader="dot" w:pos="4310"/>
        </w:tabs>
        <w:rPr>
          <w:noProof/>
          <w:lang w:val="en-GB"/>
        </w:rPr>
      </w:pPr>
      <w:r w:rsidRPr="003A06D0">
        <w:rPr>
          <w:noProof/>
          <w:lang w:val="en-GB"/>
        </w:rPr>
        <w:t>ResponseBase</w:t>
      </w:r>
    </w:p>
    <w:p w14:paraId="6CD0777A" w14:textId="77777777" w:rsidR="00602EA3" w:rsidRPr="003A06D0" w:rsidRDefault="00602EA3">
      <w:pPr>
        <w:pStyle w:val="Index2"/>
        <w:tabs>
          <w:tab w:val="right" w:leader="dot" w:pos="4310"/>
        </w:tabs>
        <w:rPr>
          <w:noProof/>
          <w:lang w:val="en-GB"/>
        </w:rPr>
      </w:pPr>
      <w:r w:rsidRPr="003A06D0">
        <w:rPr>
          <w:noProof/>
          <w:lang w:val="en-GB"/>
        </w:rPr>
        <w:t>AppliedProfile, 34</w:t>
      </w:r>
    </w:p>
    <w:p w14:paraId="148483AD" w14:textId="77777777" w:rsidR="00602EA3" w:rsidRPr="003A06D0" w:rsidRDefault="00602EA3">
      <w:pPr>
        <w:pStyle w:val="Index2"/>
        <w:tabs>
          <w:tab w:val="right" w:leader="dot" w:pos="4310"/>
        </w:tabs>
        <w:rPr>
          <w:noProof/>
          <w:lang w:val="en-GB"/>
        </w:rPr>
      </w:pPr>
      <w:r w:rsidRPr="003A06D0">
        <w:rPr>
          <w:noProof/>
          <w:lang w:val="en-GB"/>
        </w:rPr>
        <w:t>RequestID, 34</w:t>
      </w:r>
    </w:p>
    <w:p w14:paraId="3ABC3D2B" w14:textId="77777777" w:rsidR="00602EA3" w:rsidRPr="003A06D0" w:rsidRDefault="00602EA3">
      <w:pPr>
        <w:pStyle w:val="Index2"/>
        <w:tabs>
          <w:tab w:val="right" w:leader="dot" w:pos="4310"/>
        </w:tabs>
        <w:rPr>
          <w:noProof/>
          <w:lang w:val="en-GB"/>
        </w:rPr>
      </w:pPr>
      <w:r w:rsidRPr="003A06D0">
        <w:rPr>
          <w:noProof/>
          <w:lang w:val="en-GB"/>
        </w:rPr>
        <w:t>ResponseID, 34</w:t>
      </w:r>
    </w:p>
    <w:p w14:paraId="628372BC" w14:textId="77777777" w:rsidR="00602EA3" w:rsidRPr="003A06D0" w:rsidRDefault="00602EA3">
      <w:pPr>
        <w:pStyle w:val="Index2"/>
        <w:tabs>
          <w:tab w:val="right" w:leader="dot" w:pos="4310"/>
        </w:tabs>
        <w:rPr>
          <w:noProof/>
          <w:lang w:val="en-GB"/>
        </w:rPr>
      </w:pPr>
      <w:r w:rsidRPr="003A06D0">
        <w:rPr>
          <w:noProof/>
          <w:lang w:val="en-GB"/>
        </w:rPr>
        <w:t>Result, 34</w:t>
      </w:r>
    </w:p>
    <w:p w14:paraId="67D58783" w14:textId="77777777" w:rsidR="00602EA3" w:rsidRPr="003A06D0" w:rsidRDefault="00602EA3">
      <w:pPr>
        <w:pStyle w:val="Index1"/>
        <w:tabs>
          <w:tab w:val="right" w:leader="dot" w:pos="4310"/>
        </w:tabs>
        <w:rPr>
          <w:noProof/>
          <w:lang w:val="en-GB"/>
        </w:rPr>
      </w:pPr>
      <w:r w:rsidRPr="003A06D0">
        <w:rPr>
          <w:noProof/>
          <w:lang w:val="en-GB"/>
        </w:rPr>
        <w:t>ResponseID</w:t>
      </w:r>
    </w:p>
    <w:p w14:paraId="05BC980A" w14:textId="77777777" w:rsidR="00602EA3" w:rsidRPr="003A06D0" w:rsidRDefault="00602EA3">
      <w:pPr>
        <w:pStyle w:val="Index2"/>
        <w:tabs>
          <w:tab w:val="right" w:leader="dot" w:pos="4310"/>
        </w:tabs>
        <w:rPr>
          <w:noProof/>
          <w:lang w:val="en-GB"/>
        </w:rPr>
      </w:pPr>
      <w:r w:rsidRPr="003A06D0">
        <w:rPr>
          <w:noProof/>
          <w:lang w:val="en-GB"/>
        </w:rPr>
        <w:t>value, 56</w:t>
      </w:r>
    </w:p>
    <w:p w14:paraId="2F217D3E" w14:textId="77777777" w:rsidR="00602EA3" w:rsidRPr="003A06D0" w:rsidRDefault="00602EA3">
      <w:pPr>
        <w:pStyle w:val="Index1"/>
        <w:tabs>
          <w:tab w:val="right" w:leader="dot" w:pos="4310"/>
        </w:tabs>
        <w:rPr>
          <w:noProof/>
          <w:lang w:val="en-GB"/>
        </w:rPr>
      </w:pPr>
      <w:r w:rsidRPr="003A06D0">
        <w:rPr>
          <w:noProof/>
          <w:lang w:val="en-GB"/>
        </w:rPr>
        <w:t>Result</w:t>
      </w:r>
    </w:p>
    <w:p w14:paraId="32CE838C" w14:textId="77777777" w:rsidR="00602EA3" w:rsidRPr="003A06D0" w:rsidRDefault="00602EA3">
      <w:pPr>
        <w:pStyle w:val="Index2"/>
        <w:tabs>
          <w:tab w:val="right" w:leader="dot" w:pos="4310"/>
        </w:tabs>
        <w:rPr>
          <w:noProof/>
          <w:lang w:val="en-GB"/>
        </w:rPr>
      </w:pPr>
      <w:r w:rsidRPr="003A06D0">
        <w:rPr>
          <w:noProof/>
          <w:lang w:val="en-GB"/>
        </w:rPr>
        <w:t>ProblemReference, 30</w:t>
      </w:r>
    </w:p>
    <w:p w14:paraId="37996B66" w14:textId="77777777" w:rsidR="00602EA3" w:rsidRPr="003A06D0" w:rsidRDefault="00602EA3">
      <w:pPr>
        <w:pStyle w:val="Index2"/>
        <w:tabs>
          <w:tab w:val="right" w:leader="dot" w:pos="4310"/>
        </w:tabs>
        <w:rPr>
          <w:noProof/>
          <w:lang w:val="en-GB"/>
        </w:rPr>
      </w:pPr>
      <w:r w:rsidRPr="003A06D0">
        <w:rPr>
          <w:noProof/>
          <w:lang w:val="en-GB"/>
        </w:rPr>
        <w:t>ResultMajor, 29</w:t>
      </w:r>
    </w:p>
    <w:p w14:paraId="13BA0438" w14:textId="77777777" w:rsidR="00602EA3" w:rsidRPr="003A06D0" w:rsidRDefault="00602EA3">
      <w:pPr>
        <w:pStyle w:val="Index2"/>
        <w:tabs>
          <w:tab w:val="right" w:leader="dot" w:pos="4310"/>
        </w:tabs>
        <w:rPr>
          <w:noProof/>
          <w:lang w:val="en-GB"/>
        </w:rPr>
      </w:pPr>
      <w:r w:rsidRPr="003A06D0">
        <w:rPr>
          <w:noProof/>
          <w:lang w:val="en-GB"/>
        </w:rPr>
        <w:t>ResultMessage, 30</w:t>
      </w:r>
    </w:p>
    <w:p w14:paraId="62409BDA" w14:textId="77777777" w:rsidR="00602EA3" w:rsidRPr="003A06D0" w:rsidRDefault="00602EA3">
      <w:pPr>
        <w:pStyle w:val="Index2"/>
        <w:tabs>
          <w:tab w:val="right" w:leader="dot" w:pos="4310"/>
        </w:tabs>
        <w:rPr>
          <w:noProof/>
          <w:lang w:val="en-GB"/>
        </w:rPr>
      </w:pPr>
      <w:r w:rsidRPr="003A06D0">
        <w:rPr>
          <w:noProof/>
          <w:lang w:val="en-GB"/>
        </w:rPr>
        <w:t>ResultMinor, 30</w:t>
      </w:r>
    </w:p>
    <w:p w14:paraId="63A7ED49" w14:textId="77777777" w:rsidR="00602EA3" w:rsidRPr="003A06D0" w:rsidRDefault="00602EA3">
      <w:pPr>
        <w:pStyle w:val="Index1"/>
        <w:tabs>
          <w:tab w:val="right" w:leader="dot" w:pos="4310"/>
        </w:tabs>
        <w:rPr>
          <w:noProof/>
          <w:lang w:val="en-GB"/>
        </w:rPr>
      </w:pPr>
      <w:r w:rsidRPr="003A06D0">
        <w:rPr>
          <w:noProof/>
          <w:lang w:val="en-GB"/>
        </w:rPr>
        <w:t>ReturnTransformedDocument</w:t>
      </w:r>
    </w:p>
    <w:p w14:paraId="3C46E35C" w14:textId="77777777" w:rsidR="00602EA3" w:rsidRPr="003A06D0" w:rsidRDefault="00602EA3">
      <w:pPr>
        <w:pStyle w:val="Index2"/>
        <w:tabs>
          <w:tab w:val="right" w:leader="dot" w:pos="4310"/>
        </w:tabs>
        <w:rPr>
          <w:noProof/>
          <w:lang w:val="en-GB"/>
        </w:rPr>
      </w:pPr>
      <w:r w:rsidRPr="003A06D0">
        <w:rPr>
          <w:noProof/>
          <w:lang w:val="en-GB"/>
        </w:rPr>
        <w:t>WhichReference, 105</w:t>
      </w:r>
    </w:p>
    <w:p w14:paraId="068D1219" w14:textId="77777777" w:rsidR="00602EA3" w:rsidRPr="003A06D0" w:rsidRDefault="00602EA3">
      <w:pPr>
        <w:pStyle w:val="Index1"/>
        <w:tabs>
          <w:tab w:val="right" w:leader="dot" w:pos="4310"/>
        </w:tabs>
        <w:rPr>
          <w:noProof/>
          <w:lang w:val="en-GB"/>
        </w:rPr>
      </w:pPr>
      <w:r w:rsidRPr="003A06D0">
        <w:rPr>
          <w:noProof/>
          <w:lang w:val="en-GB"/>
        </w:rPr>
        <w:lastRenderedPageBreak/>
        <w:t>Schemas</w:t>
      </w:r>
    </w:p>
    <w:p w14:paraId="6CFBFC1B" w14:textId="77777777" w:rsidR="00602EA3" w:rsidRPr="003A06D0" w:rsidRDefault="00602EA3">
      <w:pPr>
        <w:pStyle w:val="Index2"/>
        <w:tabs>
          <w:tab w:val="right" w:leader="dot" w:pos="4310"/>
        </w:tabs>
        <w:rPr>
          <w:noProof/>
          <w:lang w:val="en-GB"/>
        </w:rPr>
      </w:pPr>
      <w:r w:rsidRPr="003A06D0">
        <w:rPr>
          <w:noProof/>
          <w:lang w:val="en-GB"/>
        </w:rPr>
        <w:t>Schema, 73</w:t>
      </w:r>
    </w:p>
    <w:p w14:paraId="1A038C66" w14:textId="77777777" w:rsidR="00602EA3" w:rsidRPr="003A06D0" w:rsidRDefault="00602EA3">
      <w:pPr>
        <w:pStyle w:val="Index1"/>
        <w:tabs>
          <w:tab w:val="right" w:leader="dot" w:pos="4310"/>
        </w:tabs>
        <w:rPr>
          <w:noProof/>
          <w:lang w:val="en-GB"/>
        </w:rPr>
      </w:pPr>
      <w:r w:rsidRPr="003A06D0">
        <w:rPr>
          <w:noProof/>
          <w:lang w:val="en-GB"/>
        </w:rPr>
        <w:t>SignatureObject</w:t>
      </w:r>
    </w:p>
    <w:p w14:paraId="152DF0CF" w14:textId="77777777" w:rsidR="00602EA3" w:rsidRPr="003A06D0" w:rsidRDefault="00602EA3">
      <w:pPr>
        <w:pStyle w:val="Index2"/>
        <w:tabs>
          <w:tab w:val="right" w:leader="dot" w:pos="4310"/>
        </w:tabs>
        <w:rPr>
          <w:noProof/>
          <w:lang w:val="en-GB"/>
        </w:rPr>
      </w:pPr>
      <w:r w:rsidRPr="003A06D0">
        <w:rPr>
          <w:noProof/>
          <w:lang w:val="en-GB"/>
        </w:rPr>
        <w:t>Base64Signature, 48</w:t>
      </w:r>
    </w:p>
    <w:p w14:paraId="1E7C012E" w14:textId="77777777" w:rsidR="00602EA3" w:rsidRPr="003A06D0" w:rsidRDefault="00602EA3">
      <w:pPr>
        <w:pStyle w:val="Index2"/>
        <w:tabs>
          <w:tab w:val="right" w:leader="dot" w:pos="4310"/>
        </w:tabs>
        <w:rPr>
          <w:noProof/>
          <w:lang w:val="en-GB"/>
        </w:rPr>
      </w:pPr>
      <w:r w:rsidRPr="003A06D0">
        <w:rPr>
          <w:noProof/>
          <w:lang w:val="en-GB"/>
        </w:rPr>
        <w:t>SchemaRefs, 48</w:t>
      </w:r>
    </w:p>
    <w:p w14:paraId="1645FC3C" w14:textId="77777777" w:rsidR="00602EA3" w:rsidRPr="003A06D0" w:rsidRDefault="00602EA3">
      <w:pPr>
        <w:pStyle w:val="Index2"/>
        <w:tabs>
          <w:tab w:val="right" w:leader="dot" w:pos="4310"/>
        </w:tabs>
        <w:rPr>
          <w:noProof/>
          <w:lang w:val="en-GB"/>
        </w:rPr>
      </w:pPr>
      <w:r w:rsidRPr="003A06D0">
        <w:rPr>
          <w:noProof/>
          <w:lang w:val="en-GB"/>
        </w:rPr>
        <w:t>SignaturePtr, 48</w:t>
      </w:r>
    </w:p>
    <w:p w14:paraId="15EA37F5" w14:textId="77777777" w:rsidR="00602EA3" w:rsidRPr="003A06D0" w:rsidRDefault="00602EA3">
      <w:pPr>
        <w:pStyle w:val="Index1"/>
        <w:tabs>
          <w:tab w:val="right" w:leader="dot" w:pos="4310"/>
        </w:tabs>
        <w:rPr>
          <w:noProof/>
          <w:lang w:val="en-GB"/>
        </w:rPr>
      </w:pPr>
      <w:r w:rsidRPr="003A06D0">
        <w:rPr>
          <w:noProof/>
          <w:lang w:val="en-GB"/>
        </w:rPr>
        <w:t>SignaturePlacement</w:t>
      </w:r>
    </w:p>
    <w:p w14:paraId="55716148" w14:textId="77777777" w:rsidR="00602EA3" w:rsidRPr="003A06D0" w:rsidRDefault="00602EA3">
      <w:pPr>
        <w:pStyle w:val="Index2"/>
        <w:tabs>
          <w:tab w:val="right" w:leader="dot" w:pos="4310"/>
        </w:tabs>
        <w:rPr>
          <w:noProof/>
          <w:lang w:val="en-GB"/>
        </w:rPr>
      </w:pPr>
      <w:r w:rsidRPr="003A06D0">
        <w:rPr>
          <w:noProof/>
          <w:lang w:val="en-GB"/>
        </w:rPr>
        <w:t>CreateEnvelopedSignature, 84</w:t>
      </w:r>
    </w:p>
    <w:p w14:paraId="79ADF898" w14:textId="77777777" w:rsidR="00602EA3" w:rsidRPr="003A06D0" w:rsidRDefault="00602EA3">
      <w:pPr>
        <w:pStyle w:val="Index2"/>
        <w:tabs>
          <w:tab w:val="right" w:leader="dot" w:pos="4310"/>
        </w:tabs>
        <w:rPr>
          <w:noProof/>
          <w:lang w:val="en-GB"/>
        </w:rPr>
      </w:pPr>
      <w:r w:rsidRPr="003A06D0">
        <w:rPr>
          <w:noProof/>
          <w:lang w:val="en-GB"/>
        </w:rPr>
        <w:t>NsPrefixMapping, 84</w:t>
      </w:r>
    </w:p>
    <w:p w14:paraId="2226DF93" w14:textId="77777777" w:rsidR="00602EA3" w:rsidRPr="003A06D0" w:rsidRDefault="00602EA3">
      <w:pPr>
        <w:pStyle w:val="Index2"/>
        <w:tabs>
          <w:tab w:val="right" w:leader="dot" w:pos="4310"/>
        </w:tabs>
        <w:rPr>
          <w:noProof/>
          <w:lang w:val="en-GB"/>
        </w:rPr>
      </w:pPr>
      <w:r w:rsidRPr="003A06D0">
        <w:rPr>
          <w:noProof/>
          <w:lang w:val="en-GB"/>
        </w:rPr>
        <w:t>WhichDocument, 84</w:t>
      </w:r>
    </w:p>
    <w:p w14:paraId="485BC3B9" w14:textId="77777777" w:rsidR="00602EA3" w:rsidRPr="003A06D0" w:rsidRDefault="00602EA3">
      <w:pPr>
        <w:pStyle w:val="Index2"/>
        <w:tabs>
          <w:tab w:val="right" w:leader="dot" w:pos="4310"/>
        </w:tabs>
        <w:rPr>
          <w:noProof/>
          <w:lang w:val="en-GB"/>
        </w:rPr>
      </w:pPr>
      <w:r w:rsidRPr="003A06D0">
        <w:rPr>
          <w:noProof/>
          <w:lang w:val="en-GB"/>
        </w:rPr>
        <w:t>XPathAfter, 84</w:t>
      </w:r>
    </w:p>
    <w:p w14:paraId="03706854" w14:textId="77777777" w:rsidR="00602EA3" w:rsidRPr="003A06D0" w:rsidRDefault="00602EA3">
      <w:pPr>
        <w:pStyle w:val="Index2"/>
        <w:tabs>
          <w:tab w:val="right" w:leader="dot" w:pos="4310"/>
        </w:tabs>
        <w:rPr>
          <w:noProof/>
          <w:lang w:val="en-GB"/>
        </w:rPr>
      </w:pPr>
      <w:r w:rsidRPr="003A06D0">
        <w:rPr>
          <w:noProof/>
          <w:lang w:val="en-GB"/>
        </w:rPr>
        <w:t>XPathFirstChildOf, 84</w:t>
      </w:r>
    </w:p>
    <w:p w14:paraId="0A5F0302" w14:textId="77777777" w:rsidR="00602EA3" w:rsidRPr="003A06D0" w:rsidRDefault="00602EA3">
      <w:pPr>
        <w:pStyle w:val="Index1"/>
        <w:tabs>
          <w:tab w:val="right" w:leader="dot" w:pos="4310"/>
        </w:tabs>
        <w:rPr>
          <w:noProof/>
          <w:lang w:val="en-GB"/>
        </w:rPr>
      </w:pPr>
      <w:r w:rsidRPr="003A06D0">
        <w:rPr>
          <w:noProof/>
          <w:lang w:val="en-GB"/>
        </w:rPr>
        <w:t>SignaturePtr</w:t>
      </w:r>
    </w:p>
    <w:p w14:paraId="7A0328CF" w14:textId="77777777" w:rsidR="00602EA3" w:rsidRPr="003A06D0" w:rsidRDefault="00602EA3">
      <w:pPr>
        <w:pStyle w:val="Index2"/>
        <w:tabs>
          <w:tab w:val="right" w:leader="dot" w:pos="4310"/>
        </w:tabs>
        <w:rPr>
          <w:noProof/>
          <w:lang w:val="en-GB"/>
        </w:rPr>
      </w:pPr>
      <w:r w:rsidRPr="003A06D0">
        <w:rPr>
          <w:noProof/>
          <w:lang w:val="en-GB"/>
        </w:rPr>
        <w:t>NsPrefixMapping, 49</w:t>
      </w:r>
    </w:p>
    <w:p w14:paraId="6641792B" w14:textId="77777777" w:rsidR="00602EA3" w:rsidRPr="003A06D0" w:rsidRDefault="00602EA3">
      <w:pPr>
        <w:pStyle w:val="Index2"/>
        <w:tabs>
          <w:tab w:val="right" w:leader="dot" w:pos="4310"/>
        </w:tabs>
        <w:rPr>
          <w:noProof/>
          <w:lang w:val="en-GB"/>
        </w:rPr>
      </w:pPr>
      <w:r w:rsidRPr="003A06D0">
        <w:rPr>
          <w:noProof/>
          <w:lang w:val="en-GB"/>
        </w:rPr>
        <w:t>WhichDocument, 49</w:t>
      </w:r>
    </w:p>
    <w:p w14:paraId="78D25D14" w14:textId="77777777" w:rsidR="00602EA3" w:rsidRPr="003A06D0" w:rsidRDefault="00602EA3">
      <w:pPr>
        <w:pStyle w:val="Index2"/>
        <w:tabs>
          <w:tab w:val="right" w:leader="dot" w:pos="4310"/>
        </w:tabs>
        <w:rPr>
          <w:noProof/>
          <w:lang w:val="en-GB"/>
        </w:rPr>
      </w:pPr>
      <w:r w:rsidRPr="003A06D0">
        <w:rPr>
          <w:noProof/>
          <w:lang w:val="en-GB"/>
        </w:rPr>
        <w:t>XPath, 50</w:t>
      </w:r>
    </w:p>
    <w:p w14:paraId="3949CF23" w14:textId="77777777" w:rsidR="00602EA3" w:rsidRPr="003A06D0" w:rsidRDefault="00602EA3">
      <w:pPr>
        <w:pStyle w:val="Index1"/>
        <w:tabs>
          <w:tab w:val="right" w:leader="dot" w:pos="4310"/>
        </w:tabs>
        <w:rPr>
          <w:noProof/>
          <w:lang w:val="en-GB"/>
        </w:rPr>
      </w:pPr>
      <w:r w:rsidRPr="003A06D0">
        <w:rPr>
          <w:noProof/>
          <w:lang w:val="en-GB"/>
        </w:rPr>
        <w:t>SignedReference</w:t>
      </w:r>
    </w:p>
    <w:p w14:paraId="5F9C49C1" w14:textId="77777777" w:rsidR="00602EA3" w:rsidRPr="003A06D0" w:rsidRDefault="00602EA3">
      <w:pPr>
        <w:pStyle w:val="Index2"/>
        <w:tabs>
          <w:tab w:val="right" w:leader="dot" w:pos="4310"/>
        </w:tabs>
        <w:rPr>
          <w:noProof/>
          <w:lang w:val="en-GB"/>
        </w:rPr>
      </w:pPr>
      <w:r w:rsidRPr="003A06D0">
        <w:rPr>
          <w:noProof/>
          <w:lang w:val="en-GB"/>
        </w:rPr>
        <w:t>RefId, 88</w:t>
      </w:r>
    </w:p>
    <w:p w14:paraId="09C65B5D" w14:textId="77777777" w:rsidR="00602EA3" w:rsidRPr="003A06D0" w:rsidRDefault="00602EA3">
      <w:pPr>
        <w:pStyle w:val="Index2"/>
        <w:tabs>
          <w:tab w:val="right" w:leader="dot" w:pos="4310"/>
        </w:tabs>
        <w:rPr>
          <w:noProof/>
          <w:lang w:val="en-GB"/>
        </w:rPr>
      </w:pPr>
      <w:r w:rsidRPr="003A06D0">
        <w:rPr>
          <w:noProof/>
          <w:lang w:val="en-GB"/>
        </w:rPr>
        <w:t>RefURI, 88</w:t>
      </w:r>
    </w:p>
    <w:p w14:paraId="19ABC7FE" w14:textId="77777777" w:rsidR="00602EA3" w:rsidRPr="003A06D0" w:rsidRDefault="00602EA3">
      <w:pPr>
        <w:pStyle w:val="Index2"/>
        <w:tabs>
          <w:tab w:val="right" w:leader="dot" w:pos="4310"/>
        </w:tabs>
        <w:rPr>
          <w:noProof/>
          <w:lang w:val="en-GB"/>
        </w:rPr>
      </w:pPr>
      <w:r w:rsidRPr="003A06D0">
        <w:rPr>
          <w:noProof/>
          <w:lang w:val="en-GB"/>
        </w:rPr>
        <w:t>Transforms, 88</w:t>
      </w:r>
    </w:p>
    <w:p w14:paraId="6E242081" w14:textId="77777777" w:rsidR="00602EA3" w:rsidRPr="003A06D0" w:rsidRDefault="00602EA3">
      <w:pPr>
        <w:pStyle w:val="Index2"/>
        <w:tabs>
          <w:tab w:val="right" w:leader="dot" w:pos="4310"/>
        </w:tabs>
        <w:rPr>
          <w:noProof/>
          <w:lang w:val="en-GB"/>
        </w:rPr>
      </w:pPr>
      <w:r w:rsidRPr="003A06D0">
        <w:rPr>
          <w:noProof/>
          <w:lang w:val="en-GB"/>
        </w:rPr>
        <w:t>WhichDocument, 88</w:t>
      </w:r>
    </w:p>
    <w:p w14:paraId="7AFFEEC5" w14:textId="77777777" w:rsidR="00602EA3" w:rsidRPr="003A06D0" w:rsidRDefault="00602EA3">
      <w:pPr>
        <w:pStyle w:val="Index1"/>
        <w:tabs>
          <w:tab w:val="right" w:leader="dot" w:pos="4310"/>
        </w:tabs>
        <w:rPr>
          <w:noProof/>
          <w:lang w:val="en-GB"/>
        </w:rPr>
      </w:pPr>
      <w:r w:rsidRPr="003A06D0">
        <w:rPr>
          <w:noProof/>
          <w:lang w:val="en-GB"/>
        </w:rPr>
        <w:t>SignedReferences</w:t>
      </w:r>
    </w:p>
    <w:p w14:paraId="4777E9C9" w14:textId="77777777" w:rsidR="00602EA3" w:rsidRPr="003A06D0" w:rsidRDefault="00602EA3">
      <w:pPr>
        <w:pStyle w:val="Index2"/>
        <w:tabs>
          <w:tab w:val="right" w:leader="dot" w:pos="4310"/>
        </w:tabs>
        <w:rPr>
          <w:noProof/>
          <w:lang w:val="en-GB"/>
        </w:rPr>
      </w:pPr>
      <w:r w:rsidRPr="003A06D0">
        <w:rPr>
          <w:noProof/>
          <w:lang w:val="en-GB"/>
        </w:rPr>
        <w:t>SignedReference, 87</w:t>
      </w:r>
    </w:p>
    <w:p w14:paraId="5E50A55A" w14:textId="77777777" w:rsidR="00602EA3" w:rsidRPr="003A06D0" w:rsidRDefault="00602EA3">
      <w:pPr>
        <w:pStyle w:val="Index1"/>
        <w:tabs>
          <w:tab w:val="right" w:leader="dot" w:pos="4310"/>
        </w:tabs>
        <w:rPr>
          <w:noProof/>
          <w:lang w:val="en-GB"/>
        </w:rPr>
      </w:pPr>
      <w:r w:rsidRPr="003A06D0">
        <w:rPr>
          <w:noProof/>
          <w:lang w:val="en-GB"/>
        </w:rPr>
        <w:t>SigningTimeInfo</w:t>
      </w:r>
    </w:p>
    <w:p w14:paraId="56E445A9" w14:textId="77777777" w:rsidR="00602EA3" w:rsidRPr="003A06D0" w:rsidRDefault="00602EA3">
      <w:pPr>
        <w:pStyle w:val="Index2"/>
        <w:tabs>
          <w:tab w:val="right" w:leader="dot" w:pos="4310"/>
        </w:tabs>
        <w:rPr>
          <w:noProof/>
          <w:lang w:val="en-GB"/>
        </w:rPr>
      </w:pPr>
      <w:r w:rsidRPr="003A06D0">
        <w:rPr>
          <w:noProof/>
          <w:lang w:val="en-GB"/>
        </w:rPr>
        <w:t>LowerBoundary, 102</w:t>
      </w:r>
    </w:p>
    <w:p w14:paraId="0E5147AE" w14:textId="77777777" w:rsidR="00602EA3" w:rsidRPr="003A06D0" w:rsidRDefault="00602EA3">
      <w:pPr>
        <w:pStyle w:val="Index2"/>
        <w:tabs>
          <w:tab w:val="right" w:leader="dot" w:pos="4310"/>
        </w:tabs>
        <w:rPr>
          <w:noProof/>
          <w:lang w:val="en-GB"/>
        </w:rPr>
      </w:pPr>
      <w:r w:rsidRPr="003A06D0">
        <w:rPr>
          <w:noProof/>
          <w:lang w:val="en-GB"/>
        </w:rPr>
        <w:t>SigningTime, 102</w:t>
      </w:r>
    </w:p>
    <w:p w14:paraId="5F37852C" w14:textId="77777777" w:rsidR="00602EA3" w:rsidRPr="003A06D0" w:rsidRDefault="00602EA3">
      <w:pPr>
        <w:pStyle w:val="Index2"/>
        <w:tabs>
          <w:tab w:val="right" w:leader="dot" w:pos="4310"/>
        </w:tabs>
        <w:rPr>
          <w:noProof/>
          <w:lang w:val="en-GB"/>
        </w:rPr>
      </w:pPr>
      <w:r w:rsidRPr="003A06D0">
        <w:rPr>
          <w:noProof/>
          <w:lang w:val="en-GB"/>
        </w:rPr>
        <w:t>SigningTimeBoundaries, 102</w:t>
      </w:r>
    </w:p>
    <w:p w14:paraId="6FFCD434" w14:textId="77777777" w:rsidR="00602EA3" w:rsidRPr="003A06D0" w:rsidRDefault="00602EA3">
      <w:pPr>
        <w:pStyle w:val="Index2"/>
        <w:tabs>
          <w:tab w:val="right" w:leader="dot" w:pos="4310"/>
        </w:tabs>
        <w:rPr>
          <w:noProof/>
          <w:lang w:val="en-GB"/>
        </w:rPr>
      </w:pPr>
      <w:r w:rsidRPr="003A06D0">
        <w:rPr>
          <w:noProof/>
          <w:lang w:val="en-GB"/>
        </w:rPr>
        <w:t>UpperBoundary, 102</w:t>
      </w:r>
    </w:p>
    <w:p w14:paraId="5165CC52" w14:textId="77777777" w:rsidR="00602EA3" w:rsidRPr="003A06D0" w:rsidRDefault="00602EA3">
      <w:pPr>
        <w:pStyle w:val="Index1"/>
        <w:tabs>
          <w:tab w:val="right" w:leader="dot" w:pos="4310"/>
        </w:tabs>
        <w:rPr>
          <w:noProof/>
          <w:lang w:val="en-GB"/>
        </w:rPr>
      </w:pPr>
      <w:r w:rsidRPr="003A06D0">
        <w:rPr>
          <w:noProof/>
          <w:lang w:val="en-GB"/>
        </w:rPr>
        <w:t>SignRequests</w:t>
      </w:r>
    </w:p>
    <w:p w14:paraId="495C4253" w14:textId="77777777" w:rsidR="00602EA3" w:rsidRPr="003A06D0" w:rsidRDefault="00602EA3">
      <w:pPr>
        <w:pStyle w:val="Index2"/>
        <w:tabs>
          <w:tab w:val="right" w:leader="dot" w:pos="4310"/>
        </w:tabs>
        <w:rPr>
          <w:noProof/>
          <w:lang w:val="en-GB"/>
        </w:rPr>
      </w:pPr>
      <w:r w:rsidRPr="003A06D0">
        <w:rPr>
          <w:noProof/>
          <w:lang w:val="en-GB"/>
        </w:rPr>
        <w:t>InputDocuments, 45</w:t>
      </w:r>
    </w:p>
    <w:p w14:paraId="73695080" w14:textId="77777777" w:rsidR="00602EA3" w:rsidRPr="003A06D0" w:rsidRDefault="00602EA3">
      <w:pPr>
        <w:pStyle w:val="Index2"/>
        <w:tabs>
          <w:tab w:val="right" w:leader="dot" w:pos="4310"/>
        </w:tabs>
        <w:rPr>
          <w:noProof/>
          <w:lang w:val="en-GB"/>
        </w:rPr>
      </w:pPr>
      <w:r w:rsidRPr="003A06D0">
        <w:rPr>
          <w:noProof/>
          <w:lang w:val="en-GB"/>
        </w:rPr>
        <w:t>OptionalInputs, 45</w:t>
      </w:r>
    </w:p>
    <w:p w14:paraId="2A424359" w14:textId="77777777" w:rsidR="00602EA3" w:rsidRPr="003A06D0" w:rsidRDefault="00602EA3">
      <w:pPr>
        <w:pStyle w:val="Index1"/>
        <w:tabs>
          <w:tab w:val="right" w:leader="dot" w:pos="4310"/>
        </w:tabs>
        <w:rPr>
          <w:noProof/>
          <w:lang w:val="en-GB"/>
        </w:rPr>
      </w:pPr>
      <w:r w:rsidRPr="003A06D0">
        <w:rPr>
          <w:noProof/>
          <w:lang w:val="en-GB"/>
        </w:rPr>
        <w:t>SignResponse</w:t>
      </w:r>
    </w:p>
    <w:p w14:paraId="4B1E891E" w14:textId="77777777" w:rsidR="00602EA3" w:rsidRPr="003A06D0" w:rsidRDefault="00602EA3">
      <w:pPr>
        <w:pStyle w:val="Index2"/>
        <w:tabs>
          <w:tab w:val="right" w:leader="dot" w:pos="4310"/>
        </w:tabs>
        <w:rPr>
          <w:noProof/>
          <w:lang w:val="en-GB"/>
        </w:rPr>
      </w:pPr>
      <w:r w:rsidRPr="003A06D0">
        <w:rPr>
          <w:noProof/>
          <w:lang w:val="en-GB"/>
        </w:rPr>
        <w:t>OptionalOutputs, 46</w:t>
      </w:r>
    </w:p>
    <w:p w14:paraId="6D7F314B" w14:textId="77777777" w:rsidR="00602EA3" w:rsidRPr="003A06D0" w:rsidRDefault="00602EA3">
      <w:pPr>
        <w:pStyle w:val="Index2"/>
        <w:tabs>
          <w:tab w:val="right" w:leader="dot" w:pos="4310"/>
        </w:tabs>
        <w:rPr>
          <w:noProof/>
          <w:lang w:val="en-GB"/>
        </w:rPr>
      </w:pPr>
      <w:r w:rsidRPr="003A06D0">
        <w:rPr>
          <w:noProof/>
          <w:lang w:val="en-GB"/>
        </w:rPr>
        <w:t>SignatureObject, 46</w:t>
      </w:r>
    </w:p>
    <w:p w14:paraId="4392EB94" w14:textId="77777777" w:rsidR="00602EA3" w:rsidRPr="003A06D0" w:rsidRDefault="00602EA3">
      <w:pPr>
        <w:pStyle w:val="Index1"/>
        <w:tabs>
          <w:tab w:val="right" w:leader="dot" w:pos="4310"/>
        </w:tabs>
        <w:rPr>
          <w:noProof/>
          <w:lang w:val="en-GB"/>
        </w:rPr>
      </w:pPr>
      <w:r w:rsidRPr="003A06D0">
        <w:rPr>
          <w:noProof/>
          <w:lang w:val="en-GB"/>
        </w:rPr>
        <w:t>Transform</w:t>
      </w:r>
    </w:p>
    <w:p w14:paraId="766464CE" w14:textId="77777777" w:rsidR="00602EA3" w:rsidRPr="003A06D0" w:rsidRDefault="00602EA3">
      <w:pPr>
        <w:pStyle w:val="Index2"/>
        <w:tabs>
          <w:tab w:val="right" w:leader="dot" w:pos="4310"/>
        </w:tabs>
        <w:rPr>
          <w:noProof/>
          <w:lang w:val="en-GB"/>
        </w:rPr>
      </w:pPr>
      <w:r w:rsidRPr="003A06D0">
        <w:rPr>
          <w:noProof/>
          <w:lang w:val="en-GB"/>
        </w:rPr>
        <w:t>Algorithm, 111</w:t>
      </w:r>
    </w:p>
    <w:p w14:paraId="047C1D17" w14:textId="77777777" w:rsidR="00602EA3" w:rsidRPr="003A06D0" w:rsidRDefault="00602EA3">
      <w:pPr>
        <w:pStyle w:val="Index2"/>
        <w:tabs>
          <w:tab w:val="right" w:leader="dot" w:pos="4310"/>
        </w:tabs>
        <w:rPr>
          <w:noProof/>
          <w:lang w:val="en-GB"/>
        </w:rPr>
      </w:pPr>
      <w:r w:rsidRPr="003A06D0">
        <w:rPr>
          <w:noProof/>
          <w:lang w:val="en-GB"/>
        </w:rPr>
        <w:t>Base64Content, 111</w:t>
      </w:r>
    </w:p>
    <w:p w14:paraId="28749E59" w14:textId="77777777" w:rsidR="00602EA3" w:rsidRPr="003A06D0" w:rsidRDefault="00602EA3">
      <w:pPr>
        <w:pStyle w:val="Index2"/>
        <w:tabs>
          <w:tab w:val="right" w:leader="dot" w:pos="4310"/>
        </w:tabs>
        <w:rPr>
          <w:noProof/>
          <w:lang w:val="en-GB"/>
        </w:rPr>
      </w:pPr>
      <w:r w:rsidRPr="003A06D0">
        <w:rPr>
          <w:noProof/>
          <w:lang w:val="en-GB"/>
        </w:rPr>
        <w:t>NsPrefixMapping, 111</w:t>
      </w:r>
    </w:p>
    <w:p w14:paraId="1CEB8F81" w14:textId="77777777" w:rsidR="00602EA3" w:rsidRPr="003A06D0" w:rsidRDefault="00602EA3">
      <w:pPr>
        <w:pStyle w:val="Index2"/>
        <w:tabs>
          <w:tab w:val="right" w:leader="dot" w:pos="4310"/>
        </w:tabs>
        <w:rPr>
          <w:noProof/>
          <w:lang w:val="en-GB"/>
        </w:rPr>
      </w:pPr>
      <w:r w:rsidRPr="003A06D0">
        <w:rPr>
          <w:noProof/>
          <w:lang w:val="en-GB"/>
        </w:rPr>
        <w:t>value, 111</w:t>
      </w:r>
    </w:p>
    <w:p w14:paraId="13ED132B" w14:textId="77777777" w:rsidR="00602EA3" w:rsidRPr="003A06D0" w:rsidRDefault="00602EA3">
      <w:pPr>
        <w:pStyle w:val="Index2"/>
        <w:tabs>
          <w:tab w:val="right" w:leader="dot" w:pos="4310"/>
        </w:tabs>
        <w:rPr>
          <w:noProof/>
          <w:lang w:val="en-GB"/>
        </w:rPr>
      </w:pPr>
      <w:r w:rsidRPr="003A06D0">
        <w:rPr>
          <w:noProof/>
          <w:lang w:val="en-GB"/>
        </w:rPr>
        <w:t>XPath, 111</w:t>
      </w:r>
    </w:p>
    <w:p w14:paraId="09052128" w14:textId="77777777" w:rsidR="00602EA3" w:rsidRPr="003A06D0" w:rsidRDefault="00602EA3">
      <w:pPr>
        <w:pStyle w:val="Index1"/>
        <w:tabs>
          <w:tab w:val="right" w:leader="dot" w:pos="4310"/>
        </w:tabs>
        <w:rPr>
          <w:noProof/>
          <w:lang w:val="en-GB"/>
        </w:rPr>
      </w:pPr>
      <w:r w:rsidRPr="003A06D0">
        <w:rPr>
          <w:noProof/>
          <w:lang w:val="en-GB"/>
        </w:rPr>
        <w:t>TransformedData</w:t>
      </w:r>
    </w:p>
    <w:p w14:paraId="24D5A86A" w14:textId="77777777" w:rsidR="00602EA3" w:rsidRPr="003A06D0" w:rsidRDefault="00602EA3">
      <w:pPr>
        <w:pStyle w:val="Index2"/>
        <w:tabs>
          <w:tab w:val="right" w:leader="dot" w:pos="4310"/>
        </w:tabs>
        <w:rPr>
          <w:noProof/>
          <w:lang w:val="en-GB"/>
        </w:rPr>
      </w:pPr>
      <w:r w:rsidRPr="003A06D0">
        <w:rPr>
          <w:noProof/>
          <w:lang w:val="en-GB"/>
        </w:rPr>
        <w:t>Base64Data, 41</w:t>
      </w:r>
    </w:p>
    <w:p w14:paraId="33AABCC8" w14:textId="77777777" w:rsidR="00602EA3" w:rsidRPr="003A06D0" w:rsidRDefault="00602EA3">
      <w:pPr>
        <w:pStyle w:val="Index2"/>
        <w:tabs>
          <w:tab w:val="right" w:leader="dot" w:pos="4310"/>
        </w:tabs>
        <w:rPr>
          <w:noProof/>
          <w:lang w:val="en-GB"/>
        </w:rPr>
      </w:pPr>
      <w:r w:rsidRPr="003A06D0">
        <w:rPr>
          <w:noProof/>
          <w:lang w:val="en-GB"/>
        </w:rPr>
        <w:t>Transforms, 40</w:t>
      </w:r>
    </w:p>
    <w:p w14:paraId="38190911" w14:textId="77777777" w:rsidR="00602EA3" w:rsidRPr="003A06D0" w:rsidRDefault="00602EA3">
      <w:pPr>
        <w:pStyle w:val="Index2"/>
        <w:tabs>
          <w:tab w:val="right" w:leader="dot" w:pos="4310"/>
        </w:tabs>
        <w:rPr>
          <w:noProof/>
          <w:lang w:val="en-GB"/>
        </w:rPr>
      </w:pPr>
      <w:r w:rsidRPr="003A06D0">
        <w:rPr>
          <w:noProof/>
          <w:lang w:val="en-GB"/>
        </w:rPr>
        <w:t>WhichReference, 41</w:t>
      </w:r>
    </w:p>
    <w:p w14:paraId="337DA4CC" w14:textId="77777777" w:rsidR="00602EA3" w:rsidRPr="003A06D0" w:rsidRDefault="00602EA3">
      <w:pPr>
        <w:pStyle w:val="Index1"/>
        <w:tabs>
          <w:tab w:val="right" w:leader="dot" w:pos="4310"/>
        </w:tabs>
        <w:rPr>
          <w:noProof/>
          <w:lang w:val="en-GB"/>
        </w:rPr>
      </w:pPr>
      <w:r w:rsidRPr="003A06D0">
        <w:rPr>
          <w:noProof/>
          <w:lang w:val="en-GB"/>
        </w:rPr>
        <w:t>TransformedDocument</w:t>
      </w:r>
    </w:p>
    <w:p w14:paraId="7627F4DB" w14:textId="77777777" w:rsidR="00602EA3" w:rsidRPr="003A06D0" w:rsidRDefault="00602EA3">
      <w:pPr>
        <w:pStyle w:val="Index2"/>
        <w:tabs>
          <w:tab w:val="right" w:leader="dot" w:pos="4310"/>
        </w:tabs>
        <w:rPr>
          <w:noProof/>
          <w:lang w:val="en-GB"/>
        </w:rPr>
      </w:pPr>
      <w:r w:rsidRPr="003A06D0">
        <w:rPr>
          <w:noProof/>
          <w:lang w:val="en-GB"/>
        </w:rPr>
        <w:t>Document, 106</w:t>
      </w:r>
    </w:p>
    <w:p w14:paraId="75E97216" w14:textId="77777777" w:rsidR="00602EA3" w:rsidRPr="003A06D0" w:rsidRDefault="00602EA3">
      <w:pPr>
        <w:pStyle w:val="Index2"/>
        <w:tabs>
          <w:tab w:val="right" w:leader="dot" w:pos="4310"/>
        </w:tabs>
        <w:rPr>
          <w:noProof/>
          <w:lang w:val="en-GB"/>
        </w:rPr>
      </w:pPr>
      <w:r w:rsidRPr="003A06D0">
        <w:rPr>
          <w:noProof/>
          <w:lang w:val="en-GB"/>
        </w:rPr>
        <w:t>WhichReference, 106</w:t>
      </w:r>
    </w:p>
    <w:p w14:paraId="17CAB200" w14:textId="77777777" w:rsidR="00602EA3" w:rsidRPr="003A06D0" w:rsidRDefault="00602EA3">
      <w:pPr>
        <w:pStyle w:val="Index1"/>
        <w:tabs>
          <w:tab w:val="right" w:leader="dot" w:pos="4310"/>
        </w:tabs>
        <w:rPr>
          <w:noProof/>
          <w:lang w:val="en-GB"/>
        </w:rPr>
      </w:pPr>
      <w:r w:rsidRPr="003A06D0">
        <w:rPr>
          <w:noProof/>
          <w:lang w:val="en-GB"/>
        </w:rPr>
        <w:t>Transforms</w:t>
      </w:r>
    </w:p>
    <w:p w14:paraId="561B7527" w14:textId="77777777" w:rsidR="00602EA3" w:rsidRPr="003A06D0" w:rsidRDefault="00602EA3">
      <w:pPr>
        <w:pStyle w:val="Index2"/>
        <w:tabs>
          <w:tab w:val="right" w:leader="dot" w:pos="4310"/>
        </w:tabs>
        <w:rPr>
          <w:noProof/>
          <w:lang w:val="en-GB"/>
        </w:rPr>
      </w:pPr>
      <w:r w:rsidRPr="003A06D0">
        <w:rPr>
          <w:noProof/>
          <w:lang w:val="en-GB"/>
        </w:rPr>
        <w:t>Transform, 110</w:t>
      </w:r>
    </w:p>
    <w:p w14:paraId="766A3A1F" w14:textId="77777777" w:rsidR="00602EA3" w:rsidRPr="003A06D0" w:rsidRDefault="00602EA3">
      <w:pPr>
        <w:pStyle w:val="Index1"/>
        <w:tabs>
          <w:tab w:val="right" w:leader="dot" w:pos="4310"/>
        </w:tabs>
        <w:rPr>
          <w:noProof/>
          <w:lang w:val="en-GB"/>
        </w:rPr>
      </w:pPr>
      <w:r w:rsidRPr="003A06D0">
        <w:rPr>
          <w:noProof/>
          <w:lang w:val="en-GB"/>
        </w:rPr>
        <w:t>UseVerificationTime</w:t>
      </w:r>
    </w:p>
    <w:p w14:paraId="6444B91C" w14:textId="77777777" w:rsidR="00602EA3" w:rsidRPr="003A06D0" w:rsidRDefault="00602EA3">
      <w:pPr>
        <w:pStyle w:val="Index2"/>
        <w:tabs>
          <w:tab w:val="right" w:leader="dot" w:pos="4310"/>
        </w:tabs>
        <w:rPr>
          <w:noProof/>
          <w:lang w:val="en-GB"/>
        </w:rPr>
      </w:pPr>
      <w:r w:rsidRPr="003A06D0">
        <w:rPr>
          <w:noProof/>
          <w:lang w:val="en-GB"/>
        </w:rPr>
        <w:t>Base64Content, 92</w:t>
      </w:r>
    </w:p>
    <w:p w14:paraId="3B7E5F22" w14:textId="77777777" w:rsidR="00602EA3" w:rsidRPr="003A06D0" w:rsidRDefault="00602EA3">
      <w:pPr>
        <w:pStyle w:val="Index2"/>
        <w:tabs>
          <w:tab w:val="right" w:leader="dot" w:pos="4310"/>
        </w:tabs>
        <w:rPr>
          <w:noProof/>
          <w:lang w:val="en-GB"/>
        </w:rPr>
      </w:pPr>
      <w:r w:rsidRPr="003A06D0">
        <w:rPr>
          <w:noProof/>
          <w:lang w:val="en-GB"/>
        </w:rPr>
        <w:t>CurrentTime, 92</w:t>
      </w:r>
    </w:p>
    <w:p w14:paraId="7A146DC5" w14:textId="77777777" w:rsidR="00602EA3" w:rsidRPr="003A06D0" w:rsidRDefault="00602EA3">
      <w:pPr>
        <w:pStyle w:val="Index2"/>
        <w:tabs>
          <w:tab w:val="right" w:leader="dot" w:pos="4310"/>
        </w:tabs>
        <w:rPr>
          <w:noProof/>
          <w:lang w:val="en-GB"/>
        </w:rPr>
      </w:pPr>
      <w:r w:rsidRPr="003A06D0">
        <w:rPr>
          <w:noProof/>
          <w:lang w:val="en-GB"/>
        </w:rPr>
        <w:t>SpecificTime, 92</w:t>
      </w:r>
    </w:p>
    <w:p w14:paraId="7CC41746" w14:textId="77777777" w:rsidR="00602EA3" w:rsidRPr="003A06D0" w:rsidRDefault="00602EA3">
      <w:pPr>
        <w:pStyle w:val="Index1"/>
        <w:tabs>
          <w:tab w:val="right" w:leader="dot" w:pos="4310"/>
        </w:tabs>
        <w:rPr>
          <w:noProof/>
          <w:lang w:val="en-GB"/>
        </w:rPr>
      </w:pPr>
      <w:r w:rsidRPr="003A06D0">
        <w:rPr>
          <w:noProof/>
          <w:lang w:val="en-GB"/>
        </w:rPr>
        <w:t>VerificationTimeInfo</w:t>
      </w:r>
    </w:p>
    <w:p w14:paraId="09BDCA40" w14:textId="77777777" w:rsidR="00602EA3" w:rsidRPr="003A06D0" w:rsidRDefault="00602EA3">
      <w:pPr>
        <w:pStyle w:val="Index2"/>
        <w:tabs>
          <w:tab w:val="right" w:leader="dot" w:pos="4310"/>
        </w:tabs>
        <w:rPr>
          <w:noProof/>
          <w:lang w:val="en-GB"/>
        </w:rPr>
      </w:pPr>
      <w:r w:rsidRPr="003A06D0">
        <w:rPr>
          <w:noProof/>
          <w:lang w:val="en-GB"/>
        </w:rPr>
        <w:t>AdditionalTimeInfo, 95</w:t>
      </w:r>
    </w:p>
    <w:p w14:paraId="5104A96E" w14:textId="77777777" w:rsidR="00602EA3" w:rsidRPr="003A06D0" w:rsidRDefault="00602EA3">
      <w:pPr>
        <w:pStyle w:val="Index2"/>
        <w:tabs>
          <w:tab w:val="right" w:leader="dot" w:pos="4310"/>
        </w:tabs>
        <w:rPr>
          <w:noProof/>
          <w:lang w:val="en-GB"/>
        </w:rPr>
      </w:pPr>
      <w:r w:rsidRPr="003A06D0">
        <w:rPr>
          <w:noProof/>
          <w:lang w:val="en-GB"/>
        </w:rPr>
        <w:t>VerificationTime, 95</w:t>
      </w:r>
    </w:p>
    <w:p w14:paraId="3AE4B2EF" w14:textId="77777777" w:rsidR="00602EA3" w:rsidRPr="003A06D0" w:rsidRDefault="00602EA3">
      <w:pPr>
        <w:pStyle w:val="Index1"/>
        <w:tabs>
          <w:tab w:val="right" w:leader="dot" w:pos="4310"/>
        </w:tabs>
        <w:rPr>
          <w:noProof/>
          <w:lang w:val="en-GB"/>
        </w:rPr>
      </w:pPr>
      <w:r w:rsidRPr="003A06D0">
        <w:rPr>
          <w:noProof/>
          <w:lang w:val="en-GB"/>
        </w:rPr>
        <w:t>VerifyManifestResults</w:t>
      </w:r>
    </w:p>
    <w:p w14:paraId="72B149B9" w14:textId="77777777" w:rsidR="00602EA3" w:rsidRPr="003A06D0" w:rsidRDefault="00602EA3">
      <w:pPr>
        <w:pStyle w:val="Index2"/>
        <w:tabs>
          <w:tab w:val="right" w:leader="dot" w:pos="4310"/>
        </w:tabs>
        <w:rPr>
          <w:noProof/>
          <w:lang w:val="en-GB"/>
        </w:rPr>
      </w:pPr>
      <w:r w:rsidRPr="003A06D0">
        <w:rPr>
          <w:noProof/>
          <w:lang w:val="en-GB"/>
        </w:rPr>
        <w:t>ManifestResult, 89</w:t>
      </w:r>
    </w:p>
    <w:p w14:paraId="16662250" w14:textId="77777777" w:rsidR="00602EA3" w:rsidRPr="003A06D0" w:rsidRDefault="00602EA3">
      <w:pPr>
        <w:pStyle w:val="Index1"/>
        <w:tabs>
          <w:tab w:val="right" w:leader="dot" w:pos="4310"/>
        </w:tabs>
        <w:rPr>
          <w:noProof/>
          <w:lang w:val="en-GB"/>
        </w:rPr>
      </w:pPr>
      <w:r w:rsidRPr="003A06D0">
        <w:rPr>
          <w:noProof/>
          <w:lang w:val="en-GB"/>
        </w:rPr>
        <w:t>VerifyRequest</w:t>
      </w:r>
    </w:p>
    <w:p w14:paraId="673F2450" w14:textId="77777777" w:rsidR="00602EA3" w:rsidRPr="003A06D0" w:rsidRDefault="00602EA3">
      <w:pPr>
        <w:pStyle w:val="Index2"/>
        <w:tabs>
          <w:tab w:val="right" w:leader="dot" w:pos="4310"/>
        </w:tabs>
        <w:rPr>
          <w:noProof/>
          <w:lang w:val="en-GB"/>
        </w:rPr>
      </w:pPr>
      <w:r w:rsidRPr="003A06D0">
        <w:rPr>
          <w:noProof/>
          <w:lang w:val="en-GB"/>
        </w:rPr>
        <w:t>InputDocuments, 51</w:t>
      </w:r>
    </w:p>
    <w:p w14:paraId="7C60F550" w14:textId="77777777" w:rsidR="00602EA3" w:rsidRPr="003A06D0" w:rsidRDefault="00602EA3">
      <w:pPr>
        <w:pStyle w:val="Index2"/>
        <w:tabs>
          <w:tab w:val="right" w:leader="dot" w:pos="4310"/>
        </w:tabs>
        <w:rPr>
          <w:noProof/>
          <w:lang w:val="en-GB"/>
        </w:rPr>
      </w:pPr>
      <w:r w:rsidRPr="003A06D0">
        <w:rPr>
          <w:noProof/>
          <w:lang w:val="en-GB"/>
        </w:rPr>
        <w:t>OptionalInputs, 51</w:t>
      </w:r>
    </w:p>
    <w:p w14:paraId="2EAFFF9D" w14:textId="77777777" w:rsidR="00602EA3" w:rsidRPr="003A06D0" w:rsidRDefault="00602EA3">
      <w:pPr>
        <w:pStyle w:val="Index2"/>
        <w:tabs>
          <w:tab w:val="right" w:leader="dot" w:pos="4310"/>
        </w:tabs>
        <w:rPr>
          <w:noProof/>
          <w:lang w:val="en-GB"/>
        </w:rPr>
      </w:pPr>
      <w:r w:rsidRPr="003A06D0">
        <w:rPr>
          <w:noProof/>
          <w:lang w:val="en-GB"/>
        </w:rPr>
        <w:t>SignatureObject, 51</w:t>
      </w:r>
    </w:p>
    <w:p w14:paraId="30EE0620" w14:textId="77777777" w:rsidR="00602EA3" w:rsidRPr="003A06D0" w:rsidRDefault="00602EA3">
      <w:pPr>
        <w:pStyle w:val="Index1"/>
        <w:tabs>
          <w:tab w:val="right" w:leader="dot" w:pos="4310"/>
        </w:tabs>
        <w:rPr>
          <w:noProof/>
          <w:lang w:val="en-GB"/>
        </w:rPr>
      </w:pPr>
      <w:r w:rsidRPr="003A06D0">
        <w:rPr>
          <w:noProof/>
          <w:lang w:val="en-GB"/>
        </w:rPr>
        <w:t>VerifyResponse</w:t>
      </w:r>
    </w:p>
    <w:p w14:paraId="366DB62B" w14:textId="77777777" w:rsidR="00602EA3" w:rsidRPr="003A06D0" w:rsidRDefault="00602EA3">
      <w:pPr>
        <w:pStyle w:val="Index2"/>
        <w:tabs>
          <w:tab w:val="right" w:leader="dot" w:pos="4310"/>
        </w:tabs>
        <w:rPr>
          <w:noProof/>
          <w:lang w:val="en-GB"/>
        </w:rPr>
      </w:pPr>
      <w:r w:rsidRPr="003A06D0">
        <w:rPr>
          <w:noProof/>
          <w:lang w:val="en-GB"/>
        </w:rPr>
        <w:t>OptionalOutputs, 52</w:t>
      </w:r>
    </w:p>
    <w:p w14:paraId="29F26078" w14:textId="77777777" w:rsidR="00602EA3" w:rsidRPr="003A06D0" w:rsidRDefault="00602EA3">
      <w:pPr>
        <w:pStyle w:val="Index1"/>
        <w:tabs>
          <w:tab w:val="right" w:leader="dot" w:pos="4310"/>
        </w:tabs>
        <w:rPr>
          <w:noProof/>
          <w:lang w:val="en-GB"/>
        </w:rPr>
      </w:pPr>
      <w:r w:rsidRPr="003A06D0">
        <w:rPr>
          <w:noProof/>
          <w:lang w:val="en-GB"/>
        </w:rPr>
        <w:t>X509Digest</w:t>
      </w:r>
    </w:p>
    <w:p w14:paraId="526BB50F" w14:textId="77777777" w:rsidR="00602EA3" w:rsidRPr="003A06D0" w:rsidRDefault="00602EA3">
      <w:pPr>
        <w:pStyle w:val="Index2"/>
        <w:tabs>
          <w:tab w:val="right" w:leader="dot" w:pos="4310"/>
        </w:tabs>
        <w:rPr>
          <w:noProof/>
          <w:lang w:val="en-GB"/>
        </w:rPr>
      </w:pPr>
      <w:r w:rsidRPr="003A06D0">
        <w:rPr>
          <w:noProof/>
          <w:lang w:val="en-GB"/>
        </w:rPr>
        <w:t>Algorithm, 78</w:t>
      </w:r>
    </w:p>
    <w:p w14:paraId="090DD5A5" w14:textId="77777777" w:rsidR="00602EA3" w:rsidRPr="003A06D0" w:rsidRDefault="00602EA3">
      <w:pPr>
        <w:pStyle w:val="Index2"/>
        <w:tabs>
          <w:tab w:val="right" w:leader="dot" w:pos="4310"/>
        </w:tabs>
        <w:rPr>
          <w:noProof/>
          <w:lang w:val="en-GB"/>
        </w:rPr>
      </w:pPr>
      <w:r w:rsidRPr="003A06D0">
        <w:rPr>
          <w:noProof/>
          <w:lang w:val="en-GB"/>
        </w:rPr>
        <w:t>value, 77</w:t>
      </w:r>
    </w:p>
    <w:p w14:paraId="72C9E292" w14:textId="77777777"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14:paraId="4605EDC1" w14:textId="77777777" w:rsidR="00BF4F83" w:rsidRPr="003A06D0" w:rsidRDefault="00BF4F83" w:rsidP="00BF4F83">
      <w:pPr>
        <w:pStyle w:val="Verzeichnis1"/>
        <w:rPr>
          <w:lang w:val="en-GB"/>
        </w:rPr>
      </w:pPr>
      <w:r w:rsidRPr="003A06D0">
        <w:rPr>
          <w:lang w:val="en-GB"/>
        </w:rPr>
        <w:fldChar w:fldCharType="end"/>
      </w:r>
    </w:p>
    <w:bookmarkStart w:id="2635" w:name="sec_ListOfFigures"/>
    <w:bookmarkStart w:id="2636" w:name="_Toc478074902"/>
    <w:bookmarkStart w:id="2637" w:name="_Toc480914771"/>
    <w:bookmarkStart w:id="2638" w:name="_Toc481065065"/>
    <w:bookmarkEnd w:id="2635"/>
    <w:p w14:paraId="6C7EE28C"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2639" w:name="_Toc8332164"/>
      <w:bookmarkStart w:id="2640" w:name="_Toc522668752"/>
      <w:r w:rsidRPr="003A06D0">
        <w:rPr>
          <w:rStyle w:val="Hyperlink"/>
          <w:lang w:val="en-GB"/>
        </w:rPr>
        <w:t>List of Figures</w:t>
      </w:r>
      <w:bookmarkEnd w:id="2636"/>
      <w:bookmarkEnd w:id="2637"/>
      <w:bookmarkEnd w:id="2638"/>
      <w:bookmarkEnd w:id="2639"/>
      <w:bookmarkEnd w:id="2640"/>
      <w:r w:rsidRPr="003A06D0">
        <w:rPr>
          <w:lang w:val="en-GB"/>
        </w:rPr>
        <w:fldChar w:fldCharType="end"/>
      </w:r>
    </w:p>
    <w:p w14:paraId="5AC6021B" w14:textId="77777777"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14:paraId="794B995A"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6446FFD7"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12D1B58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14:paraId="122E788E"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14:paraId="1BD39802"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14:paraId="1F7B55F3"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14:paraId="599D213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14:paraId="7C10484B"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14:paraId="17B2551E"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14:paraId="2F781AB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14:paraId="2DA5CEE0"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4CFE2C8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4DFF505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14:paraId="56BA323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14:paraId="402601B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14:paraId="0D1C7BC3" w14:textId="77777777" w:rsidR="00BF4F83" w:rsidRPr="003A06D0" w:rsidRDefault="00BF4F83" w:rsidP="00BF4F83">
      <w:pPr>
        <w:rPr>
          <w:lang w:val="en-GB"/>
        </w:rPr>
      </w:pPr>
      <w:r w:rsidRPr="003A06D0">
        <w:rPr>
          <w:lang w:val="en-GB"/>
        </w:rPr>
        <w:fldChar w:fldCharType="end"/>
      </w:r>
    </w:p>
    <w:bookmarkStart w:id="2641" w:name="sec_RevisionHistory"/>
    <w:bookmarkStart w:id="2642" w:name="_Toc85472898"/>
    <w:bookmarkStart w:id="2643" w:name="_Toc287332014"/>
    <w:bookmarkStart w:id="2644" w:name="_Toc480914774"/>
    <w:bookmarkStart w:id="2645" w:name="_Toc481065068"/>
    <w:bookmarkEnd w:id="2641"/>
    <w:p w14:paraId="18C496BF"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2646" w:name="_Toc8332165"/>
      <w:bookmarkStart w:id="2647" w:name="_Toc522668753"/>
      <w:r w:rsidRPr="003A06D0">
        <w:rPr>
          <w:rStyle w:val="Hyperlink"/>
          <w:lang w:val="en-GB"/>
        </w:rPr>
        <w:t>Revision History</w:t>
      </w:r>
      <w:bookmarkEnd w:id="2642"/>
      <w:bookmarkEnd w:id="2643"/>
      <w:bookmarkEnd w:id="2644"/>
      <w:bookmarkEnd w:id="2645"/>
      <w:bookmarkEnd w:id="2646"/>
      <w:bookmarkEnd w:id="2647"/>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0F1F49DA" w14:textId="77777777" w:rsidTr="00912C71">
        <w:tc>
          <w:tcPr>
            <w:tcW w:w="1526" w:type="dxa"/>
          </w:tcPr>
          <w:p w14:paraId="48D7EBFC" w14:textId="77777777" w:rsidR="00BF4F83" w:rsidRPr="003A06D0" w:rsidRDefault="00BF4F83" w:rsidP="00BF4F83">
            <w:pPr>
              <w:jc w:val="center"/>
              <w:rPr>
                <w:b/>
                <w:bCs/>
                <w:lang w:val="en-GB"/>
              </w:rPr>
            </w:pPr>
            <w:r w:rsidRPr="003A06D0">
              <w:rPr>
                <w:b/>
                <w:bCs/>
                <w:lang w:val="en-GB"/>
              </w:rPr>
              <w:t>Revision</w:t>
            </w:r>
          </w:p>
        </w:tc>
        <w:tc>
          <w:tcPr>
            <w:tcW w:w="1410" w:type="dxa"/>
          </w:tcPr>
          <w:p w14:paraId="1E851125" w14:textId="77777777" w:rsidR="00BF4F83" w:rsidRPr="003A06D0" w:rsidRDefault="00BF4F83" w:rsidP="00BF4F83">
            <w:pPr>
              <w:jc w:val="center"/>
              <w:rPr>
                <w:b/>
                <w:bCs/>
                <w:lang w:val="en-GB"/>
              </w:rPr>
            </w:pPr>
            <w:r w:rsidRPr="003A06D0">
              <w:rPr>
                <w:b/>
                <w:bCs/>
                <w:lang w:val="en-GB"/>
              </w:rPr>
              <w:t>Date</w:t>
            </w:r>
          </w:p>
        </w:tc>
        <w:tc>
          <w:tcPr>
            <w:tcW w:w="2109" w:type="dxa"/>
          </w:tcPr>
          <w:p w14:paraId="71EF6FD0" w14:textId="77777777" w:rsidR="00BF4F83" w:rsidRPr="003A06D0" w:rsidRDefault="00BF4F83" w:rsidP="00BF4F83">
            <w:pPr>
              <w:jc w:val="center"/>
              <w:rPr>
                <w:b/>
                <w:bCs/>
                <w:lang w:val="en-GB"/>
              </w:rPr>
            </w:pPr>
            <w:r w:rsidRPr="003A06D0">
              <w:rPr>
                <w:b/>
                <w:bCs/>
                <w:lang w:val="en-GB"/>
              </w:rPr>
              <w:t>Editor</w:t>
            </w:r>
          </w:p>
        </w:tc>
        <w:tc>
          <w:tcPr>
            <w:tcW w:w="4305" w:type="dxa"/>
          </w:tcPr>
          <w:p w14:paraId="09A16152" w14:textId="77777777" w:rsidR="00BF4F83" w:rsidRPr="003A06D0" w:rsidRDefault="00BF4F83" w:rsidP="00BF4F83">
            <w:pPr>
              <w:rPr>
                <w:b/>
                <w:bCs/>
                <w:lang w:val="en-GB"/>
              </w:rPr>
            </w:pPr>
            <w:r w:rsidRPr="003A06D0">
              <w:rPr>
                <w:b/>
                <w:bCs/>
                <w:lang w:val="en-GB"/>
              </w:rPr>
              <w:t>Changes Made</w:t>
            </w:r>
          </w:p>
        </w:tc>
      </w:tr>
      <w:tr w:rsidR="00BF4F83" w:rsidRPr="003A06D0" w14:paraId="7D5D3292" w14:textId="77777777" w:rsidTr="00912C71">
        <w:tc>
          <w:tcPr>
            <w:tcW w:w="1526" w:type="dxa"/>
          </w:tcPr>
          <w:p w14:paraId="3E60F97A" w14:textId="77777777" w:rsidR="00BF4F83" w:rsidRPr="003A06D0" w:rsidRDefault="00BF4F83" w:rsidP="00BF4F83">
            <w:pPr>
              <w:rPr>
                <w:lang w:val="en-GB"/>
              </w:rPr>
            </w:pPr>
            <w:r w:rsidRPr="003A06D0">
              <w:rPr>
                <w:lang w:val="en-GB"/>
              </w:rPr>
              <w:t>WD06</w:t>
            </w:r>
          </w:p>
        </w:tc>
        <w:tc>
          <w:tcPr>
            <w:tcW w:w="1410" w:type="dxa"/>
          </w:tcPr>
          <w:p w14:paraId="294F8986" w14:textId="77777777" w:rsidR="00BF4F83" w:rsidRPr="003A06D0" w:rsidRDefault="00BF4F83" w:rsidP="00BF4F83">
            <w:pPr>
              <w:rPr>
                <w:lang w:val="en-GB"/>
              </w:rPr>
            </w:pPr>
            <w:r w:rsidRPr="003A06D0">
              <w:rPr>
                <w:lang w:val="en-GB"/>
              </w:rPr>
              <w:t>2018-06-10</w:t>
            </w:r>
          </w:p>
        </w:tc>
        <w:tc>
          <w:tcPr>
            <w:tcW w:w="2109" w:type="dxa"/>
          </w:tcPr>
          <w:p w14:paraId="6B5BA91A" w14:textId="77777777" w:rsidR="00BF4F83" w:rsidRPr="003A06D0" w:rsidRDefault="00BF4F83" w:rsidP="00BF4F83">
            <w:pPr>
              <w:rPr>
                <w:lang w:val="en-GB"/>
              </w:rPr>
            </w:pPr>
            <w:r w:rsidRPr="003A06D0">
              <w:rPr>
                <w:lang w:val="en-GB"/>
              </w:rPr>
              <w:t>Andreas Kuehne and Stefan Hagen</w:t>
            </w:r>
          </w:p>
        </w:tc>
        <w:tc>
          <w:tcPr>
            <w:tcW w:w="4305" w:type="dxa"/>
          </w:tcPr>
          <w:p w14:paraId="367338F7" w14:textId="77777777" w:rsidR="00BF4F83" w:rsidRPr="003A06D0" w:rsidRDefault="00BF4F83" w:rsidP="00BF4F83">
            <w:pPr>
              <w:rPr>
                <w:lang w:val="en-GB"/>
              </w:rPr>
            </w:pPr>
            <w:r w:rsidRPr="003A06D0">
              <w:rPr>
                <w:lang w:val="en-GB"/>
              </w:rPr>
              <w:t>Initial Draft version with feedback from the TC</w:t>
            </w:r>
          </w:p>
        </w:tc>
      </w:tr>
      <w:tr w:rsidR="00BF4F83" w:rsidRPr="003A06D0" w14:paraId="001E5B36" w14:textId="77777777" w:rsidTr="00912C71">
        <w:tc>
          <w:tcPr>
            <w:tcW w:w="1526" w:type="dxa"/>
          </w:tcPr>
          <w:p w14:paraId="7B69F8E1" w14:textId="77777777" w:rsidR="00BF4F83" w:rsidRPr="003A06D0" w:rsidRDefault="00BF4F83" w:rsidP="00BF4F83">
            <w:pPr>
              <w:rPr>
                <w:lang w:val="en-GB"/>
              </w:rPr>
            </w:pPr>
            <w:r w:rsidRPr="003A06D0">
              <w:rPr>
                <w:lang w:val="en-GB"/>
              </w:rPr>
              <w:t>WD07</w:t>
            </w:r>
          </w:p>
        </w:tc>
        <w:tc>
          <w:tcPr>
            <w:tcW w:w="1410" w:type="dxa"/>
          </w:tcPr>
          <w:p w14:paraId="2B7DDB08" w14:textId="77777777" w:rsidR="00BF4F83" w:rsidRPr="003A06D0" w:rsidRDefault="00BF4F83" w:rsidP="00BF4F83">
            <w:pPr>
              <w:rPr>
                <w:lang w:val="en-GB"/>
              </w:rPr>
            </w:pPr>
            <w:r w:rsidRPr="003A06D0">
              <w:rPr>
                <w:lang w:val="en-GB"/>
              </w:rPr>
              <w:t>2018-08-12</w:t>
            </w:r>
          </w:p>
        </w:tc>
        <w:tc>
          <w:tcPr>
            <w:tcW w:w="2109" w:type="dxa"/>
          </w:tcPr>
          <w:p w14:paraId="16488F29" w14:textId="77777777" w:rsidR="00BF4F83" w:rsidRPr="003A06D0" w:rsidRDefault="00BF4F83" w:rsidP="00BF4F83">
            <w:pPr>
              <w:rPr>
                <w:lang w:val="en-GB"/>
              </w:rPr>
            </w:pPr>
            <w:r w:rsidRPr="003A06D0">
              <w:rPr>
                <w:lang w:val="en-GB"/>
              </w:rPr>
              <w:t>Stefan Hagen</w:t>
            </w:r>
          </w:p>
        </w:tc>
        <w:tc>
          <w:tcPr>
            <w:tcW w:w="4305" w:type="dxa"/>
          </w:tcPr>
          <w:p w14:paraId="78A8D5C8" w14:textId="77777777" w:rsidR="00BF4F83" w:rsidRPr="003A06D0" w:rsidRDefault="00BF4F83" w:rsidP="00BF4F83">
            <w:pPr>
              <w:rPr>
                <w:lang w:val="en-GB"/>
              </w:rPr>
            </w:pPr>
            <w:r w:rsidRPr="003A06D0">
              <w:rPr>
                <w:lang w:val="en-GB"/>
              </w:rPr>
              <w:t>Minor editorial fixes</w:t>
            </w:r>
          </w:p>
        </w:tc>
      </w:tr>
      <w:tr w:rsidR="00BF4F83" w:rsidRPr="003A06D0" w14:paraId="059E8C3E" w14:textId="77777777" w:rsidTr="00912C71">
        <w:tc>
          <w:tcPr>
            <w:tcW w:w="1526" w:type="dxa"/>
          </w:tcPr>
          <w:p w14:paraId="279DDC58" w14:textId="77777777" w:rsidR="00BF4F83" w:rsidRPr="003A06D0" w:rsidRDefault="00BF4F83" w:rsidP="00BF4F83">
            <w:pPr>
              <w:rPr>
                <w:lang w:val="en-GB"/>
              </w:rPr>
            </w:pPr>
            <w:r w:rsidRPr="003A06D0">
              <w:rPr>
                <w:lang w:val="en-GB"/>
              </w:rPr>
              <w:t>WD08</w:t>
            </w:r>
          </w:p>
        </w:tc>
        <w:tc>
          <w:tcPr>
            <w:tcW w:w="1410" w:type="dxa"/>
          </w:tcPr>
          <w:p w14:paraId="6E1AD883" w14:textId="77777777" w:rsidR="00BF4F83" w:rsidRPr="003A06D0" w:rsidRDefault="00BF4F83" w:rsidP="00BF4F83">
            <w:pPr>
              <w:rPr>
                <w:lang w:val="en-GB"/>
              </w:rPr>
            </w:pPr>
            <w:r w:rsidRPr="003A06D0">
              <w:rPr>
                <w:lang w:val="en-GB"/>
              </w:rPr>
              <w:t>2018-08-13</w:t>
            </w:r>
          </w:p>
        </w:tc>
        <w:tc>
          <w:tcPr>
            <w:tcW w:w="2109" w:type="dxa"/>
          </w:tcPr>
          <w:p w14:paraId="16F0F8D4" w14:textId="77777777" w:rsidR="00BF4F83" w:rsidRPr="003A06D0" w:rsidRDefault="00BF4F83" w:rsidP="00BF4F83">
            <w:pPr>
              <w:rPr>
                <w:lang w:val="en-GB"/>
              </w:rPr>
            </w:pPr>
            <w:r w:rsidRPr="003A06D0">
              <w:rPr>
                <w:lang w:val="en-GB"/>
              </w:rPr>
              <w:t>Andreas Kuehne</w:t>
            </w:r>
          </w:p>
        </w:tc>
        <w:tc>
          <w:tcPr>
            <w:tcW w:w="4305" w:type="dxa"/>
          </w:tcPr>
          <w:p w14:paraId="35868B66" w14:textId="77777777" w:rsidR="00BF4F83" w:rsidRPr="003A06D0" w:rsidRDefault="00BF4F83" w:rsidP="00BF4F83">
            <w:pPr>
              <w:rPr>
                <w:lang w:val="en-GB"/>
              </w:rPr>
            </w:pPr>
            <w:r w:rsidRPr="003A06D0">
              <w:rPr>
                <w:lang w:val="en-GB"/>
              </w:rPr>
              <w:t>Editorial fixes to ease reading for newcomers (grouping of elements)</w:t>
            </w:r>
          </w:p>
        </w:tc>
      </w:tr>
      <w:tr w:rsidR="00BF4F83" w:rsidRPr="003A06D0" w14:paraId="03507A0D" w14:textId="77777777" w:rsidTr="00912C71">
        <w:tc>
          <w:tcPr>
            <w:tcW w:w="1526" w:type="dxa"/>
          </w:tcPr>
          <w:p w14:paraId="2E76E53D" w14:textId="77777777" w:rsidR="00BF4F83" w:rsidRPr="003A06D0" w:rsidRDefault="00BF4F83" w:rsidP="00BF4F83">
            <w:pPr>
              <w:rPr>
                <w:lang w:val="en-GB"/>
              </w:rPr>
            </w:pPr>
            <w:r w:rsidRPr="003A06D0">
              <w:rPr>
                <w:lang w:val="en-GB"/>
              </w:rPr>
              <w:t>WD09</w:t>
            </w:r>
          </w:p>
        </w:tc>
        <w:tc>
          <w:tcPr>
            <w:tcW w:w="1410" w:type="dxa"/>
          </w:tcPr>
          <w:p w14:paraId="22453046" w14:textId="77777777" w:rsidR="00BF4F83" w:rsidRPr="003A06D0" w:rsidRDefault="00BF4F83" w:rsidP="00BF4F83">
            <w:pPr>
              <w:rPr>
                <w:lang w:val="en-GB"/>
              </w:rPr>
            </w:pPr>
            <w:r w:rsidRPr="003A06D0">
              <w:rPr>
                <w:lang w:val="en-GB"/>
              </w:rPr>
              <w:t>2018-08-20</w:t>
            </w:r>
          </w:p>
        </w:tc>
        <w:tc>
          <w:tcPr>
            <w:tcW w:w="2109" w:type="dxa"/>
          </w:tcPr>
          <w:p w14:paraId="5359C279" w14:textId="77777777" w:rsidR="00BF4F83" w:rsidRPr="003A06D0" w:rsidRDefault="00BF4F83" w:rsidP="00BF4F83">
            <w:pPr>
              <w:rPr>
                <w:lang w:val="en-GB"/>
              </w:rPr>
            </w:pPr>
            <w:r w:rsidRPr="003A06D0">
              <w:rPr>
                <w:lang w:val="en-GB"/>
              </w:rPr>
              <w:t>Stefan Hagen</w:t>
            </w:r>
          </w:p>
        </w:tc>
        <w:tc>
          <w:tcPr>
            <w:tcW w:w="4305" w:type="dxa"/>
          </w:tcPr>
          <w:p w14:paraId="35867C04" w14:textId="77777777" w:rsidR="00BF4F83" w:rsidRPr="003A06D0" w:rsidRDefault="00BF4F83" w:rsidP="00BF4F83">
            <w:pPr>
              <w:rPr>
                <w:lang w:val="en-GB"/>
              </w:rPr>
            </w:pPr>
            <w:r w:rsidRPr="003A06D0">
              <w:rPr>
                <w:lang w:val="en-GB"/>
              </w:rPr>
              <w:t xml:space="preserve">Revision of namespaces </w:t>
            </w:r>
          </w:p>
        </w:tc>
      </w:tr>
      <w:tr w:rsidR="00BF4F83" w:rsidRPr="003A06D0" w14:paraId="0ED1926D" w14:textId="77777777" w:rsidTr="00912C71">
        <w:tc>
          <w:tcPr>
            <w:tcW w:w="1526" w:type="dxa"/>
          </w:tcPr>
          <w:p w14:paraId="4166FAF9" w14:textId="77777777" w:rsidR="00BF4F83" w:rsidRPr="003A06D0" w:rsidRDefault="00BF4F83" w:rsidP="00BF4F83">
            <w:pPr>
              <w:rPr>
                <w:lang w:val="en-GB"/>
              </w:rPr>
            </w:pPr>
            <w:r w:rsidRPr="003A06D0">
              <w:rPr>
                <w:lang w:val="en-GB"/>
              </w:rPr>
              <w:t>WD10</w:t>
            </w:r>
          </w:p>
        </w:tc>
        <w:tc>
          <w:tcPr>
            <w:tcW w:w="1410" w:type="dxa"/>
          </w:tcPr>
          <w:p w14:paraId="26B6E96B" w14:textId="77777777" w:rsidR="00BF4F83" w:rsidRPr="003A06D0" w:rsidRDefault="00BF4F83" w:rsidP="00BF4F83">
            <w:pPr>
              <w:rPr>
                <w:lang w:val="en-GB"/>
              </w:rPr>
            </w:pPr>
            <w:r w:rsidRPr="003A06D0">
              <w:rPr>
                <w:lang w:val="en-GB"/>
              </w:rPr>
              <w:t>2018-08-21</w:t>
            </w:r>
          </w:p>
        </w:tc>
        <w:tc>
          <w:tcPr>
            <w:tcW w:w="2109" w:type="dxa"/>
          </w:tcPr>
          <w:p w14:paraId="522578E0" w14:textId="77777777" w:rsidR="00BF4F83" w:rsidRPr="003A06D0" w:rsidRDefault="00BF4F83" w:rsidP="00BF4F83">
            <w:pPr>
              <w:rPr>
                <w:lang w:val="en-GB"/>
              </w:rPr>
            </w:pPr>
            <w:r w:rsidRPr="003A06D0">
              <w:rPr>
                <w:lang w:val="en-GB"/>
              </w:rPr>
              <w:t>Andreas Kuehne and Stefan Hagen</w:t>
            </w:r>
          </w:p>
        </w:tc>
        <w:tc>
          <w:tcPr>
            <w:tcW w:w="4305" w:type="dxa"/>
          </w:tcPr>
          <w:p w14:paraId="029AFC66" w14:textId="77777777"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14:paraId="1349E8F7" w14:textId="77777777" w:rsidTr="00912C71">
        <w:tc>
          <w:tcPr>
            <w:tcW w:w="1526" w:type="dxa"/>
          </w:tcPr>
          <w:p w14:paraId="18EB0A03" w14:textId="77777777" w:rsidR="00431A67" w:rsidRPr="003A06D0" w:rsidRDefault="00431A67" w:rsidP="00BF4F83">
            <w:pPr>
              <w:rPr>
                <w:lang w:val="en-GB"/>
              </w:rPr>
            </w:pPr>
            <w:r>
              <w:rPr>
                <w:lang w:val="en-GB"/>
              </w:rPr>
              <w:t>CD02</w:t>
            </w:r>
          </w:p>
        </w:tc>
        <w:tc>
          <w:tcPr>
            <w:tcW w:w="1410" w:type="dxa"/>
          </w:tcPr>
          <w:p w14:paraId="0BEBD83B" w14:textId="77777777" w:rsidR="00431A67" w:rsidRPr="003A06D0" w:rsidRDefault="00431A67" w:rsidP="00BF4F83">
            <w:pPr>
              <w:rPr>
                <w:lang w:val="en-GB"/>
              </w:rPr>
            </w:pPr>
            <w:r>
              <w:rPr>
                <w:lang w:val="en-GB"/>
              </w:rPr>
              <w:t>2019-01-21</w:t>
            </w:r>
          </w:p>
        </w:tc>
        <w:tc>
          <w:tcPr>
            <w:tcW w:w="2109" w:type="dxa"/>
          </w:tcPr>
          <w:p w14:paraId="71D2F951" w14:textId="77777777" w:rsidR="00431A67" w:rsidRPr="003A06D0" w:rsidRDefault="00431A67" w:rsidP="00BF4F83">
            <w:pPr>
              <w:rPr>
                <w:lang w:val="en-GB"/>
              </w:rPr>
            </w:pPr>
            <w:r w:rsidRPr="003A06D0">
              <w:rPr>
                <w:lang w:val="en-GB"/>
              </w:rPr>
              <w:t>Andreas Kuehne</w:t>
            </w:r>
          </w:p>
        </w:tc>
        <w:tc>
          <w:tcPr>
            <w:tcW w:w="4305" w:type="dxa"/>
          </w:tcPr>
          <w:p w14:paraId="45B386DF" w14:textId="77777777" w:rsidR="00431A67" w:rsidRPr="003A06D0" w:rsidRDefault="00431A67" w:rsidP="00BF4F83">
            <w:pPr>
              <w:rPr>
                <w:lang w:val="en-GB"/>
              </w:rPr>
            </w:pPr>
            <w:r>
              <w:rPr>
                <w:lang w:val="en-GB"/>
              </w:rPr>
              <w:t>Handled the remarks received from the public review of csprd01</w:t>
            </w:r>
          </w:p>
        </w:tc>
      </w:tr>
      <w:tr w:rsidR="00912C71" w:rsidRPr="003A06D0" w14:paraId="1C9B612D" w14:textId="77777777" w:rsidTr="00912C71">
        <w:tc>
          <w:tcPr>
            <w:tcW w:w="1526" w:type="dxa"/>
          </w:tcPr>
          <w:p w14:paraId="157AF7F1" w14:textId="77777777" w:rsidR="00912C71" w:rsidRDefault="00912C71" w:rsidP="00912C71">
            <w:pPr>
              <w:rPr>
                <w:lang w:val="en-GB"/>
              </w:rPr>
            </w:pPr>
            <w:r>
              <w:rPr>
                <w:lang w:val="en-GB"/>
              </w:rPr>
              <w:t>CD03</w:t>
            </w:r>
          </w:p>
        </w:tc>
        <w:tc>
          <w:tcPr>
            <w:tcW w:w="1410" w:type="dxa"/>
          </w:tcPr>
          <w:p w14:paraId="29869279" w14:textId="77777777" w:rsidR="00912C71" w:rsidRDefault="00912C71" w:rsidP="00912C71">
            <w:pPr>
              <w:rPr>
                <w:lang w:val="en-GB"/>
              </w:rPr>
            </w:pPr>
            <w:r>
              <w:rPr>
                <w:lang w:val="en-GB"/>
              </w:rPr>
              <w:t>2019-02-09</w:t>
            </w:r>
          </w:p>
        </w:tc>
        <w:tc>
          <w:tcPr>
            <w:tcW w:w="2109" w:type="dxa"/>
          </w:tcPr>
          <w:p w14:paraId="2AADEF18" w14:textId="77777777" w:rsidR="00912C71" w:rsidRPr="003A06D0" w:rsidRDefault="00912C71" w:rsidP="00912C71">
            <w:pPr>
              <w:rPr>
                <w:lang w:val="en-GB"/>
              </w:rPr>
            </w:pPr>
            <w:r w:rsidRPr="003A06D0">
              <w:rPr>
                <w:lang w:val="en-GB"/>
              </w:rPr>
              <w:t>Andreas Kuehne</w:t>
            </w:r>
          </w:p>
        </w:tc>
        <w:tc>
          <w:tcPr>
            <w:tcW w:w="4305" w:type="dxa"/>
          </w:tcPr>
          <w:p w14:paraId="6DBA3BF7" w14:textId="77777777" w:rsidR="00912C71" w:rsidRDefault="00912C71" w:rsidP="00912C71">
            <w:pPr>
              <w:rPr>
                <w:lang w:val="en-GB"/>
              </w:rPr>
            </w:pPr>
            <w:r>
              <w:rPr>
                <w:lang w:val="en-GB"/>
              </w:rPr>
              <w:t>Added support for multi-signature creation per sign request by changing the related cardinalities to ‘unbounded’</w:t>
            </w:r>
          </w:p>
        </w:tc>
      </w:tr>
    </w:tbl>
    <w:p w14:paraId="0FEBCB4D"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87" w:author="Andreas Kuehne" w:date="2019-05-09T21:40:00Z" w:initials="AK">
    <w:p w14:paraId="4F30E059" w14:textId="77777777" w:rsidR="00564C22" w:rsidRDefault="00564C22">
      <w:pPr>
        <w:pStyle w:val="Kommentartext"/>
      </w:pPr>
      <w:r>
        <w:rPr>
          <w:rStyle w:val="Kommentarzeichen"/>
        </w:rPr>
        <w:annotationRef/>
      </w:r>
      <w:r>
        <w:t>Diagram aligment with metadata spes</w:t>
      </w:r>
    </w:p>
  </w:comment>
  <w:comment w:id="2231" w:author="Andreas Kuehne" w:date="2019-05-09T21:41:00Z" w:initials="AK">
    <w:p w14:paraId="211BA321" w14:textId="77777777" w:rsidR="00564C22" w:rsidRDefault="00564C22">
      <w:pPr>
        <w:pStyle w:val="Kommentartext"/>
      </w:pPr>
      <w:r>
        <w:rPr>
          <w:rStyle w:val="Kommentarzeichen"/>
        </w:rPr>
        <w:annotationRef/>
      </w:r>
      <w:r>
        <w:t>Moved the unmodified section ‘Multi-Signature Creation’ from section 6 (‘Verification’) to section 5 (‘Signing’).</w:t>
      </w:r>
    </w:p>
  </w:comment>
  <w:comment w:id="2382" w:author="Andreas Kuehne" w:date="2019-05-09T21:46:00Z" w:initials="AK">
    <w:p w14:paraId="3C4DF8F0" w14:textId="77777777" w:rsidR="00564C22" w:rsidRDefault="00564C22">
      <w:pPr>
        <w:pStyle w:val="Kommentartext"/>
      </w:pPr>
      <w:r>
        <w:rPr>
          <w:rStyle w:val="Kommentarzeichen"/>
        </w:rPr>
        <w:annotationRef/>
      </w:r>
      <w:r>
        <w:t>Only the first two minors (‘OnAllDocuments’ and ‘</w:t>
      </w:r>
      <w:r w:rsidR="002E56CD">
        <w:t>NotAllDocumentsReferenced</w:t>
      </w:r>
      <w:r>
        <w:t>’) denote a correct signature verification</w:t>
      </w:r>
      <w:r w:rsidR="002E56CD">
        <w:t xml:space="preserve"> (for at least a subset of documents).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0E059" w15:done="0"/>
  <w15:commentEx w15:paraId="211BA321" w15:done="0"/>
  <w15:commentEx w15:paraId="3C4DF8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7C239" w14:textId="77777777" w:rsidR="00564C22" w:rsidRDefault="00564C22" w:rsidP="008C100C">
      <w:r>
        <w:separator/>
      </w:r>
    </w:p>
    <w:p w14:paraId="6D42C7D7" w14:textId="77777777" w:rsidR="00564C22" w:rsidRDefault="00564C22" w:rsidP="008C100C"/>
    <w:p w14:paraId="35F979B8" w14:textId="77777777" w:rsidR="00564C22" w:rsidRDefault="00564C22" w:rsidP="008C100C"/>
    <w:p w14:paraId="3EBF5000" w14:textId="77777777" w:rsidR="00564C22" w:rsidRDefault="00564C22" w:rsidP="008C100C"/>
    <w:p w14:paraId="4C6CE6C4" w14:textId="77777777" w:rsidR="00564C22" w:rsidRDefault="00564C22" w:rsidP="008C100C"/>
    <w:p w14:paraId="08DDD415" w14:textId="77777777" w:rsidR="00564C22" w:rsidRDefault="00564C22" w:rsidP="008C100C"/>
    <w:p w14:paraId="411DEC2A" w14:textId="77777777" w:rsidR="00564C22" w:rsidRDefault="00564C22" w:rsidP="008C100C"/>
  </w:endnote>
  <w:endnote w:type="continuationSeparator" w:id="0">
    <w:p w14:paraId="15F23A19" w14:textId="77777777" w:rsidR="00564C22" w:rsidRDefault="00564C22" w:rsidP="008C100C">
      <w:r>
        <w:continuationSeparator/>
      </w:r>
    </w:p>
    <w:p w14:paraId="08AB9DE3" w14:textId="77777777" w:rsidR="00564C22" w:rsidRDefault="00564C22" w:rsidP="008C100C"/>
    <w:p w14:paraId="3AD4C7E9" w14:textId="77777777" w:rsidR="00564C22" w:rsidRDefault="00564C22" w:rsidP="008C100C"/>
    <w:p w14:paraId="10060333" w14:textId="77777777" w:rsidR="00564C22" w:rsidRDefault="00564C22" w:rsidP="008C100C"/>
    <w:p w14:paraId="51B56EED" w14:textId="77777777" w:rsidR="00564C22" w:rsidRDefault="00564C22" w:rsidP="008C100C"/>
    <w:p w14:paraId="386D6B2A" w14:textId="77777777" w:rsidR="00564C22" w:rsidRDefault="00564C22" w:rsidP="008C100C"/>
    <w:p w14:paraId="58B507C4" w14:textId="77777777" w:rsidR="00564C22" w:rsidRDefault="00564C2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3EA90" w14:textId="4A3D1539" w:rsidR="00564C22" w:rsidRDefault="00564C22" w:rsidP="00560795">
    <w:pPr>
      <w:pStyle w:val="Fuzeile"/>
      <w:tabs>
        <w:tab w:val="clear" w:pos="4320"/>
        <w:tab w:val="clear" w:pos="8640"/>
        <w:tab w:val="center" w:pos="4680"/>
        <w:tab w:val="right" w:pos="9360"/>
      </w:tabs>
      <w:spacing w:after="0"/>
      <w:rPr>
        <w:sz w:val="16"/>
        <w:szCs w:val="16"/>
      </w:rPr>
    </w:pPr>
    <w:r>
      <w:rPr>
        <w:sz w:val="16"/>
        <w:szCs w:val="16"/>
      </w:rPr>
      <w:t>dss-core-v2.0-cs</w:t>
    </w:r>
    <w:del w:id="1459" w:author="Andreas Kuehne" w:date="2019-05-09T22:03:00Z">
      <w:r w:rsidDel="00EB1DAE">
        <w:rPr>
          <w:sz w:val="16"/>
          <w:szCs w:val="16"/>
        </w:rPr>
        <w:delText>prd</w:delText>
      </w:r>
    </w:del>
    <w:r>
      <w:rPr>
        <w:sz w:val="16"/>
        <w:szCs w:val="16"/>
      </w:rPr>
      <w:t>0</w:t>
    </w:r>
    <w:del w:id="1460" w:author="Andreas Kuehne" w:date="2019-05-09T22:03:00Z">
      <w:r w:rsidDel="00EB1DAE">
        <w:rPr>
          <w:sz w:val="16"/>
          <w:szCs w:val="16"/>
        </w:rPr>
        <w:delText>3</w:delText>
      </w:r>
    </w:del>
    <w:ins w:id="1461" w:author="Andreas Kuehne" w:date="2019-05-09T22:03:00Z">
      <w:r w:rsidR="00EB1DAE">
        <w:rPr>
          <w:sz w:val="16"/>
          <w:szCs w:val="16"/>
        </w:rPr>
        <w:t>1</w:t>
      </w:r>
    </w:ins>
    <w:r>
      <w:rPr>
        <w:sz w:val="16"/>
        <w:szCs w:val="16"/>
      </w:rPr>
      <w:tab/>
    </w:r>
    <w:r>
      <w:rPr>
        <w:sz w:val="16"/>
        <w:szCs w:val="16"/>
      </w:rPr>
      <w:tab/>
    </w:r>
    <w:ins w:id="1462" w:author="Andreas Kuehne" w:date="2019-05-09T22:03:00Z">
      <w:r w:rsidR="00EB1DAE">
        <w:rPr>
          <w:sz w:val="16"/>
          <w:szCs w:val="16"/>
        </w:rPr>
        <w:t>09</w:t>
      </w:r>
    </w:ins>
    <w:del w:id="1463" w:author="Andreas Kuehne" w:date="2019-05-09T22:03:00Z">
      <w:r w:rsidDel="00EB1DAE">
        <w:rPr>
          <w:sz w:val="16"/>
          <w:szCs w:val="16"/>
        </w:rPr>
        <w:delText>13</w:delText>
      </w:r>
    </w:del>
    <w:r>
      <w:rPr>
        <w:sz w:val="16"/>
        <w:szCs w:val="16"/>
      </w:rPr>
      <w:t xml:space="preserve"> </w:t>
    </w:r>
    <w:del w:id="1464" w:author="Andreas Kuehne" w:date="2019-05-09T22:03:00Z">
      <w:r w:rsidDel="00EB1DAE">
        <w:rPr>
          <w:sz w:val="16"/>
          <w:szCs w:val="16"/>
        </w:rPr>
        <w:delText xml:space="preserve">February </w:delText>
      </w:r>
    </w:del>
    <w:ins w:id="1465" w:author="Andreas Kuehne" w:date="2019-05-09T22:03:00Z">
      <w:r w:rsidR="00EB1DAE">
        <w:rPr>
          <w:sz w:val="16"/>
          <w:szCs w:val="16"/>
        </w:rPr>
        <w:t xml:space="preserve">May </w:t>
      </w:r>
    </w:ins>
    <w:r>
      <w:rPr>
        <w:sz w:val="16"/>
        <w:szCs w:val="16"/>
      </w:rPr>
      <w:t>2019</w:t>
    </w:r>
  </w:p>
  <w:p w14:paraId="04CA8642" w14:textId="5CF0A352" w:rsidR="00564C22" w:rsidRPr="00F50E2C" w:rsidRDefault="00564C22"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E828C7">
      <w:rPr>
        <w:rStyle w:val="Seitenzahl"/>
        <w:noProof/>
        <w:sz w:val="16"/>
        <w:szCs w:val="16"/>
      </w:rPr>
      <w:t>11</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E828C7">
      <w:rPr>
        <w:rStyle w:val="Seitenzahl"/>
        <w:noProof/>
        <w:sz w:val="16"/>
        <w:szCs w:val="16"/>
      </w:rPr>
      <w:t>150</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06C3E" w14:textId="77777777" w:rsidR="00564C22" w:rsidRPr="007611CD" w:rsidRDefault="00564C22"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6D5502E" w14:textId="77777777" w:rsidR="00564C22" w:rsidRPr="007611CD" w:rsidRDefault="00564C22"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8AFC3" w14:textId="77777777" w:rsidR="00564C22" w:rsidRDefault="00564C22" w:rsidP="008C100C">
      <w:r>
        <w:separator/>
      </w:r>
    </w:p>
    <w:p w14:paraId="074B8EFB" w14:textId="77777777" w:rsidR="00564C22" w:rsidRDefault="00564C22" w:rsidP="008C100C"/>
  </w:footnote>
  <w:footnote w:type="continuationSeparator" w:id="0">
    <w:p w14:paraId="6705C39E" w14:textId="77777777" w:rsidR="00564C22" w:rsidRDefault="00564C22" w:rsidP="008C100C">
      <w:r>
        <w:continuationSeparator/>
      </w:r>
    </w:p>
    <w:p w14:paraId="632E7AB5" w14:textId="77777777" w:rsidR="00564C22" w:rsidRDefault="00564C2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C7E25" w14:textId="77777777" w:rsidR="00564C22" w:rsidRDefault="00564C22" w:rsidP="008C100C"/>
  <w:p w14:paraId="2B203207" w14:textId="77777777" w:rsidR="00564C22" w:rsidRDefault="00564C22"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s Kuehne">
    <w15:presenceInfo w15:providerId="Windows Live" w15:userId="8d878c91115d1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efaultTableStyle w:val="Gitternetztabelle1hell1"/>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66BB7"/>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97F2F"/>
    <w:rsid w:val="002A2B33"/>
    <w:rsid w:val="002A7671"/>
    <w:rsid w:val="002A79A0"/>
    <w:rsid w:val="002B197B"/>
    <w:rsid w:val="002B261C"/>
    <w:rsid w:val="002B267E"/>
    <w:rsid w:val="002B3320"/>
    <w:rsid w:val="002B7E99"/>
    <w:rsid w:val="002C0868"/>
    <w:rsid w:val="002C12BC"/>
    <w:rsid w:val="002E56CD"/>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4C22"/>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E5C94"/>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AF1"/>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2CB7"/>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A42A2"/>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C37AC"/>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28C7"/>
    <w:rsid w:val="00E83D98"/>
    <w:rsid w:val="00EA5FB6"/>
    <w:rsid w:val="00EB1DAE"/>
    <w:rsid w:val="00EB7A3C"/>
    <w:rsid w:val="00EC42BE"/>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187DF296"/>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docs.oasis-open.org/dss-x/dss-core/v2.0/csprd02/dss-core-v2.0-csprd02.html" TargetMode="External"/><Relationship Id="rId21" Type="http://schemas.openxmlformats.org/officeDocument/2006/relationships/hyperlink" Target="https://www.oasis-open.org/committees/dss-x/" TargetMode="External"/><Relationship Id="rId42" Type="http://schemas.openxmlformats.org/officeDocument/2006/relationships/hyperlink" Target="http://www.ietf.org/rfc/rfc2396.txt" TargetMode="External"/><Relationship Id="rId47" Type="http://schemas.openxmlformats.org/officeDocument/2006/relationships/hyperlink" Target="http://www.ietf.org/rfc/rfc3075.txt" TargetMode="External"/><Relationship Id="rId63" Type="http://schemas.openxmlformats.org/officeDocument/2006/relationships/hyperlink" Target="http://www.w3.org/TR/2012/REC-xmlschema11-1-20120405/" TargetMode="External"/><Relationship Id="rId68" Type="http://schemas.openxmlformats.org/officeDocument/2006/relationships/hyperlink" Target="http://www.w3.org/TR/xpath20/"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4.png"/><Relationship Id="rId16" Type="http://schemas.openxmlformats.org/officeDocument/2006/relationships/hyperlink" Target="http://docs.oasis-open.org/dss/v1.0/oasis-dss-core-spec-v1.0-os.html"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pdf" TargetMode="External"/><Relationship Id="rId32" Type="http://schemas.openxmlformats.org/officeDocument/2006/relationships/footer" Target="footer1.xml"/><Relationship Id="rId37" Type="http://schemas.openxmlformats.org/officeDocument/2006/relationships/hyperlink" Target="http://docs.oasis-open.org/dss/v1.0/oasis-dss-profiles-asynchronous_processing-spec-v1.0-os.html" TargetMode="External"/><Relationship Id="rId53" Type="http://schemas.openxmlformats.org/officeDocument/2006/relationships/hyperlink" Target="http://www.w3.org/TR/soap12-mtom/" TargetMode="External"/><Relationship Id="rId58" Type="http://schemas.openxmlformats.org/officeDocument/2006/relationships/hyperlink" Target="http://www.w3.org/TR/2002/REC-xml-exc-c14n-20020718/" TargetMode="External"/><Relationship Id="rId74" Type="http://schemas.openxmlformats.org/officeDocument/2006/relationships/hyperlink" Target="https://tools.ietf.org/html/rfc7049" TargetMode="External"/><Relationship Id="rId79" Type="http://schemas.microsoft.com/office/2011/relationships/commentsExtended" Target="commentsExtended.xml"/><Relationship Id="rId102"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image" Target="media/image5.png"/><Relationship Id="rId95" Type="http://schemas.openxmlformats.org/officeDocument/2006/relationships/image" Target="media/image9.png"/><Relationship Id="rId22" Type="http://schemas.openxmlformats.org/officeDocument/2006/relationships/hyperlink" Target="https://www.oasis-open.org/policies-guidelines/ipr" TargetMode="External"/><Relationship Id="rId27" Type="http://schemas.openxmlformats.org/officeDocument/2006/relationships/hyperlink" Target="http://docs.oasis-open.org/dss-x/dss-core/v2.0/dss-core-v2.0.html" TargetMode="External"/><Relationship Id="rId43" Type="http://schemas.openxmlformats.org/officeDocument/2006/relationships/hyperlink" Target="http://www.ietf.org/rfc/rfc2440.txt" TargetMode="External"/><Relationship Id="rId48" Type="http://schemas.openxmlformats.org/officeDocument/2006/relationships/hyperlink" Target="http://www.ietf.org/rfc/rfc5652.txt" TargetMode="External"/><Relationship Id="rId64" Type="http://schemas.openxmlformats.org/officeDocument/2006/relationships/hyperlink" Target="http://www.w3.org/TR/xmlschema11-1/" TargetMode="External"/><Relationship Id="rId69" Type="http://schemas.openxmlformats.org/officeDocument/2006/relationships/hyperlink" Target="https://www.itu.int/en/ITU-T/asn1/Pages/introduction.aspx" TargetMode="External"/><Relationship Id="rId80" Type="http://schemas.openxmlformats.org/officeDocument/2006/relationships/image" Target="media/image3.emf"/><Relationship Id="rId85" Type="http://schemas.openxmlformats.org/officeDocument/2006/relationships/hyperlink" Target="http://www.w3.org/TR/2014/REC-xpath-30-20140408/" TargetMode="External"/><Relationship Id="rId12" Type="http://schemas.openxmlformats.org/officeDocument/2006/relationships/hyperlink" Target="https://www.oasis-open.org/committees/dss-x/" TargetMode="External"/><Relationship Id="rId17" Type="http://schemas.openxmlformats.org/officeDocument/2006/relationships/hyperlink" Target="http://docs.oasis-open.org/dss-x/ns/core" TargetMode="External"/><Relationship Id="rId33" Type="http://schemas.openxmlformats.org/officeDocument/2006/relationships/footer" Target="footer2.xml"/><Relationship Id="rId38" Type="http://schemas.openxmlformats.org/officeDocument/2006/relationships/hyperlink" Target="http://docs.oasis-open.org/dss/v1.0/oasis-dss-core-spec-v1.0-os.html" TargetMode="External"/><Relationship Id="rId59" Type="http://schemas.openxmlformats.org/officeDocument/2006/relationships/hyperlink" Target="http://www.w3.org/TR/1999/REC-xml-names-19990114/" TargetMode="External"/><Relationship Id="rId103" Type="http://schemas.openxmlformats.org/officeDocument/2006/relationships/image" Target="media/image17.png"/><Relationship Id="rId108" Type="http://schemas.openxmlformats.org/officeDocument/2006/relationships/fontTable" Target="fontTable.xml"/><Relationship Id="rId54" Type="http://schemas.openxmlformats.org/officeDocument/2006/relationships/hyperlink" Target="http://www.ws-i.org/Profiles/AttachmentsProfile-1.0.html" TargetMode="External"/><Relationship Id="rId70" Type="http://schemas.openxmlformats.org/officeDocument/2006/relationships/hyperlink" Target="https://www.oasis-open.org/committees/download.php/62576/localsig-v1.0-csprd04.pdf" TargetMode="External"/><Relationship Id="rId75" Type="http://schemas.openxmlformats.org/officeDocument/2006/relationships/hyperlink" Target="https://tools.ietf.org/html/rfc7515" TargetMode="External"/><Relationship Id="rId91" Type="http://schemas.openxmlformats.org/officeDocument/2006/relationships/image" Target="media/image6.png"/><Relationship Id="rId9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tefan@hagen.link" TargetMode="External"/><Relationship Id="rId23" Type="http://schemas.openxmlformats.org/officeDocument/2006/relationships/hyperlink" Target="https://www.oasis-open.org/policies-guidelines/ipr" TargetMode="External"/><Relationship Id="rId28" Type="http://schemas.openxmlformats.org/officeDocument/2006/relationships/hyperlink" Target="https://www.oasis-open.org/policies-guidelines/ipr" TargetMode="External"/><Relationship Id="rId36" Type="http://schemas.openxmlformats.org/officeDocument/2006/relationships/hyperlink" Target="https://www.oasis-open.org/committees/dss-x/ipr.php" TargetMode="External"/><Relationship Id="rId49" Type="http://schemas.openxmlformats.org/officeDocument/2006/relationships/hyperlink" Target="http://www.rfc-editor.org/info/rfc8174" TargetMode="External"/><Relationship Id="rId57" Type="http://schemas.openxmlformats.org/officeDocument/2006/relationships/hyperlink" Target="http://www.w3.org/TR/xml-c14n"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dss-core-v2.0.html" TargetMode="External"/><Relationship Id="rId31" Type="http://schemas.openxmlformats.org/officeDocument/2006/relationships/header" Target="header1.xml"/><Relationship Id="rId44" Type="http://schemas.openxmlformats.org/officeDocument/2006/relationships/hyperlink" Target="http://www.ietf.org/rfc/rfc2440.txt" TargetMode="External"/><Relationship Id="rId52" Type="http://schemas.openxmlformats.org/officeDocument/2006/relationships/hyperlink" Target="http://www.w3.org/TR/soap12-af/" TargetMode="External"/><Relationship Id="rId60" Type="http://schemas.openxmlformats.org/officeDocument/2006/relationships/hyperlink" Target="http://www.w3.org/TR/2004/REC-xml-20040204/" TargetMode="External"/><Relationship Id="rId65" Type="http://schemas.openxmlformats.org/officeDocument/2006/relationships/hyperlink" Target="http://www.w3.org/TR/2012/REC-xmlschema11-2-20120405/" TargetMode="External"/><Relationship Id="rId73" Type="http://schemas.openxmlformats.org/officeDocument/2006/relationships/hyperlink" Target="https://doi.org/10.1145/1655121.1655129" TargetMode="External"/><Relationship Id="rId78" Type="http://schemas.openxmlformats.org/officeDocument/2006/relationships/comments" Target="comments.xm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8.png"/><Relationship Id="rId99" Type="http://schemas.openxmlformats.org/officeDocument/2006/relationships/image" Target="media/image13.png"/><Relationship Id="rId10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docs.oasis-open.org/dss-x/dss-core/v2.0/dss-core-v2.0.docx" TargetMode="External"/><Relationship Id="rId13" Type="http://schemas.openxmlformats.org/officeDocument/2006/relationships/hyperlink" Target="mailto:kuehne@trustable.de" TargetMode="External"/><Relationship Id="rId18" Type="http://schemas.openxmlformats.org/officeDocument/2006/relationships/hyperlink" Target="http://docs.oasis-open.org/dss-x/ns/base" TargetMode="External"/><Relationship Id="rId39" Type="http://schemas.openxmlformats.org/officeDocument/2006/relationships/hyperlink" Target="http://www.etsi.org/deliver/etsi_tr/119000_119099/119001/01.02.01_60/tr_119001v010201p.pdf" TargetMode="External"/><Relationship Id="rId109" Type="http://schemas.microsoft.com/office/2011/relationships/people" Target="people.xml"/><Relationship Id="rId34" Type="http://schemas.openxmlformats.org/officeDocument/2006/relationships/hyperlink" Target="https://www.oasis-open.org/policies-guidelines/ipr" TargetMode="External"/><Relationship Id="rId50" Type="http://schemas.openxmlformats.org/officeDocument/2006/relationships/hyperlink" Target="https://tools.ietf.org/html/rfc8259" TargetMode="External"/><Relationship Id="rId55" Type="http://schemas.openxmlformats.org/officeDocument/2006/relationships/hyperlink" Target="http://www.w3.org/TR/2008/REC-xml-20081126/" TargetMode="External"/><Relationship Id="rId76" Type="http://schemas.openxmlformats.org/officeDocument/2006/relationships/hyperlink" Target="https://www.oasis-open.org/standards" TargetMode="External"/><Relationship Id="rId97" Type="http://schemas.openxmlformats.org/officeDocument/2006/relationships/image" Target="media/image11.png"/><Relationship Id="rId104" Type="http://schemas.openxmlformats.org/officeDocument/2006/relationships/image" Target="media/image18.png"/><Relationship Id="rId7" Type="http://schemas.openxmlformats.org/officeDocument/2006/relationships/endnotes" Target="endnotes.xml"/><Relationship Id="rId71" Type="http://schemas.openxmlformats.org/officeDocument/2006/relationships/hyperlink" Target="https://www.iso.org/standard/40874.html"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s://www.oasis-open.org/" TargetMode="External"/><Relationship Id="rId24" Type="http://schemas.openxmlformats.org/officeDocument/2006/relationships/hyperlink" Target="https://www.oasis-open.org/committees/dss-x/ipr.php" TargetMode="External"/><Relationship Id="rId40" Type="http://schemas.openxmlformats.org/officeDocument/2006/relationships/hyperlink" Target="http://www.etsi.org/deliver/etsi_tr/119000_119099/119001/01.02.01_60/tr_119001v010201p.pdf" TargetMode="External"/><Relationship Id="rId45" Type="http://schemas.openxmlformats.org/officeDocument/2006/relationships/hyperlink" Target="http://www.ietf.org/rfc/rfc2648.txt" TargetMode="External"/><Relationship Id="rId66" Type="http://schemas.openxmlformats.org/officeDocument/2006/relationships/hyperlink" Target="http://www.w3.org/TR/xmlschema11-2/" TargetMode="External"/><Relationship Id="rId87" Type="http://schemas.openxmlformats.org/officeDocument/2006/relationships/hyperlink" Target="https://www.w3.org/TR/2017/REC-xpath-31-20170321/" TargetMode="External"/><Relationship Id="rId110" Type="http://schemas.openxmlformats.org/officeDocument/2006/relationships/theme" Target="theme/theme1.xml"/><Relationship Id="rId61" Type="http://schemas.openxmlformats.org/officeDocument/2006/relationships/hyperlink" Target="http://www.w3.org/TR/REC-xml/" TargetMode="External"/><Relationship Id="rId82" Type="http://schemas.openxmlformats.org/officeDocument/2006/relationships/hyperlink" Target="http://www.w3.org/TR/2010/REC-xpath20-20101214/" TargetMode="External"/><Relationship Id="rId19" Type="http://schemas.openxmlformats.org/officeDocument/2006/relationships/hyperlink" Target="https://www.oasis-open.org/committees/tc_home.php?wg_abbrev=dss-x" TargetMode="External"/><Relationship Id="rId14" Type="http://schemas.openxmlformats.org/officeDocument/2006/relationships/hyperlink" Target="mailto:kuehne@trustable.de" TargetMode="External"/><Relationship Id="rId30" Type="http://schemas.openxmlformats.org/officeDocument/2006/relationships/hyperlink" Target="https://www.oasis-open.org/policies-guidelines/trademark" TargetMode="External"/><Relationship Id="rId35" Type="http://schemas.openxmlformats.org/officeDocument/2006/relationships/hyperlink" Target="https://www.oasis-open.org/policies-guidelines/ipr" TargetMode="External"/><Relationship Id="rId56" Type="http://schemas.openxmlformats.org/officeDocument/2006/relationships/hyperlink" Target="http://www.w3.org/TR/xml" TargetMode="External"/><Relationship Id="rId77" Type="http://schemas.openxmlformats.org/officeDocument/2006/relationships/image" Target="media/image2.png"/><Relationship Id="rId100" Type="http://schemas.openxmlformats.org/officeDocument/2006/relationships/image" Target="media/image14.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w3.org/TR/xmlschema-1/" TargetMode="External"/><Relationship Id="rId72" Type="http://schemas.openxmlformats.org/officeDocument/2006/relationships/hyperlink" Target="https://www.iso.org/obp/ui" TargetMode="External"/><Relationship Id="rId93" Type="http://schemas.openxmlformats.org/officeDocument/2006/relationships/image" Target="media/image7.png"/><Relationship Id="rId98"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s://www.oasis-open.org/policies-guidelines/tc-process" TargetMode="External"/><Relationship Id="rId46" Type="http://schemas.openxmlformats.org/officeDocument/2006/relationships/hyperlink" Target="http://www.ietf.org/rfc/rfc2822.txt" TargetMode="External"/><Relationship Id="rId67" Type="http://schemas.openxmlformats.org/officeDocument/2006/relationships/hyperlink" Target="http://www.w3.org/TR/xpath" TargetMode="External"/><Relationship Id="rId20" Type="http://schemas.openxmlformats.org/officeDocument/2006/relationships/hyperlink" Target="https://www.oasis-open.org/committees/comments/index.php?wg_abbrev=dss-x" TargetMode="External"/><Relationship Id="rId41" Type="http://schemas.openxmlformats.org/officeDocument/2006/relationships/hyperlink" Target="http://www.rfc-editor.org/info/rfc2119" TargetMode="External"/><Relationship Id="rId62" Type="http://schemas.openxmlformats.org/officeDocument/2006/relationships/hyperlink" Target="http://www.w3.org/TR/2002/REC-xmldsig-core-20020212/"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9D04E-2BBD-4758-8B97-EF71DEF1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150</Pages>
  <Words>37353</Words>
  <Characters>298704</Characters>
  <Application>Microsoft Office Word</Application>
  <DocSecurity>0</DocSecurity>
  <Lines>2489</Lines>
  <Paragraphs>670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335387</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4</cp:revision>
  <cp:lastPrinted>2011-08-24T20:10:00Z</cp:lastPrinted>
  <dcterms:created xsi:type="dcterms:W3CDTF">2019-05-09T19:55:00Z</dcterms:created>
  <dcterms:modified xsi:type="dcterms:W3CDTF">2019-05-09T21:17:00Z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